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45.bin" ContentType="application/vnd.openxmlformats-officedocument.oleObject"/>
  <Override PartName="/word/embeddings/oleObject346.bin" ContentType="application/vnd.openxmlformats-officedocument.oleObject"/>
  <Override PartName="/word/embeddings/oleObject347.bin" ContentType="application/vnd.openxmlformats-officedocument.oleObject"/>
  <Override PartName="/word/embeddings/oleObject348.bin" ContentType="application/vnd.openxmlformats-officedocument.oleObject"/>
  <Override PartName="/word/embeddings/oleObject349.bin" ContentType="application/vnd.openxmlformats-officedocument.oleObject"/>
  <Override PartName="/word/embeddings/oleObject350.bin" ContentType="application/vnd.openxmlformats-officedocument.oleObject"/>
  <Override PartName="/word/embeddings/oleObject351.bin" ContentType="application/vnd.openxmlformats-officedocument.oleObject"/>
  <Override PartName="/word/embeddings/oleObject352.bin" ContentType="application/vnd.openxmlformats-officedocument.oleObject"/>
  <Override PartName="/word/embeddings/oleObject353.bin" ContentType="application/vnd.openxmlformats-officedocument.oleObject"/>
  <Override PartName="/word/embeddings/oleObject354.bin" ContentType="application/vnd.openxmlformats-officedocument.oleObject"/>
  <Override PartName="/word/embeddings/oleObject355.bin" ContentType="application/vnd.openxmlformats-officedocument.oleObject"/>
  <Override PartName="/word/embeddings/oleObject356.bin" ContentType="application/vnd.openxmlformats-officedocument.oleObject"/>
  <Override PartName="/word/embeddings/oleObject357.bin" ContentType="application/vnd.openxmlformats-officedocument.oleObject"/>
  <Override PartName="/word/embeddings/oleObject358.bin" ContentType="application/vnd.openxmlformats-officedocument.oleObject"/>
  <Override PartName="/word/embeddings/oleObject359.bin" ContentType="application/vnd.openxmlformats-officedocument.oleObject"/>
  <Override PartName="/word/embeddings/oleObject360.bin" ContentType="application/vnd.openxmlformats-officedocument.oleObject"/>
  <Override PartName="/word/embeddings/oleObject361.bin" ContentType="application/vnd.openxmlformats-officedocument.oleObject"/>
  <Override PartName="/word/embeddings/oleObject362.bin" ContentType="application/vnd.openxmlformats-officedocument.oleObject"/>
  <Override PartName="/word/embeddings/oleObject363.bin" ContentType="application/vnd.openxmlformats-officedocument.oleObject"/>
  <Override PartName="/word/embeddings/oleObject364.bin" ContentType="application/vnd.openxmlformats-officedocument.oleObject"/>
  <Override PartName="/word/embeddings/oleObject365.bin" ContentType="application/vnd.openxmlformats-officedocument.oleObject"/>
  <Override PartName="/word/embeddings/oleObject366.bin" ContentType="application/vnd.openxmlformats-officedocument.oleObject"/>
  <Override PartName="/word/embeddings/oleObject367.bin" ContentType="application/vnd.openxmlformats-officedocument.oleObject"/>
  <Override PartName="/word/embeddings/oleObject368.bin" ContentType="application/vnd.openxmlformats-officedocument.oleObject"/>
  <Override PartName="/word/embeddings/oleObject369.bin" ContentType="application/vnd.openxmlformats-officedocument.oleObject"/>
  <Override PartName="/word/embeddings/oleObject370.bin" ContentType="application/vnd.openxmlformats-officedocument.oleObject"/>
  <Override PartName="/word/embeddings/oleObject371.bin" ContentType="application/vnd.openxmlformats-officedocument.oleObject"/>
  <Override PartName="/word/embeddings/oleObject372.bin" ContentType="application/vnd.openxmlformats-officedocument.oleObject"/>
  <Override PartName="/word/embeddings/oleObject373.bin" ContentType="application/vnd.openxmlformats-officedocument.oleObject"/>
  <Override PartName="/word/embeddings/oleObject374.bin" ContentType="application/vnd.openxmlformats-officedocument.oleObject"/>
  <Override PartName="/word/embeddings/oleObject375.bin" ContentType="application/vnd.openxmlformats-officedocument.oleObject"/>
  <Override PartName="/word/embeddings/oleObject376.bin" ContentType="application/vnd.openxmlformats-officedocument.oleObject"/>
  <Override PartName="/word/embeddings/oleObject377.bin" ContentType="application/vnd.openxmlformats-officedocument.oleObject"/>
  <Override PartName="/word/embeddings/oleObject378.bin" ContentType="application/vnd.openxmlformats-officedocument.oleObject"/>
  <Override PartName="/word/embeddings/oleObject379.bin" ContentType="application/vnd.openxmlformats-officedocument.oleObject"/>
  <Override PartName="/word/embeddings/oleObject380.bin" ContentType="application/vnd.openxmlformats-officedocument.oleObject"/>
  <Override PartName="/word/embeddings/oleObject381.bin" ContentType="application/vnd.openxmlformats-officedocument.oleObject"/>
  <Override PartName="/word/embeddings/oleObject382.bin" ContentType="application/vnd.openxmlformats-officedocument.oleObject"/>
  <Override PartName="/word/embeddings/oleObject383.bin" ContentType="application/vnd.openxmlformats-officedocument.oleObject"/>
  <Override PartName="/word/embeddings/oleObject384.bin" ContentType="application/vnd.openxmlformats-officedocument.oleObject"/>
  <Override PartName="/word/embeddings/oleObject385.bin" ContentType="application/vnd.openxmlformats-officedocument.oleObject"/>
  <Override PartName="/word/embeddings/oleObject386.bin" ContentType="application/vnd.openxmlformats-officedocument.oleObject"/>
  <Override PartName="/word/embeddings/oleObject387.bin" ContentType="application/vnd.openxmlformats-officedocument.oleObject"/>
  <Override PartName="/word/embeddings/oleObject388.bin" ContentType="application/vnd.openxmlformats-officedocument.oleObject"/>
  <Override PartName="/word/embeddings/oleObject389.bin" ContentType="application/vnd.openxmlformats-officedocument.oleObject"/>
  <Override PartName="/word/embeddings/oleObject390.bin" ContentType="application/vnd.openxmlformats-officedocument.oleObject"/>
  <Override PartName="/word/embeddings/oleObject391.bin" ContentType="application/vnd.openxmlformats-officedocument.oleObject"/>
  <Override PartName="/word/embeddings/oleObject392.bin" ContentType="application/vnd.openxmlformats-officedocument.oleObject"/>
  <Override PartName="/word/embeddings/oleObject393.bin" ContentType="application/vnd.openxmlformats-officedocument.oleObject"/>
  <Override PartName="/word/embeddings/oleObject394.bin" ContentType="application/vnd.openxmlformats-officedocument.oleObject"/>
  <Override PartName="/word/embeddings/oleObject395.bin" ContentType="application/vnd.openxmlformats-officedocument.oleObject"/>
  <Override PartName="/word/embeddings/oleObject396.bin" ContentType="application/vnd.openxmlformats-officedocument.oleObject"/>
  <Override PartName="/word/embeddings/oleObject397.bin" ContentType="application/vnd.openxmlformats-officedocument.oleObject"/>
  <Override PartName="/word/embeddings/oleObject398.bin" ContentType="application/vnd.openxmlformats-officedocument.oleObject"/>
  <Override PartName="/word/embeddings/oleObject399.bin" ContentType="application/vnd.openxmlformats-officedocument.oleObject"/>
  <Override PartName="/word/embeddings/oleObject400.bin" ContentType="application/vnd.openxmlformats-officedocument.oleObject"/>
  <Override PartName="/word/embeddings/oleObject401.bin" ContentType="application/vnd.openxmlformats-officedocument.oleObject"/>
  <Override PartName="/word/embeddings/oleObject402.bin" ContentType="application/vnd.openxmlformats-officedocument.oleObject"/>
  <Override PartName="/word/embeddings/oleObject403.bin" ContentType="application/vnd.openxmlformats-officedocument.oleObject"/>
  <Override PartName="/word/embeddings/oleObject404.bin" ContentType="application/vnd.openxmlformats-officedocument.oleObject"/>
  <Override PartName="/word/embeddings/oleObject405.bin" ContentType="application/vnd.openxmlformats-officedocument.oleObject"/>
  <Override PartName="/word/embeddings/oleObject406.bin" ContentType="application/vnd.openxmlformats-officedocument.oleObject"/>
  <Override PartName="/word/embeddings/oleObject407.bin" ContentType="application/vnd.openxmlformats-officedocument.oleObject"/>
  <Override PartName="/word/embeddings/oleObject408.bin" ContentType="application/vnd.openxmlformats-officedocument.oleObject"/>
  <Override PartName="/word/embeddings/oleObject409.bin" ContentType="application/vnd.openxmlformats-officedocument.oleObject"/>
  <Override PartName="/word/embeddings/oleObject410.bin" ContentType="application/vnd.openxmlformats-officedocument.oleObject"/>
  <Override PartName="/word/embeddings/oleObject411.bin" ContentType="application/vnd.openxmlformats-officedocument.oleObject"/>
  <Override PartName="/word/embeddings/oleObject412.bin" ContentType="application/vnd.openxmlformats-officedocument.oleObject"/>
  <Override PartName="/word/embeddings/oleObject413.bin" ContentType="application/vnd.openxmlformats-officedocument.oleObject"/>
  <Override PartName="/word/embeddings/oleObject414.bin" ContentType="application/vnd.openxmlformats-officedocument.oleObject"/>
  <Override PartName="/word/embeddings/oleObject415.bin" ContentType="application/vnd.openxmlformats-officedocument.oleObject"/>
  <Override PartName="/word/embeddings/oleObject416.bin" ContentType="application/vnd.openxmlformats-officedocument.oleObject"/>
  <Override PartName="/word/embeddings/oleObject417.bin" ContentType="application/vnd.openxmlformats-officedocument.oleObject"/>
  <Override PartName="/word/embeddings/oleObject418.bin" ContentType="application/vnd.openxmlformats-officedocument.oleObject"/>
  <Override PartName="/word/embeddings/oleObject419.bin" ContentType="application/vnd.openxmlformats-officedocument.oleObject"/>
  <Override PartName="/word/embeddings/oleObject420.bin" ContentType="application/vnd.openxmlformats-officedocument.oleObject"/>
  <Override PartName="/word/embeddings/oleObject421.bin" ContentType="application/vnd.openxmlformats-officedocument.oleObject"/>
  <Override PartName="/word/embeddings/oleObject422.bin" ContentType="application/vnd.openxmlformats-officedocument.oleObject"/>
  <Override PartName="/word/embeddings/oleObject423.bin" ContentType="application/vnd.openxmlformats-officedocument.oleObject"/>
  <Override PartName="/word/embeddings/oleObject424.bin" ContentType="application/vnd.openxmlformats-officedocument.oleObject"/>
  <Override PartName="/word/embeddings/oleObject425.bin" ContentType="application/vnd.openxmlformats-officedocument.oleObject"/>
  <Override PartName="/word/embeddings/oleObject426.bin" ContentType="application/vnd.openxmlformats-officedocument.oleObject"/>
  <Override PartName="/word/embeddings/oleObject427.bin" ContentType="application/vnd.openxmlformats-officedocument.oleObject"/>
  <Override PartName="/word/embeddings/oleObject428.bin" ContentType="application/vnd.openxmlformats-officedocument.oleObject"/>
  <Override PartName="/word/embeddings/oleObject429.bin" ContentType="application/vnd.openxmlformats-officedocument.oleObject"/>
  <Override PartName="/word/embeddings/oleObject430.bin" ContentType="application/vnd.openxmlformats-officedocument.oleObject"/>
  <Override PartName="/word/embeddings/oleObject431.bin" ContentType="application/vnd.openxmlformats-officedocument.oleObject"/>
  <Override PartName="/word/embeddings/oleObject432.bin" ContentType="application/vnd.openxmlformats-officedocument.oleObject"/>
  <Override PartName="/word/embeddings/oleObject433.bin" ContentType="application/vnd.openxmlformats-officedocument.oleObject"/>
  <Override PartName="/word/embeddings/oleObject434.bin" ContentType="application/vnd.openxmlformats-officedocument.oleObject"/>
  <Override PartName="/word/embeddings/oleObject435.bin" ContentType="application/vnd.openxmlformats-officedocument.oleObject"/>
  <Override PartName="/word/embeddings/oleObject436.bin" ContentType="application/vnd.openxmlformats-officedocument.oleObject"/>
  <Override PartName="/word/embeddings/oleObject437.bin" ContentType="application/vnd.openxmlformats-officedocument.oleObject"/>
  <Override PartName="/word/embeddings/oleObject438.bin" ContentType="application/vnd.openxmlformats-officedocument.oleObject"/>
  <Override PartName="/word/embeddings/oleObject439.bin" ContentType="application/vnd.openxmlformats-officedocument.oleObject"/>
  <Override PartName="/word/embeddings/oleObject440.bin" ContentType="application/vnd.openxmlformats-officedocument.oleObject"/>
  <Override PartName="/word/embeddings/oleObject441.bin" ContentType="application/vnd.openxmlformats-officedocument.oleObject"/>
  <Override PartName="/word/embeddings/oleObject442.bin" ContentType="application/vnd.openxmlformats-officedocument.oleObject"/>
  <Override PartName="/word/embeddings/oleObject443.bin" ContentType="application/vnd.openxmlformats-officedocument.oleObject"/>
  <Override PartName="/word/embeddings/oleObject444.bin" ContentType="application/vnd.openxmlformats-officedocument.oleObject"/>
  <Override PartName="/word/embeddings/oleObject445.bin" ContentType="application/vnd.openxmlformats-officedocument.oleObject"/>
  <Override PartName="/word/embeddings/oleObject446.bin" ContentType="application/vnd.openxmlformats-officedocument.oleObject"/>
  <Override PartName="/word/embeddings/oleObject447.bin" ContentType="application/vnd.openxmlformats-officedocument.oleObject"/>
  <Override PartName="/word/embeddings/oleObject448.bin" ContentType="application/vnd.openxmlformats-officedocument.oleObject"/>
  <Override PartName="/word/embeddings/oleObject449.bin" ContentType="application/vnd.openxmlformats-officedocument.oleObject"/>
  <Override PartName="/word/embeddings/oleObject450.bin" ContentType="application/vnd.openxmlformats-officedocument.oleObject"/>
  <Override PartName="/word/embeddings/oleObject451.bin" ContentType="application/vnd.openxmlformats-officedocument.oleObject"/>
  <Override PartName="/word/embeddings/oleObject452.bin" ContentType="application/vnd.openxmlformats-officedocument.oleObject"/>
  <Override PartName="/word/embeddings/oleObject453.bin" ContentType="application/vnd.openxmlformats-officedocument.oleObject"/>
  <Override PartName="/word/embeddings/oleObject454.bin" ContentType="application/vnd.openxmlformats-officedocument.oleObject"/>
  <Override PartName="/word/embeddings/oleObject455.bin" ContentType="application/vnd.openxmlformats-officedocument.oleObject"/>
  <Override PartName="/word/embeddings/oleObject456.bin" ContentType="application/vnd.openxmlformats-officedocument.oleObject"/>
  <Override PartName="/word/embeddings/oleObject457.bin" ContentType="application/vnd.openxmlformats-officedocument.oleObject"/>
  <Override PartName="/word/embeddings/oleObject458.bin" ContentType="application/vnd.openxmlformats-officedocument.oleObject"/>
  <Override PartName="/word/embeddings/oleObject459.bin" ContentType="application/vnd.openxmlformats-officedocument.oleObject"/>
  <Override PartName="/word/embeddings/oleObject460.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E2726" w14:textId="77777777" w:rsidR="001C4E46" w:rsidRDefault="001C4E46" w:rsidP="00422FC4">
      <w:pPr>
        <w:pStyle w:val="Heading2"/>
      </w:pPr>
      <w:r>
        <w:t>6.8</w:t>
      </w:r>
      <w:r>
        <w:tab/>
        <w:t>AMR-WB-interoperable modes</w:t>
      </w:r>
    </w:p>
    <w:p w14:paraId="4910AF27" w14:textId="77777777" w:rsidR="001C4E46" w:rsidRPr="00807015" w:rsidRDefault="001C4E46" w:rsidP="00422FC4">
      <w:pPr>
        <w:pStyle w:val="Heading3"/>
        <w:rPr>
          <w:lang w:val="en-US"/>
        </w:rPr>
      </w:pPr>
      <w:r>
        <w:t>6.8</w:t>
      </w:r>
      <w:r w:rsidRPr="00E4207E">
        <w:t>.1</w:t>
      </w:r>
      <w:r w:rsidRPr="00E4207E">
        <w:tab/>
      </w:r>
      <w:r>
        <w:t>Decoding and speech synthesis</w:t>
      </w:r>
    </w:p>
    <w:p w14:paraId="201C368C" w14:textId="77777777" w:rsidR="001C4E46" w:rsidRPr="00807015" w:rsidRDefault="001C4E46" w:rsidP="00422FC4">
      <w:pPr>
        <w:pStyle w:val="Heading4"/>
        <w:rPr>
          <w:lang w:val="en-US"/>
        </w:rPr>
      </w:pPr>
      <w:r>
        <w:t>6.8.1.1</w:t>
      </w:r>
      <w:r>
        <w:tab/>
      </w:r>
      <w:r w:rsidRPr="002E5A6C">
        <w:t xml:space="preserve">Excitation </w:t>
      </w:r>
      <w:r w:rsidRPr="00807015">
        <w:rPr>
          <w:lang w:val="en-US"/>
        </w:rPr>
        <w:t>decoding</w:t>
      </w:r>
    </w:p>
    <w:p w14:paraId="7565685B" w14:textId="77777777" w:rsidR="001C4E46" w:rsidRDefault="001C4E46" w:rsidP="00422FC4">
      <w:r>
        <w:t>The decoding process is performed in the following order:</w:t>
      </w:r>
    </w:p>
    <w:p w14:paraId="4E61608C" w14:textId="77777777" w:rsidR="001C4E46" w:rsidRDefault="001C4E46" w:rsidP="00422FC4">
      <w:r>
        <w:rPr>
          <w:b/>
        </w:rPr>
        <w:t>Decoding of LP filter parameters:</w:t>
      </w:r>
      <w:r>
        <w:t xml:space="preserve">  The received indices of ISP quantization are used to reconstruct the quantized ISP </w:t>
      </w:r>
      <w:r w:rsidRPr="00152C30">
        <w:t xml:space="preserve">vector. The interpolation described in </w:t>
      </w:r>
      <w:r w:rsidR="007C2684" w:rsidRPr="00152C30">
        <w:rPr>
          <w:rFonts w:hint="eastAsia"/>
          <w:lang w:eastAsia="zh-CN"/>
        </w:rPr>
        <w:t>sub</w:t>
      </w:r>
      <w:r w:rsidRPr="00152C30">
        <w:t>clause 5.7.2.6 is performed to obtain 4 interpolated ISP vectors (corresponding</w:t>
      </w:r>
      <w:r>
        <w:t xml:space="preserve"> to 4 subframes). For each subframe, the interpolated ISP vector is converted to LP filter coefficient domain </w:t>
      </w:r>
      <w:r w:rsidRPr="00C62FBC">
        <w:rPr>
          <w:position w:val="-10"/>
        </w:rPr>
        <w:object w:dxaOrig="260" w:dyaOrig="300" w14:anchorId="48FB9E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5pt" o:ole="">
            <v:imagedata r:id="rId9" o:title=""/>
          </v:shape>
          <o:OLEObject Type="Embed" ProgID="Equation.3" ShapeID="_x0000_i1025" DrawAspect="Content" ObjectID="_1783089193" r:id="rId10"/>
        </w:object>
      </w:r>
      <w:r>
        <w:t>, which is used for synthesizing the reconstructed speech in the subframe.</w:t>
      </w:r>
    </w:p>
    <w:p w14:paraId="08C1AD82" w14:textId="77777777" w:rsidR="001C4E46" w:rsidRDefault="001C4E46" w:rsidP="00422FC4">
      <w:r>
        <w:t>The following steps are repeated for each subframe:</w:t>
      </w:r>
    </w:p>
    <w:p w14:paraId="092A151E" w14:textId="77777777" w:rsidR="001C4E46" w:rsidRPr="00C17596" w:rsidRDefault="001C4E46" w:rsidP="00422FC4">
      <w:pPr>
        <w:pStyle w:val="B5"/>
      </w:pPr>
      <w:r>
        <w:t>1.</w:t>
      </w:r>
      <w:r>
        <w:rPr>
          <w:b/>
        </w:rPr>
        <w:tab/>
        <w:t xml:space="preserve">Decoding of the adaptive codebook vector:  </w:t>
      </w:r>
      <w:r>
        <w:t xml:space="preserve">The received pitch index (adaptive codebook index) is used to find the integer and fractional parts of the pitch lag.  The adaptive codebook vector </w:t>
      </w:r>
      <w:r w:rsidRPr="00C62FBC">
        <w:rPr>
          <w:position w:val="-10"/>
        </w:rPr>
        <w:object w:dxaOrig="380" w:dyaOrig="300" w14:anchorId="77EAA70B">
          <v:shape id="_x0000_i1026" type="#_x0000_t75" style="width:19.15pt;height:15pt" o:ole="">
            <v:imagedata r:id="rId11" o:title=""/>
          </v:shape>
          <o:OLEObject Type="Embed" ProgID="Equation.3" ShapeID="_x0000_i1026" DrawAspect="Content" ObjectID="_1783089194" r:id="rId12"/>
        </w:object>
      </w:r>
      <w:r>
        <w:t xml:space="preserve"> is found by interpolating the past excitation </w:t>
      </w:r>
      <w:r w:rsidRPr="00C62FBC">
        <w:rPr>
          <w:position w:val="-10"/>
        </w:rPr>
        <w:object w:dxaOrig="400" w:dyaOrig="300" w14:anchorId="001740CB">
          <v:shape id="_x0000_i1027" type="#_x0000_t75" style="width:19.9pt;height:15pt" o:ole="">
            <v:imagedata r:id="rId13" o:title=""/>
          </v:shape>
          <o:OLEObject Type="Embed" ProgID="Equation.3" ShapeID="_x0000_i1027" DrawAspect="Content" ObjectID="_1783089195" r:id="rId14"/>
        </w:object>
      </w:r>
      <w:r>
        <w:t xml:space="preserve"> (at the pitch delay) using the FIR filter described </w:t>
      </w:r>
      <w:r w:rsidRPr="00C17596">
        <w:t xml:space="preserve">in </w:t>
      </w:r>
      <w:r w:rsidR="007C2684" w:rsidRPr="00C17596">
        <w:rPr>
          <w:rFonts w:hint="eastAsia"/>
          <w:lang w:eastAsia="zh-CN"/>
        </w:rPr>
        <w:t>subclause</w:t>
      </w:r>
      <w:r w:rsidRPr="00C17596">
        <w:t xml:space="preserve"> 5.7. The received adaptive filter index is used to find out whether the filtered adaptive codebook is </w:t>
      </w:r>
      <w:r w:rsidRPr="00C17596">
        <w:rPr>
          <w:position w:val="-10"/>
        </w:rPr>
        <w:object w:dxaOrig="999" w:dyaOrig="300" w14:anchorId="171D5F86">
          <v:shape id="_x0000_i1028" type="#_x0000_t75" style="width:49.9pt;height:15pt" o:ole="">
            <v:imagedata r:id="rId15" o:title=""/>
          </v:shape>
          <o:OLEObject Type="Embed" ProgID="Equation.3" ShapeID="_x0000_i1028" DrawAspect="Content" ObjectID="_1783089196" r:id="rId16"/>
        </w:object>
      </w:r>
      <w:r w:rsidRPr="00C17596">
        <w:t xml:space="preserve"> or </w:t>
      </w:r>
      <w:r w:rsidR="00CD51C4" w:rsidRPr="00C17596">
        <w:rPr>
          <w:position w:val="-10"/>
        </w:rPr>
        <w:object w:dxaOrig="3640" w:dyaOrig="300" w14:anchorId="5CE65EDD">
          <v:shape id="_x0000_i1029" type="#_x0000_t75" style="width:181.9pt;height:15pt" o:ole="">
            <v:imagedata r:id="rId17" o:title=""/>
          </v:shape>
          <o:OLEObject Type="Embed" ProgID="Equation.3" ShapeID="_x0000_i1029" DrawAspect="Content" ObjectID="_1783089197" r:id="rId18"/>
        </w:object>
      </w:r>
      <w:r w:rsidRPr="00C17596">
        <w:t>.</w:t>
      </w:r>
    </w:p>
    <w:p w14:paraId="2E78DEEA" w14:textId="77777777" w:rsidR="001C4E46" w:rsidRPr="00C17596" w:rsidRDefault="001C4E46" w:rsidP="00422FC4">
      <w:pPr>
        <w:pStyle w:val="B5"/>
      </w:pPr>
      <w:r w:rsidRPr="00C17596">
        <w:t>2.</w:t>
      </w:r>
      <w:r w:rsidRPr="00C17596">
        <w:tab/>
      </w:r>
      <w:r w:rsidRPr="00C17596">
        <w:rPr>
          <w:b/>
        </w:rPr>
        <w:t>Decoding of the innovative vector:</w:t>
      </w:r>
      <w:r w:rsidRPr="00C17596">
        <w:t xml:space="preserve">  The received algebraic codebook index is used to extract the positions and amplitudes (signs) of the excitation pulses and to find the algebraic codevector </w:t>
      </w:r>
      <w:r w:rsidRPr="00C17596">
        <w:rPr>
          <w:position w:val="-10"/>
        </w:rPr>
        <w:object w:dxaOrig="380" w:dyaOrig="300" w14:anchorId="0CD21AD9">
          <v:shape id="_x0000_i1030" type="#_x0000_t75" style="width:19.15pt;height:15pt" o:ole="">
            <v:imagedata r:id="rId19" o:title=""/>
          </v:shape>
          <o:OLEObject Type="Embed" ProgID="Equation.3" ShapeID="_x0000_i1030" DrawAspect="Content" ObjectID="_1783089198" r:id="rId20"/>
        </w:object>
      </w:r>
      <w:r w:rsidRPr="00C17596">
        <w:t>. If the integer part of the pitch lag</w:t>
      </w:r>
      <w:r w:rsidRPr="00C17596">
        <w:rPr>
          <w:position w:val="-2"/>
        </w:rPr>
        <w:t xml:space="preserve"> </w:t>
      </w:r>
      <w:r w:rsidRPr="00C17596">
        <w:t xml:space="preserve">is less than the subframe size 64, the pitch sharpening procedure is applied which translates into modifying </w:t>
      </w:r>
      <w:r w:rsidRPr="00C17596">
        <w:rPr>
          <w:position w:val="-10"/>
        </w:rPr>
        <w:object w:dxaOrig="380" w:dyaOrig="300" w14:anchorId="735CC0EF">
          <v:shape id="_x0000_i1031" type="#_x0000_t75" style="width:19.15pt;height:15pt" o:ole="">
            <v:imagedata r:id="rId21" o:title=""/>
          </v:shape>
          <o:OLEObject Type="Embed" ProgID="Equation.3" ShapeID="_x0000_i1031" DrawAspect="Content" ObjectID="_1783089199" r:id="rId22"/>
        </w:object>
      </w:r>
      <w:r w:rsidRPr="00C17596">
        <w:t xml:space="preserve"> by filtering it through the adaptive prefilter </w:t>
      </w:r>
      <w:r w:rsidRPr="00C17596">
        <w:rPr>
          <w:position w:val="-10"/>
        </w:rPr>
        <w:object w:dxaOrig="460" w:dyaOrig="300" w14:anchorId="48628351">
          <v:shape id="_x0000_i1032" type="#_x0000_t75" style="width:22.9pt;height:15pt" o:ole="">
            <v:imagedata r:id="rId23" o:title=""/>
          </v:shape>
          <o:OLEObject Type="Embed" ProgID="Equation.3" ShapeID="_x0000_i1032" DrawAspect="Content" ObjectID="_1783089200" r:id="rId24"/>
        </w:object>
      </w:r>
      <w:r w:rsidRPr="00C17596">
        <w:t xml:space="preserve"> which consists of two parts: a periodicity enhancement part </w:t>
      </w:r>
      <w:r w:rsidRPr="00C17596">
        <w:rPr>
          <w:position w:val="-10"/>
        </w:rPr>
        <w:object w:dxaOrig="1280" w:dyaOrig="360" w14:anchorId="065482E3">
          <v:shape id="_x0000_i1033" type="#_x0000_t75" style="width:64.15pt;height:18pt" o:ole="">
            <v:imagedata r:id="rId25" o:title=""/>
          </v:shape>
          <o:OLEObject Type="Embed" ProgID="Equation.3" ShapeID="_x0000_i1033" DrawAspect="Content" ObjectID="_1783089201" r:id="rId26"/>
        </w:object>
      </w:r>
      <w:r w:rsidRPr="00C17596">
        <w:t xml:space="preserve"> and a tilt part </w:t>
      </w:r>
      <w:r w:rsidRPr="00C17596">
        <w:rPr>
          <w:position w:val="-10"/>
        </w:rPr>
        <w:object w:dxaOrig="940" w:dyaOrig="360" w14:anchorId="732DE460">
          <v:shape id="_x0000_i1034" type="#_x0000_t75" style="width:46.9pt;height:18pt" o:ole="">
            <v:imagedata r:id="rId27" o:title=""/>
          </v:shape>
          <o:OLEObject Type="Embed" ProgID="Equation.3" ShapeID="_x0000_i1034" DrawAspect="Content" ObjectID="_1783089202" r:id="rId28"/>
        </w:object>
      </w:r>
      <w:r w:rsidRPr="00C17596">
        <w:t xml:space="preserve">, where </w:t>
      </w:r>
      <w:r w:rsidRPr="00C17596">
        <w:rPr>
          <w:position w:val="-4"/>
        </w:rPr>
        <w:object w:dxaOrig="200" w:dyaOrig="220" w14:anchorId="429F33A1">
          <v:shape id="_x0000_i1035" type="#_x0000_t75" style="width:10.15pt;height:10.9pt" o:ole="">
            <v:imagedata r:id="rId29" o:title=""/>
          </v:shape>
          <o:OLEObject Type="Embed" ProgID="Equation.3" ShapeID="_x0000_i1035" DrawAspect="Content" ObjectID="_1783089203" r:id="rId30"/>
        </w:object>
      </w:r>
      <w:r w:rsidRPr="00C17596">
        <w:t xml:space="preserve"> is the integer part of the pitch lag and </w:t>
      </w:r>
      <w:r w:rsidRPr="00C17596">
        <w:rPr>
          <w:position w:val="-10"/>
        </w:rPr>
        <w:object w:dxaOrig="520" w:dyaOrig="300" w14:anchorId="708C91F5">
          <v:shape id="_x0000_i1036" type="#_x0000_t75" style="width:25.9pt;height:15pt" o:ole="">
            <v:imagedata r:id="rId31" o:title=""/>
          </v:shape>
          <o:OLEObject Type="Embed" ProgID="Equation.3" ShapeID="_x0000_i1036" DrawAspect="Content" ObjectID="_1783089204" r:id="rId32"/>
        </w:object>
      </w:r>
      <w:r w:rsidRPr="00C17596">
        <w:t xml:space="preserve"> is related to the voicing of the previous subframe and is bounded by [0.0,0.5].</w:t>
      </w:r>
    </w:p>
    <w:p w14:paraId="6E0C87A1" w14:textId="77777777" w:rsidR="001C4E46" w:rsidRDefault="001C4E46" w:rsidP="00422FC4">
      <w:pPr>
        <w:pStyle w:val="B5"/>
        <w:rPr>
          <w:lang w:eastAsia="zh-CN"/>
        </w:rPr>
      </w:pPr>
      <w:r w:rsidRPr="00C17596">
        <w:t>3.</w:t>
      </w:r>
      <w:r w:rsidRPr="00C17596">
        <w:tab/>
      </w:r>
      <w:r w:rsidRPr="00C17596">
        <w:rPr>
          <w:b/>
        </w:rPr>
        <w:t xml:space="preserve">Decoding of the adaptive and innovative codebook gains:  </w:t>
      </w:r>
      <w:r w:rsidRPr="00C17596">
        <w:t xml:space="preserve">The received index gives the fixed codebook gain correction factor </w:t>
      </w:r>
      <w:r w:rsidRPr="00C17596">
        <w:rPr>
          <w:position w:val="-10"/>
        </w:rPr>
        <w:object w:dxaOrig="180" w:dyaOrig="300" w14:anchorId="5BC8687A">
          <v:shape id="_x0000_i1037" type="#_x0000_t75" style="width:9pt;height:15pt" o:ole="">
            <v:imagedata r:id="rId33" o:title=""/>
          </v:shape>
          <o:OLEObject Type="Embed" ProgID="Equation.3" ShapeID="_x0000_i1037" DrawAspect="Content" ObjectID="_1783089205" r:id="rId34"/>
        </w:object>
      </w:r>
      <w:r w:rsidRPr="00C17596">
        <w:t xml:space="preserve">.  The estimated fixed codebook gain </w:t>
      </w:r>
      <w:r w:rsidRPr="00C17596">
        <w:rPr>
          <w:position w:val="-10"/>
          <w:lang w:val="x-none" w:eastAsia="zh-CN"/>
        </w:rPr>
        <w:object w:dxaOrig="279" w:dyaOrig="300" w14:anchorId="325CEF8E">
          <v:shape id="_x0000_i1038" type="#_x0000_t75" style="width:13.9pt;height:15pt" o:ole="">
            <v:imagedata r:id="rId35" o:title=""/>
          </v:shape>
          <o:OLEObject Type="Embed" ProgID="Equation.3" ShapeID="_x0000_i1038" DrawAspect="Content" ObjectID="_1783089206" r:id="rId36"/>
        </w:object>
      </w:r>
      <w:r w:rsidRPr="00C17596">
        <w:t xml:space="preserve"> is found as described in </w:t>
      </w:r>
      <w:r w:rsidR="00CD2DB5" w:rsidRPr="00C17596">
        <w:rPr>
          <w:rFonts w:hint="eastAsia"/>
          <w:lang w:eastAsia="zh-CN"/>
        </w:rPr>
        <w:t>subclause</w:t>
      </w:r>
      <w:r w:rsidRPr="00C17596">
        <w:t xml:space="preserve"> 5.8. First, the predicted energy for every subframe </w:t>
      </w:r>
      <w:r w:rsidRPr="00C17596">
        <w:rPr>
          <w:position w:val="-6"/>
        </w:rPr>
        <w:object w:dxaOrig="180" w:dyaOrig="200" w14:anchorId="325EEF42">
          <v:shape id="_x0000_i1039" type="#_x0000_t75" style="width:9pt;height:10.15pt" o:ole="">
            <v:imagedata r:id="rId37" o:title=""/>
          </v:shape>
          <o:OLEObject Type="Embed" ProgID="Equation.3" ShapeID="_x0000_i1039" DrawAspect="Content" ObjectID="_1783089207" r:id="rId38"/>
        </w:object>
      </w:r>
      <w:r w:rsidRPr="00C17596">
        <w:t xml:space="preserve"> is found by</w:t>
      </w:r>
    </w:p>
    <w:p w14:paraId="71BC1669" w14:textId="77777777" w:rsidR="001C4E46" w:rsidRDefault="001C4E46" w:rsidP="00422FC4">
      <w:pPr>
        <w:pStyle w:val="EQ"/>
        <w:rPr>
          <w:lang w:eastAsia="zh-CN"/>
        </w:rPr>
      </w:pPr>
      <w:r w:rsidRPr="00610722">
        <w:rPr>
          <w:lang w:val="en-CA"/>
        </w:rPr>
        <w:tab/>
      </w:r>
      <w:r w:rsidRPr="00127233">
        <w:rPr>
          <w:position w:val="-32"/>
          <w:lang w:eastAsia="zh-CN"/>
        </w:rPr>
        <w:object w:dxaOrig="1740" w:dyaOrig="740" w14:anchorId="7F0D7431">
          <v:shape id="_x0000_i1040" type="#_x0000_t75" style="width:87pt;height:37.15pt" o:ole="">
            <v:imagedata r:id="rId39" o:title=""/>
          </v:shape>
          <o:OLEObject Type="Embed" ProgID="Equation.3" ShapeID="_x0000_i1040" DrawAspect="Content" ObjectID="_1783089208" r:id="rId40"/>
        </w:object>
      </w:r>
      <w:r>
        <w:tab/>
        <w:t>(</w:t>
      </w:r>
      <w:r>
        <w:fldChar w:fldCharType="begin"/>
      </w:r>
      <w:r>
        <w:instrText xml:space="preserve"> SEQ eqn \r1</w:instrText>
      </w:r>
      <w:r w:rsidR="00152C30">
        <w:instrText>994</w:instrText>
      </w:r>
      <w:r>
        <w:instrText xml:space="preserve"> \* MERGEFORMAT  \* MERGEFORMAT </w:instrText>
      </w:r>
      <w:r>
        <w:fldChar w:fldCharType="separate"/>
      </w:r>
      <w:r w:rsidR="007F0C93">
        <w:t>1994</w:t>
      </w:r>
      <w:r>
        <w:fldChar w:fldCharType="end"/>
      </w:r>
      <w:r>
        <w:rPr>
          <w:lang w:eastAsia="zh-CN"/>
        </w:rPr>
        <w:t>)</w:t>
      </w:r>
    </w:p>
    <w:p w14:paraId="57B49BC6" w14:textId="77777777" w:rsidR="001C4E46" w:rsidRDefault="001C4E46" w:rsidP="00422FC4">
      <w:pPr>
        <w:pStyle w:val="points"/>
        <w:rPr>
          <w:lang w:eastAsia="zh-CN"/>
        </w:rPr>
      </w:pPr>
      <w:r>
        <w:tab/>
        <w:t>and then the mean innovation energy is found by</w:t>
      </w:r>
    </w:p>
    <w:p w14:paraId="46C8EED8" w14:textId="77777777" w:rsidR="001C4E46" w:rsidRDefault="001C4E46" w:rsidP="00422FC4">
      <w:pPr>
        <w:pStyle w:val="EQ"/>
        <w:rPr>
          <w:lang w:eastAsia="zh-CN"/>
        </w:rPr>
      </w:pPr>
      <w:r w:rsidRPr="00610722">
        <w:rPr>
          <w:lang w:val="en-CA"/>
        </w:rPr>
        <w:tab/>
      </w:r>
      <w:r w:rsidRPr="00127233">
        <w:rPr>
          <w:position w:val="-32"/>
          <w:lang w:eastAsia="zh-CN"/>
        </w:rPr>
        <w:object w:dxaOrig="2020" w:dyaOrig="740" w14:anchorId="422F6500">
          <v:shape id="_x0000_i1041" type="#_x0000_t75" style="width:100.9pt;height:37.15pt" o:ole="">
            <v:imagedata r:id="rId41" o:title=""/>
          </v:shape>
          <o:OLEObject Type="Embed" ProgID="Equation.3" ShapeID="_x0000_i1041" DrawAspect="Content" ObjectID="_1783089209" r:id="rId42"/>
        </w:object>
      </w:r>
      <w:r>
        <w:tab/>
        <w:t>(</w:t>
      </w:r>
      <w:fldSimple w:instr=" SEQ eqn \* MERGEFORMAT ">
        <w:r w:rsidR="007F0C93">
          <w:t>1995</w:t>
        </w:r>
      </w:fldSimple>
      <w:r>
        <w:rPr>
          <w:lang w:eastAsia="zh-CN"/>
        </w:rPr>
        <w:t>)</w:t>
      </w:r>
    </w:p>
    <w:p w14:paraId="257FAE3C" w14:textId="77777777" w:rsidR="001C4E46" w:rsidRDefault="001C4E46" w:rsidP="00422FC4">
      <w:pPr>
        <w:pStyle w:val="points"/>
        <w:rPr>
          <w:lang w:eastAsia="zh-CN"/>
        </w:rPr>
      </w:pPr>
      <w:r>
        <w:tab/>
        <w:t>The predicted gain</w:t>
      </w:r>
      <w:r w:rsidRPr="00127233">
        <w:rPr>
          <w:position w:val="-10"/>
          <w:lang w:val="x-none" w:eastAsia="zh-CN"/>
        </w:rPr>
        <w:object w:dxaOrig="279" w:dyaOrig="300" w14:anchorId="2F428BBD">
          <v:shape id="_x0000_i1042" type="#_x0000_t75" style="width:13.9pt;height:15pt" o:ole="">
            <v:imagedata r:id="rId43" o:title=""/>
          </v:shape>
          <o:OLEObject Type="Embed" ProgID="Equation.3" ShapeID="_x0000_i1042" DrawAspect="Content" ObjectID="_1783089210" r:id="rId44"/>
        </w:object>
      </w:r>
      <w:r>
        <w:t xml:space="preserve"> is found by</w:t>
      </w:r>
    </w:p>
    <w:p w14:paraId="2E4BFE80" w14:textId="77777777" w:rsidR="001C4E46" w:rsidRDefault="001C4E46" w:rsidP="00422FC4">
      <w:pPr>
        <w:pStyle w:val="EQ"/>
        <w:rPr>
          <w:lang w:eastAsia="zh-CN"/>
        </w:rPr>
      </w:pPr>
      <w:r w:rsidRPr="00610722">
        <w:rPr>
          <w:lang w:val="en-CA"/>
        </w:rPr>
        <w:tab/>
      </w:r>
      <w:r w:rsidRPr="00127233">
        <w:rPr>
          <w:position w:val="-10"/>
          <w:lang w:eastAsia="zh-CN"/>
        </w:rPr>
        <w:object w:dxaOrig="1939" w:dyaOrig="400" w14:anchorId="26F7AA3A">
          <v:shape id="_x0000_i1043" type="#_x0000_t75" style="width:97.15pt;height:19.9pt" o:ole="">
            <v:imagedata r:id="rId45" o:title=""/>
          </v:shape>
          <o:OLEObject Type="Embed" ProgID="Equation.3" ShapeID="_x0000_i1043" DrawAspect="Content" ObjectID="_1783089211" r:id="rId46"/>
        </w:object>
      </w:r>
      <w:r>
        <w:tab/>
        <w:t>(</w:t>
      </w:r>
      <w:fldSimple w:instr=" SEQ eqn \* MERGEFORMAT ">
        <w:r w:rsidR="007F0C93">
          <w:t>1996</w:t>
        </w:r>
      </w:fldSimple>
      <w:r>
        <w:rPr>
          <w:lang w:eastAsia="zh-CN"/>
        </w:rPr>
        <w:t>)</w:t>
      </w:r>
    </w:p>
    <w:p w14:paraId="346F5203" w14:textId="77777777" w:rsidR="001C4E46" w:rsidRDefault="001C4E46" w:rsidP="00422FC4">
      <w:pPr>
        <w:pStyle w:val="points"/>
        <w:rPr>
          <w:lang w:eastAsia="zh-CN"/>
        </w:rPr>
      </w:pPr>
      <w:r>
        <w:tab/>
        <w:t>The quantized fixed codebook gain is given by</w:t>
      </w:r>
    </w:p>
    <w:p w14:paraId="2DAA0AF1" w14:textId="77777777" w:rsidR="001C4E46" w:rsidRDefault="001C4E46" w:rsidP="00422FC4">
      <w:pPr>
        <w:pStyle w:val="EQ"/>
        <w:rPr>
          <w:lang w:eastAsia="zh-CN"/>
        </w:rPr>
      </w:pPr>
      <w:r w:rsidRPr="00610722">
        <w:rPr>
          <w:lang w:val="en-CA"/>
        </w:rPr>
        <w:tab/>
      </w:r>
      <w:r w:rsidRPr="00127233">
        <w:rPr>
          <w:position w:val="-10"/>
          <w:lang w:eastAsia="zh-CN"/>
        </w:rPr>
        <w:object w:dxaOrig="820" w:dyaOrig="300" w14:anchorId="064A4160">
          <v:shape id="_x0000_i1044" type="#_x0000_t75" style="width:40.9pt;height:15pt" o:ole="">
            <v:imagedata r:id="rId47" o:title=""/>
          </v:shape>
          <o:OLEObject Type="Embed" ProgID="Equation.3" ShapeID="_x0000_i1044" DrawAspect="Content" ObjectID="_1783089212" r:id="rId48"/>
        </w:object>
      </w:r>
      <w:r>
        <w:tab/>
        <w:t>(</w:t>
      </w:r>
      <w:fldSimple w:instr=" SEQ eqn \* MERGEFORMAT ">
        <w:r w:rsidR="007F0C93">
          <w:t>1997</w:t>
        </w:r>
      </w:fldSimple>
      <w:r>
        <w:rPr>
          <w:lang w:eastAsia="zh-CN"/>
        </w:rPr>
        <w:t>)</w:t>
      </w:r>
    </w:p>
    <w:p w14:paraId="6F728ED3" w14:textId="77777777" w:rsidR="001C4E46" w:rsidRDefault="001C4E46" w:rsidP="00422FC4">
      <w:pPr>
        <w:pStyle w:val="B5"/>
        <w:rPr>
          <w:lang w:eastAsia="zh-CN"/>
        </w:rPr>
      </w:pPr>
      <w:r>
        <w:t>4.</w:t>
      </w:r>
      <w:r w:rsidR="002D77CD">
        <w:tab/>
      </w:r>
      <w:r>
        <w:rPr>
          <w:b/>
        </w:rPr>
        <w:t>Computing the reconstructed speech:</w:t>
      </w:r>
      <w:r>
        <w:t xml:space="preserve">   The following steps are for </w:t>
      </w:r>
      <w:r>
        <w:rPr>
          <w:i/>
        </w:rPr>
        <w:t xml:space="preserve">n </w:t>
      </w:r>
      <w:r>
        <w:t>= 0, ..., 63.</w:t>
      </w:r>
      <w:r>
        <w:rPr>
          <w:i/>
        </w:rPr>
        <w:t xml:space="preserve"> </w:t>
      </w:r>
      <w:r>
        <w:t>The total excitation is constructed by:</w:t>
      </w:r>
    </w:p>
    <w:p w14:paraId="18DE153D" w14:textId="77777777" w:rsidR="001C4E46" w:rsidRDefault="001C4E46" w:rsidP="00422FC4">
      <w:pPr>
        <w:pStyle w:val="EQ"/>
        <w:rPr>
          <w:lang w:eastAsia="zh-CN"/>
        </w:rPr>
      </w:pPr>
      <w:r w:rsidRPr="00610722">
        <w:rPr>
          <w:lang w:val="en-CA"/>
        </w:rPr>
        <w:tab/>
      </w:r>
      <w:r w:rsidRPr="0060293E">
        <w:rPr>
          <w:position w:val="-14"/>
          <w:lang w:eastAsia="zh-CN"/>
        </w:rPr>
        <w:object w:dxaOrig="1939" w:dyaOrig="340" w14:anchorId="69BAAC3B">
          <v:shape id="_x0000_i1045" type="#_x0000_t75" style="width:97.15pt;height:16.9pt" o:ole="">
            <v:imagedata r:id="rId49" o:title=""/>
          </v:shape>
          <o:OLEObject Type="Embed" ProgID="Equation.3" ShapeID="_x0000_i1045" DrawAspect="Content" ObjectID="_1783089213" r:id="rId50"/>
        </w:object>
      </w:r>
      <w:r>
        <w:tab/>
        <w:t>(</w:t>
      </w:r>
      <w:fldSimple w:instr=" SEQ eqn \* MERGEFORMAT ">
        <w:r w:rsidR="007F0C93">
          <w:t>1998</w:t>
        </w:r>
      </w:fldSimple>
      <w:r>
        <w:rPr>
          <w:lang w:eastAsia="zh-CN"/>
        </w:rPr>
        <w:t>)</w:t>
      </w:r>
    </w:p>
    <w:p w14:paraId="1AE17DE2" w14:textId="77777777" w:rsidR="001C4E46" w:rsidRPr="00D93611" w:rsidRDefault="001C4E46" w:rsidP="00422FC4">
      <w:pPr>
        <w:pStyle w:val="Heading4"/>
      </w:pPr>
      <w:r>
        <w:lastRenderedPageBreak/>
        <w:t>6.8.1.</w:t>
      </w:r>
      <w:r w:rsidRPr="00D376D5">
        <w:rPr>
          <w:lang w:val="en-US"/>
        </w:rPr>
        <w:t>2</w:t>
      </w:r>
      <w:r>
        <w:tab/>
      </w:r>
      <w:r w:rsidRPr="002E5A6C">
        <w:t>Excitation post-processing</w:t>
      </w:r>
    </w:p>
    <w:p w14:paraId="57A70DD5" w14:textId="77777777" w:rsidR="001C4E46" w:rsidRDefault="001C4E46" w:rsidP="00422FC4">
      <w:r w:rsidRPr="00C62FBC">
        <w:t xml:space="preserve">Before the synthesis, a post-processing of the excitation signal is performed to form the updated excitation signal, </w:t>
      </w:r>
      <w:r w:rsidRPr="00C62FBC">
        <w:rPr>
          <w:position w:val="-10"/>
        </w:rPr>
        <w:object w:dxaOrig="400" w:dyaOrig="300" w14:anchorId="396E41A7">
          <v:shape id="_x0000_i1046" type="#_x0000_t75" style="width:19.9pt;height:15pt" o:ole="">
            <v:imagedata r:id="rId51" o:title=""/>
          </v:shape>
          <o:OLEObject Type="Embed" ProgID="Equation.3" ShapeID="_x0000_i1046" DrawAspect="Content" ObjectID="_1783089214" r:id="rId52"/>
        </w:object>
      </w:r>
      <w:r w:rsidRPr="00C62FBC">
        <w:t>, as follows.</w:t>
      </w:r>
    </w:p>
    <w:p w14:paraId="3ECA9033" w14:textId="77777777" w:rsidR="001C4E46" w:rsidRDefault="001C4E46" w:rsidP="00422FC4">
      <w:pPr>
        <w:pStyle w:val="Heading5"/>
      </w:pPr>
      <w:r>
        <w:t>6.8</w:t>
      </w:r>
      <w:r w:rsidRPr="00E4207E">
        <w:t>.1.</w:t>
      </w:r>
      <w:r w:rsidRPr="00807015">
        <w:rPr>
          <w:lang w:val="en-US"/>
        </w:rPr>
        <w:t>2</w:t>
      </w:r>
      <w:r>
        <w:t>.1</w:t>
      </w:r>
      <w:r w:rsidRPr="00E4207E">
        <w:tab/>
      </w:r>
      <w:r w:rsidRPr="002E5A6C">
        <w:t>Anti-sparseness processing</w:t>
      </w:r>
    </w:p>
    <w:p w14:paraId="7C0ADCF9" w14:textId="77777777" w:rsidR="001C4E46" w:rsidRPr="00C17596" w:rsidRDefault="001C4E46" w:rsidP="00422FC4">
      <w:r w:rsidRPr="00C17596">
        <w:t>This is the same as described in subclause 6.1.1.3.1</w:t>
      </w:r>
    </w:p>
    <w:p w14:paraId="47CC449A" w14:textId="77777777" w:rsidR="001C4E46" w:rsidRPr="00C17596" w:rsidRDefault="001C4E46" w:rsidP="00422FC4">
      <w:pPr>
        <w:pStyle w:val="Heading5"/>
      </w:pPr>
      <w:r w:rsidRPr="00C17596">
        <w:t>6.8.1.</w:t>
      </w:r>
      <w:r w:rsidRPr="00C17596">
        <w:rPr>
          <w:lang w:val="en-US"/>
        </w:rPr>
        <w:t>2</w:t>
      </w:r>
      <w:r w:rsidRPr="00C17596">
        <w:t>.2</w:t>
      </w:r>
      <w:r w:rsidRPr="00C17596">
        <w:tab/>
        <w:t>Gain smoothing for noise enhancement</w:t>
      </w:r>
    </w:p>
    <w:p w14:paraId="0270A370" w14:textId="77777777" w:rsidR="001C4E46" w:rsidRPr="00C17596" w:rsidRDefault="001C4E46" w:rsidP="00422FC4">
      <w:r w:rsidRPr="00C17596">
        <w:t>This is the same as described in subclause 6.1.1.3.2</w:t>
      </w:r>
    </w:p>
    <w:p w14:paraId="363AAAD9" w14:textId="77777777" w:rsidR="001C4E46" w:rsidRPr="00C17596" w:rsidRDefault="001C4E46" w:rsidP="00422FC4">
      <w:pPr>
        <w:pStyle w:val="Heading5"/>
      </w:pPr>
      <w:r w:rsidRPr="00C17596">
        <w:t>6.8.1.</w:t>
      </w:r>
      <w:r w:rsidRPr="00C17596">
        <w:rPr>
          <w:lang w:val="en-US"/>
        </w:rPr>
        <w:t>2</w:t>
      </w:r>
      <w:r w:rsidRPr="00C17596">
        <w:t>.3</w:t>
      </w:r>
      <w:r w:rsidRPr="00C17596">
        <w:tab/>
        <w:t>Pitch enhancer</w:t>
      </w:r>
    </w:p>
    <w:p w14:paraId="03B9124B" w14:textId="77777777" w:rsidR="001C4E46" w:rsidRPr="00C17596" w:rsidRDefault="001C4E46" w:rsidP="00422FC4">
      <w:r w:rsidRPr="00C17596">
        <w:t>This is the same as described in subclause 6.1.1.3.3.</w:t>
      </w:r>
    </w:p>
    <w:p w14:paraId="6DFF67FD" w14:textId="77777777" w:rsidR="001C4E46" w:rsidRPr="00C17596" w:rsidRDefault="001C4E46" w:rsidP="00422FC4">
      <w:pPr>
        <w:pStyle w:val="Heading4"/>
        <w:rPr>
          <w:lang w:val="en-US"/>
        </w:rPr>
      </w:pPr>
      <w:r w:rsidRPr="00C17596">
        <w:t>6.8.1.</w:t>
      </w:r>
      <w:r w:rsidRPr="00C17596">
        <w:rPr>
          <w:lang w:val="en-US"/>
        </w:rPr>
        <w:t>3</w:t>
      </w:r>
      <w:r w:rsidR="002D77CD">
        <w:tab/>
      </w:r>
      <w:r w:rsidRPr="00C17596">
        <w:t>Synthesis filtering</w:t>
      </w:r>
    </w:p>
    <w:p w14:paraId="7A453D35" w14:textId="77777777" w:rsidR="001C4E46" w:rsidRPr="00C17596" w:rsidRDefault="001C4E46" w:rsidP="00422FC4">
      <w:r w:rsidRPr="00C17596">
        <w:t xml:space="preserve">Once the excitation post-processing is done, the modified excitation is passed through the synthesis filter, as described in </w:t>
      </w:r>
      <w:r w:rsidR="00C953D0" w:rsidRPr="00C17596">
        <w:rPr>
          <w:rFonts w:hint="eastAsia"/>
          <w:lang w:eastAsia="zh-CN"/>
        </w:rPr>
        <w:t>sub</w:t>
      </w:r>
      <w:r w:rsidRPr="00C17596">
        <w:t>clause 6.1.3, to obtain the decoded synthesis for the current frame.</w:t>
      </w:r>
      <w:r w:rsidR="00A10EE3">
        <w:t xml:space="preserve"> Based on the content bandwidth in the decoded synthesis signal, an output mode is determined (e.g., NB or WB). If the output mode is determined to be NB, then the content above 4 kHz is attenuated using CLDFB synthesis (e.g., as described in clause 6.9.3) and, subsequently, high frequency synthesis (6.8.3) is not performed on the bandlimited content.</w:t>
      </w:r>
    </w:p>
    <w:p w14:paraId="4D4A1476" w14:textId="77777777" w:rsidR="001C4E46" w:rsidRPr="00C17596" w:rsidRDefault="001C4E46" w:rsidP="00422FC4">
      <w:pPr>
        <w:pStyle w:val="Heading4"/>
        <w:rPr>
          <w:lang w:val="en-US"/>
        </w:rPr>
      </w:pPr>
      <w:r w:rsidRPr="00C17596">
        <w:t>6.8.1.</w:t>
      </w:r>
      <w:r w:rsidRPr="00C17596">
        <w:rPr>
          <w:lang w:val="en-US"/>
        </w:rPr>
        <w:t>4</w:t>
      </w:r>
      <w:r w:rsidRPr="00C17596">
        <w:tab/>
      </w:r>
      <w:r w:rsidRPr="00C17596">
        <w:rPr>
          <w:lang w:val="en-US"/>
        </w:rPr>
        <w:t xml:space="preserve">Music and </w:t>
      </w:r>
      <w:r w:rsidRPr="00C17596">
        <w:t>Unvoiced</w:t>
      </w:r>
      <w:r w:rsidRPr="00C17596">
        <w:rPr>
          <w:lang w:val="en-US"/>
        </w:rPr>
        <w:t>/</w:t>
      </w:r>
      <w:r w:rsidRPr="00C17596">
        <w:t xml:space="preserve">inactive </w:t>
      </w:r>
      <w:r w:rsidRPr="00C17596">
        <w:rPr>
          <w:lang w:val="en-US"/>
        </w:rPr>
        <w:t>P</w:t>
      </w:r>
      <w:r w:rsidRPr="00C17596">
        <w:t>ost-processing</w:t>
      </w:r>
    </w:p>
    <w:p w14:paraId="2DFFD699" w14:textId="77777777" w:rsidR="001C4E46" w:rsidRPr="00C17596" w:rsidRDefault="001C4E46" w:rsidP="00422FC4">
      <w:pPr>
        <w:pStyle w:val="Heading5"/>
      </w:pPr>
      <w:r w:rsidRPr="00C17596">
        <w:t>6.8.1.</w:t>
      </w:r>
      <w:r w:rsidRPr="00C17596">
        <w:rPr>
          <w:lang w:val="en-US"/>
        </w:rPr>
        <w:t>4</w:t>
      </w:r>
      <w:r w:rsidRPr="00C17596">
        <w:t>.</w:t>
      </w:r>
      <w:r w:rsidRPr="00C17596">
        <w:rPr>
          <w:lang w:val="en-US"/>
        </w:rPr>
        <w:t>1</w:t>
      </w:r>
      <w:r w:rsidRPr="00C17596">
        <w:tab/>
        <w:t>Music post processing</w:t>
      </w:r>
    </w:p>
    <w:p w14:paraId="4AD87C5B" w14:textId="77777777" w:rsidR="001C4E46" w:rsidRDefault="001C4E46" w:rsidP="00422FC4">
      <w:r w:rsidRPr="00C17596">
        <w:t xml:space="preserve">Most of the music post processing is the same as in as clause 6.1.1.3.4. The main difference related to the fact that a first synthesis is computed and a first stage classification is derived from this synthesis as described in </w:t>
      </w:r>
      <w:r w:rsidR="00C953D0" w:rsidRPr="00C17596">
        <w:rPr>
          <w:rFonts w:hint="eastAsia"/>
          <w:lang w:eastAsia="zh-CN"/>
        </w:rPr>
        <w:t>sub</w:t>
      </w:r>
      <w:r w:rsidRPr="00C17596">
        <w:t xml:space="preserve">clause 5.3.1 of </w:t>
      </w:r>
      <w:r w:rsidR="00C17596" w:rsidRPr="00C17596">
        <w:t>[6]</w:t>
      </w:r>
      <w:r w:rsidRPr="00C17596">
        <w:t>. If the synthesis is classified as unvoiced or the content is INACTIVE  (VAD ==0) or the long term background noise (</w:t>
      </w:r>
      <w:r w:rsidR="00D54E18" w:rsidRPr="00C17596">
        <w:rPr>
          <w:position w:val="-14"/>
        </w:rPr>
        <w:object w:dxaOrig="780" w:dyaOrig="340" w14:anchorId="55D984ED">
          <v:shape id="_x0000_i1047" type="#_x0000_t75" style="width:39pt;height:16.9pt" o:ole="">
            <v:imagedata r:id="rId53" o:title=""/>
          </v:shape>
          <o:OLEObject Type="Embed" ProgID="Equation.3" ShapeID="_x0000_i1047" DrawAspect="Content" ObjectID="_1783089215" r:id="rId54"/>
        </w:object>
      </w:r>
      <w:r w:rsidRPr="00C17596">
        <w:t xml:space="preserve">) as defined below is greater or equal to 15 dB, the AMR-IO decoder will go through the unvoiced, inactive post processing path as described in </w:t>
      </w:r>
      <w:r w:rsidR="00C953D0" w:rsidRPr="00C17596">
        <w:rPr>
          <w:rFonts w:hint="eastAsia"/>
          <w:lang w:eastAsia="zh-CN"/>
        </w:rPr>
        <w:t>sub</w:t>
      </w:r>
      <w:r w:rsidRPr="00C17596">
        <w:t>clause 6.8.1.1.5.</w:t>
      </w:r>
    </w:p>
    <w:p w14:paraId="6E27818D" w14:textId="77777777" w:rsidR="001C4E46" w:rsidRDefault="001C4E46" w:rsidP="00422FC4">
      <w:r w:rsidRPr="00006D23">
        <w:t xml:space="preserve">The </w:t>
      </w:r>
      <w:r>
        <w:t>long term background noise</w:t>
      </w:r>
      <w:r w:rsidRPr="00006D23">
        <w:t xml:space="preserve"> energy </w:t>
      </w:r>
      <w:r>
        <w:t>is updated in case of INACTIVE frame as:</w:t>
      </w:r>
    </w:p>
    <w:p w14:paraId="7CA1FDE6" w14:textId="77777777" w:rsidR="001C4E46" w:rsidRDefault="001C4E46" w:rsidP="00422FC4">
      <w:pPr>
        <w:pStyle w:val="EQ"/>
      </w:pPr>
      <w:r>
        <w:tab/>
      </w:r>
      <w:r w:rsidR="00CD51C4" w:rsidRPr="00F24285">
        <w:rPr>
          <w:position w:val="-36"/>
        </w:rPr>
        <w:object w:dxaOrig="5220" w:dyaOrig="820" w14:anchorId="14CD4919">
          <v:shape id="_x0000_i1048" type="#_x0000_t75" style="width:261pt;height:40.9pt" o:ole="">
            <v:imagedata r:id="rId55" o:title=""/>
          </v:shape>
          <o:OLEObject Type="Embed" ProgID="Equation.3" ShapeID="_x0000_i1048" DrawAspect="Content" ObjectID="_1783089216" r:id="rId56"/>
        </w:object>
      </w:r>
      <w:r w:rsidRPr="0009097C">
        <w:tab/>
      </w:r>
      <w:r>
        <w:t>(</w:t>
      </w:r>
      <w:fldSimple w:instr=" SEQ eqn \* MERGEFORMAT ">
        <w:r w:rsidR="007F0C93">
          <w:t>1999</w:t>
        </w:r>
      </w:fldSimple>
      <w:r>
        <w:rPr>
          <w:lang w:eastAsia="zh-CN"/>
        </w:rPr>
        <w:t>)</w:t>
      </w:r>
    </w:p>
    <w:p w14:paraId="6D964E2C" w14:textId="77777777" w:rsidR="001C4E46" w:rsidRDefault="001C4E46" w:rsidP="00422FC4">
      <w:r w:rsidRPr="00006D23">
        <w:t xml:space="preserve">and </w:t>
      </w:r>
      <w:r w:rsidRPr="00057946">
        <w:rPr>
          <w:position w:val="-14"/>
        </w:rPr>
        <w:object w:dxaOrig="780" w:dyaOrig="340" w14:anchorId="227A051F">
          <v:shape id="_x0000_i1049" type="#_x0000_t75" style="width:39pt;height:16.9pt" o:ole="">
            <v:imagedata r:id="rId57" o:title=""/>
          </v:shape>
          <o:OLEObject Type="Embed" ProgID="Equation.3" ShapeID="_x0000_i1049" DrawAspect="Content" ObjectID="_1783089217" r:id="rId58"/>
        </w:object>
      </w:r>
      <w:r w:rsidRPr="00006D23">
        <w:t xml:space="preserve"> is the long-term </w:t>
      </w:r>
      <w:r>
        <w:t xml:space="preserve">background noise </w:t>
      </w:r>
      <w:r w:rsidRPr="00006D23">
        <w:t xml:space="preserve">energy. </w:t>
      </w:r>
      <w:r w:rsidRPr="00057946">
        <w:rPr>
          <w:position w:val="-14"/>
        </w:rPr>
        <w:object w:dxaOrig="780" w:dyaOrig="340" w14:anchorId="3E234337">
          <v:shape id="_x0000_i1050" type="#_x0000_t75" style="width:39pt;height:16.9pt" o:ole="">
            <v:imagedata r:id="rId59" o:title=""/>
          </v:shape>
          <o:OLEObject Type="Embed" ProgID="Equation.3" ShapeID="_x0000_i1050" DrawAspect="Content" ObjectID="_1783089218" r:id="rId60"/>
        </w:object>
      </w:r>
      <w:r w:rsidRPr="00006D23">
        <w:t xml:space="preserve"> is updated only when a current frame is classified as </w:t>
      </w:r>
      <w:r>
        <w:t xml:space="preserve">INACTIVE. </w:t>
      </w:r>
      <w:r w:rsidRPr="00006D23">
        <w:t xml:space="preserve"> The pitch lag value, T’, over which the </w:t>
      </w:r>
      <w:r>
        <w:t xml:space="preserve">background noise </w:t>
      </w:r>
      <w:r w:rsidRPr="00006D23">
        <w:t xml:space="preserve">energy, </w:t>
      </w:r>
      <w:r w:rsidRPr="00057946">
        <w:rPr>
          <w:position w:val="-14"/>
        </w:rPr>
        <w:object w:dxaOrig="800" w:dyaOrig="340" w14:anchorId="69D65D5C">
          <v:shape id="_x0000_i1051" type="#_x0000_t75" style="width:40.15pt;height:16.9pt" o:ole="">
            <v:imagedata r:id="rId61" o:title=""/>
          </v:shape>
          <o:OLEObject Type="Embed" ProgID="Equation.3" ShapeID="_x0000_i1051" DrawAspect="Content" ObjectID="_1783089219" r:id="rId62"/>
        </w:object>
      </w:r>
      <w:r w:rsidRPr="00006D23">
        <w:t>, is given by</w:t>
      </w:r>
    </w:p>
    <w:p w14:paraId="3A41E44C" w14:textId="77777777" w:rsidR="001C4E46" w:rsidRDefault="001C4E46" w:rsidP="00422FC4">
      <w:pPr>
        <w:pStyle w:val="EQ"/>
      </w:pPr>
      <w:r>
        <w:tab/>
      </w:r>
      <w:r w:rsidR="00CD51C4" w:rsidRPr="00F24285">
        <w:rPr>
          <w:position w:val="-46"/>
        </w:rPr>
        <w:object w:dxaOrig="2340" w:dyaOrig="1080" w14:anchorId="5FC87E18">
          <v:shape id="_x0000_i1052" type="#_x0000_t75" style="width:117pt;height:54pt" o:ole="">
            <v:imagedata r:id="rId63" o:title=""/>
          </v:shape>
          <o:OLEObject Type="Embed" ProgID="Equation.3" ShapeID="_x0000_i1052" DrawAspect="Content" ObjectID="_1783089220" r:id="rId64"/>
        </w:object>
      </w:r>
      <w:r w:rsidRPr="0009097C">
        <w:tab/>
      </w:r>
      <w:r>
        <w:t>(</w:t>
      </w:r>
      <w:fldSimple w:instr=" SEQ eqn \* MERGEFORMAT ">
        <w:r w:rsidR="007F0C93">
          <w:t>2000</w:t>
        </w:r>
      </w:fldSimple>
      <w:r>
        <w:rPr>
          <w:lang w:eastAsia="zh-CN"/>
        </w:rPr>
        <w:t>)</w:t>
      </w:r>
    </w:p>
    <w:p w14:paraId="0CE00A42" w14:textId="77777777" w:rsidR="001C4E46" w:rsidRDefault="001C4E46" w:rsidP="00422FC4">
      <w:r>
        <w:t xml:space="preserve">where </w:t>
      </w:r>
      <w:r w:rsidRPr="00BF4343">
        <w:rPr>
          <w:position w:val="-16"/>
        </w:rPr>
        <w:object w:dxaOrig="360" w:dyaOrig="420" w14:anchorId="299A393C">
          <v:shape id="_x0000_i1053" type="#_x0000_t75" style="width:17.65pt;height:19.9pt" o:ole="">
            <v:imagedata r:id="rId65" o:title=""/>
          </v:shape>
          <o:OLEObject Type="Embed" ProgID="Equation.3" ShapeID="_x0000_i1053" DrawAspect="Content" ObjectID="_1783089221" r:id="rId66"/>
        </w:object>
      </w:r>
      <w:r>
        <w:t xml:space="preserve"> is </w:t>
      </w:r>
      <w:r w:rsidRPr="00006D23">
        <w:t>the fractional pitch lag at subframe i</w:t>
      </w:r>
      <w:r>
        <w:t xml:space="preserve">, </w:t>
      </w:r>
      <w:r w:rsidRPr="00F24285">
        <w:rPr>
          <w:position w:val="-4"/>
        </w:rPr>
        <w:object w:dxaOrig="180" w:dyaOrig="200" w14:anchorId="1C927676">
          <v:shape id="_x0000_i1054" type="#_x0000_t75" style="width:9pt;height:10.15pt" o:ole="">
            <v:imagedata r:id="rId67" o:title=""/>
          </v:shape>
          <o:OLEObject Type="Embed" ProgID="Equation.3" ShapeID="_x0000_i1054" DrawAspect="Content" ObjectID="_1783089222" r:id="rId68"/>
        </w:object>
      </w:r>
      <w:r>
        <w:t xml:space="preserve">is the frame length and </w:t>
      </w:r>
      <w:r w:rsidRPr="006A1E65">
        <w:rPr>
          <w:position w:val="-12"/>
        </w:rPr>
        <w:object w:dxaOrig="440" w:dyaOrig="320" w14:anchorId="39D7412B">
          <v:shape id="_x0000_i1055" type="#_x0000_t75" style="width:22.15pt;height:16.15pt" o:ole="">
            <v:imagedata r:id="rId69" o:title=""/>
          </v:shape>
          <o:OLEObject Type="Embed" ProgID="Equation.3" ShapeID="_x0000_i1055" DrawAspect="Content" ObjectID="_1783089223" r:id="rId70"/>
        </w:object>
      </w:r>
      <w:r>
        <w:t>is the subframe length. Otherwise it enters the music post processing is entered as described below.</w:t>
      </w:r>
    </w:p>
    <w:p w14:paraId="09F646DE" w14:textId="77777777" w:rsidR="001C4E46" w:rsidRPr="002D77CD" w:rsidRDefault="001C4E46" w:rsidP="002D77CD">
      <w:pPr>
        <w:pStyle w:val="H6"/>
      </w:pPr>
      <w:r w:rsidRPr="002D77CD">
        <w:t>6.8.1.</w:t>
      </w:r>
      <w:r w:rsidRPr="002D77CD">
        <w:rPr>
          <w:lang w:val="en-US"/>
        </w:rPr>
        <w:t>4</w:t>
      </w:r>
      <w:r w:rsidRPr="002D77CD">
        <w:t>.</w:t>
      </w:r>
      <w:r w:rsidRPr="002D77CD">
        <w:rPr>
          <w:lang w:val="en-US"/>
        </w:rPr>
        <w:t>1</w:t>
      </w:r>
      <w:r w:rsidRPr="002D77CD">
        <w:t>.1</w:t>
      </w:r>
      <w:r w:rsidRPr="002D77CD">
        <w:tab/>
        <w:t>Excitation buffering and extrapolation</w:t>
      </w:r>
    </w:p>
    <w:p w14:paraId="480971AA" w14:textId="77777777" w:rsidR="001C4E46" w:rsidRPr="00C17596" w:rsidRDefault="001C4E46" w:rsidP="00422FC4">
      <w:r w:rsidRPr="00C17596">
        <w:t>This is the same as described in subclause 6.1.1.3.4.1</w:t>
      </w:r>
    </w:p>
    <w:p w14:paraId="2D5A5762" w14:textId="77777777" w:rsidR="001C4E46" w:rsidRPr="002D77CD" w:rsidRDefault="001C4E46" w:rsidP="002D77CD">
      <w:pPr>
        <w:pStyle w:val="H6"/>
      </w:pPr>
      <w:r w:rsidRPr="002D77CD">
        <w:lastRenderedPageBreak/>
        <w:t>6.8.1.</w:t>
      </w:r>
      <w:r w:rsidRPr="002D77CD">
        <w:rPr>
          <w:lang w:val="en-US"/>
        </w:rPr>
        <w:t>4</w:t>
      </w:r>
      <w:r w:rsidRPr="002D77CD">
        <w:t>.</w:t>
      </w:r>
      <w:r w:rsidRPr="002D77CD">
        <w:rPr>
          <w:lang w:val="en-US"/>
        </w:rPr>
        <w:t>1</w:t>
      </w:r>
      <w:r w:rsidRPr="002D77CD">
        <w:t>.2</w:t>
      </w:r>
      <w:r w:rsidRPr="002D77CD">
        <w:tab/>
      </w:r>
      <w:r w:rsidRPr="002D77CD">
        <w:rPr>
          <w:lang w:val="en-CA"/>
        </w:rPr>
        <w:t>Windowing and frequency transform</w:t>
      </w:r>
    </w:p>
    <w:p w14:paraId="7DD70F28" w14:textId="77777777" w:rsidR="001C4E46" w:rsidRPr="009A78BA" w:rsidRDefault="001C4E46" w:rsidP="00422FC4">
      <w:r w:rsidRPr="00C17596">
        <w:t>This is the same as described in subclause 6.1.1.3.4.2</w:t>
      </w:r>
    </w:p>
    <w:p w14:paraId="3E6D7974" w14:textId="77777777" w:rsidR="001C4E46" w:rsidRPr="002D77CD" w:rsidRDefault="001C4E46" w:rsidP="002D77CD">
      <w:pPr>
        <w:pStyle w:val="H6"/>
      </w:pPr>
      <w:r w:rsidRPr="002D77CD">
        <w:t>6.8.1.</w:t>
      </w:r>
      <w:r w:rsidRPr="002D77CD">
        <w:rPr>
          <w:lang w:val="en-US"/>
        </w:rPr>
        <w:t>4</w:t>
      </w:r>
      <w:r w:rsidRPr="002D77CD">
        <w:t>.</w:t>
      </w:r>
      <w:r w:rsidRPr="002D77CD">
        <w:rPr>
          <w:lang w:val="en-US"/>
        </w:rPr>
        <w:t>1</w:t>
      </w:r>
      <w:r w:rsidRPr="002D77CD">
        <w:t>.3</w:t>
      </w:r>
      <w:r w:rsidRPr="002D77CD">
        <w:tab/>
      </w:r>
      <w:r w:rsidRPr="002D77CD">
        <w:rPr>
          <w:lang w:val="en-CA"/>
        </w:rPr>
        <w:t>Energy per band and per bin analysis</w:t>
      </w:r>
    </w:p>
    <w:p w14:paraId="08D91DCD" w14:textId="77777777" w:rsidR="001C4E46" w:rsidRPr="00C17596" w:rsidRDefault="001C4E46" w:rsidP="00422FC4">
      <w:r w:rsidRPr="00C17596">
        <w:t>This is the same as described in subclause 6.1.1.3.4.3</w:t>
      </w:r>
    </w:p>
    <w:p w14:paraId="0C58FFF7" w14:textId="77777777" w:rsidR="001C4E46" w:rsidRPr="002D77CD" w:rsidRDefault="001C4E46" w:rsidP="002D77CD">
      <w:pPr>
        <w:pStyle w:val="H6"/>
      </w:pPr>
      <w:r w:rsidRPr="002D77CD">
        <w:t>6.8.1.</w:t>
      </w:r>
      <w:r w:rsidRPr="002D77CD">
        <w:rPr>
          <w:lang w:val="en-US"/>
        </w:rPr>
        <w:t>4</w:t>
      </w:r>
      <w:r w:rsidRPr="002D77CD">
        <w:t>.</w:t>
      </w:r>
      <w:r w:rsidRPr="002D77CD">
        <w:rPr>
          <w:lang w:val="en-US"/>
        </w:rPr>
        <w:t>1</w:t>
      </w:r>
      <w:r w:rsidRPr="002D77CD">
        <w:t>.4</w:t>
      </w:r>
      <w:r w:rsidR="002D77CD" w:rsidRPr="002D77CD">
        <w:tab/>
      </w:r>
      <w:r w:rsidRPr="002D77CD">
        <w:t xml:space="preserve">Excitation type </w:t>
      </w:r>
      <w:r w:rsidRPr="002D77CD">
        <w:rPr>
          <w:lang w:val="en-CA"/>
        </w:rPr>
        <w:t>classification</w:t>
      </w:r>
    </w:p>
    <w:p w14:paraId="4D606CF0" w14:textId="77777777" w:rsidR="001C4E46" w:rsidRPr="00C17596" w:rsidRDefault="001C4E46" w:rsidP="00422FC4">
      <w:r w:rsidRPr="00C17596">
        <w:t>This is the same as described in subclause 6.1.1.3.4.4</w:t>
      </w:r>
    </w:p>
    <w:p w14:paraId="07401499" w14:textId="77777777" w:rsidR="001C4E46" w:rsidRPr="002D77CD" w:rsidRDefault="001C4E46" w:rsidP="002D77CD">
      <w:pPr>
        <w:pStyle w:val="H6"/>
      </w:pPr>
      <w:r w:rsidRPr="002D77CD">
        <w:t>6.8.1.</w:t>
      </w:r>
      <w:r w:rsidRPr="002D77CD">
        <w:rPr>
          <w:lang w:val="en-US"/>
        </w:rPr>
        <w:t>4</w:t>
      </w:r>
      <w:r w:rsidRPr="002D77CD">
        <w:t>.</w:t>
      </w:r>
      <w:r w:rsidRPr="002D77CD">
        <w:rPr>
          <w:lang w:val="en-US"/>
        </w:rPr>
        <w:t>1</w:t>
      </w:r>
      <w:r w:rsidRPr="002D77CD">
        <w:t>.</w:t>
      </w:r>
      <w:r w:rsidRPr="002D77CD">
        <w:rPr>
          <w:lang w:val="en-CA"/>
        </w:rPr>
        <w:t>5</w:t>
      </w:r>
      <w:r w:rsidR="002D77CD" w:rsidRPr="002D77CD">
        <w:rPr>
          <w:lang w:val="en-CA"/>
        </w:rPr>
        <w:tab/>
      </w:r>
      <w:r w:rsidRPr="002D77CD">
        <w:rPr>
          <w:lang w:val="en-CA"/>
        </w:rPr>
        <w:t>Inter-tone noise reduction in the excitation domain</w:t>
      </w:r>
    </w:p>
    <w:p w14:paraId="4062EA27" w14:textId="77777777" w:rsidR="001C4E46" w:rsidRPr="009A78BA" w:rsidRDefault="001C4E46" w:rsidP="00422FC4">
      <w:r w:rsidRPr="00C17596">
        <w:t>This is the same as described in subclause 6.1.1.3.4.5</w:t>
      </w:r>
    </w:p>
    <w:p w14:paraId="2DBDB954" w14:textId="77777777" w:rsidR="001C4E46" w:rsidRPr="002D77CD" w:rsidRDefault="001C4E46" w:rsidP="002D77CD">
      <w:pPr>
        <w:pStyle w:val="H6"/>
      </w:pPr>
      <w:r w:rsidRPr="002D77CD">
        <w:t>6.8.1.</w:t>
      </w:r>
      <w:r w:rsidRPr="002D77CD">
        <w:rPr>
          <w:lang w:val="en-US"/>
        </w:rPr>
        <w:t>4</w:t>
      </w:r>
      <w:r w:rsidRPr="002D77CD">
        <w:t>.</w:t>
      </w:r>
      <w:r w:rsidRPr="002D77CD">
        <w:rPr>
          <w:lang w:val="en-US"/>
        </w:rPr>
        <w:t>1</w:t>
      </w:r>
      <w:r w:rsidRPr="002D77CD">
        <w:t>.</w:t>
      </w:r>
      <w:r w:rsidRPr="002D77CD">
        <w:rPr>
          <w:lang w:val="en-US"/>
        </w:rPr>
        <w:t>6</w:t>
      </w:r>
      <w:r w:rsidR="002D77CD" w:rsidRPr="002D77CD">
        <w:rPr>
          <w:lang w:val="en-US"/>
        </w:rPr>
        <w:tab/>
      </w:r>
      <w:r w:rsidRPr="002D77CD">
        <w:rPr>
          <w:lang w:val="en-US"/>
        </w:rPr>
        <w:t>Inter-tone quantization noise estimation</w:t>
      </w:r>
    </w:p>
    <w:p w14:paraId="627B9937" w14:textId="77777777" w:rsidR="001C4E46" w:rsidRPr="00C17596" w:rsidRDefault="001C4E46" w:rsidP="00422FC4">
      <w:r w:rsidRPr="00C17596">
        <w:t>This is the same as described in subclause 6.1.1.3.4.6</w:t>
      </w:r>
    </w:p>
    <w:p w14:paraId="3AB1BAAF" w14:textId="77777777" w:rsidR="001C4E46" w:rsidRPr="002D77CD" w:rsidRDefault="001C4E46" w:rsidP="002D77CD">
      <w:pPr>
        <w:pStyle w:val="H6"/>
      </w:pPr>
      <w:r w:rsidRPr="002D77CD">
        <w:t>6.8.1.</w:t>
      </w:r>
      <w:r w:rsidRPr="002D77CD">
        <w:rPr>
          <w:lang w:val="en-US"/>
        </w:rPr>
        <w:t>4</w:t>
      </w:r>
      <w:r w:rsidRPr="002D77CD">
        <w:t>.</w:t>
      </w:r>
      <w:r w:rsidRPr="002D77CD">
        <w:rPr>
          <w:lang w:val="en-US"/>
        </w:rPr>
        <w:t>1</w:t>
      </w:r>
      <w:r w:rsidRPr="002D77CD">
        <w:t>.</w:t>
      </w:r>
      <w:r w:rsidRPr="002D77CD">
        <w:rPr>
          <w:lang w:val="en-CA"/>
        </w:rPr>
        <w:t>7</w:t>
      </w:r>
      <w:r w:rsidR="002D77CD" w:rsidRPr="002D77CD">
        <w:rPr>
          <w:lang w:val="en-CA"/>
        </w:rPr>
        <w:tab/>
      </w:r>
      <w:r w:rsidRPr="002D77CD">
        <w:rPr>
          <w:lang w:val="en-CA"/>
        </w:rPr>
        <w:t>Increasing spectral dynamic of the excitation</w:t>
      </w:r>
    </w:p>
    <w:p w14:paraId="4F538E09" w14:textId="77777777" w:rsidR="001C4E46" w:rsidRPr="00C17596" w:rsidRDefault="001C4E46" w:rsidP="00422FC4">
      <w:r w:rsidRPr="00C17596">
        <w:t>This is the same as described in subclause 6.1.1.3.4.7</w:t>
      </w:r>
    </w:p>
    <w:p w14:paraId="537CCD87" w14:textId="77777777" w:rsidR="001C4E46" w:rsidRPr="002D77CD" w:rsidRDefault="001C4E46" w:rsidP="002D77CD">
      <w:pPr>
        <w:pStyle w:val="H6"/>
      </w:pPr>
      <w:r w:rsidRPr="002D77CD">
        <w:t>6.8.1.</w:t>
      </w:r>
      <w:r w:rsidRPr="002D77CD">
        <w:rPr>
          <w:lang w:val="en-US"/>
        </w:rPr>
        <w:t>4</w:t>
      </w:r>
      <w:r w:rsidRPr="002D77CD">
        <w:t>.</w:t>
      </w:r>
      <w:r w:rsidRPr="002D77CD">
        <w:rPr>
          <w:lang w:val="en-US"/>
        </w:rPr>
        <w:t>1</w:t>
      </w:r>
      <w:r w:rsidRPr="002D77CD">
        <w:t>.</w:t>
      </w:r>
      <w:r w:rsidRPr="002D77CD">
        <w:rPr>
          <w:lang w:val="en-CA"/>
        </w:rPr>
        <w:t>8</w:t>
      </w:r>
      <w:r w:rsidR="002D77CD" w:rsidRPr="002D77CD">
        <w:rPr>
          <w:lang w:val="en-CA"/>
        </w:rPr>
        <w:tab/>
      </w:r>
      <w:r w:rsidRPr="002D77CD">
        <w:rPr>
          <w:lang w:val="en-CA"/>
        </w:rPr>
        <w:t>Per bin normalization of the spectrum energy</w:t>
      </w:r>
    </w:p>
    <w:p w14:paraId="75E5A136" w14:textId="77777777" w:rsidR="001C4E46" w:rsidRPr="00C17596" w:rsidRDefault="001C4E46" w:rsidP="00422FC4">
      <w:r w:rsidRPr="00C17596">
        <w:t>This is the same as described in subclause 6.1.1.3.4.8</w:t>
      </w:r>
    </w:p>
    <w:p w14:paraId="05668769" w14:textId="77777777" w:rsidR="001C4E46" w:rsidRPr="002D77CD" w:rsidRDefault="001C4E46" w:rsidP="002D77CD">
      <w:pPr>
        <w:pStyle w:val="H6"/>
      </w:pPr>
      <w:r w:rsidRPr="002D77CD">
        <w:t>6.8.1.</w:t>
      </w:r>
      <w:r w:rsidRPr="002D77CD">
        <w:rPr>
          <w:lang w:val="en-US"/>
        </w:rPr>
        <w:t>4</w:t>
      </w:r>
      <w:r w:rsidRPr="002D77CD">
        <w:t>.</w:t>
      </w:r>
      <w:r w:rsidRPr="002D77CD">
        <w:rPr>
          <w:lang w:val="en-US"/>
        </w:rPr>
        <w:t>1</w:t>
      </w:r>
      <w:r w:rsidRPr="002D77CD">
        <w:t>.</w:t>
      </w:r>
      <w:r w:rsidRPr="002D77CD">
        <w:rPr>
          <w:lang w:val="en-CA"/>
        </w:rPr>
        <w:t>9</w:t>
      </w:r>
      <w:r w:rsidR="002D77CD" w:rsidRPr="002D77CD">
        <w:rPr>
          <w:lang w:val="en-CA"/>
        </w:rPr>
        <w:tab/>
      </w:r>
      <w:r w:rsidRPr="002D77CD">
        <w:rPr>
          <w:lang w:val="en-CA"/>
        </w:rPr>
        <w:t>Smoothing of the scaled energy spectrum along the frequency axis and the time axis</w:t>
      </w:r>
    </w:p>
    <w:p w14:paraId="4965851C" w14:textId="77777777" w:rsidR="001C4E46" w:rsidRPr="00C17596" w:rsidRDefault="001C4E46" w:rsidP="00422FC4">
      <w:r w:rsidRPr="00C17596">
        <w:t>This is the same as described in subclause 6.1.1.3.4.9</w:t>
      </w:r>
    </w:p>
    <w:p w14:paraId="56B06554" w14:textId="77777777" w:rsidR="001C4E46" w:rsidRPr="002D77CD" w:rsidRDefault="001C4E46" w:rsidP="002D77CD">
      <w:pPr>
        <w:pStyle w:val="H6"/>
      </w:pPr>
      <w:r w:rsidRPr="002D77CD">
        <w:t>6.8.1.</w:t>
      </w:r>
      <w:r w:rsidRPr="002D77CD">
        <w:rPr>
          <w:lang w:val="en-US"/>
        </w:rPr>
        <w:t>4</w:t>
      </w:r>
      <w:r w:rsidRPr="002D77CD">
        <w:t>.</w:t>
      </w:r>
      <w:r w:rsidRPr="002D77CD">
        <w:rPr>
          <w:lang w:val="en-US"/>
        </w:rPr>
        <w:t>1</w:t>
      </w:r>
      <w:r w:rsidRPr="002D77CD">
        <w:t>.</w:t>
      </w:r>
      <w:r w:rsidRPr="002D77CD">
        <w:rPr>
          <w:lang w:val="en-CA"/>
        </w:rPr>
        <w:t>10</w:t>
      </w:r>
      <w:r w:rsidR="002D77CD" w:rsidRPr="002D77CD">
        <w:rPr>
          <w:lang w:val="en-CA"/>
        </w:rPr>
        <w:tab/>
      </w:r>
      <w:r w:rsidRPr="002D77CD">
        <w:rPr>
          <w:lang w:val="en-CA"/>
        </w:rPr>
        <w:t>Application of the weighting mask to the enhanced concatenated excitation spectrum</w:t>
      </w:r>
    </w:p>
    <w:p w14:paraId="482C1F68" w14:textId="77777777" w:rsidR="001C4E46" w:rsidRPr="00C17596" w:rsidRDefault="001C4E46" w:rsidP="00422FC4">
      <w:r w:rsidRPr="00C17596">
        <w:t>This is the same as described in subclause 6.1.1.3.4.10</w:t>
      </w:r>
    </w:p>
    <w:p w14:paraId="5FBDB517" w14:textId="77777777" w:rsidR="001C4E46" w:rsidRPr="002D77CD" w:rsidRDefault="001C4E46" w:rsidP="002D77CD">
      <w:pPr>
        <w:pStyle w:val="H6"/>
      </w:pPr>
      <w:r w:rsidRPr="002D77CD">
        <w:t>6.8.1.</w:t>
      </w:r>
      <w:r w:rsidRPr="002D77CD">
        <w:rPr>
          <w:lang w:val="en-US"/>
        </w:rPr>
        <w:t>4</w:t>
      </w:r>
      <w:r w:rsidRPr="002D77CD">
        <w:t>.</w:t>
      </w:r>
      <w:r w:rsidRPr="002D77CD">
        <w:rPr>
          <w:lang w:val="en-US"/>
        </w:rPr>
        <w:t>1</w:t>
      </w:r>
      <w:r w:rsidRPr="002D77CD">
        <w:t>.</w:t>
      </w:r>
      <w:r w:rsidRPr="002D77CD">
        <w:rPr>
          <w:lang w:val="en-CA"/>
        </w:rPr>
        <w:t>11</w:t>
      </w:r>
      <w:r w:rsidR="002D77CD" w:rsidRPr="002D77CD">
        <w:rPr>
          <w:lang w:val="en-CA"/>
        </w:rPr>
        <w:tab/>
      </w:r>
      <w:r w:rsidRPr="002D77CD">
        <w:rPr>
          <w:lang w:val="en-CA"/>
        </w:rPr>
        <w:t>Inverse frequency transform and overwriting of the current excitation</w:t>
      </w:r>
    </w:p>
    <w:p w14:paraId="0BD92B2B" w14:textId="77777777" w:rsidR="001C4E46" w:rsidRPr="00C17596" w:rsidRDefault="001C4E46" w:rsidP="00422FC4">
      <w:r w:rsidRPr="00C17596">
        <w:t>This is the same as described in subclause 6.1.1.3.4.11</w:t>
      </w:r>
    </w:p>
    <w:p w14:paraId="2559D51C" w14:textId="77777777" w:rsidR="001C4E46" w:rsidRPr="00C17596" w:rsidRDefault="001C4E46" w:rsidP="00422FC4">
      <w:pPr>
        <w:pStyle w:val="Heading5"/>
      </w:pPr>
      <w:r w:rsidRPr="00C17596">
        <w:t>6.8.1.</w:t>
      </w:r>
      <w:r w:rsidRPr="00C17596">
        <w:rPr>
          <w:lang w:val="en-US"/>
        </w:rPr>
        <w:t>4</w:t>
      </w:r>
      <w:r w:rsidRPr="00C17596">
        <w:t>.</w:t>
      </w:r>
      <w:r w:rsidRPr="00C17596">
        <w:rPr>
          <w:lang w:val="en-US"/>
        </w:rPr>
        <w:t>2</w:t>
      </w:r>
      <w:r w:rsidRPr="00C17596">
        <w:tab/>
        <w:t>Unvoiced and inactive post processing</w:t>
      </w:r>
    </w:p>
    <w:p w14:paraId="02514767" w14:textId="77777777" w:rsidR="001C4E46" w:rsidRPr="00C17596" w:rsidRDefault="001C4E46" w:rsidP="00422FC4">
      <w:r w:rsidRPr="00C17596">
        <w:t xml:space="preserve">When the classifier described in </w:t>
      </w:r>
      <w:r w:rsidR="00C953D0" w:rsidRPr="00C17596">
        <w:rPr>
          <w:rFonts w:hint="eastAsia"/>
          <w:lang w:eastAsia="zh-CN"/>
        </w:rPr>
        <w:t>sub</w:t>
      </w:r>
      <w:r w:rsidRPr="00C17596">
        <w:t>clause 5.3.1</w:t>
      </w:r>
      <w:r w:rsidR="007237A7" w:rsidRPr="00C17596">
        <w:t xml:space="preserve"> </w:t>
      </w:r>
      <w:r w:rsidRPr="00C17596">
        <w:t xml:space="preserve">of </w:t>
      </w:r>
      <w:r w:rsidR="00C17596" w:rsidRPr="00C17596">
        <w:t>[6]</w:t>
      </w:r>
      <w:r w:rsidRPr="00C17596">
        <w:t xml:space="preserve"> considers the synthesis as unvoiced or inactive and containing background noise, the unvoiced and inactive post processing module is used to determine a cut-off frequency where the time-domain contributions should stop. Then the content above this cut-off frequency is replaced with random noise giving a smoother rendering of the synthesis.  This post processing module is used when the local attack flag (</w:t>
      </w:r>
      <w:r w:rsidRPr="00C17596">
        <w:rPr>
          <w:i/>
        </w:rPr>
        <w:t>l</w:t>
      </w:r>
      <w:r w:rsidRPr="00C17596">
        <w:rPr>
          <w:i/>
          <w:vertAlign w:val="subscript"/>
        </w:rPr>
        <w:t>af</w:t>
      </w:r>
      <w:r w:rsidRPr="00C17596">
        <w:t xml:space="preserve"> as defined in </w:t>
      </w:r>
      <w:r w:rsidR="00C953D0" w:rsidRPr="00C17596">
        <w:rPr>
          <w:rFonts w:hint="eastAsia"/>
          <w:lang w:eastAsia="zh-CN"/>
        </w:rPr>
        <w:t>sub</w:t>
      </w:r>
      <w:r w:rsidRPr="00C17596">
        <w:t xml:space="preserve">clause </w:t>
      </w:r>
      <w:r w:rsidR="007237A7" w:rsidRPr="00C17596">
        <w:t>5.3.1</w:t>
      </w:r>
      <w:r w:rsidRPr="00C17596">
        <w:t xml:space="preserve"> </w:t>
      </w:r>
      <w:r w:rsidR="00C17596" w:rsidRPr="00C17596">
        <w:t>[6]</w:t>
      </w:r>
      <w:r w:rsidRPr="00C17596">
        <w:t xml:space="preserve"> is set to 0 and the coding type is INACTIVE and the bitrate is below or equal to 12650 bps. It is also used at 6600 bps if the synthesis is classified as UNVOICED or VOICED_TRANSITION.</w:t>
      </w:r>
    </w:p>
    <w:p w14:paraId="032CDEB0" w14:textId="77777777" w:rsidR="001C4E46" w:rsidRDefault="001C4E46" w:rsidP="00422FC4">
      <w:r w:rsidRPr="00C17596">
        <w:t xml:space="preserve">When the synthesis is considered as INACTIVE and the energy of the synthesis as defined in </w:t>
      </w:r>
      <w:r w:rsidR="00C953D0" w:rsidRPr="00C17596">
        <w:rPr>
          <w:rFonts w:hint="eastAsia"/>
          <w:lang w:eastAsia="zh-CN"/>
        </w:rPr>
        <w:t>sub</w:t>
      </w:r>
      <w:r w:rsidR="007237A7" w:rsidRPr="00C17596">
        <w:t>clause 5.3.1</w:t>
      </w:r>
      <w:r w:rsidRPr="00C17596">
        <w:t xml:space="preserve"> of </w:t>
      </w:r>
      <w:r w:rsidR="00C17596" w:rsidRPr="00C17596">
        <w:t>[6]</w:t>
      </w:r>
      <w:r w:rsidR="007237A7" w:rsidRPr="00C17596">
        <w:t xml:space="preserve"> </w:t>
      </w:r>
      <w:r w:rsidRPr="00C17596">
        <w:t xml:space="preserve">is greater than -3 dB, the LP filter coefficients that will be used to do the synthesis filtering, as described below in </w:t>
      </w:r>
      <w:r w:rsidR="00C953D0" w:rsidRPr="00C17596">
        <w:rPr>
          <w:rFonts w:hint="eastAsia"/>
          <w:lang w:eastAsia="zh-CN"/>
        </w:rPr>
        <w:t>sub</w:t>
      </w:r>
      <w:r w:rsidRPr="00C17596">
        <w:t>clause 6.8.1.1.4.5, are smoothed as between past and current frame as follow:</w:t>
      </w:r>
    </w:p>
    <w:p w14:paraId="6B67B61E" w14:textId="77777777" w:rsidR="001C4E46" w:rsidRDefault="001C4E46" w:rsidP="00422FC4">
      <w:pPr>
        <w:pStyle w:val="EQ"/>
      </w:pPr>
      <w:r w:rsidRPr="00610722">
        <w:rPr>
          <w:lang w:val="en-CA"/>
        </w:rPr>
        <w:tab/>
      </w:r>
      <w:r w:rsidR="00CD51C4" w:rsidRPr="00591F11">
        <w:rPr>
          <w:position w:val="-14"/>
        </w:rPr>
        <w:object w:dxaOrig="6100" w:dyaOrig="340" w14:anchorId="11EBE039">
          <v:shape id="_x0000_i1056" type="#_x0000_t75" style="width:304.9pt;height:16.9pt" o:ole="">
            <v:imagedata r:id="rId71" o:title=""/>
          </v:shape>
          <o:OLEObject Type="Embed" ProgID="Equation.3" ShapeID="_x0000_i1056" DrawAspect="Content" ObjectID="_1783089224" r:id="rId72"/>
        </w:object>
      </w:r>
      <w:r>
        <w:tab/>
        <w:t>(</w:t>
      </w:r>
      <w:fldSimple w:instr=" SEQ eqn \* MERGEFORMAT ">
        <w:r w:rsidR="007F0C93">
          <w:t>2001</w:t>
        </w:r>
      </w:fldSimple>
      <w:r>
        <w:rPr>
          <w:lang w:eastAsia="zh-CN"/>
        </w:rPr>
        <w:t>)</w:t>
      </w:r>
    </w:p>
    <w:p w14:paraId="04C285DF" w14:textId="77777777" w:rsidR="001C4E46" w:rsidRPr="00591F11" w:rsidRDefault="00FD4A7D" w:rsidP="00422FC4">
      <w:r>
        <w:rPr>
          <w:rFonts w:hint="eastAsia"/>
          <w:lang w:eastAsia="zh-CN"/>
        </w:rPr>
        <w:t>w</w:t>
      </w:r>
      <w:r w:rsidR="001C4E46">
        <w:t xml:space="preserve">here </w:t>
      </w:r>
      <w:r w:rsidR="001C4E46" w:rsidRPr="0015687B">
        <w:rPr>
          <w:position w:val="-14"/>
        </w:rPr>
        <w:object w:dxaOrig="620" w:dyaOrig="340" w14:anchorId="210596C4">
          <v:shape id="_x0000_i1057" type="#_x0000_t75" style="width:31.15pt;height:16.9pt" o:ole="">
            <v:imagedata r:id="rId73" o:title=""/>
          </v:shape>
          <o:OLEObject Type="Embed" ProgID="Equation.3" ShapeID="_x0000_i1057" DrawAspect="Content" ObjectID="_1783089225" r:id="rId74"/>
        </w:object>
      </w:r>
      <w:r w:rsidR="001C4E46">
        <w:t xml:space="preserve"> represents the LP filter of the previous frame. At the end of the post processing </w:t>
      </w:r>
      <w:r w:rsidR="001C4E46" w:rsidRPr="0015687B">
        <w:rPr>
          <w:position w:val="-14"/>
        </w:rPr>
        <w:object w:dxaOrig="620" w:dyaOrig="340" w14:anchorId="6E75AF8C">
          <v:shape id="_x0000_i1058" type="#_x0000_t75" style="width:31.15pt;height:16.9pt" o:ole="">
            <v:imagedata r:id="rId75" o:title=""/>
          </v:shape>
          <o:OLEObject Type="Embed" ProgID="Equation.3" ShapeID="_x0000_i1058" DrawAspect="Content" ObjectID="_1783089226" r:id="rId76"/>
        </w:object>
      </w:r>
      <w:r w:rsidR="001C4E46">
        <w:t>is updated using</w:t>
      </w:r>
      <w:r w:rsidR="001C4E46" w:rsidRPr="0015687B">
        <w:rPr>
          <w:position w:val="-14"/>
        </w:rPr>
        <w:object w:dxaOrig="340" w:dyaOrig="340" w14:anchorId="33DC7F9A">
          <v:shape id="_x0000_i1059" type="#_x0000_t75" style="width:16.9pt;height:16.9pt" o:ole="">
            <v:imagedata r:id="rId77" o:title=""/>
          </v:shape>
          <o:OLEObject Type="Embed" ProgID="Equation.3" ShapeID="_x0000_i1059" DrawAspect="Content" ObjectID="_1783089227" r:id="rId78"/>
        </w:object>
      </w:r>
      <w:r w:rsidR="001C4E46">
        <w:t>.</w:t>
      </w:r>
    </w:p>
    <w:p w14:paraId="35967A47" w14:textId="77777777" w:rsidR="001C4E46" w:rsidRPr="002D77CD" w:rsidRDefault="001C4E46" w:rsidP="002D77CD">
      <w:pPr>
        <w:pStyle w:val="H6"/>
      </w:pPr>
      <w:r w:rsidRPr="002D77CD">
        <w:lastRenderedPageBreak/>
        <w:t>6.8.1.</w:t>
      </w:r>
      <w:r w:rsidRPr="002D77CD">
        <w:rPr>
          <w:lang w:val="en-US"/>
        </w:rPr>
        <w:t>4</w:t>
      </w:r>
      <w:r w:rsidRPr="002D77CD">
        <w:t>.</w:t>
      </w:r>
      <w:r w:rsidRPr="002D77CD">
        <w:rPr>
          <w:lang w:val="en-US"/>
        </w:rPr>
        <w:t>2</w:t>
      </w:r>
      <w:r w:rsidRPr="002D77CD">
        <w:t>.1</w:t>
      </w:r>
      <w:r w:rsidR="002D77CD" w:rsidRPr="002D77CD">
        <w:tab/>
      </w:r>
      <w:r w:rsidRPr="002D77CD">
        <w:t>Frequency transform</w:t>
      </w:r>
    </w:p>
    <w:p w14:paraId="68DDCD75" w14:textId="77777777" w:rsidR="001C4E46" w:rsidRDefault="001C4E46" w:rsidP="00422FC4">
      <w:r>
        <w:t xml:space="preserve">During the frequency-domain modification phase, the excitation needs to be represented into the transform-domain. The time-to-frequency conversion is achieved with a type II DCT giving a resolution of 25Hz. The frequency representation of the time-domain CELP excitation </w:t>
      </w:r>
      <w:r w:rsidRPr="0061471B">
        <w:rPr>
          <w:position w:val="-10"/>
        </w:rPr>
        <w:object w:dxaOrig="520" w:dyaOrig="300" w14:anchorId="2D180698">
          <v:shape id="_x0000_i1060" type="#_x0000_t75" style="width:25.9pt;height:15pt" o:ole="">
            <v:imagedata r:id="rId79" o:title=""/>
          </v:shape>
          <o:OLEObject Type="Embed" ProgID="Equation.3" ShapeID="_x0000_i1060" DrawAspect="Content" ObjectID="_1783089228" r:id="rId80"/>
        </w:object>
      </w:r>
      <w:r>
        <w:t xml:space="preserve"> is given below:</w:t>
      </w:r>
    </w:p>
    <w:p w14:paraId="201FEF47" w14:textId="77777777" w:rsidR="001C4E46" w:rsidRDefault="001C4E46" w:rsidP="00422FC4">
      <w:pPr>
        <w:pStyle w:val="EQ"/>
      </w:pPr>
      <w:r w:rsidRPr="00610722">
        <w:rPr>
          <w:lang w:val="en-CA"/>
        </w:rPr>
        <w:tab/>
      </w:r>
      <w:r w:rsidRPr="0061471B">
        <w:rPr>
          <w:position w:val="-70"/>
        </w:rPr>
        <w:object w:dxaOrig="5380" w:dyaOrig="1500" w14:anchorId="0DC1D248">
          <v:shape id="_x0000_i1061" type="#_x0000_t75" style="width:268.9pt;height:75pt" o:ole="">
            <v:imagedata r:id="rId81" o:title=""/>
          </v:shape>
          <o:OLEObject Type="Embed" ProgID="Equation.3" ShapeID="_x0000_i1061" DrawAspect="Content" ObjectID="_1783089229" r:id="rId82"/>
        </w:object>
      </w:r>
      <w:r>
        <w:tab/>
        <w:t>(</w:t>
      </w:r>
      <w:fldSimple w:instr=" SEQ eqn \* MERGEFORMAT ">
        <w:r w:rsidR="007F0C93">
          <w:t>2002</w:t>
        </w:r>
      </w:fldSimple>
      <w:r>
        <w:rPr>
          <w:lang w:eastAsia="zh-CN"/>
        </w:rPr>
        <w:t>)</w:t>
      </w:r>
    </w:p>
    <w:p w14:paraId="042B2E3E" w14:textId="46D86FA8" w:rsidR="001C4E46" w:rsidRPr="00FC4D44" w:rsidRDefault="00FD4A7D" w:rsidP="00422FC4">
      <w:r>
        <w:rPr>
          <w:rFonts w:hint="eastAsia"/>
          <w:lang w:eastAsia="zh-CN"/>
        </w:rPr>
        <w:t>w</w:t>
      </w:r>
      <w:r w:rsidR="001C4E46">
        <w:t xml:space="preserve">here </w:t>
      </w:r>
      <w:r w:rsidR="001C4E46" w:rsidRPr="0061471B">
        <w:rPr>
          <w:position w:val="-10"/>
        </w:rPr>
        <w:object w:dxaOrig="400" w:dyaOrig="300" w14:anchorId="5FACDE8F">
          <v:shape id="_x0000_i1062" type="#_x0000_t75" style="width:19.9pt;height:15pt" o:ole="">
            <v:imagedata r:id="rId83" o:title=""/>
          </v:shape>
          <o:OLEObject Type="Embed" ProgID="Equation.3" ShapeID="_x0000_i1062" DrawAspect="Content" ObjectID="_1783089230" r:id="rId84"/>
        </w:object>
      </w:r>
      <m:oMath>
        <m:sSub>
          <m:sSubPr>
            <m:ctrlPr>
              <w:ins w:id="0" w:author="ORANGE" w:date="2014-08-26T17:40:00Z">
                <w:rPr>
                  <w:rFonts w:ascii="Cambria Math" w:hAnsi="Cambria Math"/>
                  <w:sz w:val="22"/>
                  <w:lang w:val="en-US" w:eastAsia="zh-CN"/>
                </w:rPr>
              </w:ins>
            </m:ctrlPr>
          </m:sSubPr>
          <m:e>
            <m:r>
              <w:ins w:id="1" w:author="ORANGE" w:date="2014-08-26T17:40:00Z">
                <m:rPr>
                  <m:sty m:val="p"/>
                </m:rPr>
                <w:rPr>
                  <w:rFonts w:ascii="Cambria Math" w:hAnsi="Cambria Math"/>
                </w:rPr>
                <m:t>e</m:t>
              </w:ins>
            </m:r>
          </m:e>
          <m:sub>
            <m:r>
              <w:ins w:id="2" w:author="ORANGE" w:date="2014-08-26T17:40:00Z">
                <m:rPr>
                  <m:sty m:val="p"/>
                </m:rPr>
                <w:rPr>
                  <w:rFonts w:ascii="Cambria Math" w:hAnsi="Cambria Math"/>
                </w:rPr>
                <m:t>td</m:t>
              </w:ins>
            </m:r>
          </m:sub>
        </m:sSub>
        <m:d>
          <m:dPr>
            <m:ctrlPr>
              <w:ins w:id="3" w:author="ORANGE" w:date="2014-08-26T17:40:00Z">
                <w:rPr>
                  <w:rFonts w:ascii="Cambria Math" w:hAnsi="Cambria Math"/>
                  <w:i/>
                  <w:sz w:val="22"/>
                  <w:lang w:val="en-US" w:eastAsia="zh-CN"/>
                </w:rPr>
              </w:ins>
            </m:ctrlPr>
          </m:dPr>
          <m:e>
            <m:r>
              <w:ins w:id="4" w:author="ORANGE" w:date="2014-08-26T17:40:00Z">
                <w:rPr>
                  <w:rFonts w:ascii="Cambria Math" w:hAnsi="Cambria Math"/>
                </w:rPr>
                <m:t>n</m:t>
              </w:ins>
            </m:r>
          </m:e>
        </m:d>
      </m:oMath>
      <w:r w:rsidR="001C4E46">
        <w:t>, is the time-domain excitation, and L is the frame length and its value is 256 samples for a corresponding inner sampling frequency of 12.8 kHz</w:t>
      </w:r>
      <w:r w:rsidR="001C4E46" w:rsidRPr="00F8425E">
        <w:t>.</w:t>
      </w:r>
    </w:p>
    <w:p w14:paraId="0799C3E3" w14:textId="77777777" w:rsidR="001C4E46" w:rsidRPr="002D77CD" w:rsidRDefault="001C4E46" w:rsidP="002D77CD">
      <w:pPr>
        <w:pStyle w:val="H6"/>
      </w:pPr>
      <w:r w:rsidRPr="002D77CD">
        <w:t>6.8.1.</w:t>
      </w:r>
      <w:r w:rsidRPr="002D77CD">
        <w:rPr>
          <w:lang w:val="en-US"/>
        </w:rPr>
        <w:t>4</w:t>
      </w:r>
      <w:r w:rsidRPr="002D77CD">
        <w:t>.</w:t>
      </w:r>
      <w:r w:rsidRPr="002D77CD">
        <w:rPr>
          <w:lang w:val="en-US"/>
        </w:rPr>
        <w:t>2</w:t>
      </w:r>
      <w:r w:rsidRPr="002D77CD">
        <w:t>.2</w:t>
      </w:r>
      <w:r w:rsidR="002D77CD" w:rsidRPr="002D77CD">
        <w:tab/>
      </w:r>
      <w:r w:rsidRPr="002D77CD">
        <w:t>Energy per band analysis</w:t>
      </w:r>
    </w:p>
    <w:p w14:paraId="30FC9A42" w14:textId="77777777" w:rsidR="001C4E46" w:rsidRDefault="001C4E46" w:rsidP="00422FC4">
      <w:r>
        <w:t xml:space="preserve">Before any modification to the excitation, the energy </w:t>
      </w:r>
      <w:r w:rsidRPr="00416918">
        <w:t>per</w:t>
      </w:r>
      <w:r>
        <w:t xml:space="preserve"> band </w:t>
      </w:r>
      <w:r w:rsidRPr="006A1E65">
        <w:rPr>
          <w:position w:val="-10"/>
        </w:rPr>
        <w:object w:dxaOrig="480" w:dyaOrig="300" w14:anchorId="2236E705">
          <v:shape id="_x0000_i1066" type="#_x0000_t75" style="width:24pt;height:15pt" o:ole="">
            <v:imagedata r:id="rId85" o:title=""/>
          </v:shape>
          <o:OLEObject Type="Embed" ProgID="Equation.3" ShapeID="_x0000_i1066" DrawAspect="Content" ObjectID="_1783089231" r:id="rId86"/>
        </w:object>
      </w:r>
      <w:r>
        <w:t xml:space="preserve"> is computed and kept in memory for energy adjustment after the excitation spectrum reshaping. The energy can be computed as follow :</w:t>
      </w:r>
    </w:p>
    <w:p w14:paraId="65B691B1" w14:textId="77777777" w:rsidR="001C4E46" w:rsidRPr="00675ABB" w:rsidRDefault="001C4E46" w:rsidP="00422FC4">
      <w:pPr>
        <w:pStyle w:val="EQ"/>
      </w:pPr>
      <w:r w:rsidRPr="00610722">
        <w:rPr>
          <w:lang w:val="en-CA"/>
        </w:rPr>
        <w:tab/>
      </w:r>
      <w:r w:rsidRPr="0013686F">
        <w:rPr>
          <w:position w:val="-38"/>
        </w:rPr>
        <w:object w:dxaOrig="2079" w:dyaOrig="880" w14:anchorId="2F497718">
          <v:shape id="_x0000_i1067" type="#_x0000_t75" style="width:103.9pt;height:43.9pt" o:ole="">
            <v:imagedata r:id="rId87" o:title=""/>
          </v:shape>
          <o:OLEObject Type="Embed" ProgID="Equation.3" ShapeID="_x0000_i1067" DrawAspect="Content" ObjectID="_1783089232" r:id="rId88"/>
        </w:object>
      </w:r>
      <w:r>
        <w:tab/>
        <w:t>(</w:t>
      </w:r>
      <w:fldSimple w:instr=" SEQ eqn \* MERGEFORMAT ">
        <w:r w:rsidR="007F0C93">
          <w:t>2003</w:t>
        </w:r>
      </w:fldSimple>
      <w:r>
        <w:rPr>
          <w:lang w:eastAsia="zh-CN"/>
        </w:rPr>
        <w:t>)</w:t>
      </w:r>
    </w:p>
    <w:p w14:paraId="28002A97" w14:textId="77777777" w:rsidR="001C4E46" w:rsidRDefault="00D54E18" w:rsidP="00422FC4">
      <w:r>
        <w:rPr>
          <w:rFonts w:hint="eastAsia"/>
          <w:lang w:eastAsia="zh-CN"/>
        </w:rPr>
        <w:t>w</w:t>
      </w:r>
      <w:r w:rsidR="001C4E46">
        <w:t xml:space="preserve">here </w:t>
      </w:r>
      <w:r w:rsidR="001C4E46" w:rsidRPr="0013686F">
        <w:rPr>
          <w:position w:val="-10"/>
        </w:rPr>
        <w:object w:dxaOrig="400" w:dyaOrig="300" w14:anchorId="306AAA1D">
          <v:shape id="_x0000_i1068" type="#_x0000_t75" style="width:19.9pt;height:15pt" o:ole="">
            <v:imagedata r:id="rId89" o:title=""/>
          </v:shape>
          <o:OLEObject Type="Embed" ProgID="Equation.3" ShapeID="_x0000_i1068" DrawAspect="Content" ObjectID="_1783089233" r:id="rId90"/>
        </w:object>
      </w:r>
      <w:r w:rsidR="001C4E46">
        <w:t xml:space="preserve"> is the </w:t>
      </w:r>
      <w:r w:rsidR="001C4E46" w:rsidRPr="00880D3E">
        <w:t xml:space="preserve">cumulative frequency bins per band and </w:t>
      </w:r>
      <w:r w:rsidR="001C4E46" w:rsidRPr="0013686F">
        <w:rPr>
          <w:position w:val="-10"/>
        </w:rPr>
        <w:object w:dxaOrig="300" w:dyaOrig="300" w14:anchorId="070CDE93">
          <v:shape id="_x0000_i1069" type="#_x0000_t75" style="width:15pt;height:15pt" o:ole="">
            <v:imagedata r:id="rId91" o:title=""/>
          </v:shape>
          <o:OLEObject Type="Embed" ProgID="Equation.3" ShapeID="_x0000_i1069" DrawAspect="Content" ObjectID="_1783089234" r:id="rId92"/>
        </w:object>
      </w:r>
      <w:r w:rsidR="001C4E46" w:rsidRPr="00880D3E">
        <w:t xml:space="preserve"> number of bins per band</w:t>
      </w:r>
      <w:r w:rsidR="001C4E46">
        <w:t xml:space="preserve"> defined as :</w:t>
      </w:r>
      <w:r w:rsidR="001C4E46" w:rsidRPr="00473FBC">
        <w:t xml:space="preserve"> </w:t>
      </w:r>
    </w:p>
    <w:p w14:paraId="296E9CED" w14:textId="77777777" w:rsidR="001C4E46" w:rsidRDefault="001C4E46" w:rsidP="00422FC4"/>
    <w:p w14:paraId="1387012C" w14:textId="77777777" w:rsidR="001C4E46" w:rsidRDefault="001C4E46" w:rsidP="00422FC4">
      <w:r w:rsidRPr="0013686F">
        <w:rPr>
          <w:position w:val="-10"/>
        </w:rPr>
        <w:object w:dxaOrig="5360" w:dyaOrig="300" w14:anchorId="13C35E2F">
          <v:shape id="_x0000_i1070" type="#_x0000_t75" style="width:268.15pt;height:14.65pt" o:ole="">
            <v:imagedata r:id="rId93" o:title=""/>
          </v:shape>
          <o:OLEObject Type="Embed" ProgID="Equation.3" ShapeID="_x0000_i1070" DrawAspect="Content" ObjectID="_1783089235" r:id="rId94"/>
        </w:object>
      </w:r>
    </w:p>
    <w:p w14:paraId="3D44BCFE" w14:textId="77777777" w:rsidR="001C4E46" w:rsidRDefault="001C4E46" w:rsidP="00422FC4">
      <w:r>
        <w:t>and</w:t>
      </w:r>
    </w:p>
    <w:p w14:paraId="1113251B" w14:textId="77777777" w:rsidR="001C4E46" w:rsidRDefault="00CD51C4" w:rsidP="00422FC4">
      <w:r w:rsidRPr="0013686F">
        <w:rPr>
          <w:position w:val="-26"/>
        </w:rPr>
        <w:object w:dxaOrig="4280" w:dyaOrig="620" w14:anchorId="4900EE11">
          <v:shape id="_x0000_i1071" type="#_x0000_t75" style="width:214.15pt;height:29.65pt" o:ole="">
            <v:imagedata r:id="rId95" o:title=""/>
          </v:shape>
          <o:OLEObject Type="Embed" ProgID="Equation.3" ShapeID="_x0000_i1071" DrawAspect="Content" ObjectID="_1783089236" r:id="rId96"/>
        </w:object>
      </w:r>
    </w:p>
    <w:p w14:paraId="26834591" w14:textId="77777777" w:rsidR="001C4E46" w:rsidRDefault="001C4E46" w:rsidP="00422FC4">
      <w:pPr>
        <w:rPr>
          <w:b/>
        </w:rPr>
      </w:pPr>
      <w:r>
        <w:t>The low frequency bands correspond to the critical audio bands</w:t>
      </w:r>
      <w:r w:rsidRPr="00872304">
        <w:t>,</w:t>
      </w:r>
      <w:r>
        <w:t xml:space="preserve"> but the frequency band above 3700 Hz are a little shorter to better match the possible spectral energy variation in those bands.</w:t>
      </w:r>
    </w:p>
    <w:p w14:paraId="15108D77" w14:textId="77777777" w:rsidR="001C4E46" w:rsidRPr="002D77CD" w:rsidRDefault="001C4E46" w:rsidP="002D77CD">
      <w:pPr>
        <w:pStyle w:val="H6"/>
      </w:pPr>
      <w:r w:rsidRPr="002D77CD">
        <w:t>6.8.1.</w:t>
      </w:r>
      <w:r w:rsidRPr="002D77CD">
        <w:rPr>
          <w:lang w:val="en-US"/>
        </w:rPr>
        <w:t>4</w:t>
      </w:r>
      <w:r w:rsidRPr="002D77CD">
        <w:t>.</w:t>
      </w:r>
      <w:r w:rsidRPr="002D77CD">
        <w:rPr>
          <w:lang w:val="en-US"/>
        </w:rPr>
        <w:t>2</w:t>
      </w:r>
      <w:r w:rsidRPr="002D77CD">
        <w:t>.3</w:t>
      </w:r>
      <w:r w:rsidR="002D77CD" w:rsidRPr="002D77CD">
        <w:tab/>
      </w:r>
      <w:r w:rsidRPr="002D77CD">
        <w:t>Excitation modification</w:t>
      </w:r>
    </w:p>
    <w:p w14:paraId="370FD424" w14:textId="77777777" w:rsidR="001C4E46" w:rsidRPr="002D77CD" w:rsidRDefault="001C4E46" w:rsidP="002D77CD">
      <w:pPr>
        <w:pStyle w:val="H6"/>
      </w:pPr>
      <w:r w:rsidRPr="002D77CD">
        <w:t>6.8.1.</w:t>
      </w:r>
      <w:r w:rsidRPr="002D77CD">
        <w:rPr>
          <w:lang w:val="en-US"/>
        </w:rPr>
        <w:t>4</w:t>
      </w:r>
      <w:r w:rsidRPr="002D77CD">
        <w:t>.</w:t>
      </w:r>
      <w:r w:rsidRPr="002D77CD">
        <w:rPr>
          <w:lang w:val="en-US"/>
        </w:rPr>
        <w:t>2</w:t>
      </w:r>
      <w:r w:rsidRPr="002D77CD">
        <w:t>.3.1</w:t>
      </w:r>
      <w:r w:rsidR="002D77CD" w:rsidRPr="002D77CD">
        <w:tab/>
      </w:r>
      <w:r w:rsidRPr="002D77CD">
        <w:t>Cut off frequency of the temporal contribution</w:t>
      </w:r>
    </w:p>
    <w:p w14:paraId="754A2E9C" w14:textId="77777777" w:rsidR="001C4E46" w:rsidRPr="00A815A4" w:rsidRDefault="001C4E46" w:rsidP="00422FC4">
      <w:r w:rsidRPr="00F144A7">
        <w:t xml:space="preserve">To achieve a transparent switching between the non-modified excitation and the modified excitation for unvoiced and inactive signals, it is preferable to keep at least the lower frequencies of the temporal contribution. </w:t>
      </w:r>
      <w:r>
        <w:t>The frequency where the temporal contribution stop to be used, the cut-off frequency</w:t>
      </w:r>
      <w:r w:rsidRPr="001C0F4D">
        <w:rPr>
          <w:position w:val="-10"/>
        </w:rPr>
        <w:object w:dxaOrig="260" w:dyaOrig="300" w14:anchorId="43B9D678">
          <v:shape id="_x0000_i1072" type="#_x0000_t75" style="width:13.15pt;height:15pt" o:ole="">
            <v:imagedata r:id="rId97" o:title=""/>
          </v:shape>
          <o:OLEObject Type="Embed" ProgID="Equation.3" ShapeID="_x0000_i1072" DrawAspect="Content" ObjectID="_1783089237" r:id="rId98"/>
        </w:object>
      </w:r>
      <w:r>
        <w:t>, has a minimum value of 1.2 kHz. It means that the first 1.2 kHz of the de</w:t>
      </w:r>
      <w:r w:rsidRPr="00A815A4">
        <w:t>coded excitations is always kept and depending of the pitch value, this cut-off frequency can be higher. The 8</w:t>
      </w:r>
      <w:r w:rsidRPr="00A815A4">
        <w:rPr>
          <w:vertAlign w:val="superscript"/>
        </w:rPr>
        <w:t>th</w:t>
      </w:r>
      <w:r w:rsidRPr="00A815A4">
        <w:t xml:space="preserve"> harmonic is computed from the lowest pitch of all subframes and the temporal contribution is kept up to this 8</w:t>
      </w:r>
      <w:r w:rsidRPr="00A815A4">
        <w:rPr>
          <w:vertAlign w:val="superscript"/>
        </w:rPr>
        <w:t>th</w:t>
      </w:r>
      <w:r w:rsidRPr="00A815A4">
        <w:t xml:space="preserve"> harmonic. The estimate is performed as follow:</w:t>
      </w:r>
    </w:p>
    <w:p w14:paraId="39EB0617" w14:textId="77777777" w:rsidR="001C4E46" w:rsidRPr="00A815A4" w:rsidRDefault="001C4E46" w:rsidP="00422FC4">
      <w:pPr>
        <w:pStyle w:val="EQ"/>
      </w:pPr>
      <w:r w:rsidRPr="00610722">
        <w:rPr>
          <w:lang w:val="en-CA"/>
        </w:rPr>
        <w:tab/>
      </w:r>
      <w:r w:rsidRPr="009602AD">
        <w:rPr>
          <w:position w:val="-30"/>
        </w:rPr>
        <w:object w:dxaOrig="1740" w:dyaOrig="639" w14:anchorId="4B65A0B2">
          <v:shape id="_x0000_i1073" type="#_x0000_t75" style="width:87pt;height:31.9pt" o:ole="">
            <v:imagedata r:id="rId99" o:title=""/>
          </v:shape>
          <o:OLEObject Type="Embed" ProgID="Equation.3" ShapeID="_x0000_i1073" DrawAspect="Content" ObjectID="_1783089238" r:id="rId100"/>
        </w:object>
      </w:r>
      <w:r>
        <w:tab/>
        <w:t>(</w:t>
      </w:r>
      <w:fldSimple w:instr=" SEQ eqn \* MERGEFORMAT ">
        <w:r w:rsidR="007F0C93">
          <w:t>2004</w:t>
        </w:r>
      </w:fldSimple>
      <w:r>
        <w:t>)</w:t>
      </w:r>
    </w:p>
    <w:p w14:paraId="08557E18" w14:textId="77777777" w:rsidR="001C4E46" w:rsidRDefault="00FD4A7D" w:rsidP="00422FC4">
      <w:r>
        <w:rPr>
          <w:rFonts w:hint="eastAsia"/>
          <w:lang w:eastAsia="zh-CN"/>
        </w:rPr>
        <w:t>w</w:t>
      </w:r>
      <w:r w:rsidR="001C4E46" w:rsidRPr="00A815A4">
        <w:t>here</w:t>
      </w:r>
      <w:r w:rsidR="001C4E46">
        <w:t xml:space="preserve"> </w:t>
      </w:r>
      <w:r w:rsidR="001C4E46" w:rsidRPr="001C0F4D">
        <w:rPr>
          <w:position w:val="-10"/>
        </w:rPr>
        <w:object w:dxaOrig="960" w:dyaOrig="300" w14:anchorId="14D2A41C">
          <v:shape id="_x0000_i1074" type="#_x0000_t75" style="width:48pt;height:15pt" o:ole="">
            <v:imagedata r:id="rId101" o:title=""/>
          </v:shape>
          <o:OLEObject Type="Embed" ProgID="Equation.3" ShapeID="_x0000_i1074" DrawAspect="Content" ObjectID="_1783089239" r:id="rId102"/>
        </w:object>
      </w:r>
      <w:r w:rsidR="001C4E46">
        <w:t>a</w:t>
      </w:r>
      <w:r w:rsidR="001C4E46" w:rsidRPr="00671910">
        <w:t>nd</w:t>
      </w:r>
      <w:r w:rsidR="001C4E46">
        <w:rPr>
          <w:i/>
        </w:rPr>
        <w:t xml:space="preserve"> </w:t>
      </w:r>
      <w:r w:rsidR="001C4E46" w:rsidRPr="00293303">
        <w:rPr>
          <w:i/>
        </w:rPr>
        <w:t>T</w:t>
      </w:r>
      <w:r w:rsidR="001C4E46" w:rsidRPr="00293303">
        <w:rPr>
          <w:vertAlign w:val="superscript"/>
        </w:rPr>
        <w:t xml:space="preserve">  </w:t>
      </w:r>
      <w:r w:rsidR="001C4E46" w:rsidRPr="00293303">
        <w:t>the decoded subframe pitch</w:t>
      </w:r>
      <w:r w:rsidR="001C4E46">
        <w:t>.</w:t>
      </w:r>
    </w:p>
    <w:p w14:paraId="52D31B1C" w14:textId="77777777" w:rsidR="001C4E46" w:rsidRDefault="001C4E46" w:rsidP="00422FC4">
      <w:r w:rsidRPr="00A815A4">
        <w:t>For all bands</w:t>
      </w:r>
      <w:r>
        <w:t xml:space="preserve"> a </w:t>
      </w:r>
      <w:r w:rsidRPr="00A815A4">
        <w:t>verification is made to find the band in which the 8</w:t>
      </w:r>
      <w:r w:rsidRPr="00A815A4">
        <w:rPr>
          <w:vertAlign w:val="superscript"/>
        </w:rPr>
        <w:t>th</w:t>
      </w:r>
      <w:r w:rsidRPr="00A815A4">
        <w:t xml:space="preserve"> harmonic is </w:t>
      </w:r>
      <w:r w:rsidRPr="000A0E7D">
        <w:t xml:space="preserve">located by searching for the highest frequency band </w:t>
      </w:r>
      <w:r w:rsidRPr="0015687B">
        <w:rPr>
          <w:position w:val="-14"/>
        </w:rPr>
        <w:object w:dxaOrig="300" w:dyaOrig="340" w14:anchorId="6FEE78AC">
          <v:shape id="_x0000_i1075" type="#_x0000_t75" style="width:15pt;height:16.9pt" o:ole="">
            <v:imagedata r:id="rId103" o:title=""/>
          </v:shape>
          <o:OLEObject Type="Embed" ProgID="Equation.3" ShapeID="_x0000_i1075" DrawAspect="Content" ObjectID="_1783089240" r:id="rId104"/>
        </w:object>
      </w:r>
      <w:r w:rsidRPr="000A0E7D">
        <w:t>for which the following inequality is still verified</w:t>
      </w:r>
      <w:r w:rsidRPr="00A815A4">
        <w:t>:</w:t>
      </w:r>
    </w:p>
    <w:p w14:paraId="07C3EA73" w14:textId="77777777" w:rsidR="001C4E46" w:rsidRPr="00A815A4" w:rsidRDefault="001C4E46" w:rsidP="00422FC4">
      <w:pPr>
        <w:pStyle w:val="EQ"/>
      </w:pPr>
      <w:r w:rsidRPr="00610722">
        <w:rPr>
          <w:lang w:val="en-CA"/>
        </w:rPr>
        <w:lastRenderedPageBreak/>
        <w:tab/>
      </w:r>
      <w:r w:rsidRPr="009602AD">
        <w:rPr>
          <w:position w:val="-14"/>
        </w:rPr>
        <w:object w:dxaOrig="1120" w:dyaOrig="340" w14:anchorId="2A9848A9">
          <v:shape id="_x0000_i1076" type="#_x0000_t75" style="width:55.9pt;height:16.9pt" o:ole="">
            <v:imagedata r:id="rId105" o:title=""/>
          </v:shape>
          <o:OLEObject Type="Embed" ProgID="Equation.3" ShapeID="_x0000_i1076" DrawAspect="Content" ObjectID="_1783089241" r:id="rId106"/>
        </w:object>
      </w:r>
      <w:r>
        <w:tab/>
        <w:t>(</w:t>
      </w:r>
      <w:fldSimple w:instr=" SEQ eqn \* MERGEFORMAT ">
        <w:r w:rsidR="007F0C93">
          <w:t>2005</w:t>
        </w:r>
      </w:fldSimple>
      <w:r>
        <w:t>)</w:t>
      </w:r>
    </w:p>
    <w:p w14:paraId="0205F920" w14:textId="77777777" w:rsidR="001C4E46" w:rsidRDefault="00D54E18" w:rsidP="00422FC4">
      <w:r>
        <w:rPr>
          <w:rFonts w:hint="eastAsia"/>
          <w:lang w:eastAsia="zh-CN"/>
        </w:rPr>
        <w:t>w</w:t>
      </w:r>
      <w:r w:rsidR="001C4E46">
        <w:t xml:space="preserve">here the frequency band </w:t>
      </w:r>
      <w:r w:rsidR="001C4E46" w:rsidRPr="0015687B">
        <w:rPr>
          <w:position w:val="-14"/>
        </w:rPr>
        <w:object w:dxaOrig="300" w:dyaOrig="340" w14:anchorId="2F283DB5">
          <v:shape id="_x0000_i1077" type="#_x0000_t75" style="width:15pt;height:16.9pt" o:ole="">
            <v:imagedata r:id="rId107" o:title=""/>
          </v:shape>
          <o:OLEObject Type="Embed" ProgID="Equation.3" ShapeID="_x0000_i1077" DrawAspect="Content" ObjectID="_1783089242" r:id="rId108"/>
        </w:object>
      </w:r>
      <w:r w:rsidR="001C4E46">
        <w:t>is defined as :</w:t>
      </w:r>
    </w:p>
    <w:p w14:paraId="3A32EEB5" w14:textId="77777777" w:rsidR="001C4E46" w:rsidRDefault="00CD51C4" w:rsidP="00422FC4">
      <w:r w:rsidRPr="009602AD">
        <w:rPr>
          <w:position w:val="-26"/>
        </w:rPr>
        <w:object w:dxaOrig="5480" w:dyaOrig="620" w14:anchorId="35D41914">
          <v:shape id="_x0000_i1078" type="#_x0000_t75" style="width:268.5pt;height:29.65pt" o:ole="">
            <v:imagedata r:id="rId109" o:title=""/>
          </v:shape>
          <o:OLEObject Type="Embed" ProgID="Equation.3" ShapeID="_x0000_i1078" DrawAspect="Content" ObjectID="_1783089243" r:id="rId110"/>
        </w:object>
      </w:r>
    </w:p>
    <w:p w14:paraId="4EFC646E" w14:textId="77777777" w:rsidR="001C4E46" w:rsidRPr="00293303" w:rsidRDefault="001C4E46" w:rsidP="00422FC4">
      <w:r>
        <w:t xml:space="preserve">The index of that band will be called </w:t>
      </w:r>
      <w:r w:rsidRPr="00BB4DA2">
        <w:rPr>
          <w:position w:val="-14"/>
        </w:rPr>
        <w:object w:dxaOrig="320" w:dyaOrig="340" w14:anchorId="24D2E351">
          <v:shape id="_x0000_i1079" type="#_x0000_t75" style="width:16.9pt;height:16.5pt" o:ole="">
            <v:imagedata r:id="rId111" o:title=""/>
          </v:shape>
          <o:OLEObject Type="Embed" ProgID="Equation.3" ShapeID="_x0000_i1079" DrawAspect="Content" ObjectID="_1783089244" r:id="rId112"/>
        </w:object>
      </w:r>
      <w:r>
        <w:t xml:space="preserve"> and it indicates the band where the 8</w:t>
      </w:r>
      <w:r w:rsidRPr="00D97BB7">
        <w:rPr>
          <w:vertAlign w:val="superscript"/>
        </w:rPr>
        <w:t>th</w:t>
      </w:r>
      <w:r>
        <w:t xml:space="preserve"> harmonic is likely located. T</w:t>
      </w:r>
      <w:r w:rsidRPr="00293303">
        <w:t xml:space="preserve">he finale cut-off frequency </w:t>
      </w:r>
      <w:r w:rsidR="00CD51C4" w:rsidRPr="0015687B">
        <w:rPr>
          <w:position w:val="-10"/>
        </w:rPr>
        <w:object w:dxaOrig="300" w:dyaOrig="300" w14:anchorId="4967661A">
          <v:shape id="_x0000_i1080" type="#_x0000_t75" style="width:15pt;height:15pt" o:ole="">
            <v:imagedata r:id="rId113" o:title=""/>
          </v:shape>
          <o:OLEObject Type="Embed" ProgID="Equation.3" ShapeID="_x0000_i1080" DrawAspect="Content" ObjectID="_1783089245" r:id="rId114"/>
        </w:object>
      </w:r>
      <w:r>
        <w:t xml:space="preserve">is computed as </w:t>
      </w:r>
      <w:r>
        <w:rPr>
          <w:lang w:val="en-CA"/>
        </w:rPr>
        <w:t xml:space="preserve">the higher frequency between the 1.2 kHz and </w:t>
      </w:r>
      <w:r w:rsidRPr="0021372A">
        <w:rPr>
          <w:lang w:val="en-CA"/>
        </w:rPr>
        <w:t xml:space="preserve">the </w:t>
      </w:r>
      <w:r>
        <w:rPr>
          <w:lang w:val="en-CA"/>
        </w:rPr>
        <w:t xml:space="preserve">last frequency of the frequency band in which the </w:t>
      </w:r>
      <w:r w:rsidRPr="0021372A">
        <w:rPr>
          <w:lang w:val="en-CA"/>
        </w:rPr>
        <w:t>8</w:t>
      </w:r>
      <w:r w:rsidRPr="0021372A">
        <w:rPr>
          <w:vertAlign w:val="superscript"/>
          <w:lang w:val="en-CA"/>
        </w:rPr>
        <w:t>th</w:t>
      </w:r>
      <w:r w:rsidRPr="0021372A">
        <w:rPr>
          <w:lang w:val="en-CA"/>
        </w:rPr>
        <w:t xml:space="preserve"> harmonic</w:t>
      </w:r>
      <w:r>
        <w:rPr>
          <w:lang w:val="en-CA"/>
        </w:rPr>
        <w:t xml:space="preserve"> is located </w:t>
      </w:r>
      <w:r w:rsidR="00CD51C4" w:rsidRPr="005D435B">
        <w:rPr>
          <w:position w:val="-14"/>
        </w:rPr>
        <w:object w:dxaOrig="800" w:dyaOrig="340" w14:anchorId="1EC4DED2">
          <v:shape id="_x0000_i1081" type="#_x0000_t75" style="width:40.15pt;height:16.9pt" o:ole="">
            <v:imagedata r:id="rId115" o:title=""/>
          </v:shape>
          <o:OLEObject Type="Embed" ProgID="Equation.3" ShapeID="_x0000_i1081" DrawAspect="Content" ObjectID="_1783089246" r:id="rId116"/>
        </w:object>
      </w:r>
      <w:r>
        <w:rPr>
          <w:lang w:val="en-CA"/>
        </w:rPr>
        <w:t>, using the following relation</w:t>
      </w:r>
      <w:r w:rsidRPr="00293303">
        <w:t>:</w:t>
      </w:r>
    </w:p>
    <w:p w14:paraId="43A5B62A" w14:textId="77777777" w:rsidR="001C4E46" w:rsidRPr="00A815A4" w:rsidRDefault="001C4E46" w:rsidP="00422FC4">
      <w:pPr>
        <w:pStyle w:val="EQ"/>
      </w:pPr>
      <w:r w:rsidRPr="00610722">
        <w:rPr>
          <w:lang w:val="en-CA"/>
        </w:rPr>
        <w:tab/>
      </w:r>
      <w:r w:rsidRPr="009602AD">
        <w:rPr>
          <w:position w:val="-14"/>
        </w:rPr>
        <w:object w:dxaOrig="2260" w:dyaOrig="340" w14:anchorId="01A4DCEF">
          <v:shape id="_x0000_i1082" type="#_x0000_t75" style="width:112.9pt;height:16.9pt" o:ole="">
            <v:imagedata r:id="rId117" o:title=""/>
          </v:shape>
          <o:OLEObject Type="Embed" ProgID="Equation.3" ShapeID="_x0000_i1082" DrawAspect="Content" ObjectID="_1783089247" r:id="rId118"/>
        </w:object>
      </w:r>
      <w:r>
        <w:tab/>
        <w:t>(</w:t>
      </w:r>
      <w:fldSimple w:instr=" SEQ eqn \* MERGEFORMAT ">
        <w:r w:rsidR="007F0C93">
          <w:t>2006</w:t>
        </w:r>
      </w:fldSimple>
      <w:r>
        <w:t>)</w:t>
      </w:r>
    </w:p>
    <w:p w14:paraId="474A39CE" w14:textId="77777777" w:rsidR="001C4E46" w:rsidRPr="002D77CD" w:rsidRDefault="001C4E46" w:rsidP="002D77CD">
      <w:pPr>
        <w:pStyle w:val="H6"/>
      </w:pPr>
      <w:r w:rsidRPr="002D77CD">
        <w:t>6.8.1.</w:t>
      </w:r>
      <w:r w:rsidRPr="002D77CD">
        <w:rPr>
          <w:lang w:val="en-US"/>
        </w:rPr>
        <w:t>4</w:t>
      </w:r>
      <w:r w:rsidRPr="002D77CD">
        <w:t>.</w:t>
      </w:r>
      <w:r w:rsidRPr="002D77CD">
        <w:rPr>
          <w:lang w:val="en-US"/>
        </w:rPr>
        <w:t>2</w:t>
      </w:r>
      <w:r w:rsidRPr="002D77CD">
        <w:t>.3.2</w:t>
      </w:r>
      <w:r w:rsidR="002D77CD" w:rsidRPr="002D77CD">
        <w:tab/>
      </w:r>
      <w:r w:rsidRPr="002D77CD">
        <w:t>Normalization and noise fill</w:t>
      </w:r>
    </w:p>
    <w:p w14:paraId="059877CB" w14:textId="013A4247" w:rsidR="001C4E46" w:rsidRDefault="001C4E46" w:rsidP="00422FC4">
      <w:r>
        <w:t xml:space="preserve">For unvoiced and inactive frames, the frequency bins below </w:t>
      </w:r>
      <w:r w:rsidRPr="0015687B">
        <w:rPr>
          <w:position w:val="-10"/>
        </w:rPr>
        <w:object w:dxaOrig="300" w:dyaOrig="300" w14:anchorId="2CBC6A9B">
          <v:shape id="_x0000_i1083" type="#_x0000_t75" style="width:15pt;height:15pt" o:ole="">
            <v:imagedata r:id="rId119" o:title=""/>
          </v:shape>
          <o:OLEObject Type="Embed" ProgID="Equation.3" ShapeID="_x0000_i1083" DrawAspect="Content" ObjectID="_1783089248" r:id="rId120"/>
        </w:object>
      </w:r>
      <w:r>
        <w:t xml:space="preserve"> </w:t>
      </w:r>
      <m:oMath>
        <m:sSub>
          <m:sSubPr>
            <m:ctrlPr>
              <w:ins w:id="5" w:author="ORANGE" w:date="2014-08-26T17:40:00Z">
                <w:rPr>
                  <w:rFonts w:ascii="Cambria Math" w:hAnsi="Cambria Math"/>
                  <w:i/>
                  <w:sz w:val="22"/>
                  <w:lang w:val="en-US" w:eastAsia="zh-CN"/>
                </w:rPr>
              </w:ins>
            </m:ctrlPr>
          </m:sSubPr>
          <m:e>
            <m:r>
              <w:ins w:id="6" w:author="ORANGE" w:date="2014-08-26T17:40:00Z">
                <w:rPr>
                  <w:rFonts w:ascii="Cambria Math" w:hAnsi="Cambria Math"/>
                </w:rPr>
                <m:t>f</m:t>
              </w:ins>
            </m:r>
          </m:e>
          <m:sub>
            <m:r>
              <w:ins w:id="7" w:author="ORANGE" w:date="2014-08-26T17:40:00Z">
                <w:rPr>
                  <w:rFonts w:ascii="Cambria Math" w:hAnsi="Cambria Math"/>
                </w:rPr>
                <m:t>c</m:t>
              </w:ins>
            </m:r>
          </m:sub>
        </m:sSub>
        <m:r>
          <w:ins w:id="8" w:author="ORANGE" w:date="2014-08-26T17:40:00Z">
            <w:rPr>
              <w:rFonts w:ascii="Cambria Math" w:hAnsi="Cambria Math"/>
            </w:rPr>
            <m:t xml:space="preserve"> </m:t>
          </w:ins>
        </m:r>
      </m:oMath>
      <w:r>
        <w:t>are normalized between [0, 4] :</w:t>
      </w:r>
    </w:p>
    <w:p w14:paraId="4538660F" w14:textId="77777777" w:rsidR="001C4E46" w:rsidRPr="00A815A4" w:rsidRDefault="001C4E46" w:rsidP="00422FC4">
      <w:pPr>
        <w:pStyle w:val="EQ"/>
      </w:pPr>
      <w:r w:rsidRPr="00610722">
        <w:rPr>
          <w:lang w:val="en-CA"/>
        </w:rPr>
        <w:tab/>
      </w:r>
      <w:r w:rsidR="00CD51C4" w:rsidRPr="005D435B">
        <w:rPr>
          <w:position w:val="-46"/>
        </w:rPr>
        <w:object w:dxaOrig="4000" w:dyaOrig="1020" w14:anchorId="06F4F6AC">
          <v:shape id="_x0000_i1087" type="#_x0000_t75" style="width:199.9pt;height:51pt" o:ole="">
            <v:imagedata r:id="rId121" o:title=""/>
          </v:shape>
          <o:OLEObject Type="Embed" ProgID="Equation.3" ShapeID="_x0000_i1087" DrawAspect="Content" ObjectID="_1783089249" r:id="rId122"/>
        </w:object>
      </w:r>
      <w:r>
        <w:tab/>
        <w:t>(</w:t>
      </w:r>
      <w:fldSimple w:instr=" SEQ eqn \* MERGEFORMAT ">
        <w:r w:rsidR="007F0C93">
          <w:t>2007</w:t>
        </w:r>
      </w:fldSimple>
      <w:r>
        <w:t>)</w:t>
      </w:r>
    </w:p>
    <w:p w14:paraId="1FB039F3" w14:textId="77777777" w:rsidR="001C4E46" w:rsidRPr="00EB388D" w:rsidRDefault="001C4E46" w:rsidP="00422FC4"/>
    <w:p w14:paraId="46ABD35A" w14:textId="0EF6F0BE" w:rsidR="001C4E46" w:rsidRPr="00EB388D" w:rsidRDefault="001C4E46" w:rsidP="00422FC4">
      <w:r>
        <w:t xml:space="preserve">And the frequency bins above </w:t>
      </w:r>
      <w:r w:rsidRPr="0015687B">
        <w:rPr>
          <w:position w:val="-10"/>
        </w:rPr>
        <w:object w:dxaOrig="300" w:dyaOrig="300" w14:anchorId="7EA7E777">
          <v:shape id="_x0000_i1088" type="#_x0000_t75" style="width:15pt;height:15pt" o:ole="">
            <v:imagedata r:id="rId119" o:title=""/>
          </v:shape>
          <o:OLEObject Type="Embed" ProgID="Equation.3" ShapeID="_x0000_i1088" DrawAspect="Content" ObjectID="_1783089250" r:id="rId123"/>
        </w:object>
      </w:r>
      <m:oMath>
        <m:sSub>
          <m:sSubPr>
            <m:ctrlPr>
              <w:ins w:id="9" w:author="ORANGE" w:date="2014-08-26T17:40:00Z">
                <w:rPr>
                  <w:rFonts w:ascii="Cambria Math" w:hAnsi="Cambria Math"/>
                  <w:i/>
                  <w:sz w:val="22"/>
                  <w:lang w:val="en-US" w:eastAsia="zh-CN"/>
                </w:rPr>
              </w:ins>
            </m:ctrlPr>
          </m:sSubPr>
          <m:e>
            <m:r>
              <w:ins w:id="10" w:author="ORANGE" w:date="2014-08-26T17:40:00Z">
                <w:rPr>
                  <w:rFonts w:ascii="Cambria Math" w:hAnsi="Cambria Math"/>
                </w:rPr>
                <m:t>f</m:t>
              </w:ins>
            </m:r>
          </m:e>
          <m:sub>
            <m:r>
              <w:ins w:id="11" w:author="ORANGE" w:date="2014-08-26T17:40:00Z">
                <w:rPr>
                  <w:rFonts w:ascii="Cambria Math" w:hAnsi="Cambria Math"/>
                </w:rPr>
                <m:t>c</m:t>
              </w:ins>
            </m:r>
          </m:sub>
        </m:sSub>
      </m:oMath>
      <w:r>
        <w:t xml:space="preserve"> are zeroed. Then, a simple noise fill is performed to add noise over all the frequency bins at a constant level. The function describing the noise addition is defined below as:</w:t>
      </w:r>
    </w:p>
    <w:p w14:paraId="48D806C0" w14:textId="77777777" w:rsidR="001C4E46" w:rsidRPr="00A815A4" w:rsidRDefault="001C4E46" w:rsidP="00422FC4">
      <w:pPr>
        <w:pStyle w:val="EQ"/>
      </w:pPr>
      <w:r w:rsidRPr="00610722">
        <w:rPr>
          <w:lang w:val="en-CA"/>
        </w:rPr>
        <w:tab/>
      </w:r>
      <w:r w:rsidR="00CD51C4" w:rsidRPr="00965BE1">
        <w:rPr>
          <w:position w:val="-26"/>
        </w:rPr>
        <w:object w:dxaOrig="2980" w:dyaOrig="620" w14:anchorId="635427CE">
          <v:shape id="_x0000_i1092" type="#_x0000_t75" style="width:148.9pt;height:31.15pt" o:ole="">
            <v:imagedata r:id="rId124" o:title=""/>
          </v:shape>
          <o:OLEObject Type="Embed" ProgID="Equation.3" ShapeID="_x0000_i1092" DrawAspect="Content" ObjectID="_1783089251" r:id="rId125"/>
        </w:object>
      </w:r>
      <w:r>
        <w:tab/>
        <w:t>(</w:t>
      </w:r>
      <w:fldSimple w:instr=" SEQ eqn \* MERGEFORMAT ">
        <w:r w:rsidR="007F0C93">
          <w:t>2008</w:t>
        </w:r>
      </w:fldSimple>
      <w:r>
        <w:t>)</w:t>
      </w:r>
    </w:p>
    <w:p w14:paraId="2287D289" w14:textId="77777777" w:rsidR="001C4E46" w:rsidRDefault="001C4E46" w:rsidP="00422FC4">
      <w:r>
        <w:t xml:space="preserve">Where </w:t>
      </w:r>
      <w:r w:rsidRPr="000D7FB1">
        <w:rPr>
          <w:position w:val="-10"/>
        </w:rPr>
        <w:object w:dxaOrig="240" w:dyaOrig="300" w14:anchorId="2E87F596">
          <v:shape id="_x0000_i1093" type="#_x0000_t75" style="width:10.9pt;height:14.25pt" o:ole="">
            <v:imagedata r:id="rId126" o:title=""/>
          </v:shape>
          <o:OLEObject Type="Embed" ProgID="Equation.3" ShapeID="_x0000_i1093" DrawAspect="Content" ObjectID="_1783089252" r:id="rId127"/>
        </w:object>
      </w:r>
      <w:r>
        <w:t>is a random number generator which is limited between -1 to 1 as :</w:t>
      </w:r>
    </w:p>
    <w:p w14:paraId="4FA4A2FE" w14:textId="77777777" w:rsidR="001C4E46" w:rsidRPr="00A815A4" w:rsidRDefault="001C4E46" w:rsidP="00422FC4">
      <w:pPr>
        <w:pStyle w:val="EQ"/>
      </w:pPr>
      <w:r w:rsidRPr="00610722">
        <w:rPr>
          <w:lang w:val="en-CA"/>
        </w:rPr>
        <w:tab/>
      </w:r>
      <w:r w:rsidR="00CD51C4" w:rsidRPr="00965BE1">
        <w:rPr>
          <w:position w:val="-20"/>
        </w:rPr>
        <w:object w:dxaOrig="3660" w:dyaOrig="540" w14:anchorId="30E5369D">
          <v:shape id="_x0000_i1094" type="#_x0000_t75" style="width:183pt;height:27pt" o:ole="">
            <v:imagedata r:id="rId128" o:title=""/>
          </v:shape>
          <o:OLEObject Type="Embed" ProgID="Equation.3" ShapeID="_x0000_i1094" DrawAspect="Content" ObjectID="_1783089253" r:id="rId129"/>
        </w:object>
      </w:r>
      <w:r>
        <w:tab/>
        <w:t>(</w:t>
      </w:r>
      <w:fldSimple w:instr=" SEQ eqn \* MERGEFORMAT ">
        <w:r w:rsidR="007F0C93">
          <w:t>2009</w:t>
        </w:r>
      </w:fldSimple>
      <w:r>
        <w:t>)</w:t>
      </w:r>
    </w:p>
    <w:p w14:paraId="7A0DC037" w14:textId="77777777" w:rsidR="001C4E46" w:rsidRDefault="001C4E46" w:rsidP="00422FC4"/>
    <w:p w14:paraId="7C93E4EE" w14:textId="77777777" w:rsidR="001C4E46" w:rsidRPr="002D77CD" w:rsidRDefault="001C4E46" w:rsidP="002D77CD">
      <w:pPr>
        <w:pStyle w:val="H6"/>
      </w:pPr>
      <w:r w:rsidRPr="002D77CD">
        <w:t>6.8.1.</w:t>
      </w:r>
      <w:r w:rsidRPr="002D77CD">
        <w:rPr>
          <w:lang w:val="en-US"/>
        </w:rPr>
        <w:t>4</w:t>
      </w:r>
      <w:r w:rsidRPr="002D77CD">
        <w:t>.</w:t>
      </w:r>
      <w:r w:rsidRPr="002D77CD">
        <w:rPr>
          <w:lang w:val="en-US"/>
        </w:rPr>
        <w:t>2</w:t>
      </w:r>
      <w:r w:rsidRPr="002D77CD">
        <w:t>.3.3</w:t>
      </w:r>
      <w:r w:rsidR="002D77CD" w:rsidRPr="002D77CD">
        <w:tab/>
      </w:r>
      <w:r w:rsidRPr="002D77CD">
        <w:t>Energy per band analysis of the modified excitation spectrum</w:t>
      </w:r>
    </w:p>
    <w:p w14:paraId="50C26E7A" w14:textId="77777777" w:rsidR="001C4E46" w:rsidRPr="005C1CF9" w:rsidRDefault="001C4E46" w:rsidP="00422FC4">
      <w:r>
        <w:t>The energy per band after the spectrum reshaping</w:t>
      </w:r>
      <w:r w:rsidRPr="000D7FB1">
        <w:rPr>
          <w:position w:val="-10"/>
        </w:rPr>
        <w:object w:dxaOrig="360" w:dyaOrig="300" w14:anchorId="646CE493">
          <v:shape id="_x0000_i1095" type="#_x0000_t75" style="width:16.15pt;height:14.25pt" o:ole="">
            <v:imagedata r:id="rId130" o:title=""/>
          </v:shape>
          <o:OLEObject Type="Embed" ProgID="Equation.3" ShapeID="_x0000_i1095" DrawAspect="Content" ObjectID="_1783089254" r:id="rId131"/>
        </w:object>
      </w:r>
      <w:r>
        <w:t xml:space="preserve"> is calculated again with exactly the same method as described in </w:t>
      </w:r>
      <w:r w:rsidR="00FD4A7D" w:rsidRPr="001A75CA">
        <w:rPr>
          <w:rFonts w:hint="eastAsia"/>
          <w:lang w:eastAsia="zh-CN"/>
        </w:rPr>
        <w:t>sub</w:t>
      </w:r>
      <w:r w:rsidRPr="001A75CA">
        <w:t>clause 6.8.1.1.4.2.</w:t>
      </w:r>
    </w:p>
    <w:p w14:paraId="4E152D70" w14:textId="77777777" w:rsidR="001C4E46" w:rsidRPr="002D77CD" w:rsidRDefault="001C4E46" w:rsidP="002D77CD">
      <w:pPr>
        <w:pStyle w:val="H6"/>
      </w:pPr>
      <w:r w:rsidRPr="002D77CD">
        <w:t>6.8.1.</w:t>
      </w:r>
      <w:r w:rsidRPr="002D77CD">
        <w:rPr>
          <w:lang w:val="en-US"/>
        </w:rPr>
        <w:t>4</w:t>
      </w:r>
      <w:r w:rsidRPr="002D77CD">
        <w:t>.</w:t>
      </w:r>
      <w:r w:rsidRPr="002D77CD">
        <w:rPr>
          <w:lang w:val="en-US"/>
        </w:rPr>
        <w:t>2</w:t>
      </w:r>
      <w:r w:rsidRPr="002D77CD">
        <w:t>.3.4</w:t>
      </w:r>
      <w:r w:rsidR="002D77CD" w:rsidRPr="002D77CD">
        <w:tab/>
      </w:r>
      <w:r w:rsidRPr="002D77CD">
        <w:t>Amplification of high frequencies</w:t>
      </w:r>
    </w:p>
    <w:p w14:paraId="1D7D09D7" w14:textId="77777777" w:rsidR="001C4E46" w:rsidRDefault="001C4E46" w:rsidP="00422FC4">
      <w:r>
        <w:t xml:space="preserve">An amplification factor </w:t>
      </w:r>
      <w:r w:rsidRPr="00511B9C">
        <w:rPr>
          <w:position w:val="-6"/>
        </w:rPr>
        <w:object w:dxaOrig="220" w:dyaOrig="200" w14:anchorId="4089B671">
          <v:shape id="_x0000_i1096" type="#_x0000_t75" style="width:10.9pt;height:10.15pt" o:ole="">
            <v:imagedata r:id="rId132" o:title=""/>
          </v:shape>
          <o:OLEObject Type="Embed" ProgID="Equation.3" ShapeID="_x0000_i1096" DrawAspect="Content" ObjectID="_1783089255" r:id="rId133"/>
        </w:object>
      </w:r>
      <w:r>
        <w:t xml:space="preserve">compensates for the poor energy matching in high frequency of the LP filter at low bit rate. It is based on the voice factor </w:t>
      </w:r>
      <w:r w:rsidR="00CD51C4" w:rsidRPr="00511B9C">
        <w:rPr>
          <w:position w:val="-14"/>
        </w:rPr>
        <w:object w:dxaOrig="300" w:dyaOrig="340" w14:anchorId="7E28DB1F">
          <v:shape id="_x0000_i1097" type="#_x0000_t75" style="width:15pt;height:16.9pt" o:ole="">
            <v:imagedata r:id="rId134" o:title=""/>
          </v:shape>
          <o:OLEObject Type="Embed" ProgID="Equation.3" ShapeID="_x0000_i1097" DrawAspect="Content" ObjectID="_1783089256" r:id="rId135"/>
        </w:object>
      </w:r>
      <w:r>
        <w:t xml:space="preserve"> and computed as follow:</w:t>
      </w:r>
    </w:p>
    <w:p w14:paraId="60EF4303" w14:textId="77777777" w:rsidR="001C4E46" w:rsidRDefault="001C4E46" w:rsidP="00422FC4">
      <w:pPr>
        <w:pStyle w:val="EQ"/>
      </w:pPr>
      <w:r w:rsidRPr="00610722">
        <w:rPr>
          <w:lang w:val="en-CA"/>
        </w:rPr>
        <w:tab/>
      </w:r>
      <w:r w:rsidR="00CD51C4" w:rsidRPr="00665E3C">
        <w:rPr>
          <w:position w:val="-14"/>
        </w:rPr>
        <w:object w:dxaOrig="1340" w:dyaOrig="340" w14:anchorId="006B3ECF">
          <v:shape id="_x0000_i1098" type="#_x0000_t75" style="width:67.15pt;height:16.9pt" o:ole="">
            <v:imagedata r:id="rId136" o:title=""/>
          </v:shape>
          <o:OLEObject Type="Embed" ProgID="Equation.3" ShapeID="_x0000_i1098" DrawAspect="Content" ObjectID="_1783089257" r:id="rId137"/>
        </w:object>
      </w:r>
      <w:r>
        <w:tab/>
        <w:t>(</w:t>
      </w:r>
      <w:fldSimple w:instr=" SEQ eqn \* MERGEFORMAT ">
        <w:r w:rsidR="007F0C93">
          <w:t>2010</w:t>
        </w:r>
      </w:fldSimple>
      <w:r>
        <w:t>)</w:t>
      </w:r>
    </w:p>
    <w:p w14:paraId="55EAB5FC" w14:textId="77777777" w:rsidR="001C4E46" w:rsidRDefault="00CD51C4" w:rsidP="00422FC4">
      <w:r>
        <w:rPr>
          <w:rFonts w:hint="eastAsia"/>
          <w:lang w:eastAsia="zh-CN"/>
        </w:rPr>
        <w:t>w</w:t>
      </w:r>
      <w:r w:rsidR="001C4E46">
        <w:t xml:space="preserve">here </w:t>
      </w:r>
      <w:r w:rsidRPr="00511B9C">
        <w:rPr>
          <w:position w:val="-14"/>
        </w:rPr>
        <w:object w:dxaOrig="300" w:dyaOrig="340" w14:anchorId="2D553922">
          <v:shape id="_x0000_i1099" type="#_x0000_t75" style="width:15pt;height:16.9pt" o:ole="">
            <v:imagedata r:id="rId138" o:title=""/>
          </v:shape>
          <o:OLEObject Type="Embed" ProgID="Equation.3" ShapeID="_x0000_i1099" DrawAspect="Content" ObjectID="_1783089258" r:id="rId139"/>
        </w:object>
      </w:r>
      <w:r w:rsidR="001C4E46">
        <w:t xml:space="preserve"> is given by:</w:t>
      </w:r>
    </w:p>
    <w:p w14:paraId="285473F8" w14:textId="77777777" w:rsidR="001C4E46" w:rsidRDefault="001C4E46" w:rsidP="00422FC4">
      <w:pPr>
        <w:pStyle w:val="EQ"/>
      </w:pPr>
      <w:r w:rsidRPr="00610722">
        <w:rPr>
          <w:lang w:val="en-CA"/>
        </w:rPr>
        <w:tab/>
      </w:r>
      <w:r w:rsidR="00CD51C4" w:rsidRPr="00665E3C">
        <w:rPr>
          <w:position w:val="-14"/>
        </w:rPr>
        <w:object w:dxaOrig="2360" w:dyaOrig="400" w14:anchorId="397D8E17">
          <v:shape id="_x0000_i1100" type="#_x0000_t75" style="width:118.15pt;height:19.9pt" o:ole="">
            <v:imagedata r:id="rId140" o:title=""/>
          </v:shape>
          <o:OLEObject Type="Embed" ProgID="Equation.3" ShapeID="_x0000_i1100" DrawAspect="Content" ObjectID="_1783089259" r:id="rId141"/>
        </w:object>
      </w:r>
      <w:r>
        <w:tab/>
        <w:t>(</w:t>
      </w:r>
      <w:fldSimple w:instr=" SEQ eqn \* MERGEFORMAT ">
        <w:r w:rsidR="007F0C93">
          <w:t>2011</w:t>
        </w:r>
      </w:fldSimple>
      <w:r>
        <w:t>)</w:t>
      </w:r>
    </w:p>
    <w:p w14:paraId="4AF1A864" w14:textId="77777777" w:rsidR="001C4E46" w:rsidRPr="00965BE1" w:rsidRDefault="008F1A1E" w:rsidP="00422FC4">
      <w:r>
        <w:t>a</w:t>
      </w:r>
      <w:r w:rsidR="001C4E46">
        <w:t xml:space="preserve">nd </w:t>
      </w:r>
      <w:r w:rsidR="001C4E46" w:rsidRPr="00965BE1">
        <w:rPr>
          <w:position w:val="-6"/>
        </w:rPr>
        <w:object w:dxaOrig="200" w:dyaOrig="240" w14:anchorId="20C0EB4D">
          <v:shape id="_x0000_i1101" type="#_x0000_t75" style="width:10.15pt;height:12pt" o:ole="">
            <v:imagedata r:id="rId142" o:title=""/>
          </v:shape>
          <o:OLEObject Type="Embed" ProgID="Equation.3" ShapeID="_x0000_i1101" DrawAspect="Content" ObjectID="_1783089260" r:id="rId143"/>
        </w:object>
      </w:r>
      <w:r w:rsidR="001C4E46">
        <w:t>is defined in sub-clause 6.1.1.3.2</w:t>
      </w:r>
      <w:r w:rsidR="00CD51C4">
        <w:rPr>
          <w:rFonts w:hint="eastAsia"/>
          <w:lang w:eastAsia="zh-CN"/>
        </w:rPr>
        <w:t>.</w:t>
      </w:r>
    </w:p>
    <w:p w14:paraId="33D5E01E" w14:textId="77777777" w:rsidR="001C4E46" w:rsidRDefault="001C4E46" w:rsidP="00422FC4">
      <w:r>
        <w:t>The amplification factor is applied linearly between 6kHz and 6.4kHz as follow:</w:t>
      </w:r>
    </w:p>
    <w:p w14:paraId="2F03A5EF" w14:textId="77777777" w:rsidR="001C4E46" w:rsidRPr="00A815A4" w:rsidRDefault="001C4E46" w:rsidP="00422FC4">
      <w:pPr>
        <w:pStyle w:val="EQ"/>
      </w:pPr>
      <w:r w:rsidRPr="00610722">
        <w:rPr>
          <w:lang w:val="en-CA"/>
        </w:rPr>
        <w:lastRenderedPageBreak/>
        <w:tab/>
      </w:r>
      <w:r w:rsidR="00CD51C4" w:rsidRPr="00925D5B">
        <w:rPr>
          <w:position w:val="-32"/>
        </w:rPr>
        <w:object w:dxaOrig="5679" w:dyaOrig="740" w14:anchorId="240FAA2A">
          <v:shape id="_x0000_i1102" type="#_x0000_t75" style="width:283.9pt;height:37.15pt" o:ole="">
            <v:imagedata r:id="rId144" o:title=""/>
          </v:shape>
          <o:OLEObject Type="Embed" ProgID="Equation.3" ShapeID="_x0000_i1102" DrawAspect="Content" ObjectID="_1783089261" r:id="rId145"/>
        </w:object>
      </w:r>
      <w:r>
        <w:tab/>
        <w:t>(</w:t>
      </w:r>
      <w:fldSimple w:instr=" SEQ eqn \* MERGEFORMAT ">
        <w:r w:rsidR="007F0C93">
          <w:t>2012</w:t>
        </w:r>
      </w:fldSimple>
      <w:r>
        <w:t>)</w:t>
      </w:r>
    </w:p>
    <w:p w14:paraId="3A017CCB" w14:textId="77777777" w:rsidR="001C4E46" w:rsidRPr="002D77CD" w:rsidRDefault="001C4E46" w:rsidP="002D77CD">
      <w:pPr>
        <w:pStyle w:val="H6"/>
      </w:pPr>
      <w:r w:rsidRPr="002D77CD">
        <w:t>6.8.1.</w:t>
      </w:r>
      <w:r w:rsidRPr="002D77CD">
        <w:rPr>
          <w:lang w:val="en-US"/>
        </w:rPr>
        <w:t>4</w:t>
      </w:r>
      <w:r w:rsidRPr="002D77CD">
        <w:t>.</w:t>
      </w:r>
      <w:r w:rsidRPr="002D77CD">
        <w:rPr>
          <w:lang w:val="en-US"/>
        </w:rPr>
        <w:t>2</w:t>
      </w:r>
      <w:r w:rsidRPr="002D77CD">
        <w:t>.3.5</w:t>
      </w:r>
      <w:r w:rsidR="002D77CD" w:rsidRPr="002D77CD">
        <w:tab/>
      </w:r>
      <w:r w:rsidRPr="002D77CD">
        <w:t>Energy matching</w:t>
      </w:r>
    </w:p>
    <w:p w14:paraId="661D4FB6" w14:textId="77777777" w:rsidR="001C4E46" w:rsidRDefault="001C4E46" w:rsidP="00422FC4">
      <w:r>
        <w:t xml:space="preserve">The energy matching consists in adjusting the energy per band after the excitation spectrum modification to its initial value. For each bands </w:t>
      </w:r>
      <w:r w:rsidRPr="00166BFF">
        <w:rPr>
          <w:i/>
        </w:rPr>
        <w:t>i</w:t>
      </w:r>
      <w:r>
        <w:t xml:space="preserve">, the gain </w:t>
      </w:r>
      <w:r w:rsidR="00CD51C4" w:rsidRPr="005D435B">
        <w:rPr>
          <w:position w:val="-10"/>
        </w:rPr>
        <w:object w:dxaOrig="300" w:dyaOrig="300" w14:anchorId="07FFC1C9">
          <v:shape id="_x0000_i1103" type="#_x0000_t75" style="width:15pt;height:15pt" o:ole="">
            <v:imagedata r:id="rId146" o:title=""/>
          </v:shape>
          <o:OLEObject Type="Embed" ProgID="Equation.3" ShapeID="_x0000_i1103" DrawAspect="Content" ObjectID="_1783089262" r:id="rId147"/>
        </w:object>
      </w:r>
      <w:r>
        <w:t xml:space="preserve"> to apply to all bins in the band for matching the energy of the original excitation </w:t>
      </w:r>
      <w:r w:rsidRPr="005D435B">
        <w:rPr>
          <w:position w:val="-10"/>
        </w:rPr>
        <w:object w:dxaOrig="279" w:dyaOrig="300" w14:anchorId="79B9FC28">
          <v:shape id="_x0000_i1104" type="#_x0000_t75" style="width:13.9pt;height:15pt" o:ole="">
            <v:imagedata r:id="rId148" o:title=""/>
          </v:shape>
          <o:OLEObject Type="Embed" ProgID="Equation.3" ShapeID="_x0000_i1104" DrawAspect="Content" ObjectID="_1783089263" r:id="rId149"/>
        </w:object>
      </w:r>
      <w:r>
        <w:t>is defined as:</w:t>
      </w:r>
    </w:p>
    <w:p w14:paraId="0D87DC67" w14:textId="77777777" w:rsidR="001C4E46" w:rsidRPr="00A815A4" w:rsidRDefault="001C4E46" w:rsidP="00422FC4">
      <w:pPr>
        <w:pStyle w:val="EQ"/>
      </w:pPr>
      <w:r w:rsidRPr="00610722">
        <w:rPr>
          <w:lang w:val="en-CA"/>
        </w:rPr>
        <w:tab/>
      </w:r>
      <w:r w:rsidRPr="005D435B">
        <w:rPr>
          <w:position w:val="-26"/>
        </w:rPr>
        <w:object w:dxaOrig="1219" w:dyaOrig="600" w14:anchorId="6F0B76F3">
          <v:shape id="_x0000_i1105" type="#_x0000_t75" style="width:61.15pt;height:30pt" o:ole="">
            <v:imagedata r:id="rId150" o:title=""/>
          </v:shape>
          <o:OLEObject Type="Embed" ProgID="Equation.3" ShapeID="_x0000_i1105" DrawAspect="Content" ObjectID="_1783089264" r:id="rId151"/>
        </w:object>
      </w:r>
      <w:r>
        <w:tab/>
        <w:t>(</w:t>
      </w:r>
      <w:fldSimple w:instr=" SEQ eqn \* MERGEFORMAT ">
        <w:r w:rsidR="007F0C93">
          <w:t>2013</w:t>
        </w:r>
      </w:fldSimple>
      <w:r>
        <w:t>)</w:t>
      </w:r>
    </w:p>
    <w:p w14:paraId="301F0262" w14:textId="4FAF8F4E" w:rsidR="001C4E46" w:rsidRDefault="001C4E46" w:rsidP="00422FC4">
      <w:r>
        <w:t xml:space="preserve">For a specific band </w:t>
      </w:r>
      <w:r w:rsidRPr="00885455">
        <w:rPr>
          <w:b/>
          <w:i/>
        </w:rPr>
        <w:t>i</w:t>
      </w:r>
      <w:r>
        <w:t xml:space="preserve">, the denormalized </w:t>
      </w:r>
      <m:oMath>
        <m:sSub>
          <m:sSubPr>
            <m:ctrlPr>
              <w:ins w:id="12" w:author="ORANGE" w:date="2014-08-26T17:40:00Z">
                <w:rPr>
                  <w:rFonts w:ascii="Cambria Math" w:hAnsi="Cambria Math"/>
                  <w:sz w:val="22"/>
                  <w:lang w:val="en-US" w:eastAsia="zh-CN"/>
                </w:rPr>
              </w:ins>
            </m:ctrlPr>
          </m:sSubPr>
          <m:e>
            <m:r>
              <w:ins w:id="13" w:author="ORANGE" w:date="2014-08-26T17:40:00Z">
                <w:rPr>
                  <w:rFonts w:ascii="Cambria Math" w:hAnsi="Cambria Math"/>
                </w:rPr>
                <m:t>f'</m:t>
              </w:ins>
            </m:r>
          </m:e>
          <m:sub>
            <m:r>
              <w:ins w:id="14" w:author="ORANGE" w:date="2014-08-26T17:40:00Z">
                <w:rPr>
                  <w:rFonts w:ascii="Cambria Math" w:hAnsi="Cambria Math"/>
                </w:rPr>
                <m:t>edN</m:t>
              </w:ins>
            </m:r>
          </m:sub>
        </m:sSub>
        <m:r>
          <w:ins w:id="15" w:author="ORANGE" w:date="2014-08-26T17:40:00Z">
            <w:rPr>
              <w:rFonts w:ascii="Cambria Math" w:hAnsi="Cambria Math"/>
            </w:rPr>
            <m:t xml:space="preserve"> </m:t>
          </w:ins>
        </m:r>
      </m:oMath>
      <w:r>
        <w:t xml:space="preserve"> </w:t>
      </w:r>
      <w:r w:rsidRPr="00137E6F">
        <w:rPr>
          <w:position w:val="-10"/>
        </w:rPr>
        <w:object w:dxaOrig="340" w:dyaOrig="300" w14:anchorId="5EC6D6DC">
          <v:shape id="_x0000_i1109" type="#_x0000_t75" style="width:16.5pt;height:14.65pt" o:ole="">
            <v:imagedata r:id="rId152" o:title=""/>
          </v:shape>
          <o:OLEObject Type="Embed" ProgID="Equation.3" ShapeID="_x0000_i1109" DrawAspect="Content" ObjectID="_1783089265" r:id="rId153"/>
        </w:object>
      </w:r>
      <w:r>
        <w:t xml:space="preserve"> spectral excitation can be written as :</w:t>
      </w:r>
    </w:p>
    <w:p w14:paraId="30AB2E76" w14:textId="77777777" w:rsidR="001C4E46" w:rsidRPr="00A815A4" w:rsidRDefault="001C4E46" w:rsidP="00422FC4">
      <w:pPr>
        <w:pStyle w:val="EQ"/>
      </w:pPr>
      <w:r w:rsidRPr="00610722">
        <w:rPr>
          <w:lang w:val="en-CA"/>
        </w:rPr>
        <w:tab/>
      </w:r>
      <w:r w:rsidR="00CD51C4" w:rsidRPr="00137E6F">
        <w:rPr>
          <w:position w:val="-28"/>
        </w:rPr>
        <w:object w:dxaOrig="3260" w:dyaOrig="660" w14:anchorId="0D2DA8CA">
          <v:shape id="_x0000_i1110" type="#_x0000_t75" style="width:163.15pt;height:33pt" o:ole="">
            <v:imagedata r:id="rId154" o:title=""/>
          </v:shape>
          <o:OLEObject Type="Embed" ProgID="Equation.3" ShapeID="_x0000_i1110" DrawAspect="Content" ObjectID="_1783089266" r:id="rId155"/>
        </w:object>
      </w:r>
      <w:r>
        <w:tab/>
        <w:t>(</w:t>
      </w:r>
      <w:fldSimple w:instr=" SEQ eqn \* MERGEFORMAT ">
        <w:r w:rsidR="007F0C93">
          <w:t>2014</w:t>
        </w:r>
      </w:fldSimple>
      <w:r>
        <w:t>)</w:t>
      </w:r>
    </w:p>
    <w:p w14:paraId="32223BEF" w14:textId="77777777" w:rsidR="001C4E46" w:rsidRPr="0049356C" w:rsidRDefault="001C4E46" w:rsidP="00422FC4"/>
    <w:p w14:paraId="66621C35" w14:textId="77777777" w:rsidR="001C4E46" w:rsidRPr="005F4F76" w:rsidRDefault="009E3F74" w:rsidP="00422FC4">
      <w:r w:rsidRPr="001A75CA">
        <w:rPr>
          <w:rFonts w:hint="eastAsia"/>
          <w:lang w:eastAsia="zh-CN"/>
        </w:rPr>
        <w:t>w</w:t>
      </w:r>
      <w:r w:rsidR="001C4E46" w:rsidRPr="001A75CA">
        <w:t xml:space="preserve">here  </w:t>
      </w:r>
      <w:r w:rsidR="00CD51C4" w:rsidRPr="001A75CA">
        <w:rPr>
          <w:position w:val="-10"/>
        </w:rPr>
        <w:object w:dxaOrig="400" w:dyaOrig="300" w14:anchorId="2BB11252">
          <v:shape id="_x0000_i1111" type="#_x0000_t75" style="width:19.9pt;height:15pt" o:ole="">
            <v:imagedata r:id="rId156" o:title=""/>
          </v:shape>
          <o:OLEObject Type="Embed" ProgID="Equation.3" ShapeID="_x0000_i1111" DrawAspect="Content" ObjectID="_1783089267" r:id="rId157"/>
        </w:object>
      </w:r>
      <w:r w:rsidR="001C4E46" w:rsidRPr="001A75CA">
        <w:t xml:space="preserve"> and </w:t>
      </w:r>
      <w:r w:rsidR="00CD51C4" w:rsidRPr="001A75CA">
        <w:rPr>
          <w:position w:val="-10"/>
        </w:rPr>
        <w:object w:dxaOrig="279" w:dyaOrig="300" w14:anchorId="43188B76">
          <v:shape id="_x0000_i1112" type="#_x0000_t75" style="width:13.9pt;height:15pt" o:ole="">
            <v:imagedata r:id="rId158" o:title=""/>
          </v:shape>
          <o:OLEObject Type="Embed" ProgID="Equation.3" ShapeID="_x0000_i1112" DrawAspect="Content" ObjectID="_1783089268" r:id="rId159"/>
        </w:object>
      </w:r>
      <w:r w:rsidR="001C4E46" w:rsidRPr="001A75CA">
        <w:t xml:space="preserve"> are defined in </w:t>
      </w:r>
      <w:r w:rsidR="00FD4A7D" w:rsidRPr="001A75CA">
        <w:rPr>
          <w:rFonts w:hint="eastAsia"/>
          <w:lang w:eastAsia="zh-CN"/>
        </w:rPr>
        <w:t>sub</w:t>
      </w:r>
      <w:r w:rsidR="001C4E46" w:rsidRPr="001A75CA">
        <w:t>clause 6.8.1.1.4.2.</w:t>
      </w:r>
    </w:p>
    <w:p w14:paraId="5CE11C08" w14:textId="77777777" w:rsidR="001C4E46" w:rsidRPr="002D77CD" w:rsidRDefault="001C4E46" w:rsidP="002D77CD">
      <w:pPr>
        <w:pStyle w:val="H6"/>
      </w:pPr>
      <w:r w:rsidRPr="002D77CD">
        <w:t>6.8.1.</w:t>
      </w:r>
      <w:r w:rsidRPr="002D77CD">
        <w:rPr>
          <w:lang w:val="en-US"/>
        </w:rPr>
        <w:t>4</w:t>
      </w:r>
      <w:r w:rsidRPr="002D77CD">
        <w:t>.</w:t>
      </w:r>
      <w:r w:rsidRPr="002D77CD">
        <w:rPr>
          <w:lang w:val="en-US"/>
        </w:rPr>
        <w:t>2</w:t>
      </w:r>
      <w:r w:rsidRPr="002D77CD">
        <w:t>.4</w:t>
      </w:r>
      <w:r w:rsidR="002D77CD" w:rsidRPr="002D77CD">
        <w:tab/>
      </w:r>
      <w:r w:rsidRPr="002D77CD">
        <w:t>Inverse frequency transform</w:t>
      </w:r>
    </w:p>
    <w:p w14:paraId="42FD45A2" w14:textId="77777777" w:rsidR="001C4E46" w:rsidRDefault="001C4E46" w:rsidP="00422FC4">
      <w:r>
        <w:t xml:space="preserve">After the frequency domain is completed, an inverse frequency-to-time transform is performed in order to find the temporal excitation. The frequency-to-time conversion is achieved with the same type II DCT as used for the time-to-frequency conversion. The modified time-domain excitation </w:t>
      </w:r>
      <w:r w:rsidR="00CD51C4" w:rsidRPr="0015687B">
        <w:rPr>
          <w:position w:val="-6"/>
        </w:rPr>
        <w:object w:dxaOrig="220" w:dyaOrig="240" w14:anchorId="1FAB0623">
          <v:shape id="_x0000_i1113" type="#_x0000_t75" style="width:10.9pt;height:12pt" o:ole="">
            <v:imagedata r:id="rId160" o:title=""/>
          </v:shape>
          <o:OLEObject Type="Embed" ProgID="Equation.3" ShapeID="_x0000_i1113" DrawAspect="Content" ObjectID="_1783089269" r:id="rId161"/>
        </w:object>
      </w:r>
      <w:r>
        <w:t>is obtained as below:</w:t>
      </w:r>
    </w:p>
    <w:p w14:paraId="096532D1" w14:textId="77777777" w:rsidR="001C4E46" w:rsidRPr="00A815A4" w:rsidRDefault="001C4E46" w:rsidP="00422FC4">
      <w:pPr>
        <w:pStyle w:val="EQ"/>
      </w:pPr>
      <w:r w:rsidRPr="00610722">
        <w:rPr>
          <w:lang w:val="en-CA"/>
        </w:rPr>
        <w:tab/>
      </w:r>
      <w:r w:rsidR="00CD51C4" w:rsidRPr="00137E6F">
        <w:rPr>
          <w:position w:val="-70"/>
        </w:rPr>
        <w:object w:dxaOrig="5319" w:dyaOrig="1500" w14:anchorId="7F171F23">
          <v:shape id="_x0000_i1114" type="#_x0000_t75" style="width:265.9pt;height:75pt" o:ole="">
            <v:imagedata r:id="rId162" o:title=""/>
          </v:shape>
          <o:OLEObject Type="Embed" ProgID="Equation.3" ShapeID="_x0000_i1114" DrawAspect="Content" ObjectID="_1783089270" r:id="rId163"/>
        </w:object>
      </w:r>
      <w:r>
        <w:tab/>
        <w:t>(</w:t>
      </w:r>
      <w:fldSimple w:instr=" SEQ eqn \* MERGEFORMAT ">
        <w:r w:rsidR="007F0C93">
          <w:t>2015</w:t>
        </w:r>
      </w:fldSimple>
      <w:r>
        <w:t>)</w:t>
      </w:r>
    </w:p>
    <w:p w14:paraId="0A5B4309" w14:textId="49212697" w:rsidR="001C4E46" w:rsidRDefault="00CD51C4" w:rsidP="00422FC4">
      <w:r>
        <w:rPr>
          <w:rFonts w:hint="eastAsia"/>
          <w:lang w:eastAsia="zh-CN"/>
        </w:rPr>
        <w:t>w</w:t>
      </w:r>
      <w:r w:rsidR="001C4E46">
        <w:t xml:space="preserve">here </w:t>
      </w:r>
      <w:r w:rsidRPr="0015687B">
        <w:rPr>
          <w:position w:val="-10"/>
        </w:rPr>
        <w:object w:dxaOrig="520" w:dyaOrig="360" w14:anchorId="35128B49">
          <v:shape id="_x0000_i1115" type="#_x0000_t75" style="width:25.9pt;height:18pt" o:ole="">
            <v:imagedata r:id="rId164" o:title=""/>
          </v:shape>
          <o:OLEObject Type="Embed" ProgID="Equation.3" ShapeID="_x0000_i1115" DrawAspect="Content" ObjectID="_1783089271" r:id="rId165"/>
        </w:object>
      </w:r>
      <m:oMath>
        <m:sSubSup>
          <m:sSubSupPr>
            <m:ctrlPr>
              <w:ins w:id="16" w:author="ORANGE" w:date="2014-08-26T17:40:00Z">
                <w:rPr>
                  <w:rFonts w:ascii="Cambria Math" w:hAnsi="Cambria Math"/>
                  <w:sz w:val="22"/>
                  <w:lang w:val="en-US" w:eastAsia="zh-CN"/>
                </w:rPr>
              </w:ins>
            </m:ctrlPr>
          </m:sSubSupPr>
          <m:e>
            <m:r>
              <w:ins w:id="17" w:author="ORANGE" w:date="2014-08-26T17:40:00Z">
                <m:rPr>
                  <m:sty m:val="p"/>
                </m:rPr>
                <w:rPr>
                  <w:rFonts w:ascii="Cambria Math" w:hAnsi="Cambria Math"/>
                </w:rPr>
                <m:t xml:space="preserve">   </m:t>
              </w:ins>
            </m:r>
            <m:r>
              <w:ins w:id="18" w:author="ORANGE" w:date="2014-08-26T17:40:00Z">
                <w:rPr>
                  <w:rFonts w:ascii="Cambria Math" w:hAnsi="Cambria Math"/>
                </w:rPr>
                <m:t>f</m:t>
              </w:ins>
            </m:r>
          </m:e>
          <m:sub>
            <m:r>
              <w:ins w:id="19" w:author="ORANGE" w:date="2014-08-26T17:40:00Z">
                <w:rPr>
                  <w:rFonts w:ascii="Cambria Math" w:hAnsi="Cambria Math"/>
                </w:rPr>
                <m:t>edN</m:t>
              </w:ins>
            </m:r>
          </m:sub>
          <m:sup>
            <m:r>
              <w:ins w:id="20" w:author="ORANGE" w:date="2014-08-26T17:40:00Z">
                <m:rPr>
                  <m:sty m:val="p"/>
                </m:rPr>
                <w:rPr>
                  <w:rFonts w:ascii="Cambria Math" w:hAnsi="Cambria Math"/>
                </w:rPr>
                <m:t>'</m:t>
              </w:ins>
            </m:r>
          </m:sup>
        </m:sSubSup>
        <m:d>
          <m:dPr>
            <m:ctrlPr>
              <w:ins w:id="21" w:author="ORANGE" w:date="2014-08-26T17:40:00Z">
                <w:rPr>
                  <w:rFonts w:ascii="Cambria Math" w:hAnsi="Cambria Math"/>
                  <w:i/>
                  <w:sz w:val="22"/>
                  <w:lang w:val="en-US" w:eastAsia="zh-CN"/>
                </w:rPr>
              </w:ins>
            </m:ctrlPr>
          </m:dPr>
          <m:e>
            <m:r>
              <w:ins w:id="22" w:author="ORANGE" w:date="2014-08-26T17:40:00Z">
                <w:rPr>
                  <w:rFonts w:ascii="Cambria Math" w:hAnsi="Cambria Math"/>
                </w:rPr>
                <m:t>n</m:t>
              </w:ins>
            </m:r>
          </m:e>
        </m:d>
      </m:oMath>
      <w:r w:rsidR="001C4E46">
        <w:t>, is the frequency representation of the modified excitation, and L is the frame length that is equal to 256 samples</w:t>
      </w:r>
      <w:r w:rsidR="001C4E46" w:rsidRPr="00F8425E">
        <w:t>.</w:t>
      </w:r>
    </w:p>
    <w:p w14:paraId="6A277234" w14:textId="77777777" w:rsidR="001C4E46" w:rsidRPr="0099418B" w:rsidRDefault="001C4E46" w:rsidP="00422FC4">
      <w:pPr>
        <w:pStyle w:val="Heading4"/>
        <w:rPr>
          <w:lang w:val="en-US"/>
        </w:rPr>
      </w:pPr>
      <w:r>
        <w:t>6.8.1.</w:t>
      </w:r>
      <w:r>
        <w:rPr>
          <w:lang w:val="en-US"/>
        </w:rPr>
        <w:t>5</w:t>
      </w:r>
      <w:r w:rsidR="002D77CD">
        <w:tab/>
      </w:r>
      <w:r>
        <w:t>Synthesis filtering and overwriting the current CELP synthesis</w:t>
      </w:r>
    </w:p>
    <w:p w14:paraId="06552F1A" w14:textId="77777777" w:rsidR="001C4E46" w:rsidRPr="001A75CA" w:rsidRDefault="001C4E46" w:rsidP="00422FC4">
      <w:r w:rsidRPr="001A75CA">
        <w:t xml:space="preserve">Once the excitation modification is done, the modified excitation is passed through the synthesis filter, as described in in </w:t>
      </w:r>
      <w:r w:rsidR="00FD4A7D" w:rsidRPr="001A75CA">
        <w:rPr>
          <w:rFonts w:hint="eastAsia"/>
          <w:lang w:eastAsia="zh-CN"/>
        </w:rPr>
        <w:t>sub</w:t>
      </w:r>
      <w:r w:rsidRPr="001A75CA">
        <w:t>clause 6.1.3, to obtain a modified synthesis for the current frame. This modified synthesis is then used to overwrite the decoded synthesis.</w:t>
      </w:r>
    </w:p>
    <w:p w14:paraId="0CFCB5BD" w14:textId="77777777" w:rsidR="001C4E46" w:rsidRPr="001A75CA" w:rsidRDefault="001C4E46" w:rsidP="00422FC4">
      <w:pPr>
        <w:pStyle w:val="Heading4"/>
        <w:rPr>
          <w:lang w:val="en-US"/>
        </w:rPr>
      </w:pPr>
      <w:r w:rsidRPr="001A75CA">
        <w:t>6.8.1.</w:t>
      </w:r>
      <w:r w:rsidRPr="001A75CA">
        <w:rPr>
          <w:lang w:val="en-US"/>
        </w:rPr>
        <w:t>6</w:t>
      </w:r>
      <w:r w:rsidRPr="001A75CA">
        <w:tab/>
        <w:t>Formant post-filter</w:t>
      </w:r>
    </w:p>
    <w:p w14:paraId="55D4DD77" w14:textId="77777777" w:rsidR="001C4E46" w:rsidRPr="003F29C9" w:rsidRDefault="001C4E46" w:rsidP="00422FC4">
      <w:r w:rsidRPr="001A75CA">
        <w:t xml:space="preserve">The decoded synthesis is post-filtered as described in </w:t>
      </w:r>
      <w:r w:rsidR="00FD4A7D" w:rsidRPr="001A75CA">
        <w:rPr>
          <w:rFonts w:hint="eastAsia"/>
          <w:lang w:eastAsia="zh-CN"/>
        </w:rPr>
        <w:t>sub</w:t>
      </w:r>
      <w:r w:rsidRPr="001A75CA">
        <w:t>clause 6.1.4.1.</w:t>
      </w:r>
    </w:p>
    <w:p w14:paraId="6240F4D9" w14:textId="77777777" w:rsidR="001C4E46" w:rsidRDefault="001C4E46" w:rsidP="00422FC4">
      <w:pPr>
        <w:pStyle w:val="Heading4"/>
      </w:pPr>
      <w:r>
        <w:t>6.8.1.</w:t>
      </w:r>
      <w:r>
        <w:rPr>
          <w:lang w:val="en-US"/>
        </w:rPr>
        <w:t>7</w:t>
      </w:r>
      <w:r>
        <w:tab/>
        <w:t>Comfort noise addition</w:t>
      </w:r>
    </w:p>
    <w:p w14:paraId="70FE01C5" w14:textId="77777777" w:rsidR="001C4E46" w:rsidRPr="001A75CA" w:rsidRDefault="001C4E46" w:rsidP="00422FC4">
      <w:pPr>
        <w:pStyle w:val="PlainText"/>
        <w:rPr>
          <w:rFonts w:ascii="Times New Roman" w:hAnsi="Times New Roman"/>
          <w:sz w:val="20"/>
          <w:szCs w:val="20"/>
          <w:lang w:val="en-GB"/>
        </w:rPr>
      </w:pPr>
      <w:r w:rsidRPr="001A75CA">
        <w:rPr>
          <w:rFonts w:ascii="Times New Roman" w:hAnsi="Times New Roman"/>
          <w:sz w:val="20"/>
          <w:szCs w:val="20"/>
          <w:lang w:val="en-GB"/>
        </w:rPr>
        <w:t xml:space="preserve">For frames exhibiting a high background noise level (background noise level &gt;= 15), comfort noise is added for bitrates of 8.85 kbps and below. The comfort noise addition is described in </w:t>
      </w:r>
      <w:r w:rsidR="00FD4A7D" w:rsidRPr="001A75CA">
        <w:rPr>
          <w:rFonts w:ascii="Times New Roman" w:eastAsia="SimSun" w:hAnsi="Times New Roman" w:hint="eastAsia"/>
          <w:sz w:val="20"/>
          <w:szCs w:val="20"/>
          <w:lang w:val="en-GB" w:eastAsia="zh-CN"/>
        </w:rPr>
        <w:t>sub</w:t>
      </w:r>
      <w:r w:rsidRPr="001A75CA">
        <w:rPr>
          <w:rFonts w:ascii="Times New Roman" w:hAnsi="Times New Roman"/>
          <w:sz w:val="20"/>
          <w:szCs w:val="20"/>
          <w:lang w:val="en-GB"/>
        </w:rPr>
        <w:t>clause 6.9.1.</w:t>
      </w:r>
    </w:p>
    <w:p w14:paraId="5B96D3B5" w14:textId="77777777" w:rsidR="001C4E46" w:rsidRPr="001A75CA" w:rsidRDefault="001C4E46" w:rsidP="00422FC4">
      <w:pPr>
        <w:pStyle w:val="PlainText"/>
        <w:rPr>
          <w:rFonts w:ascii="Times New Roman" w:hAnsi="Times New Roman"/>
          <w:sz w:val="20"/>
          <w:szCs w:val="20"/>
          <w:lang w:val="en-GB"/>
        </w:rPr>
      </w:pPr>
    </w:p>
    <w:p w14:paraId="4444AB62" w14:textId="77777777" w:rsidR="001C4E46" w:rsidRPr="001A75CA" w:rsidRDefault="001C4E46" w:rsidP="00422FC4">
      <w:pPr>
        <w:pStyle w:val="Heading4"/>
      </w:pPr>
      <w:r w:rsidRPr="001A75CA">
        <w:t>6.8.1.</w:t>
      </w:r>
      <w:r w:rsidRPr="001A75CA">
        <w:rPr>
          <w:lang w:val="en-US"/>
        </w:rPr>
        <w:t>8</w:t>
      </w:r>
      <w:r w:rsidRPr="001A75CA">
        <w:tab/>
        <w:t>Bass post-filter</w:t>
      </w:r>
    </w:p>
    <w:p w14:paraId="196FA645" w14:textId="77777777" w:rsidR="001C4E46" w:rsidRPr="001A75CA" w:rsidRDefault="001C4E46" w:rsidP="00422FC4">
      <w:r w:rsidRPr="001A75CA">
        <w:t>This is the same as described in subclause 6.1.4.2</w:t>
      </w:r>
    </w:p>
    <w:p w14:paraId="6B4A6C79" w14:textId="77777777" w:rsidR="001C4E46" w:rsidRPr="001A75CA" w:rsidRDefault="001C4E46" w:rsidP="00422FC4">
      <w:pPr>
        <w:pStyle w:val="Heading3"/>
        <w:rPr>
          <w:lang w:val="en-US"/>
        </w:rPr>
      </w:pPr>
      <w:r w:rsidRPr="001A75CA">
        <w:lastRenderedPageBreak/>
        <w:t>6.8.2</w:t>
      </w:r>
      <w:r w:rsidRPr="001A75CA">
        <w:tab/>
        <w:t>Resampling</w:t>
      </w:r>
    </w:p>
    <w:p w14:paraId="21303BC5" w14:textId="77777777" w:rsidR="001C4E46" w:rsidRPr="0005298F" w:rsidRDefault="001C4E46" w:rsidP="00422FC4">
      <w:r w:rsidRPr="001A75CA">
        <w:t xml:space="preserve">The decoded synthesis (after post-filtering and comfort noise addition) is resampled as described in </w:t>
      </w:r>
      <w:r w:rsidR="00893C3D" w:rsidRPr="001A75CA">
        <w:rPr>
          <w:rFonts w:hint="eastAsia"/>
          <w:lang w:eastAsia="zh-CN"/>
        </w:rPr>
        <w:t>sub</w:t>
      </w:r>
      <w:r w:rsidRPr="001A75CA">
        <w:t>clause 6.5.  Note that the bass-postfilter described in subclause 6.8.1.8 is actually realized as part of the resampling.</w:t>
      </w:r>
    </w:p>
    <w:p w14:paraId="5271B7ED" w14:textId="77777777" w:rsidR="001C4E46" w:rsidRPr="00807015" w:rsidRDefault="001C4E46" w:rsidP="00422FC4">
      <w:pPr>
        <w:pStyle w:val="Heading3"/>
        <w:rPr>
          <w:lang w:val="en-US"/>
        </w:rPr>
      </w:pPr>
      <w:r>
        <w:t>6.8.3</w:t>
      </w:r>
      <w:r w:rsidRPr="00E4207E">
        <w:tab/>
      </w:r>
      <w:r>
        <w:t>High frequency band</w:t>
      </w:r>
    </w:p>
    <w:p w14:paraId="6FA9E440" w14:textId="77777777" w:rsidR="001C4E46" w:rsidRDefault="001C4E46" w:rsidP="00422FC4">
      <w:pPr>
        <w:rPr>
          <w:lang w:val="en-US"/>
        </w:rPr>
      </w:pPr>
      <w:r w:rsidRPr="001F00E3">
        <w:rPr>
          <w:lang w:val="en-US"/>
        </w:rPr>
        <w:t>The high-frequency band</w:t>
      </w:r>
      <w:r>
        <w:rPr>
          <w:lang w:val="en-US"/>
        </w:rPr>
        <w:t xml:space="preserve"> generation for modes from 6.6 to</w:t>
      </w:r>
      <w:r w:rsidRPr="001F00E3">
        <w:rPr>
          <w:lang w:val="en-US"/>
        </w:rPr>
        <w:t xml:space="preserve"> </w:t>
      </w:r>
      <w:r>
        <w:rPr>
          <w:lang w:val="en-US"/>
        </w:rPr>
        <w:t xml:space="preserve">23.05 kbit/s is illustrated in </w:t>
      </w:r>
      <w:r w:rsidR="001A75CA">
        <w:rPr>
          <w:lang w:val="en-US"/>
        </w:rPr>
        <w:t xml:space="preserve">figure </w:t>
      </w:r>
      <w:r w:rsidR="001A75CA">
        <w:rPr>
          <w:lang w:val="en-US"/>
        </w:rPr>
        <w:fldChar w:fldCharType="begin"/>
      </w:r>
      <w:r w:rsidR="001A75CA">
        <w:rPr>
          <w:lang w:val="en-US"/>
        </w:rPr>
        <w:instrText xml:space="preserve"> SEQ Figure fig_hf_band_gen_in_AMRWBIO \* MERGEFORMAT </w:instrText>
      </w:r>
      <w:r w:rsidR="001A75CA">
        <w:rPr>
          <w:lang w:val="en-US"/>
        </w:rPr>
        <w:fldChar w:fldCharType="separate"/>
      </w:r>
      <w:r w:rsidR="007F0C93">
        <w:rPr>
          <w:noProof/>
          <w:lang w:val="en-US"/>
        </w:rPr>
        <w:t>113</w:t>
      </w:r>
      <w:r w:rsidR="001A75CA">
        <w:rPr>
          <w:lang w:val="en-US"/>
        </w:rPr>
        <w:fldChar w:fldCharType="end"/>
      </w:r>
      <w:r w:rsidR="001A75CA">
        <w:rPr>
          <w:lang w:val="en-US"/>
        </w:rPr>
        <w:t>.</w:t>
      </w:r>
      <w:r w:rsidR="009E57E7">
        <w:rPr>
          <w:lang w:val="en-US"/>
        </w:rPr>
        <w:t xml:space="preserve"> The high band is generated by generating an over-sampled excitation signal in DCT domain that is extended in the 6400-8000 Hz band above the 0-6400 Hz band. Note that in reality the high band is extended to a slightly wider band (6000-8000 Hz) to facilitate the addition of low and high-band</w:t>
      </w:r>
      <w:r w:rsidR="002F0E15">
        <w:rPr>
          <w:lang w:val="en-US"/>
        </w:rPr>
        <w:t>, especially in the cross-over region around 6400 Hz</w:t>
      </w:r>
      <w:r w:rsidR="009E57E7">
        <w:rPr>
          <w:lang w:val="en-US"/>
        </w:rPr>
        <w:t xml:space="preserve">. Tonal and ambiance components in the extended band are extracted and combined adaptively to obtain the extended excitation signal, which is then filtered in DCT domain. After inverse DCT, gains are applied </w:t>
      </w:r>
      <w:r w:rsidR="002F0E15">
        <w:rPr>
          <w:lang w:val="en-US"/>
        </w:rPr>
        <w:t xml:space="preserve">in time domain (by sub-frame) </w:t>
      </w:r>
      <w:r w:rsidR="009E57E7">
        <w:rPr>
          <w:lang w:val="en-US"/>
        </w:rPr>
        <w:t>and the extended excitation signal is filtered by an LP filter whose coefficients are derived from the LP filter.</w:t>
      </w:r>
    </w:p>
    <w:p w14:paraId="63A64D54" w14:textId="56EF27DE" w:rsidR="001C4E46" w:rsidRPr="00AB1ED1" w:rsidRDefault="009013F3" w:rsidP="002E6A10">
      <w:pPr>
        <w:pStyle w:val="TH"/>
        <w:rPr>
          <w:noProof/>
          <w:lang w:val="en-US" w:eastAsia="fr-FR"/>
        </w:rPr>
      </w:pPr>
      <w:r w:rsidRPr="00B62864">
        <w:rPr>
          <w:noProof/>
        </w:rPr>
        <w:drawing>
          <wp:inline distT="0" distB="0" distL="0" distR="0" wp14:anchorId="5E1F15AD" wp14:editId="65BB2108">
            <wp:extent cx="6120130" cy="3776980"/>
            <wp:effectExtent l="0" t="0" r="0" b="0"/>
            <wp:docPr id="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6120130" cy="3776980"/>
                    </a:xfrm>
                    <a:prstGeom prst="rect">
                      <a:avLst/>
                    </a:prstGeom>
                    <a:noFill/>
                    <a:ln>
                      <a:noFill/>
                    </a:ln>
                  </pic:spPr>
                </pic:pic>
              </a:graphicData>
            </a:graphic>
          </wp:inline>
        </w:drawing>
      </w:r>
    </w:p>
    <w:p w14:paraId="7DF186DF" w14:textId="77777777" w:rsidR="00261152" w:rsidRDefault="00261152" w:rsidP="00AB1ED1">
      <w:pPr>
        <w:pStyle w:val="TF"/>
        <w:keepNext/>
        <w:keepLines w:val="0"/>
      </w:pPr>
      <w:r>
        <w:t xml:space="preserve">Figure </w:t>
      </w:r>
      <w:bookmarkStart w:id="23" w:name="fig_HR_LPC_decoding"/>
      <w:bookmarkStart w:id="24" w:name="fig_hf_band_gen_in_AMRWBIO"/>
      <w:r>
        <w:fldChar w:fldCharType="begin"/>
      </w:r>
      <w:r>
        <w:instrText xml:space="preserve"> SEQ Figure \r</w:instrText>
      </w:r>
      <w:r w:rsidR="001A75CA">
        <w:instrText>113</w:instrText>
      </w:r>
      <w:r>
        <w:instrText xml:space="preserve"> \* ARABIC </w:instrText>
      </w:r>
      <w:r>
        <w:fldChar w:fldCharType="separate"/>
      </w:r>
      <w:r w:rsidR="007F0C93">
        <w:rPr>
          <w:noProof/>
        </w:rPr>
        <w:t>113</w:t>
      </w:r>
      <w:r>
        <w:fldChar w:fldCharType="end"/>
      </w:r>
      <w:bookmarkEnd w:id="23"/>
      <w:bookmarkEnd w:id="24"/>
      <w:r>
        <w:t>: High-frequency band generation in AMR-WB IO modes</w:t>
      </w:r>
    </w:p>
    <w:p w14:paraId="35D026C7" w14:textId="77777777" w:rsidR="00261152" w:rsidRPr="00AB1ED1" w:rsidRDefault="00261152" w:rsidP="002E6A10">
      <w:pPr>
        <w:pStyle w:val="FP"/>
      </w:pPr>
    </w:p>
    <w:p w14:paraId="0D6C6D3F" w14:textId="77777777" w:rsidR="001C4E46" w:rsidRDefault="001C4E46" w:rsidP="00422FC4">
      <w:pPr>
        <w:pStyle w:val="Heading4"/>
        <w:rPr>
          <w:lang w:val="en-US"/>
        </w:rPr>
      </w:pPr>
      <w:r>
        <w:t>6.8.</w:t>
      </w:r>
      <w:r w:rsidRPr="009605D0">
        <w:rPr>
          <w:lang w:val="en-US"/>
        </w:rPr>
        <w:t>3</w:t>
      </w:r>
      <w:r>
        <w:t>.</w:t>
      </w:r>
      <w:r w:rsidRPr="009605D0">
        <w:rPr>
          <w:lang w:val="en-US"/>
        </w:rPr>
        <w:t>1</w:t>
      </w:r>
      <w:r>
        <w:tab/>
      </w:r>
      <w:r>
        <w:rPr>
          <w:lang w:val="en-US"/>
        </w:rPr>
        <w:t>Preliminary estimation steps</w:t>
      </w:r>
    </w:p>
    <w:p w14:paraId="13A7D245" w14:textId="77777777" w:rsidR="001C4E46" w:rsidRDefault="001C4E46" w:rsidP="00422FC4">
      <w:pPr>
        <w:rPr>
          <w:lang w:val="x-none"/>
        </w:rPr>
      </w:pPr>
      <w:r>
        <w:rPr>
          <w:lang w:val="x-none"/>
        </w:rPr>
        <w:t>The low</w:t>
      </w:r>
      <w:r w:rsidR="009E57E7" w:rsidRPr="00AB1ED1">
        <w:rPr>
          <w:lang w:val="en-US"/>
        </w:rPr>
        <w:t>-</w:t>
      </w:r>
      <w:r>
        <w:rPr>
          <w:lang w:val="x-none"/>
        </w:rPr>
        <w:t>frequency band signal is extended to obtain the high frequency band signal by bandwidth extension algorithm, and the bandwidth extension algorithm includes the estimation of gains and the prediction of the excitation of the high frequency band signal.</w:t>
      </w:r>
    </w:p>
    <w:p w14:paraId="283A6660" w14:textId="77777777" w:rsidR="001C4E46" w:rsidRDefault="001C4E46" w:rsidP="00422FC4">
      <w:pPr>
        <w:rPr>
          <w:lang w:val="x-none"/>
        </w:rPr>
      </w:pPr>
      <w:r>
        <w:rPr>
          <w:lang w:val="x-none"/>
        </w:rPr>
        <w:t>The gains of the high frequency band signal are estimated by pitch, noise gate factor, voice factor, classification parameter and LPC.</w:t>
      </w:r>
    </w:p>
    <w:p w14:paraId="63764B63" w14:textId="77777777" w:rsidR="001C4E46" w:rsidRDefault="001C4E46" w:rsidP="00422FC4">
      <w:pPr>
        <w:rPr>
          <w:lang w:val="x-none"/>
        </w:rPr>
      </w:pPr>
      <w:r>
        <w:rPr>
          <w:lang w:val="x-none"/>
        </w:rPr>
        <w:t xml:space="preserve">The excitation of the high frequency band signal is adaptively predicted from the decoded low frequency band excitation signal </w:t>
      </w:r>
      <w:r w:rsidRPr="001D3E7B">
        <w:rPr>
          <w:lang w:val="x-none"/>
        </w:rPr>
        <w:t>(the sum of adaptive codebook contribution and algebraic codebook contribution)</w:t>
      </w:r>
      <w:r>
        <w:rPr>
          <w:lang w:val="x-none"/>
        </w:rPr>
        <w:t xml:space="preserve"> according to LSF and the bitrates.</w:t>
      </w:r>
    </w:p>
    <w:p w14:paraId="4C36FEFD" w14:textId="77777777" w:rsidR="001C4E46" w:rsidRDefault="001C4E46" w:rsidP="00422FC4">
      <w:pPr>
        <w:rPr>
          <w:lang w:val="x-none"/>
        </w:rPr>
      </w:pPr>
      <w:r>
        <w:rPr>
          <w:lang w:val="x-none"/>
        </w:rPr>
        <w:t>The excitation of the high frequency band signal is modified by the gains of the high frequency band signal, and</w:t>
      </w:r>
      <w:r w:rsidRPr="00C81875">
        <w:rPr>
          <w:rFonts w:eastAsia="MS Mincho"/>
        </w:rPr>
        <w:t xml:space="preserve"> </w:t>
      </w:r>
      <w:r>
        <w:t>t</w:t>
      </w:r>
      <w:r w:rsidRPr="00783112">
        <w:rPr>
          <w:rFonts w:eastAsia="MS Mincho"/>
        </w:rPr>
        <w:t xml:space="preserve">he LP synthesis is performed by filtering the </w:t>
      </w:r>
      <w:r>
        <w:rPr>
          <w:lang w:val="x-none"/>
        </w:rPr>
        <w:t>modified</w:t>
      </w:r>
      <w:r w:rsidRPr="00783112">
        <w:rPr>
          <w:rFonts w:eastAsia="MS Mincho"/>
        </w:rPr>
        <w:t xml:space="preserve"> excitation signal through the LP synthesis filter</w:t>
      </w:r>
      <w:r>
        <w:t xml:space="preserve"> </w:t>
      </w:r>
      <w:r>
        <w:rPr>
          <w:lang w:val="x-none"/>
        </w:rPr>
        <w:t>to obtain the high frequency band signal.</w:t>
      </w:r>
    </w:p>
    <w:p w14:paraId="74E10A92" w14:textId="77777777" w:rsidR="001C4E46" w:rsidRPr="006C1FC2" w:rsidRDefault="001C4E46" w:rsidP="00422FC4">
      <w:pPr>
        <w:rPr>
          <w:lang w:val="x-none"/>
        </w:rPr>
      </w:pPr>
      <w:r>
        <w:rPr>
          <w:lang w:val="x-none"/>
        </w:rPr>
        <w:lastRenderedPageBreak/>
        <w:t>The parameters of estimating the gains and predicting excitation of the high frequency band signal are decoded from the bitstream of low band or calculated by the decoded low band signal.</w:t>
      </w:r>
    </w:p>
    <w:p w14:paraId="785F7AFF" w14:textId="77777777" w:rsidR="001C4E46" w:rsidRPr="001F00E3" w:rsidRDefault="001C4E46" w:rsidP="00422FC4">
      <w:pPr>
        <w:pStyle w:val="Heading5"/>
        <w:rPr>
          <w:lang w:val="en-US"/>
        </w:rPr>
      </w:pPr>
      <w:r>
        <w:t>6.8.</w:t>
      </w:r>
      <w:r w:rsidRPr="000A5F89">
        <w:rPr>
          <w:lang w:val="en-US"/>
        </w:rPr>
        <w:t>3</w:t>
      </w:r>
      <w:r w:rsidRPr="00E4207E">
        <w:t>.</w:t>
      </w:r>
      <w:r>
        <w:rPr>
          <w:lang w:val="en-US"/>
        </w:rPr>
        <w:t>1</w:t>
      </w:r>
      <w:r>
        <w:t>.</w:t>
      </w:r>
      <w:r>
        <w:rPr>
          <w:lang w:val="en-US"/>
        </w:rPr>
        <w:t>1</w:t>
      </w:r>
      <w:r w:rsidRPr="00E4207E">
        <w:tab/>
      </w:r>
      <w:r>
        <w:rPr>
          <w:lang w:val="en-US"/>
        </w:rPr>
        <w:t xml:space="preserve">Estimation of tilt, </w:t>
      </w:r>
      <w:r w:rsidRPr="00856FB2">
        <w:rPr>
          <w:lang w:val="en-US"/>
        </w:rPr>
        <w:t>figure of merit</w:t>
      </w:r>
      <w:r>
        <w:rPr>
          <w:lang w:val="en-US"/>
        </w:rPr>
        <w:t xml:space="preserve"> and voice factors</w:t>
      </w:r>
    </w:p>
    <w:p w14:paraId="01FE8180" w14:textId="77777777" w:rsidR="001C4E46" w:rsidRDefault="001C4E46" w:rsidP="00422FC4">
      <w:pPr>
        <w:rPr>
          <w:lang w:val="x-none"/>
        </w:rPr>
      </w:pPr>
      <w:r>
        <w:rPr>
          <w:lang w:val="x-none"/>
        </w:rPr>
        <w:t>1) Calculate the spectrum tilt factor of each subframe according to the decoded low frequency band as follows:</w:t>
      </w:r>
    </w:p>
    <w:p w14:paraId="1BBABE87" w14:textId="77777777" w:rsidR="001C4E46" w:rsidRDefault="001C4E46" w:rsidP="00422FC4">
      <w:pPr>
        <w:pStyle w:val="EQ"/>
        <w:rPr>
          <w:lang w:eastAsia="zh-CN"/>
        </w:rPr>
      </w:pPr>
      <w:r w:rsidRPr="00610722">
        <w:rPr>
          <w:lang w:val="en-CA"/>
        </w:rPr>
        <w:tab/>
      </w:r>
      <w:r w:rsidRPr="004A703E">
        <w:rPr>
          <w:position w:val="-80"/>
          <w:lang w:eastAsia="zh-CN"/>
        </w:rPr>
        <w:object w:dxaOrig="5040" w:dyaOrig="1700" w14:anchorId="698F7ADE">
          <v:shape id="_x0000_i1120" type="#_x0000_t75" style="width:252pt;height:85.15pt" o:ole="">
            <v:imagedata r:id="rId167" o:title=""/>
          </v:shape>
          <o:OLEObject Type="Embed" ProgID="Equation.3" ShapeID="_x0000_i1120" DrawAspect="Content" ObjectID="_1783089272" r:id="rId168"/>
        </w:object>
      </w:r>
      <w:r>
        <w:tab/>
        <w:t>(</w:t>
      </w:r>
      <w:fldSimple w:instr=" SEQ eqn \* MERGEFORMAT ">
        <w:r w:rsidR="007F0C93">
          <w:t>2016</w:t>
        </w:r>
      </w:fldSimple>
      <w:r>
        <w:rPr>
          <w:lang w:eastAsia="zh-CN"/>
        </w:rPr>
        <w:t>)</w:t>
      </w:r>
    </w:p>
    <w:p w14:paraId="662C0F45" w14:textId="77777777" w:rsidR="001C4E46" w:rsidRDefault="001C4E46" w:rsidP="00422FC4">
      <w:r>
        <w:t xml:space="preserve">where </w:t>
      </w:r>
      <w:r w:rsidRPr="003E5BF9">
        <w:rPr>
          <w:position w:val="-14"/>
        </w:rPr>
        <w:object w:dxaOrig="540" w:dyaOrig="340" w14:anchorId="40697B81">
          <v:shape id="_x0000_i1121" type="#_x0000_t75" style="width:27pt;height:16.9pt" o:ole="">
            <v:imagedata r:id="rId169" o:title=""/>
          </v:shape>
          <o:OLEObject Type="Embed" ProgID="Equation.3" ShapeID="_x0000_i1121" DrawAspect="Content" ObjectID="_1783089273" r:id="rId170"/>
        </w:object>
      </w:r>
      <w:r>
        <w:t xml:space="preserve"> denotes the length of sub frame and </w:t>
      </w:r>
      <w:r w:rsidRPr="003E5BF9">
        <w:rPr>
          <w:position w:val="-10"/>
        </w:rPr>
        <w:object w:dxaOrig="620" w:dyaOrig="300" w14:anchorId="29B3CA13">
          <v:shape id="_x0000_i1122" type="#_x0000_t75" style="width:31.15pt;height:15pt" o:ole="">
            <v:imagedata r:id="rId171" o:title=""/>
          </v:shape>
          <o:OLEObject Type="Embed" ProgID="Equation.3" ShapeID="_x0000_i1122" DrawAspect="Content" ObjectID="_1783089274" r:id="rId172"/>
        </w:object>
      </w:r>
      <w:r>
        <w:t xml:space="preserve"> denotes the </w:t>
      </w:r>
      <w:r>
        <w:rPr>
          <w:lang w:val="x-none"/>
        </w:rPr>
        <w:t>decoded low frequency band</w:t>
      </w:r>
      <w:r>
        <w:t xml:space="preserve"> signal. </w:t>
      </w:r>
      <w:r w:rsidRPr="003E5BF9">
        <w:rPr>
          <w:position w:val="-10"/>
        </w:rPr>
        <w:object w:dxaOrig="499" w:dyaOrig="300" w14:anchorId="715BF5F1">
          <v:shape id="_x0000_i1123" type="#_x0000_t75" style="width:25.15pt;height:15pt" o:ole="">
            <v:imagedata r:id="rId173" o:title=""/>
          </v:shape>
          <o:OLEObject Type="Embed" ProgID="Equation.3" ShapeID="_x0000_i1123" DrawAspect="Content" ObjectID="_1783089275" r:id="rId174"/>
        </w:object>
      </w:r>
      <w:r>
        <w:t xml:space="preserve">is preserved as </w:t>
      </w:r>
      <w:r w:rsidRPr="003E5BF9">
        <w:rPr>
          <w:position w:val="-10"/>
        </w:rPr>
        <w:object w:dxaOrig="600" w:dyaOrig="279" w14:anchorId="6FF723D8">
          <v:shape id="_x0000_i1124" type="#_x0000_t75" style="width:30pt;height:13.9pt" o:ole="">
            <v:imagedata r:id="rId175" o:title=""/>
          </v:shape>
          <o:OLEObject Type="Embed" ProgID="Equation.3" ShapeID="_x0000_i1124" DrawAspect="Content" ObjectID="_1783089276" r:id="rId176"/>
        </w:object>
      </w:r>
      <w:r>
        <w:t>for the following unvoiced flag calculation.</w:t>
      </w:r>
    </w:p>
    <w:p w14:paraId="4352ACD2" w14:textId="77777777" w:rsidR="001C4E46" w:rsidRDefault="001C4E46" w:rsidP="00422FC4">
      <w:r>
        <w:t>2) Calculate the sum of the differences between every two adjacent pitch values:</w:t>
      </w:r>
    </w:p>
    <w:p w14:paraId="55BCDD90" w14:textId="77777777" w:rsidR="001C4E46" w:rsidRDefault="001C4E46" w:rsidP="00422FC4">
      <w:pPr>
        <w:pStyle w:val="EQ"/>
        <w:rPr>
          <w:lang w:eastAsia="zh-CN"/>
        </w:rPr>
      </w:pPr>
      <w:r w:rsidRPr="00610722">
        <w:rPr>
          <w:lang w:val="en-CA"/>
        </w:rPr>
        <w:tab/>
      </w:r>
      <w:r w:rsidRPr="00ED7CDC">
        <w:rPr>
          <w:position w:val="-18"/>
          <w:lang w:eastAsia="zh-CN"/>
        </w:rPr>
        <w:object w:dxaOrig="3960" w:dyaOrig="460" w14:anchorId="77271B10">
          <v:shape id="_x0000_i1125" type="#_x0000_t75" style="width:198pt;height:22.9pt" o:ole="">
            <v:imagedata r:id="rId177" o:title=""/>
          </v:shape>
          <o:OLEObject Type="Embed" ProgID="Equation.3" ShapeID="_x0000_i1125" DrawAspect="Content" ObjectID="_1783089277" r:id="rId178"/>
        </w:object>
      </w:r>
      <w:r>
        <w:tab/>
        <w:t>(</w:t>
      </w:r>
      <w:fldSimple w:instr=" SEQ eqn \* MERGEFORMAT ">
        <w:r w:rsidR="007F0C93">
          <w:t>2017</w:t>
        </w:r>
      </w:fldSimple>
      <w:r>
        <w:rPr>
          <w:lang w:eastAsia="zh-CN"/>
        </w:rPr>
        <w:t>)</w:t>
      </w:r>
    </w:p>
    <w:p w14:paraId="498CBF05" w14:textId="77777777" w:rsidR="001C4E46" w:rsidRDefault="001C4E46" w:rsidP="00422FC4">
      <w:r>
        <w:t xml:space="preserve">where </w:t>
      </w:r>
      <w:r w:rsidRPr="00476937">
        <w:rPr>
          <w:position w:val="-6"/>
        </w:rPr>
        <w:object w:dxaOrig="360" w:dyaOrig="320" w14:anchorId="32462FEC">
          <v:shape id="_x0000_i1126" type="#_x0000_t75" style="width:18pt;height:16.15pt" o:ole="">
            <v:imagedata r:id="rId179" o:title=""/>
          </v:shape>
          <o:OLEObject Type="Embed" ProgID="Equation.3" ShapeID="_x0000_i1126" DrawAspect="Content" ObjectID="_1783089278" r:id="rId180"/>
        </w:object>
      </w:r>
      <w:r>
        <w:t xml:space="preserve"> is the pitch value of each subframe.</w:t>
      </w:r>
    </w:p>
    <w:p w14:paraId="3788F743" w14:textId="77777777" w:rsidR="001C4E46" w:rsidRDefault="001C4E46" w:rsidP="00422FC4">
      <w:r>
        <w:t xml:space="preserve">3) If the frame counter </w:t>
      </w:r>
      <w:r w:rsidRPr="008A5BB6">
        <w:rPr>
          <w:position w:val="-10"/>
        </w:rPr>
        <w:object w:dxaOrig="560" w:dyaOrig="300" w14:anchorId="49A934FE">
          <v:shape id="_x0000_i1127" type="#_x0000_t75" style="width:28.15pt;height:15pt" o:ole="">
            <v:imagedata r:id="rId181" o:title=""/>
          </v:shape>
          <o:OLEObject Type="Embed" ProgID="Equation.3" ShapeID="_x0000_i1127" DrawAspect="Content" ObjectID="_1783089279" r:id="rId182"/>
        </w:object>
      </w:r>
      <w:r>
        <w:t xml:space="preserve"> is greater than 100 and the FEC class of current frame is </w:t>
      </w:r>
      <w:r w:rsidRPr="00A10728">
        <w:rPr>
          <w:position w:val="-10"/>
        </w:rPr>
        <w:object w:dxaOrig="1579" w:dyaOrig="279" w14:anchorId="7B62E051">
          <v:shape id="_x0000_i1128" type="#_x0000_t75" style="width:79.15pt;height:13.9pt" o:ole="">
            <v:imagedata r:id="rId183" o:title=""/>
          </v:shape>
          <o:OLEObject Type="Embed" ProgID="Equation.3" ShapeID="_x0000_i1128" DrawAspect="Content" ObjectID="_1783089280" r:id="rId184"/>
        </w:object>
      </w:r>
      <w:r>
        <w:t xml:space="preserve">, set </w:t>
      </w:r>
      <w:r w:rsidRPr="008A5BB6">
        <w:rPr>
          <w:position w:val="-10"/>
        </w:rPr>
        <w:object w:dxaOrig="560" w:dyaOrig="300" w14:anchorId="1B4480C9">
          <v:shape id="_x0000_i1129" type="#_x0000_t75" style="width:28.15pt;height:15pt" o:ole="">
            <v:imagedata r:id="rId181" o:title=""/>
          </v:shape>
          <o:OLEObject Type="Embed" ProgID="Equation.3" ShapeID="_x0000_i1129" DrawAspect="Content" ObjectID="_1783089281" r:id="rId185"/>
        </w:object>
      </w:r>
      <w:r>
        <w:t xml:space="preserve"> to 0 and set the minimum noise gate </w:t>
      </w:r>
      <w:r w:rsidRPr="005329F5">
        <w:rPr>
          <w:position w:val="-10"/>
        </w:rPr>
        <w:object w:dxaOrig="600" w:dyaOrig="300" w14:anchorId="2E0D4E27">
          <v:shape id="_x0000_i1130" type="#_x0000_t75" style="width:30pt;height:15pt" o:ole="">
            <v:imagedata r:id="rId186" o:title=""/>
          </v:shape>
          <o:OLEObject Type="Embed" ProgID="Equation.3" ShapeID="_x0000_i1130" DrawAspect="Content" ObjectID="_1783089282" r:id="rId187"/>
        </w:object>
      </w:r>
      <w:r>
        <w:t xml:space="preserve"> to -30. Otherwise, if </w:t>
      </w:r>
      <w:r w:rsidRPr="008A5BB6">
        <w:rPr>
          <w:position w:val="-10"/>
        </w:rPr>
        <w:object w:dxaOrig="560" w:dyaOrig="300" w14:anchorId="4F7BEB4F">
          <v:shape id="_x0000_i1131" type="#_x0000_t75" style="width:28.15pt;height:15pt" o:ole="">
            <v:imagedata r:id="rId181" o:title=""/>
          </v:shape>
          <o:OLEObject Type="Embed" ProgID="Equation.3" ShapeID="_x0000_i1131" DrawAspect="Content" ObjectID="_1783089283" r:id="rId188"/>
        </w:object>
      </w:r>
      <w:r>
        <w:t xml:space="preserve"> is greater than 200, set </w:t>
      </w:r>
      <w:r w:rsidRPr="008A5BB6">
        <w:rPr>
          <w:position w:val="-10"/>
        </w:rPr>
        <w:object w:dxaOrig="560" w:dyaOrig="300" w14:anchorId="5FFF17EE">
          <v:shape id="_x0000_i1132" type="#_x0000_t75" style="width:28.15pt;height:15pt" o:ole="">
            <v:imagedata r:id="rId181" o:title=""/>
          </v:shape>
          <o:OLEObject Type="Embed" ProgID="Equation.3" ShapeID="_x0000_i1132" DrawAspect="Content" ObjectID="_1783089284" r:id="rId189"/>
        </w:object>
      </w:r>
      <w:r>
        <w:t xml:space="preserve"> to 200; if not,  </w:t>
      </w:r>
      <w:r w:rsidRPr="008A5BB6">
        <w:rPr>
          <w:position w:val="-10"/>
        </w:rPr>
        <w:object w:dxaOrig="560" w:dyaOrig="300" w14:anchorId="5845E452">
          <v:shape id="_x0000_i1133" type="#_x0000_t75" style="width:28.15pt;height:15pt" o:ole="">
            <v:imagedata r:id="rId181" o:title=""/>
          </v:shape>
          <o:OLEObject Type="Embed" ProgID="Equation.3" ShapeID="_x0000_i1133" DrawAspect="Content" ObjectID="_1783089285" r:id="rId190"/>
        </w:object>
      </w:r>
      <w:r>
        <w:t xml:space="preserve"> is increased by 1; If the noise gate </w:t>
      </w:r>
      <w:r w:rsidRPr="005329F5">
        <w:rPr>
          <w:position w:val="-10"/>
        </w:rPr>
        <w:object w:dxaOrig="340" w:dyaOrig="279" w14:anchorId="0C54F5FC">
          <v:shape id="_x0000_i1134" type="#_x0000_t75" style="width:16.9pt;height:13.9pt" o:ole="">
            <v:imagedata r:id="rId191" o:title=""/>
          </v:shape>
          <o:OLEObject Type="Embed" ProgID="Equation.3" ShapeID="_x0000_i1134" DrawAspect="Content" ObjectID="_1783089286" r:id="rId192"/>
        </w:object>
      </w:r>
      <w:r>
        <w:t xml:space="preserve"> is less than</w:t>
      </w:r>
      <w:r w:rsidRPr="005329F5">
        <w:rPr>
          <w:position w:val="-10"/>
        </w:rPr>
        <w:object w:dxaOrig="600" w:dyaOrig="300" w14:anchorId="326D7002">
          <v:shape id="_x0000_i1135" type="#_x0000_t75" style="width:30pt;height:15pt" o:ole="">
            <v:imagedata r:id="rId193" o:title=""/>
          </v:shape>
          <o:OLEObject Type="Embed" ProgID="Equation.3" ShapeID="_x0000_i1135" DrawAspect="Content" ObjectID="_1783089287" r:id="rId194"/>
        </w:object>
      </w:r>
      <w:r>
        <w:t xml:space="preserve">, set </w:t>
      </w:r>
      <w:r w:rsidRPr="005329F5">
        <w:rPr>
          <w:position w:val="-10"/>
        </w:rPr>
        <w:object w:dxaOrig="600" w:dyaOrig="300" w14:anchorId="2B6EBDB1">
          <v:shape id="_x0000_i1136" type="#_x0000_t75" style="width:30pt;height:15pt" o:ole="">
            <v:imagedata r:id="rId193" o:title=""/>
          </v:shape>
          <o:OLEObject Type="Embed" ProgID="Equation.3" ShapeID="_x0000_i1136" DrawAspect="Content" ObjectID="_1783089288" r:id="rId195"/>
        </w:object>
      </w:r>
      <w:r>
        <w:t xml:space="preserve"> to</w:t>
      </w:r>
      <w:r w:rsidRPr="005329F5">
        <w:rPr>
          <w:position w:val="-10"/>
        </w:rPr>
        <w:object w:dxaOrig="340" w:dyaOrig="279" w14:anchorId="526FF548">
          <v:shape id="_x0000_i1137" type="#_x0000_t75" style="width:16.9pt;height:13.9pt" o:ole="">
            <v:imagedata r:id="rId196" o:title=""/>
          </v:shape>
          <o:OLEObject Type="Embed" ProgID="Equation.3" ShapeID="_x0000_i1137" DrawAspect="Content" ObjectID="_1783089289" r:id="rId197"/>
        </w:object>
      </w:r>
      <w:r>
        <w:t>.</w:t>
      </w:r>
    </w:p>
    <w:p w14:paraId="1C829404" w14:textId="77777777" w:rsidR="001C4E46" w:rsidRDefault="001C4E46" w:rsidP="00422FC4">
      <w:r>
        <w:t>4) Calculate the average voice factor as follows:</w:t>
      </w:r>
    </w:p>
    <w:p w14:paraId="58752CA7" w14:textId="77777777" w:rsidR="001C4E46" w:rsidRDefault="001C4E46" w:rsidP="00422FC4">
      <w:pPr>
        <w:pStyle w:val="EQ"/>
        <w:rPr>
          <w:lang w:eastAsia="zh-CN"/>
        </w:rPr>
      </w:pPr>
      <w:r w:rsidRPr="00610722">
        <w:rPr>
          <w:lang w:val="en-CA"/>
        </w:rPr>
        <w:tab/>
      </w:r>
      <w:r w:rsidRPr="005329F5">
        <w:rPr>
          <w:position w:val="-20"/>
          <w:lang w:eastAsia="zh-CN"/>
        </w:rPr>
        <w:object w:dxaOrig="1620" w:dyaOrig="980" w14:anchorId="2C21BE06">
          <v:shape id="_x0000_i1138" type="#_x0000_t75" style="width:81pt;height:49.15pt" o:ole="">
            <v:imagedata r:id="rId198" o:title=""/>
          </v:shape>
          <o:OLEObject Type="Embed" ProgID="Equation.3" ShapeID="_x0000_i1138" DrawAspect="Content" ObjectID="_1783089290" r:id="rId199"/>
        </w:object>
      </w:r>
      <w:r>
        <w:tab/>
        <w:t>(</w:t>
      </w:r>
      <w:fldSimple w:instr=" SEQ eqn \* MERGEFORMAT ">
        <w:r w:rsidR="007F0C93">
          <w:t>2018</w:t>
        </w:r>
      </w:fldSimple>
      <w:r>
        <w:rPr>
          <w:lang w:eastAsia="zh-CN"/>
        </w:rPr>
        <w:t>)</w:t>
      </w:r>
    </w:p>
    <w:p w14:paraId="223EDC49" w14:textId="77777777" w:rsidR="001C4E46" w:rsidRDefault="001C4E46" w:rsidP="00422FC4">
      <w:r>
        <w:t xml:space="preserve">where </w:t>
      </w:r>
      <w:r w:rsidRPr="005329F5">
        <w:rPr>
          <w:position w:val="-14"/>
        </w:rPr>
        <w:object w:dxaOrig="639" w:dyaOrig="340" w14:anchorId="2583B11E">
          <v:shape id="_x0000_i1139" type="#_x0000_t75" style="width:31.9pt;height:16.9pt" o:ole="">
            <v:imagedata r:id="rId200" o:title=""/>
          </v:shape>
          <o:OLEObject Type="Embed" ProgID="Equation.3" ShapeID="_x0000_i1139" DrawAspect="Content" ObjectID="_1783089291" r:id="rId201"/>
        </w:object>
      </w:r>
      <w:r>
        <w:t xml:space="preserve"> denotes the voice factor of each subframe.</w:t>
      </w:r>
    </w:p>
    <w:p w14:paraId="60959949" w14:textId="77777777" w:rsidR="001C4E46" w:rsidRDefault="001C4E46" w:rsidP="00422FC4">
      <w:r>
        <w:t xml:space="preserve">5) Based on the classify parameter </w:t>
      </w:r>
      <w:r w:rsidRPr="009247CA">
        <w:rPr>
          <w:position w:val="-10"/>
        </w:rPr>
        <w:object w:dxaOrig="600" w:dyaOrig="279" w14:anchorId="482E8392">
          <v:shape id="_x0000_i1140" type="#_x0000_t75" style="width:30pt;height:13.9pt" o:ole="">
            <v:imagedata r:id="rId202" o:title=""/>
          </v:shape>
          <o:OLEObject Type="Embed" ProgID="Equation.3" ShapeID="_x0000_i1140" DrawAspect="Content" ObjectID="_1783089292" r:id="rId203"/>
        </w:object>
      </w:r>
      <w:r>
        <w:t xml:space="preserve"> from FEC classification, determine two parameters </w:t>
      </w:r>
      <w:r w:rsidRPr="009247CA">
        <w:rPr>
          <w:position w:val="-10"/>
        </w:rPr>
        <w:object w:dxaOrig="720" w:dyaOrig="300" w14:anchorId="3B7A504E">
          <v:shape id="_x0000_i1141" type="#_x0000_t75" style="width:36pt;height:15pt" o:ole="">
            <v:imagedata r:id="rId204" o:title=""/>
          </v:shape>
          <o:OLEObject Type="Embed" ProgID="Equation.3" ShapeID="_x0000_i1141" DrawAspect="Content" ObjectID="_1783089293" r:id="rId205"/>
        </w:object>
      </w:r>
      <w:r>
        <w:t xml:space="preserve"> and</w:t>
      </w:r>
      <w:r w:rsidRPr="009247CA">
        <w:rPr>
          <w:position w:val="-10"/>
        </w:rPr>
        <w:object w:dxaOrig="720" w:dyaOrig="300" w14:anchorId="5E679920">
          <v:shape id="_x0000_i1142" type="#_x0000_t75" style="width:36pt;height:15pt" o:ole="">
            <v:imagedata r:id="rId206" o:title=""/>
          </v:shape>
          <o:OLEObject Type="Embed" ProgID="Equation.3" ShapeID="_x0000_i1142" DrawAspect="Content" ObjectID="_1783089294" r:id="rId207"/>
        </w:object>
      </w:r>
      <w:r>
        <w:t>.</w:t>
      </w:r>
    </w:p>
    <w:p w14:paraId="66266B45" w14:textId="77777777" w:rsidR="001C4E46" w:rsidRDefault="001C4E46" w:rsidP="00422FC4">
      <w:pPr>
        <w:pStyle w:val="EQ"/>
        <w:rPr>
          <w:lang w:eastAsia="zh-CN"/>
        </w:rPr>
      </w:pPr>
      <w:r w:rsidRPr="00610722">
        <w:rPr>
          <w:lang w:val="en-CA"/>
        </w:rPr>
        <w:tab/>
      </w:r>
      <w:r w:rsidRPr="003E7DB4">
        <w:rPr>
          <w:position w:val="-42"/>
          <w:lang w:eastAsia="zh-CN"/>
        </w:rPr>
        <w:object w:dxaOrig="5040" w:dyaOrig="940" w14:anchorId="476A43D4">
          <v:shape id="_x0000_i1143" type="#_x0000_t75" style="width:252pt;height:46.9pt" o:ole="">
            <v:imagedata r:id="rId208" o:title=""/>
          </v:shape>
          <o:OLEObject Type="Embed" ProgID="Equation.3" ShapeID="_x0000_i1143" DrawAspect="Content" ObjectID="_1783089295" r:id="rId209"/>
        </w:object>
      </w:r>
      <w:r>
        <w:tab/>
        <w:t>(</w:t>
      </w:r>
      <w:fldSimple w:instr=" SEQ eqn \* MERGEFORMAT ">
        <w:r w:rsidR="007F0C93">
          <w:t>2019</w:t>
        </w:r>
      </w:fldSimple>
      <w:r>
        <w:rPr>
          <w:lang w:eastAsia="zh-CN"/>
        </w:rPr>
        <w:t>)</w:t>
      </w:r>
    </w:p>
    <w:p w14:paraId="6AEE2987" w14:textId="77777777" w:rsidR="001C4E46" w:rsidRDefault="001C4E46" w:rsidP="00422FC4">
      <w:r>
        <w:t xml:space="preserve">and if the FEC class of current frame is </w:t>
      </w:r>
      <w:r w:rsidRPr="00A10728">
        <w:rPr>
          <w:position w:val="-10"/>
        </w:rPr>
        <w:object w:dxaOrig="1359" w:dyaOrig="279" w14:anchorId="52B908BC">
          <v:shape id="_x0000_i1144" type="#_x0000_t75" style="width:67.9pt;height:13.9pt" o:ole="">
            <v:imagedata r:id="rId210" o:title=""/>
          </v:shape>
          <o:OLEObject Type="Embed" ProgID="Equation.3" ShapeID="_x0000_i1144" DrawAspect="Content" ObjectID="_1783089296" r:id="rId211"/>
        </w:object>
      </w:r>
      <w:r>
        <w:t xml:space="preserve">, </w:t>
      </w:r>
      <w:r w:rsidRPr="00235223">
        <w:rPr>
          <w:position w:val="-10"/>
        </w:rPr>
        <w:object w:dxaOrig="1980" w:dyaOrig="300" w14:anchorId="1F9103A5">
          <v:shape id="_x0000_i1145" type="#_x0000_t75" style="width:99pt;height:15pt" o:ole="">
            <v:imagedata r:id="rId212" o:title=""/>
          </v:shape>
          <o:OLEObject Type="Embed" ProgID="Equation.3" ShapeID="_x0000_i1145" DrawAspect="Content" ObjectID="_1783089297" r:id="rId213"/>
        </w:object>
      </w:r>
      <w:r>
        <w:t>.</w:t>
      </w:r>
    </w:p>
    <w:p w14:paraId="4DBC1CB9" w14:textId="77777777" w:rsidR="001C4E46" w:rsidRDefault="001C4E46" w:rsidP="00422FC4">
      <w:r>
        <w:t xml:space="preserve">Then </w:t>
      </w:r>
      <w:r w:rsidRPr="009247CA">
        <w:rPr>
          <w:position w:val="-10"/>
        </w:rPr>
        <w:object w:dxaOrig="720" w:dyaOrig="300" w14:anchorId="19458146">
          <v:shape id="_x0000_i1146" type="#_x0000_t75" style="width:36pt;height:15pt" o:ole="">
            <v:imagedata r:id="rId214" o:title=""/>
          </v:shape>
          <o:OLEObject Type="Embed" ProgID="Equation.3" ShapeID="_x0000_i1146" DrawAspect="Content" ObjectID="_1783089298" r:id="rId215"/>
        </w:object>
      </w:r>
      <w:r>
        <w:t xml:space="preserve"> is further modified by the average voice factor </w:t>
      </w:r>
      <w:r w:rsidRPr="003F33F7">
        <w:rPr>
          <w:position w:val="-14"/>
        </w:rPr>
        <w:object w:dxaOrig="520" w:dyaOrig="400" w14:anchorId="1A7D13FA">
          <v:shape id="_x0000_i1147" type="#_x0000_t75" style="width:25.9pt;height:19.9pt" o:ole="">
            <v:imagedata r:id="rId216" o:title=""/>
          </v:shape>
          <o:OLEObject Type="Embed" ProgID="Equation.3" ShapeID="_x0000_i1147" DrawAspect="Content" ObjectID="_1783089299" r:id="rId217"/>
        </w:object>
      </w:r>
      <w:r>
        <w:t xml:space="preserve"> and smoothed as follows:</w:t>
      </w:r>
    </w:p>
    <w:p w14:paraId="44A6C8A3" w14:textId="77777777" w:rsidR="001C4E46" w:rsidRDefault="001C4E46" w:rsidP="00422FC4">
      <w:pPr>
        <w:pStyle w:val="EQ"/>
        <w:rPr>
          <w:lang w:eastAsia="zh-CN"/>
        </w:rPr>
      </w:pPr>
      <w:r w:rsidRPr="00610722">
        <w:rPr>
          <w:lang w:val="en-CA"/>
        </w:rPr>
        <w:tab/>
      </w:r>
      <w:r w:rsidRPr="00235223">
        <w:rPr>
          <w:position w:val="-14"/>
          <w:lang w:eastAsia="zh-CN"/>
        </w:rPr>
        <w:object w:dxaOrig="2580" w:dyaOrig="400" w14:anchorId="4B74247A">
          <v:shape id="_x0000_i1148" type="#_x0000_t75" style="width:129pt;height:19.9pt" o:ole="">
            <v:imagedata r:id="rId218" o:title=""/>
          </v:shape>
          <o:OLEObject Type="Embed" ProgID="Equation.3" ShapeID="_x0000_i1148" DrawAspect="Content" ObjectID="_1783089300" r:id="rId219"/>
        </w:object>
      </w:r>
      <w:r>
        <w:tab/>
        <w:t>(</w:t>
      </w:r>
      <w:fldSimple w:instr=" SEQ eqn \* MERGEFORMAT ">
        <w:r w:rsidR="007F0C93">
          <w:t>2020</w:t>
        </w:r>
      </w:fldSimple>
      <w:r>
        <w:rPr>
          <w:lang w:eastAsia="zh-CN"/>
        </w:rPr>
        <w:t>)</w:t>
      </w:r>
    </w:p>
    <w:p w14:paraId="4D6BF07A" w14:textId="77777777" w:rsidR="001C4E46" w:rsidRDefault="001C4E46" w:rsidP="00422FC4">
      <w:pPr>
        <w:pStyle w:val="EQ"/>
        <w:rPr>
          <w:lang w:eastAsia="zh-CN"/>
        </w:rPr>
      </w:pPr>
      <w:r w:rsidRPr="00610722">
        <w:rPr>
          <w:lang w:val="en-CA"/>
        </w:rPr>
        <w:tab/>
      </w:r>
      <w:r w:rsidRPr="00235223">
        <w:rPr>
          <w:position w:val="-10"/>
          <w:lang w:eastAsia="zh-CN"/>
        </w:rPr>
        <w:object w:dxaOrig="3400" w:dyaOrig="360" w14:anchorId="41A8412D">
          <v:shape id="_x0000_i1149" type="#_x0000_t75" style="width:169.9pt;height:18pt" o:ole="">
            <v:imagedata r:id="rId220" o:title=""/>
          </v:shape>
          <o:OLEObject Type="Embed" ProgID="Equation.3" ShapeID="_x0000_i1149" DrawAspect="Content" ObjectID="_1783089301" r:id="rId221"/>
        </w:object>
      </w:r>
      <w:r>
        <w:tab/>
        <w:t>(</w:t>
      </w:r>
      <w:fldSimple w:instr=" SEQ eqn \* MERGEFORMAT ">
        <w:r w:rsidR="007F0C93">
          <w:t>2021</w:t>
        </w:r>
      </w:fldSimple>
      <w:r>
        <w:rPr>
          <w:lang w:eastAsia="zh-CN"/>
        </w:rPr>
        <w:t>)</w:t>
      </w:r>
    </w:p>
    <w:p w14:paraId="40F55B4D" w14:textId="77777777" w:rsidR="001C4E46" w:rsidRDefault="001C4E46" w:rsidP="00422FC4">
      <w:r>
        <w:t xml:space="preserve">Set </w:t>
      </w:r>
      <w:r w:rsidRPr="009247CA">
        <w:rPr>
          <w:position w:val="-10"/>
        </w:rPr>
        <w:object w:dxaOrig="720" w:dyaOrig="300" w14:anchorId="6ED9218E">
          <v:shape id="_x0000_i1150" type="#_x0000_t75" style="width:36pt;height:15pt" o:ole="">
            <v:imagedata r:id="rId222" o:title=""/>
          </v:shape>
          <o:OLEObject Type="Embed" ProgID="Equation.3" ShapeID="_x0000_i1150" DrawAspect="Content" ObjectID="_1783089302" r:id="rId223"/>
        </w:object>
      </w:r>
      <w:r>
        <w:t xml:space="preserve"> to </w:t>
      </w:r>
      <w:r w:rsidRPr="009247CA">
        <w:rPr>
          <w:position w:val="-10"/>
        </w:rPr>
        <w:object w:dxaOrig="800" w:dyaOrig="360" w14:anchorId="1AE925FF">
          <v:shape id="_x0000_i1151" type="#_x0000_t75" style="width:40.15pt;height:18pt" o:ole="">
            <v:imagedata r:id="rId224" o:title=""/>
          </v:shape>
          <o:OLEObject Type="Embed" ProgID="Equation.3" ShapeID="_x0000_i1151" DrawAspect="Content" ObjectID="_1783089303" r:id="rId225"/>
        </w:object>
      </w:r>
      <w:r>
        <w:t>.</w:t>
      </w:r>
    </w:p>
    <w:p w14:paraId="1FBC70CA" w14:textId="77777777" w:rsidR="001C4E46" w:rsidRDefault="001C4E46" w:rsidP="00422FC4">
      <w:r>
        <w:t xml:space="preserve">If </w:t>
      </w:r>
      <w:r w:rsidRPr="009247CA">
        <w:rPr>
          <w:position w:val="-10"/>
        </w:rPr>
        <w:object w:dxaOrig="600" w:dyaOrig="279" w14:anchorId="7D636034">
          <v:shape id="_x0000_i1152" type="#_x0000_t75" style="width:30pt;height:13.9pt" o:ole="">
            <v:imagedata r:id="rId202" o:title=""/>
          </v:shape>
          <o:OLEObject Type="Embed" ProgID="Equation.3" ShapeID="_x0000_i1152" DrawAspect="Content" ObjectID="_1783089304" r:id="rId226"/>
        </w:object>
      </w:r>
      <w:r>
        <w:t xml:space="preserve">is less than 0.5, set </w:t>
      </w:r>
      <w:r w:rsidRPr="00317175">
        <w:rPr>
          <w:position w:val="-10"/>
        </w:rPr>
        <w:object w:dxaOrig="720" w:dyaOrig="300" w14:anchorId="686EB069">
          <v:shape id="_x0000_i1153" type="#_x0000_t75" style="width:36pt;height:15pt" o:ole="">
            <v:imagedata r:id="rId227" o:title=""/>
          </v:shape>
          <o:OLEObject Type="Embed" ProgID="Equation.3" ShapeID="_x0000_i1153" DrawAspect="Content" ObjectID="_1783089305" r:id="rId228"/>
        </w:object>
      </w:r>
      <w:r>
        <w:t xml:space="preserve"> to 1; Otherwise, set </w:t>
      </w:r>
      <w:r w:rsidRPr="00317175">
        <w:rPr>
          <w:position w:val="-10"/>
        </w:rPr>
        <w:object w:dxaOrig="720" w:dyaOrig="300" w14:anchorId="7972A05B">
          <v:shape id="_x0000_i1154" type="#_x0000_t75" style="width:36pt;height:15pt" o:ole="">
            <v:imagedata r:id="rId229" o:title=""/>
          </v:shape>
          <o:OLEObject Type="Embed" ProgID="Equation.3" ShapeID="_x0000_i1154" DrawAspect="Content" ObjectID="_1783089306" r:id="rId230"/>
        </w:object>
      </w:r>
      <w:r>
        <w:t xml:space="preserve">to </w:t>
      </w:r>
      <w:r w:rsidRPr="00317175">
        <w:rPr>
          <w:position w:val="-10"/>
        </w:rPr>
        <w:object w:dxaOrig="1020" w:dyaOrig="279" w14:anchorId="3D7EB8B2">
          <v:shape id="_x0000_i1155" type="#_x0000_t75" style="width:51pt;height:13.9pt" o:ole="">
            <v:imagedata r:id="rId231" o:title=""/>
          </v:shape>
          <o:OLEObject Type="Embed" ProgID="Equation.3" ShapeID="_x0000_i1155" DrawAspect="Content" ObjectID="_1783089307" r:id="rId232"/>
        </w:object>
      </w:r>
      <w:r>
        <w:t xml:space="preserve">. Then smooth </w:t>
      </w:r>
      <w:r w:rsidRPr="00317175">
        <w:rPr>
          <w:position w:val="-10"/>
        </w:rPr>
        <w:object w:dxaOrig="720" w:dyaOrig="300" w14:anchorId="41806566">
          <v:shape id="_x0000_i1156" type="#_x0000_t75" style="width:36pt;height:15pt" o:ole="">
            <v:imagedata r:id="rId233" o:title=""/>
          </v:shape>
          <o:OLEObject Type="Embed" ProgID="Equation.3" ShapeID="_x0000_i1156" DrawAspect="Content" ObjectID="_1783089308" r:id="rId234"/>
        </w:object>
      </w:r>
      <w:r>
        <w:t xml:space="preserve"> as follows:</w:t>
      </w:r>
    </w:p>
    <w:p w14:paraId="1B3FCABB" w14:textId="77777777" w:rsidR="001C4E46" w:rsidRDefault="001C4E46" w:rsidP="00422FC4">
      <w:pPr>
        <w:pStyle w:val="EQ"/>
        <w:rPr>
          <w:lang w:eastAsia="zh-CN"/>
        </w:rPr>
      </w:pPr>
      <w:r w:rsidRPr="00610722">
        <w:rPr>
          <w:lang w:val="en-CA"/>
        </w:rPr>
        <w:tab/>
      </w:r>
      <w:r w:rsidRPr="00317175">
        <w:rPr>
          <w:position w:val="-10"/>
          <w:lang w:eastAsia="zh-CN"/>
        </w:rPr>
        <w:object w:dxaOrig="3420" w:dyaOrig="360" w14:anchorId="75BEC0A2">
          <v:shape id="_x0000_i1157" type="#_x0000_t75" style="width:171pt;height:18pt" o:ole="">
            <v:imagedata r:id="rId235" o:title=""/>
          </v:shape>
          <o:OLEObject Type="Embed" ProgID="Equation.3" ShapeID="_x0000_i1157" DrawAspect="Content" ObjectID="_1783089309" r:id="rId236"/>
        </w:object>
      </w:r>
      <w:r>
        <w:tab/>
        <w:t>(</w:t>
      </w:r>
      <w:fldSimple w:instr=" SEQ eqn \* MERGEFORMAT ">
        <w:r w:rsidR="007F0C93">
          <w:t>2022</w:t>
        </w:r>
      </w:fldSimple>
      <w:r>
        <w:rPr>
          <w:lang w:eastAsia="zh-CN"/>
        </w:rPr>
        <w:t>)</w:t>
      </w:r>
    </w:p>
    <w:p w14:paraId="79511723" w14:textId="77777777" w:rsidR="001C4E46" w:rsidRDefault="001C4E46" w:rsidP="00422FC4">
      <w:r>
        <w:lastRenderedPageBreak/>
        <w:t xml:space="preserve">Set </w:t>
      </w:r>
      <w:r w:rsidRPr="00317175">
        <w:rPr>
          <w:position w:val="-10"/>
        </w:rPr>
        <w:object w:dxaOrig="720" w:dyaOrig="300" w14:anchorId="31F10B1A">
          <v:shape id="_x0000_i1158" type="#_x0000_t75" style="width:36pt;height:15pt" o:ole="">
            <v:imagedata r:id="rId227" o:title=""/>
          </v:shape>
          <o:OLEObject Type="Embed" ProgID="Equation.3" ShapeID="_x0000_i1158" DrawAspect="Content" ObjectID="_1783089310" r:id="rId237"/>
        </w:object>
      </w:r>
      <w:r>
        <w:t xml:space="preserve"> to  </w:t>
      </w:r>
      <w:r w:rsidRPr="00317175">
        <w:rPr>
          <w:position w:val="-10"/>
        </w:rPr>
        <w:object w:dxaOrig="800" w:dyaOrig="360" w14:anchorId="0743AEDA">
          <v:shape id="_x0000_i1159" type="#_x0000_t75" style="width:40.15pt;height:18pt" o:ole="">
            <v:imagedata r:id="rId238" o:title=""/>
          </v:shape>
          <o:OLEObject Type="Embed" ProgID="Equation.3" ShapeID="_x0000_i1159" DrawAspect="Content" ObjectID="_1783089311" r:id="rId239"/>
        </w:object>
      </w:r>
      <w:r>
        <w:t>.</w:t>
      </w:r>
    </w:p>
    <w:p w14:paraId="36F18430" w14:textId="77777777" w:rsidR="001C4E46" w:rsidRDefault="001C4E46" w:rsidP="00422FC4">
      <w:r>
        <w:t xml:space="preserve">6) </w:t>
      </w:r>
      <w:r>
        <w:rPr>
          <w:lang w:val="x-none"/>
        </w:rPr>
        <w:t xml:space="preserve">If </w:t>
      </w:r>
      <w:r>
        <w:t xml:space="preserve">the sum of the differences between every two adjacent pitch values </w:t>
      </w:r>
      <w:r w:rsidR="00CD51C4" w:rsidRPr="00DE1DEC">
        <w:rPr>
          <w:position w:val="-12"/>
        </w:rPr>
        <w:object w:dxaOrig="700" w:dyaOrig="380" w14:anchorId="4A97A2D5">
          <v:shape id="_x0000_i1160" type="#_x0000_t75" style="width:34.9pt;height:19.15pt" o:ole="">
            <v:imagedata r:id="rId240" o:title=""/>
          </v:shape>
          <o:OLEObject Type="Embed" ProgID="Equation.3" ShapeID="_x0000_i1160" DrawAspect="Content" ObjectID="_1783089312" r:id="rId241"/>
        </w:object>
      </w:r>
      <w:r>
        <w:t xml:space="preserve"> is less than 10 and </w:t>
      </w:r>
      <w:r>
        <w:rPr>
          <w:lang w:val="x-none"/>
        </w:rPr>
        <w:t>the spectrum tilt factor</w:t>
      </w:r>
      <w:r>
        <w:t xml:space="preserve"> of current subframe </w:t>
      </w:r>
      <w:r w:rsidRPr="00DE1DEC">
        <w:rPr>
          <w:position w:val="-10"/>
        </w:rPr>
        <w:object w:dxaOrig="499" w:dyaOrig="279" w14:anchorId="364EA3B7">
          <v:shape id="_x0000_i1161" type="#_x0000_t75" style="width:25.15pt;height:13.9pt" o:ole="">
            <v:imagedata r:id="rId242" o:title=""/>
          </v:shape>
          <o:OLEObject Type="Embed" ProgID="Equation.3" ShapeID="_x0000_i1161" DrawAspect="Content" ObjectID="_1783089313" r:id="rId243"/>
        </w:object>
      </w:r>
      <w:r>
        <w:t xml:space="preserve"> is less than zero, reset </w:t>
      </w:r>
      <w:r w:rsidRPr="00DE1DEC">
        <w:rPr>
          <w:position w:val="-10"/>
        </w:rPr>
        <w:object w:dxaOrig="499" w:dyaOrig="279" w14:anchorId="01EB7143">
          <v:shape id="_x0000_i1162" type="#_x0000_t75" style="width:25.15pt;height:13.9pt" o:ole="">
            <v:imagedata r:id="rId244" o:title=""/>
          </v:shape>
          <o:OLEObject Type="Embed" ProgID="Equation.3" ShapeID="_x0000_i1162" DrawAspect="Content" ObjectID="_1783089314" r:id="rId245"/>
        </w:object>
      </w:r>
      <w:r>
        <w:t xml:space="preserve"> to 0.2. Then, if </w:t>
      </w:r>
      <w:r w:rsidRPr="00DE1DEC">
        <w:rPr>
          <w:position w:val="-10"/>
        </w:rPr>
        <w:object w:dxaOrig="499" w:dyaOrig="279" w14:anchorId="4064B948">
          <v:shape id="_x0000_i1163" type="#_x0000_t75" style="width:25.15pt;height:13.9pt" o:ole="">
            <v:imagedata r:id="rId244" o:title=""/>
          </v:shape>
          <o:OLEObject Type="Embed" ProgID="Equation.3" ShapeID="_x0000_i1163" DrawAspect="Content" ObjectID="_1783089315" r:id="rId246"/>
        </w:object>
      </w:r>
      <w:r>
        <w:t xml:space="preserve"> is greater than 0.2, reset </w:t>
      </w:r>
      <w:r w:rsidRPr="00DE1DEC">
        <w:rPr>
          <w:position w:val="-10"/>
        </w:rPr>
        <w:object w:dxaOrig="499" w:dyaOrig="279" w14:anchorId="7324E3DC">
          <v:shape id="_x0000_i1164" type="#_x0000_t75" style="width:25.15pt;height:13.9pt" o:ole="">
            <v:imagedata r:id="rId244" o:title=""/>
          </v:shape>
          <o:OLEObject Type="Embed" ProgID="Equation.3" ShapeID="_x0000_i1164" DrawAspect="Content" ObjectID="_1783089316" r:id="rId247"/>
        </w:object>
      </w:r>
      <w:r>
        <w:t xml:space="preserve"> to 0.8; Otherwise, reset </w:t>
      </w:r>
      <w:r w:rsidRPr="00DE1DEC">
        <w:rPr>
          <w:position w:val="-10"/>
        </w:rPr>
        <w:object w:dxaOrig="499" w:dyaOrig="279" w14:anchorId="6946648F">
          <v:shape id="_x0000_i1165" type="#_x0000_t75" style="width:25.15pt;height:13.9pt" o:ole="">
            <v:imagedata r:id="rId244" o:title=""/>
          </v:shape>
          <o:OLEObject Type="Embed" ProgID="Equation.3" ShapeID="_x0000_i1165" DrawAspect="Content" ObjectID="_1783089317" r:id="rId248"/>
        </w:object>
      </w:r>
      <w:r>
        <w:t xml:space="preserve"> to </w:t>
      </w:r>
      <w:r w:rsidRPr="00A8643A">
        <w:rPr>
          <w:position w:val="-10"/>
        </w:rPr>
        <w:object w:dxaOrig="820" w:dyaOrig="279" w14:anchorId="4C8CA2AE">
          <v:shape id="_x0000_i1166" type="#_x0000_t75" style="width:40.9pt;height:13.9pt" o:ole="">
            <v:imagedata r:id="rId249" o:title=""/>
          </v:shape>
          <o:OLEObject Type="Embed" ProgID="Equation.3" ShapeID="_x0000_i1166" DrawAspect="Content" ObjectID="_1783089318" r:id="rId250"/>
        </w:object>
      </w:r>
      <w:r>
        <w:t xml:space="preserve">. Finally, modify </w:t>
      </w:r>
      <w:r w:rsidRPr="00DE1DEC">
        <w:rPr>
          <w:position w:val="-10"/>
        </w:rPr>
        <w:object w:dxaOrig="499" w:dyaOrig="279" w14:anchorId="4A49DA28">
          <v:shape id="_x0000_i1167" type="#_x0000_t75" style="width:25.15pt;height:13.9pt" o:ole="">
            <v:imagedata r:id="rId244" o:title=""/>
          </v:shape>
          <o:OLEObject Type="Embed" ProgID="Equation.3" ShapeID="_x0000_i1167" DrawAspect="Content" ObjectID="_1783089319" r:id="rId251"/>
        </w:object>
      </w:r>
      <w:r>
        <w:t xml:space="preserve"> as follows:</w:t>
      </w:r>
    </w:p>
    <w:p w14:paraId="6A69039F" w14:textId="77777777" w:rsidR="001C4E46" w:rsidRDefault="001C4E46" w:rsidP="00422FC4">
      <w:pPr>
        <w:pStyle w:val="EQ"/>
        <w:rPr>
          <w:lang w:eastAsia="zh-CN"/>
        </w:rPr>
      </w:pPr>
      <w:r w:rsidRPr="00610722">
        <w:rPr>
          <w:lang w:val="en-CA"/>
        </w:rPr>
        <w:tab/>
      </w:r>
      <w:r w:rsidR="00CD51C4" w:rsidRPr="0058509C">
        <w:rPr>
          <w:position w:val="-10"/>
          <w:lang w:eastAsia="zh-CN"/>
        </w:rPr>
        <w:object w:dxaOrig="3900" w:dyaOrig="300" w14:anchorId="0E430E6B">
          <v:shape id="_x0000_i1168" type="#_x0000_t75" style="width:195pt;height:15pt" o:ole="">
            <v:imagedata r:id="rId252" o:title=""/>
          </v:shape>
          <o:OLEObject Type="Embed" ProgID="Equation.3" ShapeID="_x0000_i1168" DrawAspect="Content" ObjectID="_1783089320" r:id="rId253"/>
        </w:object>
      </w:r>
      <w:r>
        <w:tab/>
        <w:t>(</w:t>
      </w:r>
      <w:fldSimple w:instr=" SEQ eqn \* MERGEFORMAT ">
        <w:r w:rsidR="007F0C93">
          <w:t>2023</w:t>
        </w:r>
      </w:fldSimple>
      <w:r>
        <w:rPr>
          <w:lang w:eastAsia="zh-CN"/>
        </w:rPr>
        <w:t>)</w:t>
      </w:r>
    </w:p>
    <w:p w14:paraId="59BCD0F6" w14:textId="77777777" w:rsidR="001C4E46" w:rsidRPr="001F00E3" w:rsidRDefault="001C4E46" w:rsidP="00422FC4">
      <w:pPr>
        <w:pStyle w:val="Heading5"/>
        <w:rPr>
          <w:lang w:val="en-US"/>
        </w:rPr>
      </w:pPr>
      <w:r>
        <w:t>6.8.</w:t>
      </w:r>
      <w:r w:rsidRPr="000A5F89">
        <w:rPr>
          <w:lang w:val="en-US"/>
        </w:rPr>
        <w:t>3</w:t>
      </w:r>
      <w:r w:rsidRPr="00E4207E">
        <w:t>.</w:t>
      </w:r>
      <w:r w:rsidR="00A10EE3">
        <w:rPr>
          <w:lang w:val="en-US"/>
        </w:rPr>
        <w:t>1</w:t>
      </w:r>
      <w:r>
        <w:t>.</w:t>
      </w:r>
      <w:r w:rsidR="00A10EE3">
        <w:rPr>
          <w:lang w:val="en-US"/>
        </w:rPr>
        <w:t>2</w:t>
      </w:r>
      <w:r w:rsidRPr="00E4207E">
        <w:tab/>
      </w:r>
      <w:r>
        <w:rPr>
          <w:lang w:val="en-US"/>
        </w:rPr>
        <w:t>Estimation of sub-frame gains based on LP spectral envelopes</w:t>
      </w:r>
    </w:p>
    <w:p w14:paraId="3BA96447" w14:textId="77777777" w:rsidR="001C4E46" w:rsidRDefault="001C4E46" w:rsidP="00422FC4">
      <w:r>
        <w:t xml:space="preserve">The signal in low-band (0-64000 Hz) is generated based on a source-filter model, where the filter is given by  the synthesis filter </w:t>
      </w:r>
      <w:r w:rsidR="00CD51C4" w:rsidRPr="00AB1ED1">
        <w:rPr>
          <w:position w:val="-10"/>
        </w:rPr>
        <w:object w:dxaOrig="600" w:dyaOrig="360" w14:anchorId="3D8CE933">
          <v:shape id="_x0000_i1169" type="#_x0000_t75" style="width:30pt;height:18pt" o:ole="">
            <v:imagedata r:id="rId254" o:title=""/>
          </v:shape>
          <o:OLEObject Type="Embed" ProgID="Equation.3" ShapeID="_x0000_i1169" DrawAspect="Content" ObjectID="_1783089321" r:id="rId255"/>
        </w:object>
      </w:r>
      <w:r>
        <w:t xml:space="preserve">. Similarly, as shown </w:t>
      </w:r>
      <w:r w:rsidRPr="001A75CA">
        <w:t>in subclause 6.8.3.3,</w:t>
      </w:r>
      <w:r>
        <w:t xml:space="preserve"> the signal in high-band (above 6400 Hz) is generated based on a source-filter model; the filter in high-band is an linear predictive (LP) filter </w:t>
      </w:r>
      <w:r w:rsidR="00CD51C4" w:rsidRPr="00AB1ED1">
        <w:rPr>
          <w:position w:val="-10"/>
        </w:rPr>
        <w:object w:dxaOrig="1680" w:dyaOrig="360" w14:anchorId="61DB2A8F">
          <v:shape id="_x0000_i1170" type="#_x0000_t75" style="width:84pt;height:18pt" o:ole="">
            <v:imagedata r:id="rId256" o:title=""/>
          </v:shape>
          <o:OLEObject Type="Embed" ProgID="Equation.3" ShapeID="_x0000_i1170" DrawAspect="Content" ObjectID="_1783089322" r:id="rId257"/>
        </w:object>
      </w:r>
      <w:r>
        <w:t xml:space="preserve"> derived from the LP filter in low-band.</w:t>
      </w:r>
    </w:p>
    <w:p w14:paraId="6C78DBBF" w14:textId="77777777" w:rsidR="001C4E46" w:rsidRDefault="001C4E46" w:rsidP="00422FC4">
      <w:r>
        <w:t xml:space="preserve">Since the low and high-band are combined in the final synthesis, a preliminary equalization step is performed to match the levels of the two LP filters at a given frequency. At 6400 Hz the shape of </w:t>
      </w:r>
      <w:r w:rsidR="00CD51C4" w:rsidRPr="00AB1ED1">
        <w:rPr>
          <w:position w:val="-10"/>
        </w:rPr>
        <w:object w:dxaOrig="600" w:dyaOrig="360" w14:anchorId="2FFC9268">
          <v:shape id="_x0000_i1171" type="#_x0000_t75" style="width:30pt;height:18pt" o:ole="">
            <v:imagedata r:id="rId258" o:title=""/>
          </v:shape>
          <o:OLEObject Type="Embed" ProgID="Equation.3" ShapeID="_x0000_i1171" DrawAspect="Content" ObjectID="_1783089323" r:id="rId259"/>
        </w:object>
      </w:r>
      <w:r>
        <w:t xml:space="preserve"> is already too decreasing, therefore a frequency of 6000 Hz has been chosen for this equalization frequency point.</w:t>
      </w:r>
    </w:p>
    <w:p w14:paraId="73931410" w14:textId="77777777" w:rsidR="001C4E46" w:rsidRDefault="001C4E46" w:rsidP="00422FC4">
      <w:r>
        <w:t xml:space="preserve">In each sub-frame, the frequency response of the LP filter </w:t>
      </w:r>
      <w:r w:rsidR="00CD51C4" w:rsidRPr="00AB1ED1">
        <w:rPr>
          <w:position w:val="-10"/>
        </w:rPr>
        <w:object w:dxaOrig="420" w:dyaOrig="360" w14:anchorId="07896D30">
          <v:shape id="_x0000_i1172" type="#_x0000_t75" style="width:21pt;height:18pt" o:ole="">
            <v:imagedata r:id="rId260" o:title=""/>
          </v:shape>
          <o:OLEObject Type="Embed" ProgID="Equation.3" ShapeID="_x0000_i1172" DrawAspect="Content" ObjectID="_1783089324" r:id="rId261"/>
        </w:object>
      </w:r>
      <w:r>
        <w:t xml:space="preserve"> in the low-band and the LP filter </w:t>
      </w:r>
      <w:r w:rsidR="00CD51C4" w:rsidRPr="00AB1ED1">
        <w:rPr>
          <w:position w:val="-10"/>
        </w:rPr>
        <w:object w:dxaOrig="1680" w:dyaOrig="360" w14:anchorId="3E2E6FE7">
          <v:shape id="_x0000_i1173" type="#_x0000_t75" style="width:84pt;height:18pt" o:ole="">
            <v:imagedata r:id="rId262" o:title=""/>
          </v:shape>
          <o:OLEObject Type="Embed" ProgID="Equation.3" ShapeID="_x0000_i1173" DrawAspect="Content" ObjectID="_1783089325" r:id="rId263"/>
        </w:object>
      </w:r>
      <w:r>
        <w:t xml:space="preserve">  in the high-band are computed at the frequency of 6000 Hz:</w:t>
      </w:r>
    </w:p>
    <w:p w14:paraId="6C759662" w14:textId="77777777" w:rsidR="001C4E46" w:rsidRPr="00807015" w:rsidRDefault="001C4E46" w:rsidP="00422FC4">
      <w:pPr>
        <w:pStyle w:val="EQ"/>
        <w:ind w:left="360"/>
        <w:rPr>
          <w:lang w:val="en-US"/>
        </w:rPr>
      </w:pPr>
      <w:r w:rsidRPr="00610722">
        <w:rPr>
          <w:lang w:val="en-CA"/>
        </w:rPr>
        <w:tab/>
      </w:r>
      <w:r w:rsidR="00CD51C4" w:rsidRPr="00AB1ED1">
        <w:rPr>
          <w:rFonts w:ascii="Tahoma" w:hAnsi="Tahoma" w:cs="Tahoma"/>
          <w:position w:val="-72"/>
        </w:rPr>
        <w:object w:dxaOrig="2280" w:dyaOrig="1040" w14:anchorId="1687C3DE">
          <v:shape id="_x0000_i1174" type="#_x0000_t75" style="width:112.9pt;height:52.15pt" o:ole="">
            <v:imagedata r:id="rId264" o:title=""/>
          </v:shape>
          <o:OLEObject Type="Embed" ProgID="Equation.3" ShapeID="_x0000_i1174" DrawAspect="Content" ObjectID="_1783089326" r:id="rId265"/>
        </w:object>
      </w:r>
      <w:r w:rsidRPr="00807015">
        <w:rPr>
          <w:rFonts w:ascii="Tahoma" w:hAnsi="Tahoma" w:cs="Tahoma"/>
          <w:i/>
          <w:lang w:val="en-US"/>
        </w:rPr>
        <w:t>,</w:t>
      </w:r>
      <w:r w:rsidR="00CD51C4" w:rsidRPr="00AB1ED1">
        <w:rPr>
          <w:rFonts w:ascii="Tahoma" w:hAnsi="Tahoma" w:cs="Tahoma"/>
          <w:position w:val="-20"/>
        </w:rPr>
        <w:object w:dxaOrig="1180" w:dyaOrig="520" w14:anchorId="7171D20B">
          <v:shape id="_x0000_i1175" type="#_x0000_t75" style="width:58.5pt;height:25.9pt" o:ole="">
            <v:imagedata r:id="rId266" o:title=""/>
          </v:shape>
          <o:OLEObject Type="Embed" ProgID="Equation.3" ShapeID="_x0000_i1175" DrawAspect="Content" ObjectID="_1783089327" r:id="rId267"/>
        </w:object>
      </w:r>
      <w:r w:rsidRPr="00807015">
        <w:rPr>
          <w:lang w:val="en-US"/>
        </w:rPr>
        <w:tab/>
        <w:t>(</w:t>
      </w:r>
      <w:r w:rsidRPr="00807015">
        <w:rPr>
          <w:lang w:val="en-US"/>
        </w:rPr>
        <w:fldChar w:fldCharType="begin"/>
      </w:r>
      <w:r w:rsidRPr="00807015">
        <w:rPr>
          <w:lang w:val="en-US"/>
        </w:rPr>
        <w:instrText xml:space="preserve"> SEQ eqn \* MERGEFORMAT </w:instrText>
      </w:r>
      <w:r w:rsidRPr="00807015">
        <w:rPr>
          <w:lang w:val="en-US"/>
        </w:rPr>
        <w:fldChar w:fldCharType="separate"/>
      </w:r>
      <w:r w:rsidR="007F0C93">
        <w:rPr>
          <w:lang w:val="en-US"/>
        </w:rPr>
        <w:t>2024</w:t>
      </w:r>
      <w:r w:rsidRPr="00807015">
        <w:rPr>
          <w:lang w:val="en-US"/>
        </w:rPr>
        <w:fldChar w:fldCharType="end"/>
      </w:r>
      <w:r w:rsidRPr="00807015">
        <w:rPr>
          <w:lang w:val="en-US"/>
        </w:rPr>
        <w:t>)</w:t>
      </w:r>
    </w:p>
    <w:p w14:paraId="76170F15" w14:textId="77777777" w:rsidR="001C4E46" w:rsidRDefault="001C4E46" w:rsidP="00422FC4">
      <w:pPr>
        <w:rPr>
          <w:lang w:val="en-US"/>
        </w:rPr>
      </w:pPr>
      <w:r>
        <w:rPr>
          <w:lang w:val="en-US"/>
        </w:rPr>
        <w:t>and</w:t>
      </w:r>
    </w:p>
    <w:p w14:paraId="6DAA7E9B" w14:textId="77777777" w:rsidR="001C4E46" w:rsidRPr="00807015" w:rsidRDefault="001C4E46" w:rsidP="00422FC4">
      <w:pPr>
        <w:pStyle w:val="EQ"/>
        <w:ind w:left="360"/>
        <w:rPr>
          <w:lang w:val="en-US"/>
        </w:rPr>
      </w:pPr>
      <w:r w:rsidRPr="00610722">
        <w:rPr>
          <w:lang w:val="en-CA"/>
        </w:rPr>
        <w:tab/>
      </w:r>
      <w:r w:rsidR="00CD51C4" w:rsidRPr="00AB1ED1">
        <w:rPr>
          <w:rFonts w:ascii="Tahoma" w:hAnsi="Tahoma" w:cs="Tahoma"/>
          <w:position w:val="-72"/>
        </w:rPr>
        <w:object w:dxaOrig="3240" w:dyaOrig="1040" w14:anchorId="3693EB41">
          <v:shape id="_x0000_i1176" type="#_x0000_t75" style="width:162pt;height:52.15pt" o:ole="">
            <v:imagedata r:id="rId268" o:title=""/>
          </v:shape>
          <o:OLEObject Type="Embed" ProgID="Equation.3" ShapeID="_x0000_i1176" DrawAspect="Content" ObjectID="_1783089328" r:id="rId269"/>
        </w:object>
      </w:r>
      <w:r>
        <w:rPr>
          <w:rFonts w:ascii="Tahoma" w:hAnsi="Tahoma" w:cs="Tahoma"/>
        </w:rPr>
        <w:t xml:space="preserve">, </w:t>
      </w:r>
      <w:r w:rsidR="00CD51C4" w:rsidRPr="00AB1ED1">
        <w:rPr>
          <w:rFonts w:ascii="Tahoma" w:hAnsi="Tahoma" w:cs="Tahoma"/>
          <w:position w:val="-20"/>
        </w:rPr>
        <w:object w:dxaOrig="1180" w:dyaOrig="520" w14:anchorId="63B4EECF">
          <v:shape id="_x0000_i1177" type="#_x0000_t75" style="width:58.9pt;height:25.9pt" o:ole="">
            <v:imagedata r:id="rId270" o:title=""/>
          </v:shape>
          <o:OLEObject Type="Embed" ProgID="Equation.3" ShapeID="_x0000_i1177" DrawAspect="Content" ObjectID="_1783089329" r:id="rId271"/>
        </w:object>
      </w:r>
      <w:r w:rsidRPr="00807015">
        <w:rPr>
          <w:lang w:val="en-US"/>
        </w:rPr>
        <w:tab/>
        <w:t>(</w:t>
      </w:r>
      <w:r w:rsidRPr="00807015">
        <w:rPr>
          <w:lang w:val="en-US"/>
        </w:rPr>
        <w:fldChar w:fldCharType="begin"/>
      </w:r>
      <w:r w:rsidRPr="00807015">
        <w:rPr>
          <w:lang w:val="en-US"/>
        </w:rPr>
        <w:instrText xml:space="preserve"> SEQ eqn \* MERGEFORMAT </w:instrText>
      </w:r>
      <w:r w:rsidRPr="00807015">
        <w:rPr>
          <w:lang w:val="en-US"/>
        </w:rPr>
        <w:fldChar w:fldCharType="separate"/>
      </w:r>
      <w:r w:rsidR="007F0C93">
        <w:rPr>
          <w:lang w:val="en-US"/>
        </w:rPr>
        <w:t>2025</w:t>
      </w:r>
      <w:r w:rsidRPr="00807015">
        <w:rPr>
          <w:lang w:val="en-US"/>
        </w:rPr>
        <w:fldChar w:fldCharType="end"/>
      </w:r>
      <w:r w:rsidRPr="00807015">
        <w:rPr>
          <w:lang w:val="en-US"/>
        </w:rPr>
        <w:t>)</w:t>
      </w:r>
    </w:p>
    <w:p w14:paraId="40C7E264" w14:textId="77777777" w:rsidR="001C4E46" w:rsidRDefault="001C4E46" w:rsidP="00422FC4">
      <w:pPr>
        <w:rPr>
          <w:lang w:val="en-US"/>
        </w:rPr>
      </w:pPr>
      <w:r>
        <w:rPr>
          <w:lang w:val="en-US"/>
        </w:rPr>
        <w:t xml:space="preserve">where </w:t>
      </w:r>
      <w:r w:rsidR="00CD51C4" w:rsidRPr="00AB1ED1">
        <w:rPr>
          <w:position w:val="-10"/>
        </w:rPr>
        <w:object w:dxaOrig="400" w:dyaOrig="300" w14:anchorId="2F3A5F01">
          <v:shape id="_x0000_i1178" type="#_x0000_t75" style="width:19.9pt;height:15pt" o:ole="">
            <v:imagedata r:id="rId272" o:title=""/>
          </v:shape>
          <o:OLEObject Type="Embed" ProgID="Equation.3" ShapeID="_x0000_i1178" DrawAspect="Content" ObjectID="_1783089330" r:id="rId273"/>
        </w:object>
      </w:r>
      <w:r>
        <w:t>=0.9 at 6.6 kbit/s and 0.6 at other modes (from 8.85 to 23.85 kbit/s)</w:t>
      </w:r>
    </w:p>
    <w:p w14:paraId="4F44E753" w14:textId="77777777" w:rsidR="001C4E46" w:rsidRPr="003E2A94" w:rsidRDefault="001C4E46" w:rsidP="00422FC4">
      <w:pPr>
        <w:rPr>
          <w:lang w:val="en-US"/>
        </w:rPr>
      </w:pPr>
      <w:r w:rsidRPr="003E2A94">
        <w:rPr>
          <w:lang w:val="en-US"/>
        </w:rPr>
        <w:t>These values are computed efficiently using the following pseudo-code:</w:t>
      </w:r>
    </w:p>
    <w:p w14:paraId="216B428E" w14:textId="77777777" w:rsidR="001C4E46" w:rsidRPr="008B1184" w:rsidRDefault="001C4E46" w:rsidP="00AB1ED1">
      <w:pPr>
        <w:pStyle w:val="PL"/>
        <w:rPr>
          <w:lang w:val="en-US" w:eastAsia="fr-FR"/>
        </w:rPr>
      </w:pPr>
      <w:r w:rsidRPr="008B1184">
        <w:rPr>
          <w:lang w:eastAsia="fr-FR"/>
        </w:rPr>
        <w:t xml:space="preserve">    </w:t>
      </w:r>
      <w:r w:rsidRPr="008B1184">
        <w:rPr>
          <w:lang w:val="en-US" w:eastAsia="fr-FR"/>
        </w:rPr>
        <w:t>px = py = 0</w:t>
      </w:r>
    </w:p>
    <w:p w14:paraId="2AE50E8A" w14:textId="77777777" w:rsidR="001C4E46" w:rsidRPr="008B1184" w:rsidRDefault="001C4E46" w:rsidP="00AB1ED1">
      <w:pPr>
        <w:pStyle w:val="PL"/>
        <w:rPr>
          <w:lang w:val="en-US" w:eastAsia="fr-FR"/>
        </w:rPr>
      </w:pPr>
      <w:r w:rsidRPr="008B1184">
        <w:rPr>
          <w:lang w:val="en-US" w:eastAsia="fr-FR"/>
        </w:rPr>
        <w:t xml:space="preserve">    rx = ry = 0</w:t>
      </w:r>
    </w:p>
    <w:p w14:paraId="306B8C84" w14:textId="77777777" w:rsidR="001C4E46" w:rsidRPr="00747903" w:rsidRDefault="001C4E46" w:rsidP="00AB1ED1">
      <w:pPr>
        <w:pStyle w:val="PL"/>
        <w:rPr>
          <w:lang w:val="en-US" w:eastAsia="fr-FR"/>
        </w:rPr>
      </w:pPr>
      <w:r w:rsidRPr="008B1184">
        <w:rPr>
          <w:lang w:val="en-US" w:eastAsia="fr-FR"/>
        </w:rPr>
        <w:t xml:space="preserve">    </w:t>
      </w:r>
      <w:r w:rsidRPr="00747903">
        <w:rPr>
          <w:lang w:val="en-US" w:eastAsia="fr-FR"/>
        </w:rPr>
        <w:t>for i=0 to 16</w:t>
      </w:r>
    </w:p>
    <w:p w14:paraId="28FA6943" w14:textId="77777777" w:rsidR="001C4E46" w:rsidRPr="008B1184" w:rsidRDefault="001C4E46" w:rsidP="00AB1ED1">
      <w:pPr>
        <w:pStyle w:val="PL"/>
        <w:rPr>
          <w:lang w:val="en-US" w:eastAsia="fr-FR"/>
        </w:rPr>
      </w:pPr>
      <w:r w:rsidRPr="008B1184">
        <w:rPr>
          <w:lang w:val="en-US" w:eastAsia="fr-FR"/>
        </w:rPr>
        <w:t xml:space="preserve">        px = px + Ap[i]*exp_tab_p[i]</w:t>
      </w:r>
    </w:p>
    <w:p w14:paraId="29A509DB" w14:textId="77777777" w:rsidR="001C4E46" w:rsidRPr="008B1184" w:rsidRDefault="001C4E46" w:rsidP="00AB1ED1">
      <w:pPr>
        <w:pStyle w:val="PL"/>
        <w:rPr>
          <w:lang w:val="en-US" w:eastAsia="fr-FR"/>
        </w:rPr>
      </w:pPr>
      <w:r w:rsidRPr="008B1184">
        <w:rPr>
          <w:lang w:val="en-US" w:eastAsia="fr-FR"/>
        </w:rPr>
        <w:t xml:space="preserve">        py = py + Ap[i]*exp_tab_p[33-i]</w:t>
      </w:r>
    </w:p>
    <w:p w14:paraId="3B77DA38" w14:textId="77777777" w:rsidR="001C4E46" w:rsidRPr="008B1184" w:rsidRDefault="001C4E46" w:rsidP="00AB1ED1">
      <w:pPr>
        <w:pStyle w:val="PL"/>
        <w:rPr>
          <w:lang w:val="en-US" w:eastAsia="fr-FR"/>
        </w:rPr>
      </w:pPr>
      <w:r w:rsidRPr="008B1184">
        <w:rPr>
          <w:lang w:val="en-US" w:eastAsia="fr-FR"/>
        </w:rPr>
        <w:t xml:space="preserve">        rx = rx + Aq[i]*exp_tab_q[i]</w:t>
      </w:r>
    </w:p>
    <w:p w14:paraId="7FFB7101" w14:textId="77777777" w:rsidR="001C4E46" w:rsidRPr="008B1184" w:rsidRDefault="001C4E46" w:rsidP="00AB1ED1">
      <w:pPr>
        <w:pStyle w:val="PL"/>
        <w:rPr>
          <w:lang w:val="pl-PL" w:eastAsia="fr-FR"/>
        </w:rPr>
      </w:pPr>
      <w:r w:rsidRPr="008B1184">
        <w:rPr>
          <w:lang w:val="en-US" w:eastAsia="fr-FR"/>
        </w:rPr>
        <w:t xml:space="preserve">        </w:t>
      </w:r>
      <w:r w:rsidRPr="008B1184">
        <w:rPr>
          <w:lang w:val="pl-PL" w:eastAsia="fr-FR"/>
        </w:rPr>
        <w:t>ry = ry + Aq[i]*exp_tab_q[33-i]</w:t>
      </w:r>
    </w:p>
    <w:p w14:paraId="6C2B2B52" w14:textId="77777777" w:rsidR="001C4E46" w:rsidRPr="008B1184" w:rsidRDefault="001C4E46" w:rsidP="00AB1ED1">
      <w:pPr>
        <w:pStyle w:val="PL"/>
        <w:rPr>
          <w:lang w:val="en-US" w:eastAsia="fr-FR"/>
        </w:rPr>
      </w:pPr>
      <w:r w:rsidRPr="008B1184">
        <w:rPr>
          <w:lang w:val="pl-PL" w:eastAsia="fr-FR"/>
        </w:rPr>
        <w:t xml:space="preserve">    </w:t>
      </w:r>
      <w:r w:rsidRPr="008B1184">
        <w:rPr>
          <w:lang w:val="en-US" w:eastAsia="fr-FR"/>
        </w:rPr>
        <w:t>end for</w:t>
      </w:r>
    </w:p>
    <w:p w14:paraId="4F29E1A6" w14:textId="77777777" w:rsidR="001C4E46" w:rsidRPr="008B1184" w:rsidRDefault="001C4E46" w:rsidP="00AB1ED1">
      <w:pPr>
        <w:pStyle w:val="PL"/>
        <w:rPr>
          <w:lang w:val="en-US" w:eastAsia="fr-FR"/>
        </w:rPr>
      </w:pPr>
      <w:r w:rsidRPr="008B1184">
        <w:rPr>
          <w:lang w:val="en-US" w:eastAsia="fr-FR"/>
        </w:rPr>
        <w:t xml:space="preserve">    P = 1/sqrt(px*px+py*py)</w:t>
      </w:r>
    </w:p>
    <w:p w14:paraId="14C276B2" w14:textId="77777777" w:rsidR="001C4E46" w:rsidRPr="008B1184" w:rsidRDefault="001C4E46" w:rsidP="00AB1ED1">
      <w:pPr>
        <w:pStyle w:val="PL"/>
        <w:rPr>
          <w:lang w:val="en-US" w:eastAsia="fr-FR"/>
        </w:rPr>
      </w:pPr>
      <w:r w:rsidRPr="008B1184">
        <w:rPr>
          <w:lang w:val="en-US" w:eastAsia="fr-FR"/>
        </w:rPr>
        <w:t xml:space="preserve">    R = 1/sqrt(rx*rx+ry*ry)</w:t>
      </w:r>
    </w:p>
    <w:p w14:paraId="035058E5" w14:textId="77777777" w:rsidR="001C4E46" w:rsidRPr="003E2A94" w:rsidRDefault="001C4E46" w:rsidP="00422FC4">
      <w:pPr>
        <w:rPr>
          <w:lang w:val="en-US"/>
        </w:rPr>
      </w:pPr>
      <w:r w:rsidRPr="003E2A94">
        <w:rPr>
          <w:lang w:val="en-US"/>
        </w:rPr>
        <w:t xml:space="preserve">where </w:t>
      </w:r>
      <w:r w:rsidRPr="00AB1ED1">
        <w:t>Aq[i]</w:t>
      </w:r>
      <w:r w:rsidRPr="003E2A94">
        <w:rPr>
          <w:lang w:val="en-US"/>
        </w:rPr>
        <w:t>=</w:t>
      </w:r>
      <w:r w:rsidR="00CD51C4" w:rsidRPr="00AB1ED1">
        <w:rPr>
          <w:position w:val="-10"/>
          <w:lang w:val="en-US"/>
        </w:rPr>
        <w:object w:dxaOrig="220" w:dyaOrig="300" w14:anchorId="6D5B811A">
          <v:shape id="_x0000_i1179" type="#_x0000_t75" style="width:10.9pt;height:15.4pt" o:ole="">
            <v:imagedata r:id="rId274" o:title=""/>
          </v:shape>
          <o:OLEObject Type="Embed" ProgID="Equation.3" ShapeID="_x0000_i1179" DrawAspect="Content" ObjectID="_1783089331" r:id="rId275"/>
        </w:object>
      </w:r>
      <w:r w:rsidRPr="003E2A94">
        <w:rPr>
          <w:lang w:val="en-US"/>
        </w:rPr>
        <w:t xml:space="preserve"> are the coefficients of </w:t>
      </w:r>
      <w:r w:rsidR="00CD51C4" w:rsidRPr="003E2A94">
        <w:rPr>
          <w:position w:val="-10"/>
          <w:lang w:val="en-US"/>
        </w:rPr>
        <w:object w:dxaOrig="440" w:dyaOrig="360" w14:anchorId="6A74B72E">
          <v:shape id="_x0000_i1180" type="#_x0000_t75" style="width:22.15pt;height:17.25pt" o:ole="">
            <v:imagedata r:id="rId276" o:title=""/>
          </v:shape>
          <o:OLEObject Type="Embed" ProgID="Equation.3" ShapeID="_x0000_i1180" DrawAspect="Content" ObjectID="_1783089332" r:id="rId277"/>
        </w:object>
      </w:r>
      <w:r w:rsidRPr="003E2A94">
        <w:rPr>
          <w:lang w:val="en-US"/>
        </w:rPr>
        <w:t>, Ap[i]=</w:t>
      </w:r>
      <w:r w:rsidR="00CD51C4" w:rsidRPr="003E2A94">
        <w:rPr>
          <w:position w:val="-12"/>
          <w:lang w:val="en-US"/>
        </w:rPr>
        <w:object w:dxaOrig="660" w:dyaOrig="400" w14:anchorId="1AA45FEA">
          <v:shape id="_x0000_i1181" type="#_x0000_t75" style="width:33.75pt;height:19.15pt" o:ole="">
            <v:imagedata r:id="rId278" o:title=""/>
          </v:shape>
          <o:OLEObject Type="Embed" ProgID="Equation.3" ShapeID="_x0000_i1181" DrawAspect="Content" ObjectID="_1783089333" r:id="rId279"/>
        </w:object>
      </w:r>
      <w:r w:rsidRPr="003E2A94">
        <w:rPr>
          <w:lang w:val="en-US"/>
        </w:rPr>
        <w:t xml:space="preserve">are the coefficients of </w:t>
      </w:r>
      <w:r w:rsidR="00CD51C4" w:rsidRPr="00AB1ED1">
        <w:rPr>
          <w:position w:val="-10"/>
          <w:lang w:val="en-US"/>
        </w:rPr>
        <w:object w:dxaOrig="859" w:dyaOrig="360" w14:anchorId="2F0065AE">
          <v:shape id="_x0000_i1182" type="#_x0000_t75" style="width:42.4pt;height:17.25pt" o:ole="">
            <v:imagedata r:id="rId280" o:title=""/>
          </v:shape>
          <o:OLEObject Type="Embed" ProgID="Equation.3" ShapeID="_x0000_i1182" DrawAspect="Content" ObjectID="_1783089334" r:id="rId281"/>
        </w:object>
      </w:r>
      <w:r w:rsidRPr="003E2A94">
        <w:rPr>
          <w:lang w:val="en-US"/>
        </w:rPr>
        <w:t xml:space="preserve">, sqrt() corresponds to the square root operation and the tables </w:t>
      </w:r>
      <w:r w:rsidRPr="003E2A94">
        <w:rPr>
          <w:noProof/>
          <w:lang w:val="en-US" w:eastAsia="fr-FR"/>
        </w:rPr>
        <w:t xml:space="preserve">exp_tab_p </w:t>
      </w:r>
      <w:r w:rsidRPr="003E2A94">
        <w:rPr>
          <w:lang w:val="en-US"/>
        </w:rPr>
        <w:t xml:space="preserve">and  </w:t>
      </w:r>
      <w:r w:rsidRPr="003E2A94">
        <w:rPr>
          <w:noProof/>
          <w:lang w:val="en-US" w:eastAsia="fr-FR"/>
        </w:rPr>
        <w:t>exp_tab_q</w:t>
      </w:r>
      <w:r w:rsidRPr="003E2A94">
        <w:rPr>
          <w:lang w:val="en-US"/>
        </w:rPr>
        <w:t xml:space="preserve">  of size 34 contain the real and imaginary parts of complex exponentials at 6000 Hz:</w:t>
      </w:r>
    </w:p>
    <w:p w14:paraId="3C6EEE95" w14:textId="77777777" w:rsidR="001C4E46" w:rsidRPr="003E2A94" w:rsidRDefault="001C4E46" w:rsidP="00422FC4">
      <w:pPr>
        <w:pStyle w:val="EQ"/>
        <w:ind w:left="360"/>
        <w:rPr>
          <w:lang w:val="en-US"/>
        </w:rPr>
      </w:pPr>
      <w:r w:rsidRPr="003E2A94">
        <w:rPr>
          <w:lang w:val="en-CA"/>
        </w:rPr>
        <w:tab/>
      </w:r>
      <w:r w:rsidRPr="00AB1ED1">
        <w:rPr>
          <w:lang w:val="en-US" w:eastAsia="fr-FR"/>
        </w:rPr>
        <w:t>exp_tab_p[i] =</w:t>
      </w:r>
      <w:r w:rsidRPr="003E2A94">
        <w:rPr>
          <w:rFonts w:ascii="Tahoma" w:hAnsi="Tahoma" w:cs="Tahoma"/>
          <w:lang w:val="en-US" w:eastAsia="fr-FR"/>
        </w:rPr>
        <w:t xml:space="preserve"> </w:t>
      </w:r>
      <w:r w:rsidR="00CD51C4" w:rsidRPr="00AB1ED1">
        <w:rPr>
          <w:rFonts w:ascii="Tahoma" w:hAnsi="Tahoma" w:cs="Tahoma"/>
          <w:position w:val="-54"/>
          <w:lang w:val="en-US" w:eastAsia="fr-FR"/>
        </w:rPr>
        <w:object w:dxaOrig="3260" w:dyaOrig="1180" w14:anchorId="3D499D9A">
          <v:shape id="_x0000_i1183" type="#_x0000_t75" style="width:161.25pt;height:58.9pt" o:ole="">
            <v:imagedata r:id="rId282" o:title=""/>
          </v:shape>
          <o:OLEObject Type="Embed" ProgID="Equation.3" ShapeID="_x0000_i1183" DrawAspect="Content" ObjectID="_1783089335" r:id="rId283"/>
        </w:object>
      </w:r>
      <w:r w:rsidRPr="003E2A94">
        <w:rPr>
          <w:lang w:val="en-US"/>
        </w:rPr>
        <w:tab/>
        <w:t>(</w:t>
      </w:r>
      <w:r w:rsidRPr="003E2A94">
        <w:rPr>
          <w:lang w:val="en-US"/>
        </w:rPr>
        <w:fldChar w:fldCharType="begin"/>
      </w:r>
      <w:r w:rsidRPr="003E2A94">
        <w:rPr>
          <w:lang w:val="en-US"/>
        </w:rPr>
        <w:instrText xml:space="preserve"> SEQ eqn \* MERGEFORMAT </w:instrText>
      </w:r>
      <w:r w:rsidRPr="003E2A94">
        <w:rPr>
          <w:lang w:val="en-US"/>
        </w:rPr>
        <w:fldChar w:fldCharType="separate"/>
      </w:r>
      <w:r w:rsidR="007F0C93">
        <w:rPr>
          <w:lang w:val="en-US"/>
        </w:rPr>
        <w:t>2026</w:t>
      </w:r>
      <w:r w:rsidRPr="003E2A94">
        <w:rPr>
          <w:lang w:val="en-US"/>
        </w:rPr>
        <w:fldChar w:fldCharType="end"/>
      </w:r>
      <w:r w:rsidRPr="003E2A94">
        <w:rPr>
          <w:lang w:val="en-US"/>
        </w:rPr>
        <w:t>)</w:t>
      </w:r>
    </w:p>
    <w:p w14:paraId="06C3961D" w14:textId="77777777" w:rsidR="001C4E46" w:rsidRPr="003E2A94" w:rsidRDefault="001C4E46" w:rsidP="00422FC4">
      <w:pPr>
        <w:rPr>
          <w:lang w:val="en-US"/>
        </w:rPr>
      </w:pPr>
      <w:r w:rsidRPr="003E2A94">
        <w:rPr>
          <w:lang w:val="en-US"/>
        </w:rPr>
        <w:t>and</w:t>
      </w:r>
    </w:p>
    <w:p w14:paraId="186281B2" w14:textId="77777777" w:rsidR="001C4E46" w:rsidRPr="00A25A41" w:rsidRDefault="001C4E46" w:rsidP="00422FC4">
      <w:pPr>
        <w:pStyle w:val="EQ"/>
        <w:ind w:left="360"/>
        <w:rPr>
          <w:lang w:val="en-US"/>
        </w:rPr>
      </w:pPr>
      <w:r w:rsidRPr="00A25A41">
        <w:rPr>
          <w:lang w:val="en-CA"/>
        </w:rPr>
        <w:lastRenderedPageBreak/>
        <w:tab/>
      </w:r>
      <w:r w:rsidRPr="00A25A41">
        <w:rPr>
          <w:lang w:val="en-US" w:eastAsia="fr-FR"/>
        </w:rPr>
        <w:t xml:space="preserve">exp_tab_q[i] = </w:t>
      </w:r>
      <w:r w:rsidR="00CD51C4" w:rsidRPr="00AB1ED1">
        <w:rPr>
          <w:position w:val="-54"/>
          <w:lang w:val="en-US" w:eastAsia="fr-FR"/>
        </w:rPr>
        <w:object w:dxaOrig="3260" w:dyaOrig="1180" w14:anchorId="4C2FEB2C">
          <v:shape id="_x0000_i1184" type="#_x0000_t75" style="width:161.25pt;height:58.9pt" o:ole="">
            <v:imagedata r:id="rId284" o:title=""/>
          </v:shape>
          <o:OLEObject Type="Embed" ProgID="Equation.3" ShapeID="_x0000_i1184" DrawAspect="Content" ObjectID="_1783089336" r:id="rId285"/>
        </w:object>
      </w:r>
      <w:r w:rsidRPr="00A25A41">
        <w:rPr>
          <w:lang w:val="en-US"/>
        </w:rPr>
        <w:tab/>
        <w:t>(</w:t>
      </w:r>
      <w:r w:rsidRPr="00A25A41">
        <w:rPr>
          <w:lang w:val="en-US"/>
        </w:rPr>
        <w:fldChar w:fldCharType="begin"/>
      </w:r>
      <w:r w:rsidRPr="00A25A41">
        <w:rPr>
          <w:lang w:val="en-US"/>
        </w:rPr>
        <w:instrText xml:space="preserve"> SEQ eqn \* MERGEFORMAT </w:instrText>
      </w:r>
      <w:r w:rsidRPr="00A25A41">
        <w:rPr>
          <w:lang w:val="en-US"/>
        </w:rPr>
        <w:fldChar w:fldCharType="separate"/>
      </w:r>
      <w:r w:rsidR="007F0C93">
        <w:rPr>
          <w:lang w:val="en-US"/>
        </w:rPr>
        <w:t>2027</w:t>
      </w:r>
      <w:r w:rsidRPr="00A25A41">
        <w:rPr>
          <w:lang w:val="en-US"/>
        </w:rPr>
        <w:fldChar w:fldCharType="end"/>
      </w:r>
      <w:r w:rsidRPr="00A25A41">
        <w:rPr>
          <w:lang w:val="en-US"/>
        </w:rPr>
        <w:t>)</w:t>
      </w:r>
    </w:p>
    <w:p w14:paraId="1616551F" w14:textId="77777777" w:rsidR="001C4E46" w:rsidRPr="00A25A41" w:rsidRDefault="001C4E46" w:rsidP="00422FC4">
      <w:pPr>
        <w:spacing w:line="360" w:lineRule="auto"/>
        <w:jc w:val="both"/>
        <w:rPr>
          <w:noProof/>
          <w:lang w:val="en-US" w:eastAsia="fr-FR"/>
        </w:rPr>
      </w:pPr>
      <w:r w:rsidRPr="00A25A41">
        <w:rPr>
          <w:noProof/>
          <w:lang w:val="en-US" w:eastAsia="fr-FR"/>
        </w:rPr>
        <w:t xml:space="preserve">The ratio </w:t>
      </w:r>
      <w:r w:rsidR="00CD51C4" w:rsidRPr="00AD6DD3">
        <w:rPr>
          <w:position w:val="-6"/>
        </w:rPr>
        <w:object w:dxaOrig="460" w:dyaOrig="260" w14:anchorId="655DC2BC">
          <v:shape id="_x0000_i1185" type="#_x0000_t75" style="width:22.9pt;height:13.15pt" o:ole="">
            <v:imagedata r:id="rId286" o:title=""/>
          </v:shape>
          <o:OLEObject Type="Embed" ProgID="Equation.3" ShapeID="_x0000_i1185" DrawAspect="Content" ObjectID="_1783089337" r:id="rId287"/>
        </w:object>
      </w:r>
      <w:r w:rsidRPr="00A25A41">
        <w:t xml:space="preserve"> </w:t>
      </w:r>
      <w:r w:rsidRPr="00A25A41">
        <w:rPr>
          <w:noProof/>
          <w:lang w:val="en-US" w:eastAsia="fr-FR"/>
        </w:rPr>
        <w:t>provides an estimated gain to be used in each sub-frame to align at the given frequency point (6000 Hz) the level of LP spectral envelopes in two different bands. This value is further refined to optimize overall quality.</w:t>
      </w:r>
    </w:p>
    <w:p w14:paraId="71CC365D" w14:textId="77777777" w:rsidR="001C4E46" w:rsidRPr="00A25A41" w:rsidRDefault="001C4E46" w:rsidP="00422FC4">
      <w:pPr>
        <w:spacing w:line="360" w:lineRule="auto"/>
        <w:jc w:val="both"/>
        <w:rPr>
          <w:noProof/>
          <w:lang w:val="en-US" w:eastAsia="fr-FR"/>
        </w:rPr>
      </w:pPr>
      <w:r w:rsidRPr="00A25A41">
        <w:rPr>
          <w:noProof/>
          <w:lang w:val="en-US" w:eastAsia="fr-FR"/>
        </w:rPr>
        <w:t xml:space="preserve">To avoid over-estimating the sub-frame gain in high-band which could result in too high enrgy in the high hand, an additional LP filter of lower order is also computed based on the lower-band LP filter. An LP filter of order 2 is derived by truncating the filter </w:t>
      </w:r>
      <w:r w:rsidR="00CD51C4" w:rsidRPr="00A25A41">
        <w:rPr>
          <w:position w:val="-10"/>
          <w:lang w:val="en-US"/>
        </w:rPr>
        <w:object w:dxaOrig="440" w:dyaOrig="360" w14:anchorId="590498A3">
          <v:shape id="_x0000_i1186" type="#_x0000_t75" style="width:22.15pt;height:17.25pt" o:ole="">
            <v:imagedata r:id="rId288" o:title=""/>
          </v:shape>
          <o:OLEObject Type="Embed" ProgID="Equation.3" ShapeID="_x0000_i1186" DrawAspect="Content" ObjectID="_1783089338" r:id="rId289"/>
        </w:object>
      </w:r>
      <w:r w:rsidRPr="00A25A41">
        <w:t xml:space="preserve"> </w:t>
      </w:r>
      <w:r w:rsidR="002F0E15">
        <w:t xml:space="preserve">decoded in low band </w:t>
      </w:r>
      <w:r w:rsidRPr="00A25A41">
        <w:t>to an order of 2</w:t>
      </w:r>
      <w:r w:rsidR="002F0E15">
        <w:t xml:space="preserve"> (instead of an order of 16)</w:t>
      </w:r>
      <w:r w:rsidRPr="00A25A41">
        <w:rPr>
          <w:noProof/>
          <w:lang w:val="en-US" w:eastAsia="fr-FR"/>
        </w:rPr>
        <w:t>. The stability of this truncated filter is ensured by the following steps:</w:t>
      </w:r>
    </w:p>
    <w:p w14:paraId="424E7F27" w14:textId="77777777" w:rsidR="001C4E46" w:rsidRPr="00A25A41" w:rsidRDefault="001C4E46" w:rsidP="00AB1ED1">
      <w:pPr>
        <w:numPr>
          <w:ilvl w:val="0"/>
          <w:numId w:val="24"/>
        </w:numPr>
        <w:spacing w:line="360" w:lineRule="auto"/>
        <w:jc w:val="both"/>
        <w:rPr>
          <w:noProof/>
          <w:lang w:val="en-US" w:eastAsia="fr-FR"/>
        </w:rPr>
      </w:pPr>
      <w:r w:rsidRPr="00A25A41">
        <w:rPr>
          <w:noProof/>
          <w:lang w:val="en-US" w:eastAsia="fr-FR"/>
        </w:rPr>
        <w:t xml:space="preserve">The filter is initialized as: </w:t>
      </w:r>
      <w:r w:rsidR="00CD51C4" w:rsidRPr="00AB1ED1">
        <w:rPr>
          <w:position w:val="-10"/>
          <w:lang w:val="en-US"/>
        </w:rPr>
        <w:object w:dxaOrig="620" w:dyaOrig="300" w14:anchorId="20608619">
          <v:shape id="_x0000_i1187" type="#_x0000_t75" style="width:31.15pt;height:15.4pt" o:ole="">
            <v:imagedata r:id="rId290" o:title=""/>
          </v:shape>
          <o:OLEObject Type="Embed" ProgID="Equation.3" ShapeID="_x0000_i1187" DrawAspect="Content" ObjectID="_1783089339" r:id="rId291"/>
        </w:object>
      </w:r>
      <w:r w:rsidRPr="00A25A41">
        <w:t>, i=1, 2</w:t>
      </w:r>
    </w:p>
    <w:p w14:paraId="5870CE43" w14:textId="77777777" w:rsidR="001C4E46" w:rsidRPr="00A25A41" w:rsidRDefault="001C4E46" w:rsidP="00AB1ED1">
      <w:pPr>
        <w:numPr>
          <w:ilvl w:val="0"/>
          <w:numId w:val="24"/>
        </w:numPr>
        <w:spacing w:line="360" w:lineRule="auto"/>
        <w:jc w:val="both"/>
        <w:rPr>
          <w:noProof/>
          <w:lang w:val="en-US" w:eastAsia="fr-FR"/>
        </w:rPr>
      </w:pPr>
      <w:r w:rsidRPr="00A25A41">
        <w:rPr>
          <w:noProof/>
          <w:lang w:val="en-US" w:eastAsia="fr-FR"/>
        </w:rPr>
        <w:t xml:space="preserve">Reflection coefficients are computed: </w:t>
      </w:r>
      <w:r w:rsidR="00CD51C4" w:rsidRPr="00AB1ED1">
        <w:rPr>
          <w:position w:val="-10"/>
        </w:rPr>
        <w:object w:dxaOrig="1400" w:dyaOrig="300" w14:anchorId="3205419A">
          <v:shape id="_x0000_i1188" type="#_x0000_t75" style="width:70.15pt;height:15pt" o:ole="">
            <v:imagedata r:id="rId292" o:title=""/>
          </v:shape>
          <o:OLEObject Type="Embed" ProgID="Equation.3" ShapeID="_x0000_i1188" DrawAspect="Content" ObjectID="_1783089340" r:id="rId293"/>
        </w:object>
      </w:r>
      <w:r w:rsidRPr="00A25A41">
        <w:t xml:space="preserve">, </w:t>
      </w:r>
      <w:r w:rsidR="00CD51C4" w:rsidRPr="00AB1ED1">
        <w:rPr>
          <w:position w:val="-10"/>
        </w:rPr>
        <w:object w:dxaOrig="740" w:dyaOrig="300" w14:anchorId="0EB28697">
          <v:shape id="_x0000_i1189" type="#_x0000_t75" style="width:37.15pt;height:15pt" o:ole="">
            <v:imagedata r:id="rId294" o:title=""/>
          </v:shape>
          <o:OLEObject Type="Embed" ProgID="Equation.3" ShapeID="_x0000_i1189" DrawAspect="Content" ObjectID="_1783089341" r:id="rId295"/>
        </w:object>
      </w:r>
    </w:p>
    <w:p w14:paraId="7AA5CB09" w14:textId="77777777" w:rsidR="001C4E46" w:rsidRPr="00A25A41" w:rsidRDefault="001C4E46" w:rsidP="00AB1ED1">
      <w:pPr>
        <w:numPr>
          <w:ilvl w:val="0"/>
          <w:numId w:val="25"/>
        </w:numPr>
        <w:spacing w:line="360" w:lineRule="auto"/>
        <w:jc w:val="both"/>
        <w:rPr>
          <w:noProof/>
          <w:lang w:val="en-US" w:eastAsia="fr-FR"/>
        </w:rPr>
      </w:pPr>
      <w:r w:rsidRPr="00A25A41">
        <w:rPr>
          <w:noProof/>
          <w:lang w:val="en-US" w:eastAsia="fr-FR"/>
        </w:rPr>
        <w:t>Filter stability</w:t>
      </w:r>
      <w:r>
        <w:rPr>
          <w:noProof/>
          <w:lang w:val="en-US" w:eastAsia="fr-FR"/>
        </w:rPr>
        <w:t xml:space="preserve"> and control of resonance</w:t>
      </w:r>
      <w:r w:rsidRPr="00A25A41">
        <w:rPr>
          <w:noProof/>
          <w:lang w:val="en-US" w:eastAsia="fr-FR"/>
        </w:rPr>
        <w:t xml:space="preserve"> is forced by applying the following conditions:</w:t>
      </w:r>
    </w:p>
    <w:p w14:paraId="456B0B49" w14:textId="77777777" w:rsidR="001C4E46" w:rsidRPr="0091058A" w:rsidRDefault="001C4E46" w:rsidP="00422FC4">
      <w:pPr>
        <w:pStyle w:val="EQ"/>
        <w:ind w:left="360"/>
        <w:rPr>
          <w:lang w:val="en-US"/>
        </w:rPr>
      </w:pPr>
      <w:r w:rsidRPr="003E2A94">
        <w:rPr>
          <w:lang w:val="en-CA"/>
        </w:rPr>
        <w:tab/>
      </w:r>
      <w:r w:rsidR="00CD51C4" w:rsidRPr="00AB1ED1">
        <w:rPr>
          <w:rFonts w:ascii="Tahoma" w:hAnsi="Tahoma" w:cs="Tahoma"/>
          <w:position w:val="-28"/>
          <w:lang w:val="en-US"/>
        </w:rPr>
        <w:object w:dxaOrig="2460" w:dyaOrig="660" w14:anchorId="71E219EE">
          <v:shape id="_x0000_i1190" type="#_x0000_t75" style="width:123pt;height:33.4pt" o:ole="">
            <v:imagedata r:id="rId296" o:title=""/>
          </v:shape>
          <o:OLEObject Type="Embed" ProgID="Equation.3" ShapeID="_x0000_i1190" DrawAspect="Content" ObjectID="_1783089342" r:id="rId297"/>
        </w:object>
      </w:r>
      <w:r w:rsidRPr="003E2A94">
        <w:rPr>
          <w:lang w:val="en-US"/>
        </w:rPr>
        <w:tab/>
        <w:t>(</w:t>
      </w:r>
      <w:r w:rsidRPr="003E2A94">
        <w:rPr>
          <w:lang w:val="en-US"/>
        </w:rPr>
        <w:fldChar w:fldCharType="begin"/>
      </w:r>
      <w:r w:rsidRPr="003E2A94">
        <w:rPr>
          <w:lang w:val="en-US"/>
        </w:rPr>
        <w:instrText xml:space="preserve"> SEQ eqn \* MERGEFORMAT </w:instrText>
      </w:r>
      <w:r w:rsidRPr="003E2A94">
        <w:rPr>
          <w:lang w:val="en-US"/>
        </w:rPr>
        <w:fldChar w:fldCharType="separate"/>
      </w:r>
      <w:r w:rsidR="007F0C93">
        <w:rPr>
          <w:lang w:val="en-US"/>
        </w:rPr>
        <w:t>2028</w:t>
      </w:r>
      <w:r w:rsidRPr="003E2A94">
        <w:rPr>
          <w:lang w:val="en-US"/>
        </w:rPr>
        <w:fldChar w:fldCharType="end"/>
      </w:r>
      <w:r w:rsidRPr="003E2A94">
        <w:rPr>
          <w:lang w:val="en-US"/>
        </w:rPr>
        <w:t>)</w:t>
      </w:r>
    </w:p>
    <w:p w14:paraId="369CC277" w14:textId="77777777" w:rsidR="001C4E46" w:rsidRPr="0091058A" w:rsidRDefault="001C4E46" w:rsidP="00422FC4">
      <w:pPr>
        <w:pStyle w:val="EQ"/>
        <w:ind w:left="360"/>
        <w:rPr>
          <w:lang w:val="en-US"/>
        </w:rPr>
      </w:pPr>
      <w:r w:rsidRPr="003E2A94">
        <w:rPr>
          <w:lang w:val="en-CA"/>
        </w:rPr>
        <w:tab/>
      </w:r>
      <w:r w:rsidR="00CD51C4" w:rsidRPr="00AB1ED1">
        <w:rPr>
          <w:rFonts w:ascii="Tahoma" w:hAnsi="Tahoma" w:cs="Tahoma"/>
          <w:position w:val="-28"/>
          <w:lang w:val="en-US"/>
        </w:rPr>
        <w:object w:dxaOrig="2500" w:dyaOrig="660" w14:anchorId="0A09BFD1">
          <v:shape id="_x0000_i1191" type="#_x0000_t75" style="width:124.9pt;height:33.4pt" o:ole="">
            <v:imagedata r:id="rId298" o:title=""/>
          </v:shape>
          <o:OLEObject Type="Embed" ProgID="Equation.3" ShapeID="_x0000_i1191" DrawAspect="Content" ObjectID="_1783089343" r:id="rId299"/>
        </w:object>
      </w:r>
      <w:r w:rsidRPr="003E2A94">
        <w:rPr>
          <w:lang w:val="en-US"/>
        </w:rPr>
        <w:tab/>
        <w:t>(</w:t>
      </w:r>
      <w:r w:rsidRPr="003E2A94">
        <w:rPr>
          <w:lang w:val="en-US"/>
        </w:rPr>
        <w:fldChar w:fldCharType="begin"/>
      </w:r>
      <w:r w:rsidRPr="003E2A94">
        <w:rPr>
          <w:lang w:val="en-US"/>
        </w:rPr>
        <w:instrText xml:space="preserve"> SEQ eqn \* MERGEFORMAT </w:instrText>
      </w:r>
      <w:r w:rsidRPr="003E2A94">
        <w:rPr>
          <w:lang w:val="en-US"/>
        </w:rPr>
        <w:fldChar w:fldCharType="separate"/>
      </w:r>
      <w:r w:rsidR="007F0C93">
        <w:rPr>
          <w:lang w:val="en-US"/>
        </w:rPr>
        <w:t>2029</w:t>
      </w:r>
      <w:r w:rsidRPr="003E2A94">
        <w:rPr>
          <w:lang w:val="en-US"/>
        </w:rPr>
        <w:fldChar w:fldCharType="end"/>
      </w:r>
      <w:r w:rsidRPr="003E2A94">
        <w:rPr>
          <w:lang w:val="en-US"/>
        </w:rPr>
        <w:t>)</w:t>
      </w:r>
    </w:p>
    <w:p w14:paraId="36DD2BFE" w14:textId="77777777" w:rsidR="001C4E46" w:rsidRPr="00A25A41" w:rsidRDefault="001C4E46" w:rsidP="00AB1ED1">
      <w:pPr>
        <w:numPr>
          <w:ilvl w:val="0"/>
          <w:numId w:val="25"/>
        </w:numPr>
        <w:spacing w:line="360" w:lineRule="auto"/>
        <w:jc w:val="both"/>
        <w:rPr>
          <w:noProof/>
          <w:lang w:val="en-US" w:eastAsia="fr-FR"/>
        </w:rPr>
      </w:pPr>
      <w:r w:rsidRPr="00A25A41">
        <w:rPr>
          <w:noProof/>
          <w:lang w:val="en-US" w:eastAsia="fr-FR"/>
        </w:rPr>
        <w:t xml:space="preserve">The coefficients of the LP filter of order 2 are then given by: </w:t>
      </w:r>
      <w:r w:rsidR="00CD51C4" w:rsidRPr="00AB1ED1">
        <w:rPr>
          <w:position w:val="-10"/>
          <w:lang w:val="en-US"/>
        </w:rPr>
        <w:object w:dxaOrig="1200" w:dyaOrig="300" w14:anchorId="33106E3F">
          <v:shape id="_x0000_i1192" type="#_x0000_t75" style="width:60pt;height:15.4pt" o:ole="">
            <v:imagedata r:id="rId300" o:title=""/>
          </v:shape>
          <o:OLEObject Type="Embed" ProgID="Equation.3" ShapeID="_x0000_i1192" DrawAspect="Content" ObjectID="_1783089344" r:id="rId301"/>
        </w:object>
      </w:r>
      <w:r w:rsidRPr="00A25A41">
        <w:rPr>
          <w:noProof/>
          <w:lang w:val="en-US" w:eastAsia="fr-FR"/>
        </w:rPr>
        <w:t xml:space="preserve">, </w:t>
      </w:r>
      <w:r w:rsidRPr="00A25A41">
        <w:rPr>
          <w:position w:val="-12"/>
          <w:lang w:val="en-US"/>
        </w:rPr>
        <w:object w:dxaOrig="780" w:dyaOrig="360" w14:anchorId="18623F01">
          <v:shape id="_x0000_i1193" type="#_x0000_t75" style="width:38.25pt;height:18.4pt" o:ole="">
            <v:imagedata r:id="rId302" o:title=""/>
          </v:shape>
          <o:OLEObject Type="Embed" ProgID="Equation.3" ShapeID="_x0000_i1193" DrawAspect="Content" ObjectID="_1783089345" r:id="rId303"/>
        </w:object>
      </w:r>
    </w:p>
    <w:p w14:paraId="5DED842A" w14:textId="77777777" w:rsidR="001C4E46" w:rsidRPr="00A25A41" w:rsidRDefault="001C4E46" w:rsidP="00422FC4">
      <w:pPr>
        <w:spacing w:line="360" w:lineRule="auto"/>
        <w:jc w:val="both"/>
        <w:rPr>
          <w:noProof/>
          <w:lang w:val="en-US" w:eastAsia="fr-FR"/>
        </w:rPr>
      </w:pPr>
      <w:r w:rsidRPr="00A25A41">
        <w:rPr>
          <w:noProof/>
          <w:lang w:val="en-US" w:eastAsia="fr-FR"/>
        </w:rPr>
        <w:t>The frequency response of the resulting LP filter of order 2 is computed as follows:</w:t>
      </w:r>
    </w:p>
    <w:p w14:paraId="7BF437BD" w14:textId="77777777" w:rsidR="001C4E46" w:rsidRPr="00807015" w:rsidRDefault="001C4E46" w:rsidP="00422FC4">
      <w:pPr>
        <w:pStyle w:val="EQ"/>
        <w:ind w:left="360"/>
        <w:rPr>
          <w:lang w:val="en-US"/>
        </w:rPr>
      </w:pPr>
      <w:r w:rsidRPr="00610722">
        <w:rPr>
          <w:lang w:val="en-CA"/>
        </w:rPr>
        <w:tab/>
      </w:r>
      <w:r w:rsidR="00CD51C4" w:rsidRPr="00AB1ED1">
        <w:rPr>
          <w:rFonts w:ascii="Tahoma" w:hAnsi="Tahoma" w:cs="Tahoma"/>
          <w:position w:val="-72"/>
        </w:rPr>
        <w:object w:dxaOrig="1560" w:dyaOrig="1040" w14:anchorId="0C17D438">
          <v:shape id="_x0000_i1194" type="#_x0000_t75" style="width:78pt;height:52.15pt" o:ole="">
            <v:imagedata r:id="rId304" o:title=""/>
          </v:shape>
          <o:OLEObject Type="Embed" ProgID="Equation.3" ShapeID="_x0000_i1194" DrawAspect="Content" ObjectID="_1783089346" r:id="rId305"/>
        </w:object>
      </w:r>
      <w:r w:rsidRPr="00807015">
        <w:rPr>
          <w:rFonts w:ascii="Tahoma" w:hAnsi="Tahoma" w:cs="Tahoma"/>
          <w:i/>
          <w:lang w:val="en-US"/>
        </w:rPr>
        <w:t>,</w:t>
      </w:r>
      <w:r w:rsidR="00CD51C4" w:rsidRPr="00AB1ED1">
        <w:rPr>
          <w:rFonts w:ascii="Tahoma" w:hAnsi="Tahoma" w:cs="Tahoma"/>
          <w:position w:val="-20"/>
        </w:rPr>
        <w:object w:dxaOrig="1180" w:dyaOrig="520" w14:anchorId="09352D6E">
          <v:shape id="_x0000_i1195" type="#_x0000_t75" style="width:58.5pt;height:25.9pt" o:ole="">
            <v:imagedata r:id="rId306" o:title=""/>
          </v:shape>
          <o:OLEObject Type="Embed" ProgID="Equation.3" ShapeID="_x0000_i1195" DrawAspect="Content" ObjectID="_1783089347" r:id="rId307"/>
        </w:object>
      </w:r>
      <w:r w:rsidRPr="00807015">
        <w:rPr>
          <w:lang w:val="en-US"/>
        </w:rPr>
        <w:tab/>
        <w:t>(</w:t>
      </w:r>
      <w:r w:rsidRPr="00807015">
        <w:rPr>
          <w:lang w:val="en-US"/>
        </w:rPr>
        <w:fldChar w:fldCharType="begin"/>
      </w:r>
      <w:r w:rsidRPr="00807015">
        <w:rPr>
          <w:lang w:val="en-US"/>
        </w:rPr>
        <w:instrText xml:space="preserve"> SEQ eqn \* MERGEFORMAT </w:instrText>
      </w:r>
      <w:r w:rsidRPr="00807015">
        <w:rPr>
          <w:lang w:val="en-US"/>
        </w:rPr>
        <w:fldChar w:fldCharType="separate"/>
      </w:r>
      <w:r w:rsidR="007F0C93">
        <w:rPr>
          <w:lang w:val="en-US"/>
        </w:rPr>
        <w:t>2030</w:t>
      </w:r>
      <w:r w:rsidRPr="00807015">
        <w:rPr>
          <w:lang w:val="en-US"/>
        </w:rPr>
        <w:fldChar w:fldCharType="end"/>
      </w:r>
      <w:r w:rsidRPr="00807015">
        <w:rPr>
          <w:lang w:val="en-US"/>
        </w:rPr>
        <w:t>)</w:t>
      </w:r>
    </w:p>
    <w:p w14:paraId="630B50DC" w14:textId="77777777" w:rsidR="001C4E46" w:rsidRPr="00A25A41" w:rsidRDefault="001C4E46" w:rsidP="00422FC4">
      <w:pPr>
        <w:spacing w:line="360" w:lineRule="auto"/>
        <w:jc w:val="both"/>
        <w:rPr>
          <w:noProof/>
          <w:lang w:val="en-US" w:eastAsia="fr-FR"/>
        </w:rPr>
      </w:pPr>
      <w:r w:rsidRPr="00A25A41">
        <w:rPr>
          <w:noProof/>
          <w:lang w:val="en-US" w:eastAsia="fr-FR"/>
        </w:rPr>
        <w:t xml:space="preserve">which can be computed efficiently using a similar pseudo-code with tables exp_tab_p </w:t>
      </w:r>
      <w:r w:rsidRPr="00A25A41">
        <w:rPr>
          <w:lang w:val="en-US"/>
        </w:rPr>
        <w:t xml:space="preserve">and  </w:t>
      </w:r>
      <w:r w:rsidRPr="00A25A41">
        <w:rPr>
          <w:noProof/>
          <w:lang w:val="en-US" w:eastAsia="fr-FR"/>
        </w:rPr>
        <w:t>exp_tab_q</w:t>
      </w:r>
      <w:r w:rsidRPr="00A25A41">
        <w:rPr>
          <w:lang w:val="en-US"/>
        </w:rPr>
        <w:t xml:space="preserve">  </w:t>
      </w:r>
      <w:r>
        <w:rPr>
          <w:lang w:val="en-US"/>
        </w:rPr>
        <w:t xml:space="preserve">It was found that, </w:t>
      </w:r>
      <w:r>
        <w:rPr>
          <w:noProof/>
          <w:lang w:val="en-US" w:eastAsia="fr-FR"/>
        </w:rPr>
        <w:t>f</w:t>
      </w:r>
      <w:r w:rsidRPr="00A25A41">
        <w:rPr>
          <w:noProof/>
          <w:lang w:val="en-US" w:eastAsia="fr-FR"/>
        </w:rPr>
        <w:t xml:space="preserve">or some signals, </w:t>
      </w:r>
      <w:r>
        <w:rPr>
          <w:noProof/>
          <w:lang w:val="en-US" w:eastAsia="fr-FR"/>
        </w:rPr>
        <w:t xml:space="preserve">using the value </w:t>
      </w:r>
      <w:r w:rsidRPr="00AD6DD3">
        <w:rPr>
          <w:position w:val="-10"/>
        </w:rPr>
        <w:object w:dxaOrig="220" w:dyaOrig="279" w14:anchorId="581C9A91">
          <v:shape id="_x0000_i1196" type="#_x0000_t75" style="width:10.9pt;height:13.9pt" o:ole="">
            <v:imagedata r:id="rId308" o:title=""/>
          </v:shape>
          <o:OLEObject Type="Embed" ProgID="Equation.3" ShapeID="_x0000_i1196" DrawAspect="Content" ObjectID="_1783089348" r:id="rId309"/>
        </w:object>
      </w:r>
      <w:r w:rsidRPr="00A25A41">
        <w:t xml:space="preserve"> </w:t>
      </w:r>
      <w:r>
        <w:t xml:space="preserve">instead of the value </w:t>
      </w:r>
      <w:r w:rsidRPr="00AD6DD3">
        <w:rPr>
          <w:position w:val="-4"/>
        </w:rPr>
        <w:object w:dxaOrig="220" w:dyaOrig="220" w14:anchorId="5C62A310">
          <v:shape id="_x0000_i1197" type="#_x0000_t75" style="width:10.9pt;height:10.9pt" o:ole="">
            <v:imagedata r:id="rId310" o:title=""/>
          </v:shape>
          <o:OLEObject Type="Embed" ProgID="Equation.3" ShapeID="_x0000_i1197" DrawAspect="Content" ObjectID="_1783089349" r:id="rId311"/>
        </w:object>
      </w:r>
      <w:r>
        <w:t xml:space="preserve"> </w:t>
      </w:r>
      <w:r w:rsidRPr="00A25A41">
        <w:t xml:space="preserve">takes better into account </w:t>
      </w:r>
      <w:r>
        <w:t xml:space="preserve">the influence of spectral tilt in the actual signal spectrum and therefore avoids the influence of spectral peaks or valleys near the reference frequency point (6000 Hz) which could bias the value </w:t>
      </w:r>
      <w:r w:rsidRPr="00AD6DD3">
        <w:rPr>
          <w:position w:val="-4"/>
        </w:rPr>
        <w:object w:dxaOrig="220" w:dyaOrig="220" w14:anchorId="4F16765A">
          <v:shape id="_x0000_i1198" type="#_x0000_t75" style="width:10.9pt;height:10.9pt" o:ole="">
            <v:imagedata r:id="rId312" o:title=""/>
          </v:shape>
          <o:OLEObject Type="Embed" ProgID="Equation.3" ShapeID="_x0000_i1198" DrawAspect="Content" ObjectID="_1783089350" r:id="rId313"/>
        </w:object>
      </w:r>
      <w:r>
        <w:t>.</w:t>
      </w:r>
    </w:p>
    <w:p w14:paraId="4429E3DC" w14:textId="77777777" w:rsidR="001C4E46" w:rsidRDefault="001C4E46" w:rsidP="00422FC4">
      <w:pPr>
        <w:spacing w:line="360" w:lineRule="auto"/>
        <w:jc w:val="both"/>
        <w:rPr>
          <w:noProof/>
          <w:lang w:val="en-US"/>
        </w:rPr>
      </w:pPr>
      <w:r>
        <w:rPr>
          <w:noProof/>
          <w:lang w:val="en-US" w:eastAsia="fr-FR"/>
        </w:rPr>
        <w:t xml:space="preserve">The </w:t>
      </w:r>
      <w:r w:rsidR="002F0E15">
        <w:rPr>
          <w:noProof/>
          <w:lang w:val="en-US" w:eastAsia="fr-FR"/>
        </w:rPr>
        <w:t xml:space="preserve">optimized </w:t>
      </w:r>
      <w:r>
        <w:rPr>
          <w:noProof/>
          <w:lang w:val="en-US" w:eastAsia="fr-FR"/>
        </w:rPr>
        <w:t xml:space="preserve">gain to shape the excitation in high-band is then estimated based on </w:t>
      </w:r>
      <w:r w:rsidRPr="00AD6DD3">
        <w:rPr>
          <w:position w:val="-4"/>
        </w:rPr>
        <w:object w:dxaOrig="220" w:dyaOrig="220" w14:anchorId="2BC736DC">
          <v:shape id="_x0000_i1199" type="#_x0000_t75" style="width:10.9pt;height:10.9pt" o:ole="">
            <v:imagedata r:id="rId312" o:title=""/>
          </v:shape>
          <o:OLEObject Type="Embed" ProgID="Equation.3" ShapeID="_x0000_i1199" DrawAspect="Content" ObjectID="_1783089351" r:id="rId314"/>
        </w:object>
      </w:r>
      <w:r>
        <w:t xml:space="preserve">, </w:t>
      </w:r>
      <w:r w:rsidRPr="00AD6DD3">
        <w:rPr>
          <w:position w:val="-4"/>
        </w:rPr>
        <w:object w:dxaOrig="220" w:dyaOrig="220" w14:anchorId="1490596F">
          <v:shape id="_x0000_i1200" type="#_x0000_t75" style="width:10.9pt;height:10.9pt" o:ole="">
            <v:imagedata r:id="rId315" o:title=""/>
          </v:shape>
          <o:OLEObject Type="Embed" ProgID="Equation.3" ShapeID="_x0000_i1200" DrawAspect="Content" ObjectID="_1783089352" r:id="rId316"/>
        </w:object>
      </w:r>
      <w:r>
        <w:t xml:space="preserve">, </w:t>
      </w:r>
      <w:r w:rsidRPr="00AD6DD3">
        <w:rPr>
          <w:position w:val="-10"/>
        </w:rPr>
        <w:object w:dxaOrig="220" w:dyaOrig="279" w14:anchorId="00C3C40E">
          <v:shape id="_x0000_i1201" type="#_x0000_t75" style="width:10.9pt;height:13.9pt" o:ole="">
            <v:imagedata r:id="rId317" o:title=""/>
          </v:shape>
          <o:OLEObject Type="Embed" ProgID="Equation.3" ShapeID="_x0000_i1201" DrawAspect="Content" ObjectID="_1783089353" r:id="rId318"/>
        </w:object>
      </w:r>
      <w:r>
        <w:rPr>
          <w:noProof/>
          <w:lang w:val="en-US" w:eastAsia="fr-FR"/>
        </w:rPr>
        <w:t>.</w:t>
      </w:r>
    </w:p>
    <w:p w14:paraId="161743E5" w14:textId="77777777" w:rsidR="001C4E46" w:rsidRDefault="001C4E46" w:rsidP="00422FC4">
      <w:pPr>
        <w:spacing w:line="360" w:lineRule="auto"/>
        <w:jc w:val="both"/>
        <w:rPr>
          <w:noProof/>
          <w:lang w:val="en-US"/>
        </w:rPr>
      </w:pPr>
      <w:r w:rsidRPr="00596F9F">
        <w:rPr>
          <w:noProof/>
          <w:lang w:val="en-US" w:eastAsia="fr-FR"/>
        </w:rPr>
        <w:t>Before the gain is estimated, an unvoiced flag is determined first so that the gain estimation will be different for unoiced speech and voiced speech. An unvoicing parameter is defined</w:t>
      </w:r>
      <w:r>
        <w:rPr>
          <w:noProof/>
          <w:lang w:val="en-US"/>
        </w:rPr>
        <w:t xml:space="preserve"> as</w:t>
      </w:r>
      <w:r w:rsidRPr="00596F9F">
        <w:rPr>
          <w:noProof/>
          <w:lang w:val="en-US" w:eastAsia="fr-FR"/>
        </w:rPr>
        <w:t>,</w:t>
      </w:r>
    </w:p>
    <w:p w14:paraId="15945AEC" w14:textId="77777777" w:rsidR="001C4E46" w:rsidRDefault="001C4E46" w:rsidP="00422FC4">
      <w:pPr>
        <w:pStyle w:val="EQ"/>
        <w:rPr>
          <w:lang w:val="en-CA" w:eastAsia="zh-CN"/>
        </w:rPr>
      </w:pPr>
      <w:r w:rsidRPr="00610722">
        <w:rPr>
          <w:lang w:val="en-CA"/>
        </w:rPr>
        <w:tab/>
      </w:r>
      <w:r w:rsidRPr="00596F9F">
        <w:rPr>
          <w:position w:val="-14"/>
        </w:rPr>
        <w:object w:dxaOrig="5899" w:dyaOrig="340" w14:anchorId="7145008F">
          <v:shape id="_x0000_i1202" type="#_x0000_t75" style="width:295.15pt;height:16.9pt" o:ole="">
            <v:imagedata r:id="rId319" o:title=""/>
          </v:shape>
          <o:OLEObject Type="Embed" ProgID="Equation.3" ShapeID="_x0000_i1202" DrawAspect="Content" ObjectID="_1783089354" r:id="rId320"/>
        </w:object>
      </w:r>
      <w:r w:rsidRPr="00EA2726">
        <w:rPr>
          <w:lang w:val="en-CA"/>
        </w:rPr>
        <w:tab/>
        <w:t>(</w:t>
      </w:r>
      <w:r w:rsidRPr="00EA2726">
        <w:rPr>
          <w:lang w:val="en-CA"/>
        </w:rPr>
        <w:fldChar w:fldCharType="begin"/>
      </w:r>
      <w:r w:rsidRPr="00EA2726">
        <w:rPr>
          <w:lang w:val="en-CA"/>
        </w:rPr>
        <w:instrText xml:space="preserve"> SEQ eqn \* MERGEFORMAT </w:instrText>
      </w:r>
      <w:r w:rsidRPr="00EA2726">
        <w:rPr>
          <w:lang w:val="en-CA"/>
        </w:rPr>
        <w:fldChar w:fldCharType="separate"/>
      </w:r>
      <w:r w:rsidR="007F0C93">
        <w:rPr>
          <w:lang w:val="en-CA"/>
        </w:rPr>
        <w:t>2031</w:t>
      </w:r>
      <w:r w:rsidRPr="00EA2726">
        <w:rPr>
          <w:lang w:val="en-CA"/>
        </w:rPr>
        <w:fldChar w:fldCharType="end"/>
      </w:r>
      <w:r w:rsidRPr="00EA2726">
        <w:rPr>
          <w:lang w:val="en-CA"/>
        </w:rPr>
        <w:t>)</w:t>
      </w:r>
    </w:p>
    <w:p w14:paraId="7770C215" w14:textId="77777777" w:rsidR="001C4E46" w:rsidRDefault="001C4E46" w:rsidP="00422FC4">
      <w:pPr>
        <w:spacing w:line="360" w:lineRule="auto"/>
        <w:jc w:val="both"/>
        <w:rPr>
          <w:noProof/>
          <w:lang w:val="en-US"/>
        </w:rPr>
      </w:pPr>
      <w:r w:rsidRPr="00596F9F">
        <w:rPr>
          <w:noProof/>
          <w:lang w:val="en-US" w:eastAsia="fr-FR"/>
        </w:rPr>
        <w:t xml:space="preserve">wherein  </w:t>
      </w:r>
      <w:r w:rsidRPr="00596F9F">
        <w:rPr>
          <w:position w:val="-14"/>
        </w:rPr>
        <w:object w:dxaOrig="660" w:dyaOrig="340" w14:anchorId="7F3365FB">
          <v:shape id="_x0000_i1203" type="#_x0000_t75" style="width:33pt;height:16.9pt" o:ole="">
            <v:imagedata r:id="rId321" o:title=""/>
          </v:shape>
          <o:OLEObject Type="Embed" ProgID="Equation.3" ShapeID="_x0000_i1203" DrawAspect="Content" ObjectID="_1783089355" r:id="rId322"/>
        </w:object>
      </w:r>
      <w:r w:rsidRPr="00596F9F">
        <w:rPr>
          <w:noProof/>
          <w:lang w:val="en-US" w:eastAsia="fr-FR"/>
        </w:rPr>
        <w:t xml:space="preserve"> is a smoothed voicing parameter of  </w:t>
      </w:r>
      <w:r w:rsidRPr="00596F9F">
        <w:rPr>
          <w:position w:val="-14"/>
        </w:rPr>
        <w:object w:dxaOrig="520" w:dyaOrig="400" w14:anchorId="71DC5979">
          <v:shape id="_x0000_i1204" type="#_x0000_t75" style="width:25.9pt;height:19.9pt" o:ole="">
            <v:imagedata r:id="rId323" o:title=""/>
          </v:shape>
          <o:OLEObject Type="Embed" ProgID="Equation.3" ShapeID="_x0000_i1204" DrawAspect="Content" ObjectID="_1783089356" r:id="rId324"/>
        </w:object>
      </w:r>
      <w:r w:rsidRPr="00596F9F">
        <w:t xml:space="preserve">.  The </w:t>
      </w:r>
      <w:r w:rsidRPr="00596F9F">
        <w:rPr>
          <w:noProof/>
          <w:lang w:val="en-US" w:eastAsia="fr-FR"/>
        </w:rPr>
        <w:t>unvoicing parameter is first smoothed by</w:t>
      </w:r>
    </w:p>
    <w:p w14:paraId="3BD2A23B" w14:textId="77777777" w:rsidR="001C4E46" w:rsidRDefault="001C4E46" w:rsidP="00422FC4">
      <w:pPr>
        <w:pStyle w:val="EQ"/>
        <w:rPr>
          <w:lang w:val="en-CA" w:eastAsia="zh-CN"/>
        </w:rPr>
      </w:pPr>
      <w:r w:rsidRPr="00610722">
        <w:rPr>
          <w:lang w:val="en-CA"/>
        </w:rPr>
        <w:lastRenderedPageBreak/>
        <w:tab/>
      </w:r>
      <w:r w:rsidRPr="008D70F7">
        <w:rPr>
          <w:position w:val="-14"/>
        </w:rPr>
        <w:object w:dxaOrig="4360" w:dyaOrig="340" w14:anchorId="2D616A93">
          <v:shape id="_x0000_i1205" type="#_x0000_t75" style="width:217.9pt;height:16.9pt" o:ole="">
            <v:imagedata r:id="rId325" o:title=""/>
          </v:shape>
          <o:OLEObject Type="Embed" ProgID="Equation.3" ShapeID="_x0000_i1205" DrawAspect="Content" ObjectID="_1783089357" r:id="rId326"/>
        </w:object>
      </w:r>
      <w:r w:rsidRPr="00EA2726">
        <w:rPr>
          <w:lang w:val="en-CA"/>
        </w:rPr>
        <w:tab/>
        <w:t>(</w:t>
      </w:r>
      <w:r w:rsidRPr="00EA2726">
        <w:rPr>
          <w:lang w:val="en-CA"/>
        </w:rPr>
        <w:fldChar w:fldCharType="begin"/>
      </w:r>
      <w:r w:rsidRPr="00EA2726">
        <w:rPr>
          <w:lang w:val="en-CA"/>
        </w:rPr>
        <w:instrText xml:space="preserve"> SEQ eqn \* MERGEFORMAT </w:instrText>
      </w:r>
      <w:r w:rsidRPr="00EA2726">
        <w:rPr>
          <w:lang w:val="en-CA"/>
        </w:rPr>
        <w:fldChar w:fldCharType="separate"/>
      </w:r>
      <w:r w:rsidR="007F0C93">
        <w:rPr>
          <w:lang w:val="en-CA"/>
        </w:rPr>
        <w:t>2032</w:t>
      </w:r>
      <w:r w:rsidRPr="00EA2726">
        <w:rPr>
          <w:lang w:val="en-CA"/>
        </w:rPr>
        <w:fldChar w:fldCharType="end"/>
      </w:r>
      <w:r w:rsidRPr="00EA2726">
        <w:rPr>
          <w:lang w:val="en-CA"/>
        </w:rPr>
        <w:t>)</w:t>
      </w:r>
    </w:p>
    <w:p w14:paraId="1AA67BFD" w14:textId="77777777" w:rsidR="001C4E46" w:rsidRDefault="001C4E46" w:rsidP="00422FC4">
      <w:pPr>
        <w:spacing w:line="360" w:lineRule="auto"/>
        <w:jc w:val="both"/>
        <w:rPr>
          <w:noProof/>
          <w:lang w:val="en-US"/>
        </w:rPr>
      </w:pPr>
      <w:r w:rsidRPr="000874B2">
        <w:rPr>
          <w:noProof/>
          <w:lang w:val="en-US" w:eastAsia="fr-FR"/>
        </w:rPr>
        <w:t>Then, it is further smoothed by,</w:t>
      </w:r>
    </w:p>
    <w:p w14:paraId="7FEF687B" w14:textId="77777777" w:rsidR="001C4E46" w:rsidRDefault="001C4E46" w:rsidP="00422FC4">
      <w:pPr>
        <w:pStyle w:val="EQ"/>
        <w:rPr>
          <w:lang w:val="en-CA" w:eastAsia="zh-CN"/>
        </w:rPr>
      </w:pPr>
      <w:r w:rsidRPr="00610722">
        <w:rPr>
          <w:lang w:val="en-CA"/>
        </w:rPr>
        <w:tab/>
      </w:r>
      <w:r w:rsidRPr="000874B2">
        <w:rPr>
          <w:position w:val="-90"/>
        </w:rPr>
        <w:object w:dxaOrig="5260" w:dyaOrig="1900" w14:anchorId="0D42475F">
          <v:shape id="_x0000_i1206" type="#_x0000_t75" style="width:262.9pt;height:94.9pt" o:ole="">
            <v:imagedata r:id="rId327" o:title=""/>
          </v:shape>
          <o:OLEObject Type="Embed" ProgID="Equation.3" ShapeID="_x0000_i1206" DrawAspect="Content" ObjectID="_1783089358" r:id="rId328"/>
        </w:object>
      </w:r>
      <w:r w:rsidRPr="00EA2726">
        <w:rPr>
          <w:lang w:val="en-CA"/>
        </w:rPr>
        <w:tab/>
        <w:t>(</w:t>
      </w:r>
      <w:r w:rsidRPr="00EA2726">
        <w:rPr>
          <w:lang w:val="en-CA"/>
        </w:rPr>
        <w:fldChar w:fldCharType="begin"/>
      </w:r>
      <w:r w:rsidRPr="00EA2726">
        <w:rPr>
          <w:lang w:val="en-CA"/>
        </w:rPr>
        <w:instrText xml:space="preserve"> SEQ eqn \* MERGEFORMAT </w:instrText>
      </w:r>
      <w:r w:rsidRPr="00EA2726">
        <w:rPr>
          <w:lang w:val="en-CA"/>
        </w:rPr>
        <w:fldChar w:fldCharType="separate"/>
      </w:r>
      <w:r w:rsidR="007F0C93">
        <w:rPr>
          <w:lang w:val="en-CA"/>
        </w:rPr>
        <w:t>2033</w:t>
      </w:r>
      <w:r w:rsidRPr="00EA2726">
        <w:rPr>
          <w:lang w:val="en-CA"/>
        </w:rPr>
        <w:fldChar w:fldCharType="end"/>
      </w:r>
      <w:r w:rsidRPr="00EA2726">
        <w:rPr>
          <w:lang w:val="en-CA"/>
        </w:rPr>
        <w:t>)</w:t>
      </w:r>
    </w:p>
    <w:p w14:paraId="1E883324" w14:textId="77777777" w:rsidR="001C4E46" w:rsidRDefault="001C4E46" w:rsidP="00422FC4">
      <w:pPr>
        <w:spacing w:line="360" w:lineRule="auto"/>
        <w:jc w:val="both"/>
      </w:pPr>
      <w:r w:rsidRPr="000874B2">
        <w:t>A relative difference parameter is now defined as</w:t>
      </w:r>
    </w:p>
    <w:p w14:paraId="6A1EBAAD" w14:textId="77777777" w:rsidR="001C4E46" w:rsidRDefault="001C4E46" w:rsidP="00422FC4">
      <w:pPr>
        <w:pStyle w:val="EQ"/>
        <w:rPr>
          <w:lang w:val="en-CA" w:eastAsia="zh-CN"/>
        </w:rPr>
      </w:pPr>
      <w:r w:rsidRPr="00610722">
        <w:rPr>
          <w:lang w:val="en-CA"/>
        </w:rPr>
        <w:tab/>
      </w:r>
      <w:r w:rsidRPr="000874B2">
        <w:rPr>
          <w:position w:val="-14"/>
        </w:rPr>
        <w:object w:dxaOrig="4120" w:dyaOrig="340" w14:anchorId="42B8C34E">
          <v:shape id="_x0000_i1207" type="#_x0000_t75" style="width:205.9pt;height:16.9pt" o:ole="">
            <v:imagedata r:id="rId329" o:title=""/>
          </v:shape>
          <o:OLEObject Type="Embed" ProgID="Equation.3" ShapeID="_x0000_i1207" DrawAspect="Content" ObjectID="_1783089359" r:id="rId330"/>
        </w:object>
      </w:r>
      <w:r w:rsidRPr="00EA2726">
        <w:rPr>
          <w:lang w:val="en-CA"/>
        </w:rPr>
        <w:tab/>
        <w:t>(</w:t>
      </w:r>
      <w:r w:rsidRPr="00EA2726">
        <w:rPr>
          <w:lang w:val="en-CA"/>
        </w:rPr>
        <w:fldChar w:fldCharType="begin"/>
      </w:r>
      <w:r w:rsidRPr="00EA2726">
        <w:rPr>
          <w:lang w:val="en-CA"/>
        </w:rPr>
        <w:instrText xml:space="preserve"> SEQ eqn \* MERGEFORMAT </w:instrText>
      </w:r>
      <w:r w:rsidRPr="00EA2726">
        <w:rPr>
          <w:lang w:val="en-CA"/>
        </w:rPr>
        <w:fldChar w:fldCharType="separate"/>
      </w:r>
      <w:r w:rsidR="007F0C93">
        <w:rPr>
          <w:lang w:val="en-CA"/>
        </w:rPr>
        <w:t>2034</w:t>
      </w:r>
      <w:r w:rsidRPr="00EA2726">
        <w:rPr>
          <w:lang w:val="en-CA"/>
        </w:rPr>
        <w:fldChar w:fldCharType="end"/>
      </w:r>
      <w:r w:rsidRPr="00EA2726">
        <w:rPr>
          <w:lang w:val="en-CA"/>
        </w:rPr>
        <w:t>)</w:t>
      </w:r>
    </w:p>
    <w:p w14:paraId="37EC6D71" w14:textId="77777777" w:rsidR="001C4E46" w:rsidRDefault="001C4E46" w:rsidP="00422FC4">
      <w:pPr>
        <w:spacing w:line="360" w:lineRule="auto"/>
        <w:jc w:val="both"/>
      </w:pPr>
      <w:r w:rsidRPr="000874B2">
        <w:t>An initial unvoiced flag is decided by the following procedure,</w:t>
      </w:r>
    </w:p>
    <w:p w14:paraId="042F65CA" w14:textId="77777777" w:rsidR="001C4E46" w:rsidRDefault="001C4E46" w:rsidP="00422FC4">
      <w:pPr>
        <w:pStyle w:val="EQ"/>
        <w:rPr>
          <w:lang w:val="en-CA" w:eastAsia="zh-CN"/>
        </w:rPr>
      </w:pPr>
      <w:r w:rsidRPr="00610722">
        <w:rPr>
          <w:lang w:val="en-CA"/>
        </w:rPr>
        <w:tab/>
      </w:r>
      <w:r w:rsidRPr="000874B2">
        <w:rPr>
          <w:position w:val="-130"/>
        </w:rPr>
        <w:object w:dxaOrig="6900" w:dyaOrig="2780" w14:anchorId="45295F3A">
          <v:shape id="_x0000_i1208" type="#_x0000_t75" style="width:327.75pt;height:132pt" o:ole="">
            <v:imagedata r:id="rId331" o:title=""/>
          </v:shape>
          <o:OLEObject Type="Embed" ProgID="Equation.3" ShapeID="_x0000_i1208" DrawAspect="Content" ObjectID="_1783089360" r:id="rId332"/>
        </w:object>
      </w:r>
      <w:r w:rsidRPr="00EA2726">
        <w:rPr>
          <w:lang w:val="en-CA"/>
        </w:rPr>
        <w:tab/>
        <w:t>(</w:t>
      </w:r>
      <w:r w:rsidRPr="00EA2726">
        <w:rPr>
          <w:lang w:val="en-CA"/>
        </w:rPr>
        <w:fldChar w:fldCharType="begin"/>
      </w:r>
      <w:r w:rsidRPr="00EA2726">
        <w:rPr>
          <w:lang w:val="en-CA"/>
        </w:rPr>
        <w:instrText xml:space="preserve"> SEQ eqn \* MERGEFORMAT </w:instrText>
      </w:r>
      <w:r w:rsidRPr="00EA2726">
        <w:rPr>
          <w:lang w:val="en-CA"/>
        </w:rPr>
        <w:fldChar w:fldCharType="separate"/>
      </w:r>
      <w:r w:rsidR="007F0C93">
        <w:rPr>
          <w:lang w:val="en-CA"/>
        </w:rPr>
        <w:t>2035</w:t>
      </w:r>
      <w:r w:rsidRPr="00EA2726">
        <w:rPr>
          <w:lang w:val="en-CA"/>
        </w:rPr>
        <w:fldChar w:fldCharType="end"/>
      </w:r>
      <w:r w:rsidRPr="00EA2726">
        <w:rPr>
          <w:lang w:val="en-CA"/>
        </w:rPr>
        <w:t>)</w:t>
      </w:r>
    </w:p>
    <w:p w14:paraId="2960B2C7" w14:textId="77777777" w:rsidR="001C4E46" w:rsidRPr="000874B2" w:rsidRDefault="001C4E46" w:rsidP="00422FC4">
      <w:pPr>
        <w:spacing w:line="360" w:lineRule="auto"/>
        <w:jc w:val="both"/>
      </w:pPr>
    </w:p>
    <w:p w14:paraId="7DB73F33" w14:textId="77777777" w:rsidR="001C4E46" w:rsidRDefault="001C4E46" w:rsidP="00422FC4">
      <w:pPr>
        <w:spacing w:line="360" w:lineRule="auto"/>
        <w:jc w:val="both"/>
        <w:rPr>
          <w:noProof/>
          <w:lang w:val="en-US"/>
        </w:rPr>
      </w:pPr>
      <w:r w:rsidRPr="000874B2">
        <w:rPr>
          <w:noProof/>
          <w:lang w:val="en-US" w:eastAsia="fr-FR"/>
        </w:rPr>
        <w:t>A final unvoiced flag is limited to</w:t>
      </w:r>
    </w:p>
    <w:p w14:paraId="7A008F98" w14:textId="77777777" w:rsidR="001C4E46" w:rsidRDefault="001C4E46" w:rsidP="00422FC4">
      <w:pPr>
        <w:pStyle w:val="EQ"/>
        <w:rPr>
          <w:lang w:val="en-CA" w:eastAsia="zh-CN"/>
        </w:rPr>
      </w:pPr>
      <w:r w:rsidRPr="00610722">
        <w:rPr>
          <w:lang w:val="en-CA"/>
        </w:rPr>
        <w:tab/>
      </w:r>
      <w:r w:rsidRPr="000874B2">
        <w:rPr>
          <w:position w:val="-10"/>
        </w:rPr>
        <w:object w:dxaOrig="4440" w:dyaOrig="300" w14:anchorId="5F371061">
          <v:shape id="_x0000_i1209" type="#_x0000_t75" style="width:222pt;height:15pt" o:ole="">
            <v:imagedata r:id="rId333" o:title=""/>
          </v:shape>
          <o:OLEObject Type="Embed" ProgID="Equation.3" ShapeID="_x0000_i1209" DrawAspect="Content" ObjectID="_1783089361" r:id="rId334"/>
        </w:object>
      </w:r>
      <w:r w:rsidRPr="00EA2726">
        <w:rPr>
          <w:lang w:val="en-CA"/>
        </w:rPr>
        <w:tab/>
        <w:t>(</w:t>
      </w:r>
      <w:r w:rsidRPr="00EA2726">
        <w:rPr>
          <w:lang w:val="en-CA"/>
        </w:rPr>
        <w:fldChar w:fldCharType="begin"/>
      </w:r>
      <w:r w:rsidRPr="00EA2726">
        <w:rPr>
          <w:lang w:val="en-CA"/>
        </w:rPr>
        <w:instrText xml:space="preserve"> SEQ eqn \* MERGEFORMAT </w:instrText>
      </w:r>
      <w:r w:rsidRPr="00EA2726">
        <w:rPr>
          <w:lang w:val="en-CA"/>
        </w:rPr>
        <w:fldChar w:fldCharType="separate"/>
      </w:r>
      <w:r w:rsidR="007F0C93">
        <w:rPr>
          <w:lang w:val="en-CA"/>
        </w:rPr>
        <w:t>2036</w:t>
      </w:r>
      <w:r w:rsidRPr="00EA2726">
        <w:rPr>
          <w:lang w:val="en-CA"/>
        </w:rPr>
        <w:fldChar w:fldCharType="end"/>
      </w:r>
      <w:r w:rsidRPr="00EA2726">
        <w:rPr>
          <w:lang w:val="en-CA"/>
        </w:rPr>
        <w:t>)</w:t>
      </w:r>
    </w:p>
    <w:p w14:paraId="0291B508" w14:textId="77777777" w:rsidR="001C4E46" w:rsidRPr="007237A7" w:rsidRDefault="001C4E46" w:rsidP="00422FC4">
      <w:pPr>
        <w:rPr>
          <w:lang w:val="en-US"/>
        </w:rPr>
      </w:pPr>
      <w:r w:rsidRPr="00AB1ED1">
        <w:rPr>
          <w:lang w:val="en-US"/>
        </w:rPr>
        <w:t>The gain computed is performed according to the voicing of the signal:</w:t>
      </w:r>
    </w:p>
    <w:p w14:paraId="2ADA9C4B" w14:textId="77777777" w:rsidR="001C4E46" w:rsidRPr="00AB1ED1" w:rsidRDefault="001C4E46" w:rsidP="00422FC4">
      <w:pPr>
        <w:rPr>
          <w:lang w:val="en-US"/>
        </w:rPr>
      </w:pPr>
      <w:r w:rsidRPr="00AB1ED1">
        <w:rPr>
          <w:lang w:val="en-US"/>
        </w:rPr>
        <w:t>If the sub-frame is classified as unvoiced</w:t>
      </w:r>
    </w:p>
    <w:p w14:paraId="1FAABF6B" w14:textId="77777777" w:rsidR="001C4E46" w:rsidRPr="00AB1ED1" w:rsidRDefault="001C4E46" w:rsidP="00422FC4">
      <w:pPr>
        <w:pStyle w:val="EQ"/>
        <w:ind w:left="360"/>
        <w:rPr>
          <w:lang w:val="en-US"/>
        </w:rPr>
      </w:pPr>
      <w:r w:rsidRPr="007237A7">
        <w:rPr>
          <w:lang w:val="en-CA"/>
        </w:rPr>
        <w:tab/>
      </w:r>
      <w:r w:rsidR="00E47A37" w:rsidRPr="00AB1ED1">
        <w:rPr>
          <w:rFonts w:ascii="Tahoma" w:hAnsi="Tahoma" w:cs="Tahoma"/>
          <w:position w:val="-14"/>
        </w:rPr>
        <w:object w:dxaOrig="3159" w:dyaOrig="340" w14:anchorId="5E7C510C">
          <v:shape id="_x0000_i1210" type="#_x0000_t75" style="width:156.4pt;height:17.25pt" o:ole="">
            <v:imagedata r:id="rId335" o:title=""/>
          </v:shape>
          <o:OLEObject Type="Embed" ProgID="Equation.3" ShapeID="_x0000_i1210" DrawAspect="Content" ObjectID="_1783089362" r:id="rId336"/>
        </w:object>
      </w:r>
      <w:r w:rsidRPr="00AB1ED1">
        <w:rPr>
          <w:lang w:val="en-US"/>
        </w:rPr>
        <w:tab/>
        <w:t>(</w:t>
      </w:r>
      <w:r w:rsidRPr="00AB1ED1">
        <w:rPr>
          <w:lang w:val="en-US"/>
        </w:rPr>
        <w:fldChar w:fldCharType="begin"/>
      </w:r>
      <w:r w:rsidRPr="00AB1ED1">
        <w:rPr>
          <w:lang w:val="en-US"/>
        </w:rPr>
        <w:instrText xml:space="preserve"> SEQ eqn \* MERGEFORMAT </w:instrText>
      </w:r>
      <w:r w:rsidRPr="00AB1ED1">
        <w:rPr>
          <w:lang w:val="en-US"/>
        </w:rPr>
        <w:fldChar w:fldCharType="separate"/>
      </w:r>
      <w:r w:rsidR="007F0C93">
        <w:rPr>
          <w:lang w:val="en-US"/>
        </w:rPr>
        <w:t>2037</w:t>
      </w:r>
      <w:r w:rsidRPr="00AB1ED1">
        <w:rPr>
          <w:lang w:val="en-US"/>
        </w:rPr>
        <w:fldChar w:fldCharType="end"/>
      </w:r>
      <w:r w:rsidRPr="00AB1ED1">
        <w:rPr>
          <w:lang w:val="en-US"/>
        </w:rPr>
        <w:t>)</w:t>
      </w:r>
    </w:p>
    <w:p w14:paraId="747E3200" w14:textId="77777777" w:rsidR="001C4E46" w:rsidRPr="00AB1ED1" w:rsidRDefault="001C4E46" w:rsidP="00422FC4">
      <w:pPr>
        <w:pStyle w:val="EQ"/>
        <w:rPr>
          <w:lang w:val="en-US"/>
        </w:rPr>
      </w:pPr>
      <w:r w:rsidRPr="00AB1ED1">
        <w:rPr>
          <w:lang w:val="en-US"/>
        </w:rPr>
        <w:t xml:space="preserve">where the smoothed value </w:t>
      </w:r>
      <w:r w:rsidR="00CD51C4" w:rsidRPr="00AB1ED1">
        <w:rPr>
          <w:position w:val="-4"/>
        </w:rPr>
        <w:object w:dxaOrig="460" w:dyaOrig="300" w14:anchorId="623E2435">
          <v:shape id="_x0000_i1211" type="#_x0000_t75" style="width:22.9pt;height:15pt" o:ole="">
            <v:imagedata r:id="rId337" o:title=""/>
          </v:shape>
          <o:OLEObject Type="Embed" ProgID="Equation.3" ShapeID="_x0000_i1211" DrawAspect="Content" ObjectID="_1783089363" r:id="rId338"/>
        </w:object>
      </w:r>
      <w:r w:rsidRPr="00AB1ED1">
        <w:t xml:space="preserve">in the current sub-frame of index </w:t>
      </w:r>
      <w:r w:rsidR="00CD51C4" w:rsidRPr="00AB1ED1">
        <w:rPr>
          <w:position w:val="-6"/>
        </w:rPr>
        <w:object w:dxaOrig="220" w:dyaOrig="200" w14:anchorId="04FFDFD9">
          <v:shape id="_x0000_i1212" type="#_x0000_t75" style="width:10.9pt;height:10.15pt" o:ole="">
            <v:imagedata r:id="rId339" o:title=""/>
          </v:shape>
          <o:OLEObject Type="Embed" ProgID="Equation.3" ShapeID="_x0000_i1212" DrawAspect="Content" ObjectID="_1783089364" r:id="rId340"/>
        </w:object>
      </w:r>
      <w:r w:rsidRPr="00AB1ED1">
        <w:t xml:space="preserve"> is computed as</w:t>
      </w:r>
    </w:p>
    <w:p w14:paraId="28512ACE" w14:textId="77777777" w:rsidR="001C4E46" w:rsidRPr="00AB1ED1" w:rsidRDefault="001C4E46" w:rsidP="00422FC4">
      <w:pPr>
        <w:pStyle w:val="EQ"/>
        <w:ind w:left="360"/>
        <w:rPr>
          <w:lang w:val="en-US"/>
        </w:rPr>
      </w:pPr>
      <w:r w:rsidRPr="00AB1ED1">
        <w:rPr>
          <w:lang w:val="en-CA"/>
        </w:rPr>
        <w:tab/>
      </w:r>
      <w:r w:rsidR="00270F76" w:rsidRPr="00AB1ED1">
        <w:rPr>
          <w:rFonts w:ascii="Tahoma" w:hAnsi="Tahoma" w:cs="Tahoma"/>
          <w:position w:val="-30"/>
        </w:rPr>
        <w:object w:dxaOrig="3060" w:dyaOrig="700" w14:anchorId="673B2C18">
          <v:shape id="_x0000_i1213" type="#_x0000_t75" style="width:151.5pt;height:33.75pt" o:ole="">
            <v:imagedata r:id="rId341" o:title=""/>
          </v:shape>
          <o:OLEObject Type="Embed" ProgID="Equation.3" ShapeID="_x0000_i1213" DrawAspect="Content" ObjectID="_1783089365" r:id="rId342"/>
        </w:object>
      </w:r>
      <w:r w:rsidRPr="00AB1ED1">
        <w:rPr>
          <w:lang w:val="en-US"/>
        </w:rPr>
        <w:tab/>
        <w:t>(</w:t>
      </w:r>
      <w:r w:rsidRPr="00AB1ED1">
        <w:rPr>
          <w:lang w:val="en-US"/>
        </w:rPr>
        <w:fldChar w:fldCharType="begin"/>
      </w:r>
      <w:r w:rsidRPr="00AB1ED1">
        <w:rPr>
          <w:lang w:val="en-US"/>
        </w:rPr>
        <w:instrText xml:space="preserve"> SEQ eqn \* MERGEFORMAT </w:instrText>
      </w:r>
      <w:r w:rsidRPr="00AB1ED1">
        <w:rPr>
          <w:lang w:val="en-US"/>
        </w:rPr>
        <w:fldChar w:fldCharType="separate"/>
      </w:r>
      <w:r w:rsidR="007F0C93">
        <w:rPr>
          <w:lang w:val="en-US"/>
        </w:rPr>
        <w:t>2038</w:t>
      </w:r>
      <w:r w:rsidRPr="00AB1ED1">
        <w:rPr>
          <w:lang w:val="en-US"/>
        </w:rPr>
        <w:fldChar w:fldCharType="end"/>
      </w:r>
      <w:r w:rsidRPr="00AB1ED1">
        <w:rPr>
          <w:lang w:val="en-US"/>
        </w:rPr>
        <w:t>)</w:t>
      </w:r>
    </w:p>
    <w:p w14:paraId="4CE3DD9A" w14:textId="77777777" w:rsidR="001C4E46" w:rsidRPr="00AB1ED1" w:rsidRDefault="001C4E46" w:rsidP="00422FC4">
      <w:pPr>
        <w:rPr>
          <w:lang w:val="en-US"/>
        </w:rPr>
      </w:pPr>
      <w:r w:rsidRPr="00AB1ED1">
        <w:rPr>
          <w:lang w:val="en-US"/>
        </w:rPr>
        <w:t>and</w:t>
      </w:r>
    </w:p>
    <w:p w14:paraId="5CB942B2" w14:textId="77777777" w:rsidR="001C4E46" w:rsidRPr="00AB1ED1" w:rsidRDefault="001C4E46" w:rsidP="00422FC4">
      <w:pPr>
        <w:pStyle w:val="EQ"/>
        <w:ind w:left="360"/>
        <w:rPr>
          <w:lang w:val="en-US"/>
        </w:rPr>
      </w:pPr>
      <w:r w:rsidRPr="00AB1ED1">
        <w:rPr>
          <w:lang w:val="en-CA"/>
        </w:rPr>
        <w:tab/>
      </w:r>
      <w:r w:rsidR="00270F76" w:rsidRPr="00270F76">
        <w:rPr>
          <w:rFonts w:ascii="Tahoma" w:hAnsi="Tahoma" w:cs="Tahoma"/>
          <w:position w:val="-14"/>
        </w:rPr>
        <w:object w:dxaOrig="2860" w:dyaOrig="400" w14:anchorId="6417919F">
          <v:shape id="_x0000_i1214" type="#_x0000_t75" style="width:141.75pt;height:19.5pt" o:ole="">
            <v:imagedata r:id="rId343" o:title=""/>
          </v:shape>
          <o:OLEObject Type="Embed" ProgID="Equation.3" ShapeID="_x0000_i1214" DrawAspect="Content" ObjectID="_1783089366" r:id="rId344"/>
        </w:object>
      </w:r>
      <w:r w:rsidRPr="00AB1ED1">
        <w:rPr>
          <w:lang w:val="en-US"/>
        </w:rPr>
        <w:tab/>
        <w:t>(</w:t>
      </w:r>
      <w:r w:rsidRPr="00AB1ED1">
        <w:rPr>
          <w:lang w:val="en-US"/>
        </w:rPr>
        <w:fldChar w:fldCharType="begin"/>
      </w:r>
      <w:r w:rsidRPr="00AB1ED1">
        <w:rPr>
          <w:lang w:val="en-US"/>
        </w:rPr>
        <w:instrText xml:space="preserve"> SEQ eqn \* MERGEFORMAT </w:instrText>
      </w:r>
      <w:r w:rsidRPr="00AB1ED1">
        <w:rPr>
          <w:lang w:val="en-US"/>
        </w:rPr>
        <w:fldChar w:fldCharType="separate"/>
      </w:r>
      <w:r w:rsidR="007F0C93">
        <w:rPr>
          <w:lang w:val="en-US"/>
        </w:rPr>
        <w:t>2039</w:t>
      </w:r>
      <w:r w:rsidRPr="00AB1ED1">
        <w:rPr>
          <w:lang w:val="en-US"/>
        </w:rPr>
        <w:fldChar w:fldCharType="end"/>
      </w:r>
      <w:r w:rsidRPr="00AB1ED1">
        <w:rPr>
          <w:lang w:val="en-US"/>
        </w:rPr>
        <w:t>)</w:t>
      </w:r>
    </w:p>
    <w:p w14:paraId="4A409A21" w14:textId="77777777" w:rsidR="001C4E46" w:rsidRPr="00AB1ED1" w:rsidRDefault="001C4E46" w:rsidP="00422FC4">
      <w:pPr>
        <w:rPr>
          <w:lang w:val="en-US"/>
        </w:rPr>
      </w:pPr>
      <w:r w:rsidRPr="00AB1ED1">
        <w:rPr>
          <w:lang w:val="en-US"/>
        </w:rPr>
        <w:t>and</w:t>
      </w:r>
    </w:p>
    <w:p w14:paraId="2B65BA4F" w14:textId="77777777" w:rsidR="001C4E46" w:rsidRPr="00AB1ED1" w:rsidRDefault="001C4E46" w:rsidP="00422FC4">
      <w:pPr>
        <w:pStyle w:val="EQ"/>
        <w:ind w:left="360"/>
        <w:rPr>
          <w:lang w:val="en-US"/>
        </w:rPr>
      </w:pPr>
      <w:r w:rsidRPr="00AB1ED1">
        <w:rPr>
          <w:lang w:val="en-CA"/>
        </w:rPr>
        <w:tab/>
      </w:r>
      <w:r w:rsidR="00270F76" w:rsidRPr="00270F76">
        <w:rPr>
          <w:rFonts w:ascii="Tahoma" w:hAnsi="Tahoma" w:cs="Tahoma"/>
          <w:position w:val="-14"/>
        </w:rPr>
        <w:object w:dxaOrig="2780" w:dyaOrig="340" w14:anchorId="773A7918">
          <v:shape id="_x0000_i1215" type="#_x0000_t75" style="width:137.65pt;height:16.5pt" o:ole="">
            <v:imagedata r:id="rId345" o:title=""/>
          </v:shape>
          <o:OLEObject Type="Embed" ProgID="Equation.3" ShapeID="_x0000_i1215" DrawAspect="Content" ObjectID="_1783089367" r:id="rId346"/>
        </w:object>
      </w:r>
      <w:r w:rsidRPr="00AB1ED1">
        <w:rPr>
          <w:lang w:val="en-US"/>
        </w:rPr>
        <w:tab/>
        <w:t>(</w:t>
      </w:r>
      <w:r w:rsidRPr="00AB1ED1">
        <w:rPr>
          <w:lang w:val="en-US"/>
        </w:rPr>
        <w:fldChar w:fldCharType="begin"/>
      </w:r>
      <w:r w:rsidRPr="00AB1ED1">
        <w:rPr>
          <w:lang w:val="en-US"/>
        </w:rPr>
        <w:instrText xml:space="preserve"> SEQ eqn \* MERGEFORMAT </w:instrText>
      </w:r>
      <w:r w:rsidRPr="00AB1ED1">
        <w:rPr>
          <w:lang w:val="en-US"/>
        </w:rPr>
        <w:fldChar w:fldCharType="separate"/>
      </w:r>
      <w:r w:rsidR="007F0C93">
        <w:rPr>
          <w:lang w:val="en-US"/>
        </w:rPr>
        <w:t>2040</w:t>
      </w:r>
      <w:r w:rsidRPr="00AB1ED1">
        <w:rPr>
          <w:lang w:val="en-US"/>
        </w:rPr>
        <w:fldChar w:fldCharType="end"/>
      </w:r>
      <w:r w:rsidRPr="00AB1ED1">
        <w:rPr>
          <w:lang w:val="en-US"/>
        </w:rPr>
        <w:t>)</w:t>
      </w:r>
    </w:p>
    <w:p w14:paraId="78A925C3" w14:textId="77777777" w:rsidR="001C4E46" w:rsidRPr="00AB1ED1" w:rsidRDefault="001C4E46" w:rsidP="00422FC4">
      <w:pPr>
        <w:rPr>
          <w:lang w:val="en-US"/>
        </w:rPr>
      </w:pPr>
      <w:r w:rsidRPr="00AB1ED1">
        <w:rPr>
          <w:lang w:val="en-US"/>
        </w:rPr>
        <w:t>Otherwise, if the sub-frame is not classified as unvoiced:</w:t>
      </w:r>
    </w:p>
    <w:p w14:paraId="0C1AAB78" w14:textId="77777777" w:rsidR="001C4E46" w:rsidRPr="00AB1ED1" w:rsidRDefault="001C4E46" w:rsidP="00422FC4">
      <w:pPr>
        <w:pStyle w:val="EQ"/>
        <w:ind w:left="360"/>
        <w:rPr>
          <w:lang w:val="en-US"/>
        </w:rPr>
      </w:pPr>
      <w:r w:rsidRPr="00AB1ED1">
        <w:rPr>
          <w:lang w:val="en-CA"/>
        </w:rPr>
        <w:lastRenderedPageBreak/>
        <w:tab/>
      </w:r>
      <w:r w:rsidR="00270F76" w:rsidRPr="00AB1ED1">
        <w:rPr>
          <w:rFonts w:ascii="Tahoma" w:hAnsi="Tahoma" w:cs="Tahoma"/>
          <w:position w:val="-14"/>
        </w:rPr>
        <w:object w:dxaOrig="2780" w:dyaOrig="340" w14:anchorId="194482FC">
          <v:shape id="_x0000_i1216" type="#_x0000_t75" style="width:139.15pt;height:16.9pt" o:ole="">
            <v:imagedata r:id="rId347" o:title=""/>
          </v:shape>
          <o:OLEObject Type="Embed" ProgID="Equation.3" ShapeID="_x0000_i1216" DrawAspect="Content" ObjectID="_1783089368" r:id="rId348"/>
        </w:object>
      </w:r>
      <w:r w:rsidRPr="00AB1ED1">
        <w:rPr>
          <w:lang w:val="en-US"/>
        </w:rPr>
        <w:tab/>
        <w:t>(</w:t>
      </w:r>
      <w:r w:rsidRPr="00AB1ED1">
        <w:rPr>
          <w:lang w:val="en-US"/>
        </w:rPr>
        <w:fldChar w:fldCharType="begin"/>
      </w:r>
      <w:r w:rsidRPr="00AB1ED1">
        <w:rPr>
          <w:lang w:val="en-US"/>
        </w:rPr>
        <w:instrText xml:space="preserve"> SEQ eqn \* MERGEFORMAT </w:instrText>
      </w:r>
      <w:r w:rsidRPr="00AB1ED1">
        <w:rPr>
          <w:lang w:val="en-US"/>
        </w:rPr>
        <w:fldChar w:fldCharType="separate"/>
      </w:r>
      <w:r w:rsidR="007F0C93">
        <w:rPr>
          <w:lang w:val="en-US"/>
        </w:rPr>
        <w:t>2041</w:t>
      </w:r>
      <w:r w:rsidRPr="00AB1ED1">
        <w:rPr>
          <w:lang w:val="en-US"/>
        </w:rPr>
        <w:fldChar w:fldCharType="end"/>
      </w:r>
      <w:r w:rsidRPr="00AB1ED1">
        <w:rPr>
          <w:lang w:val="en-US"/>
        </w:rPr>
        <w:t>)</w:t>
      </w:r>
    </w:p>
    <w:p w14:paraId="7630D75C" w14:textId="77777777" w:rsidR="001C4E46" w:rsidRPr="00AB1ED1" w:rsidRDefault="001C4E46" w:rsidP="00422FC4">
      <w:pPr>
        <w:pStyle w:val="EQ"/>
        <w:rPr>
          <w:lang w:val="en-US"/>
        </w:rPr>
      </w:pPr>
      <w:r w:rsidRPr="00AB1ED1">
        <w:rPr>
          <w:lang w:val="en-US"/>
        </w:rPr>
        <w:t xml:space="preserve">where the smoothed value </w:t>
      </w:r>
      <w:r w:rsidR="00270F76" w:rsidRPr="00AB1ED1">
        <w:rPr>
          <w:position w:val="-4"/>
        </w:rPr>
        <w:object w:dxaOrig="380" w:dyaOrig="300" w14:anchorId="7461BB5C">
          <v:shape id="_x0000_i1217" type="#_x0000_t75" style="width:19.15pt;height:15pt" o:ole="">
            <v:imagedata r:id="rId349" o:title=""/>
          </v:shape>
          <o:OLEObject Type="Embed" ProgID="Equation.3" ShapeID="_x0000_i1217" DrawAspect="Content" ObjectID="_1783089369" r:id="rId350"/>
        </w:object>
      </w:r>
      <w:r w:rsidRPr="00AB1ED1">
        <w:t xml:space="preserve">in the current sub-frame of index </w:t>
      </w:r>
      <w:r w:rsidR="00270F76" w:rsidRPr="00AB1ED1">
        <w:rPr>
          <w:position w:val="-6"/>
        </w:rPr>
        <w:object w:dxaOrig="139" w:dyaOrig="240" w14:anchorId="645DB301">
          <v:shape id="_x0000_i1218" type="#_x0000_t75" style="width:7.15pt;height:12pt" o:ole="">
            <v:imagedata r:id="rId351" o:title=""/>
          </v:shape>
          <o:OLEObject Type="Embed" ProgID="Equation.3" ShapeID="_x0000_i1218" DrawAspect="Content" ObjectID="_1783089370" r:id="rId352"/>
        </w:object>
      </w:r>
      <w:r w:rsidRPr="00AB1ED1">
        <w:t xml:space="preserve"> is computed as</w:t>
      </w:r>
    </w:p>
    <w:p w14:paraId="4AC2CA2D" w14:textId="77777777" w:rsidR="001C4E46" w:rsidRPr="00AB1ED1" w:rsidRDefault="001C4E46" w:rsidP="00422FC4">
      <w:pPr>
        <w:pStyle w:val="EQ"/>
        <w:ind w:left="360"/>
        <w:rPr>
          <w:lang w:val="en-US"/>
        </w:rPr>
      </w:pPr>
      <w:r w:rsidRPr="00AB1ED1">
        <w:rPr>
          <w:lang w:val="en-CA"/>
        </w:rPr>
        <w:tab/>
      </w:r>
      <w:r w:rsidR="00270F76" w:rsidRPr="00AB1ED1">
        <w:rPr>
          <w:position w:val="-10"/>
        </w:rPr>
        <w:object w:dxaOrig="2020" w:dyaOrig="360" w14:anchorId="79A90D7E">
          <v:shape id="_x0000_i1219" type="#_x0000_t75" style="width:100.9pt;height:18pt" o:ole="">
            <v:imagedata r:id="rId353" o:title=""/>
          </v:shape>
          <o:OLEObject Type="Embed" ProgID="Equation.3" ShapeID="_x0000_i1219" DrawAspect="Content" ObjectID="_1783089371" r:id="rId354"/>
        </w:object>
      </w:r>
      <w:r w:rsidRPr="00AB1ED1">
        <w:rPr>
          <w:lang w:val="en-US"/>
        </w:rPr>
        <w:tab/>
        <w:t>(</w:t>
      </w:r>
      <w:r w:rsidRPr="00AB1ED1">
        <w:rPr>
          <w:lang w:val="en-US"/>
        </w:rPr>
        <w:fldChar w:fldCharType="begin"/>
      </w:r>
      <w:r w:rsidRPr="00AB1ED1">
        <w:rPr>
          <w:lang w:val="en-US"/>
        </w:rPr>
        <w:instrText xml:space="preserve"> SEQ eqn \* MERGEFORMAT </w:instrText>
      </w:r>
      <w:r w:rsidRPr="00AB1ED1">
        <w:rPr>
          <w:lang w:val="en-US"/>
        </w:rPr>
        <w:fldChar w:fldCharType="separate"/>
      </w:r>
      <w:r w:rsidR="007F0C93">
        <w:rPr>
          <w:lang w:val="en-US"/>
        </w:rPr>
        <w:t>2042</w:t>
      </w:r>
      <w:r w:rsidRPr="00AB1ED1">
        <w:rPr>
          <w:lang w:val="en-US"/>
        </w:rPr>
        <w:fldChar w:fldCharType="end"/>
      </w:r>
      <w:r w:rsidRPr="00AB1ED1">
        <w:rPr>
          <w:lang w:val="en-US"/>
        </w:rPr>
        <w:t>)</w:t>
      </w:r>
    </w:p>
    <w:p w14:paraId="2DD2ED9A" w14:textId="77777777" w:rsidR="001C4E46" w:rsidRPr="00AB1ED1" w:rsidRDefault="001C4E46" w:rsidP="00422FC4">
      <w:r w:rsidRPr="00AB1ED1">
        <w:rPr>
          <w:lang w:val="en-US"/>
        </w:rPr>
        <w:t xml:space="preserve">with </w:t>
      </w:r>
      <w:r w:rsidR="00CD51C4" w:rsidRPr="00AB1ED1">
        <w:rPr>
          <w:rFonts w:ascii="Tahoma" w:hAnsi="Tahoma" w:cs="Tahoma"/>
          <w:position w:val="-6"/>
        </w:rPr>
        <w:object w:dxaOrig="880" w:dyaOrig="320" w14:anchorId="65779CB2">
          <v:shape id="_x0000_i1220" type="#_x0000_t75" style="width:43.9pt;height:15.75pt" o:ole="">
            <v:imagedata r:id="rId355" o:title=""/>
          </v:shape>
          <o:OLEObject Type="Embed" ProgID="Equation.3" ShapeID="_x0000_i1220" DrawAspect="Content" ObjectID="_1783089372" r:id="rId356"/>
        </w:object>
      </w:r>
      <w:r w:rsidRPr="00AB1ED1">
        <w:rPr>
          <w:rFonts w:ascii="Tahoma" w:hAnsi="Tahoma" w:cs="Tahoma"/>
        </w:rPr>
        <w:t xml:space="preserve"> if </w:t>
      </w:r>
      <w:r w:rsidR="00CD51C4" w:rsidRPr="00AB1ED1">
        <w:rPr>
          <w:rFonts w:ascii="Tahoma" w:hAnsi="Tahoma" w:cs="Tahoma"/>
          <w:position w:val="-4"/>
        </w:rPr>
        <w:object w:dxaOrig="480" w:dyaOrig="220" w14:anchorId="38C357AB">
          <v:shape id="_x0000_i1221" type="#_x0000_t75" style="width:24pt;height:10.9pt" o:ole="">
            <v:imagedata r:id="rId357" o:title=""/>
          </v:shape>
          <o:OLEObject Type="Embed" ProgID="Equation.3" ShapeID="_x0000_i1221" DrawAspect="Content" ObjectID="_1783089373" r:id="rId358"/>
        </w:object>
      </w:r>
      <w:r w:rsidRPr="00AB1ED1">
        <w:rPr>
          <w:rFonts w:ascii="Tahoma" w:hAnsi="Tahoma" w:cs="Tahoma"/>
        </w:rPr>
        <w:t xml:space="preserve"> and </w:t>
      </w:r>
      <w:r w:rsidR="00CD51C4" w:rsidRPr="00AB1ED1">
        <w:rPr>
          <w:position w:val="-4"/>
        </w:rPr>
        <w:object w:dxaOrig="920" w:dyaOrig="300" w14:anchorId="39071064">
          <v:shape id="_x0000_i1222" type="#_x0000_t75" style="width:46.15pt;height:15pt" o:ole="">
            <v:imagedata r:id="rId359" o:title=""/>
          </v:shape>
          <o:OLEObject Type="Embed" ProgID="Equation.3" ShapeID="_x0000_i1222" DrawAspect="Content" ObjectID="_1783089374" r:id="rId360"/>
        </w:object>
      </w:r>
      <w:r w:rsidRPr="00AB1ED1">
        <w:rPr>
          <w:rFonts w:ascii="Tahoma" w:hAnsi="Tahoma" w:cs="Tahoma"/>
        </w:rPr>
        <w:t xml:space="preserve">, </w:t>
      </w:r>
      <w:r w:rsidR="00CD51C4" w:rsidRPr="00AB1ED1">
        <w:rPr>
          <w:rFonts w:ascii="Tahoma" w:hAnsi="Tahoma" w:cs="Tahoma"/>
          <w:position w:val="-6"/>
        </w:rPr>
        <w:object w:dxaOrig="520" w:dyaOrig="240" w14:anchorId="5F0C9AED">
          <v:shape id="_x0000_i1223" type="#_x0000_t75" style="width:25.9pt;height:12pt" o:ole="">
            <v:imagedata r:id="rId361" o:title=""/>
          </v:shape>
          <o:OLEObject Type="Embed" ProgID="Equation.3" ShapeID="_x0000_i1223" DrawAspect="Content" ObjectID="_1783089375" r:id="rId362"/>
        </w:object>
      </w:r>
      <w:r w:rsidRPr="00AB1ED1">
        <w:t xml:space="preserve"> otherwise, and</w:t>
      </w:r>
    </w:p>
    <w:p w14:paraId="0FF1EAD7" w14:textId="77777777" w:rsidR="001C4E46" w:rsidRPr="00AB1ED1" w:rsidRDefault="001C4E46" w:rsidP="00422FC4">
      <w:pPr>
        <w:pStyle w:val="EQ"/>
        <w:ind w:left="360"/>
        <w:rPr>
          <w:lang w:val="en-US"/>
        </w:rPr>
      </w:pPr>
      <w:r w:rsidRPr="00AB1ED1">
        <w:rPr>
          <w:lang w:val="en-CA"/>
        </w:rPr>
        <w:tab/>
      </w:r>
      <w:r w:rsidR="00270F76" w:rsidRPr="00270F76">
        <w:rPr>
          <w:rFonts w:ascii="Tahoma" w:hAnsi="Tahoma" w:cs="Tahoma"/>
          <w:position w:val="-14"/>
        </w:rPr>
        <w:object w:dxaOrig="2720" w:dyaOrig="340" w14:anchorId="01A064B2">
          <v:shape id="_x0000_i1224" type="#_x0000_t75" style="width:134.65pt;height:16.5pt" o:ole="">
            <v:imagedata r:id="rId363" o:title=""/>
          </v:shape>
          <o:OLEObject Type="Embed" ProgID="Equation.3" ShapeID="_x0000_i1224" DrawAspect="Content" ObjectID="_1783089376" r:id="rId364"/>
        </w:object>
      </w:r>
      <w:r w:rsidRPr="00AB1ED1">
        <w:rPr>
          <w:lang w:val="en-US"/>
        </w:rPr>
        <w:tab/>
        <w:t>(</w:t>
      </w:r>
      <w:r w:rsidRPr="00AB1ED1">
        <w:rPr>
          <w:lang w:val="en-US"/>
        </w:rPr>
        <w:fldChar w:fldCharType="begin"/>
      </w:r>
      <w:r w:rsidRPr="00AB1ED1">
        <w:rPr>
          <w:lang w:val="en-US"/>
        </w:rPr>
        <w:instrText xml:space="preserve"> SEQ eqn \* MERGEFORMAT </w:instrText>
      </w:r>
      <w:r w:rsidRPr="00AB1ED1">
        <w:rPr>
          <w:lang w:val="en-US"/>
        </w:rPr>
        <w:fldChar w:fldCharType="separate"/>
      </w:r>
      <w:r w:rsidR="007F0C93">
        <w:rPr>
          <w:lang w:val="en-US"/>
        </w:rPr>
        <w:t>2043</w:t>
      </w:r>
      <w:r w:rsidRPr="00AB1ED1">
        <w:rPr>
          <w:lang w:val="en-US"/>
        </w:rPr>
        <w:fldChar w:fldCharType="end"/>
      </w:r>
      <w:r w:rsidRPr="00AB1ED1">
        <w:rPr>
          <w:lang w:val="en-US"/>
        </w:rPr>
        <w:t>)</w:t>
      </w:r>
    </w:p>
    <w:p w14:paraId="4ECAEEEE" w14:textId="77777777" w:rsidR="001C4E46" w:rsidRPr="00AB1ED1" w:rsidRDefault="001C4E46" w:rsidP="00422FC4">
      <w:pPr>
        <w:rPr>
          <w:lang w:val="en-US"/>
        </w:rPr>
      </w:pPr>
      <w:r w:rsidRPr="00AB1ED1">
        <w:rPr>
          <w:lang w:val="en-US"/>
        </w:rPr>
        <w:t>and where</w:t>
      </w:r>
    </w:p>
    <w:p w14:paraId="5A3CFC79" w14:textId="77777777" w:rsidR="001C4E46" w:rsidRPr="00AB1ED1" w:rsidRDefault="001C4E46" w:rsidP="00422FC4">
      <w:pPr>
        <w:pStyle w:val="EQ"/>
        <w:ind w:left="360"/>
        <w:rPr>
          <w:lang w:val="en-US"/>
        </w:rPr>
      </w:pPr>
      <w:r w:rsidRPr="00AB1ED1">
        <w:rPr>
          <w:lang w:val="en-CA"/>
        </w:rPr>
        <w:tab/>
      </w:r>
      <w:r w:rsidR="00270F76" w:rsidRPr="005767FB">
        <w:rPr>
          <w:position w:val="-14"/>
        </w:rPr>
        <w:object w:dxaOrig="2840" w:dyaOrig="340" w14:anchorId="0143B80A">
          <v:shape id="_x0000_i1225" type="#_x0000_t75" style="width:142.15pt;height:16.9pt" o:ole="">
            <v:imagedata r:id="rId365" o:title=""/>
          </v:shape>
          <o:OLEObject Type="Embed" ProgID="Equation.3" ShapeID="_x0000_i1225" DrawAspect="Content" ObjectID="_1783089377" r:id="rId366"/>
        </w:object>
      </w:r>
      <w:r w:rsidRPr="00AB1ED1">
        <w:rPr>
          <w:lang w:val="en-US"/>
        </w:rPr>
        <w:tab/>
        <w:t>(</w:t>
      </w:r>
      <w:r w:rsidRPr="00AB1ED1">
        <w:rPr>
          <w:lang w:val="en-US"/>
        </w:rPr>
        <w:fldChar w:fldCharType="begin"/>
      </w:r>
      <w:r w:rsidRPr="00AB1ED1">
        <w:rPr>
          <w:lang w:val="en-US"/>
        </w:rPr>
        <w:instrText xml:space="preserve"> SEQ eqn \* MERGEFORMAT </w:instrText>
      </w:r>
      <w:r w:rsidRPr="00AB1ED1">
        <w:rPr>
          <w:lang w:val="en-US"/>
        </w:rPr>
        <w:fldChar w:fldCharType="separate"/>
      </w:r>
      <w:r w:rsidR="007F0C93">
        <w:rPr>
          <w:lang w:val="en-US"/>
        </w:rPr>
        <w:t>2044</w:t>
      </w:r>
      <w:r w:rsidRPr="00AB1ED1">
        <w:rPr>
          <w:lang w:val="en-US"/>
        </w:rPr>
        <w:fldChar w:fldCharType="end"/>
      </w:r>
      <w:r w:rsidRPr="00AB1ED1">
        <w:rPr>
          <w:lang w:val="en-US"/>
        </w:rPr>
        <w:t>)</w:t>
      </w:r>
    </w:p>
    <w:p w14:paraId="70AE89E4" w14:textId="77777777" w:rsidR="001C4E46" w:rsidRPr="00AB1ED1" w:rsidRDefault="007B6A56" w:rsidP="00422FC4">
      <w:pPr>
        <w:rPr>
          <w:lang w:val="en-US"/>
        </w:rPr>
      </w:pPr>
      <w:r>
        <w:rPr>
          <w:lang w:val="en-US"/>
        </w:rPr>
        <w:t>a</w:t>
      </w:r>
      <w:r w:rsidR="001C4E46" w:rsidRPr="00AB1ED1">
        <w:rPr>
          <w:lang w:val="en-US"/>
        </w:rPr>
        <w:t>nd</w:t>
      </w:r>
    </w:p>
    <w:p w14:paraId="72ECEB28" w14:textId="77777777" w:rsidR="001C4E46" w:rsidRPr="00807015" w:rsidRDefault="001C4E46" w:rsidP="00422FC4">
      <w:pPr>
        <w:pStyle w:val="EQ"/>
        <w:ind w:left="360"/>
        <w:rPr>
          <w:lang w:val="en-US"/>
        </w:rPr>
      </w:pPr>
      <w:r w:rsidRPr="00AB1ED1">
        <w:rPr>
          <w:lang w:val="en-CA"/>
        </w:rPr>
        <w:tab/>
      </w:r>
      <w:r w:rsidR="005767FB" w:rsidRPr="005767FB">
        <w:rPr>
          <w:position w:val="-14"/>
        </w:rPr>
        <w:object w:dxaOrig="3879" w:dyaOrig="400" w14:anchorId="1DF81407">
          <v:shape id="_x0000_i1226" type="#_x0000_t75" style="width:193.9pt;height:19.9pt" o:ole="">
            <v:imagedata r:id="rId367" o:title=""/>
          </v:shape>
          <o:OLEObject Type="Embed" ProgID="Equation.3" ShapeID="_x0000_i1226" DrawAspect="Content" ObjectID="_1783089378" r:id="rId368"/>
        </w:object>
      </w:r>
      <w:r w:rsidRPr="00AB1ED1">
        <w:rPr>
          <w:lang w:val="en-US"/>
        </w:rPr>
        <w:tab/>
        <w:t>(</w:t>
      </w:r>
      <w:r w:rsidRPr="00AB1ED1">
        <w:rPr>
          <w:lang w:val="en-US"/>
        </w:rPr>
        <w:fldChar w:fldCharType="begin"/>
      </w:r>
      <w:r w:rsidRPr="00AB1ED1">
        <w:rPr>
          <w:lang w:val="en-US"/>
        </w:rPr>
        <w:instrText xml:space="preserve"> SEQ eqn \* MERGEFORMAT </w:instrText>
      </w:r>
      <w:r w:rsidRPr="00AB1ED1">
        <w:rPr>
          <w:lang w:val="en-US"/>
        </w:rPr>
        <w:fldChar w:fldCharType="separate"/>
      </w:r>
      <w:r w:rsidR="007F0C93">
        <w:rPr>
          <w:lang w:val="en-US"/>
        </w:rPr>
        <w:t>2045</w:t>
      </w:r>
      <w:r w:rsidRPr="00AB1ED1">
        <w:rPr>
          <w:lang w:val="en-US"/>
        </w:rPr>
        <w:fldChar w:fldCharType="end"/>
      </w:r>
      <w:r w:rsidRPr="00AB1ED1">
        <w:rPr>
          <w:lang w:val="en-US"/>
        </w:rPr>
        <w:t>)</w:t>
      </w:r>
    </w:p>
    <w:p w14:paraId="06065D23" w14:textId="77777777" w:rsidR="001C4E46" w:rsidRPr="00D061A3" w:rsidRDefault="001C4E46" w:rsidP="00422FC4">
      <w:pPr>
        <w:rPr>
          <w:lang w:val="en-US"/>
        </w:rPr>
      </w:pPr>
    </w:p>
    <w:p w14:paraId="3D2FC814" w14:textId="77777777" w:rsidR="001C4E46" w:rsidRDefault="001C4E46" w:rsidP="00422FC4">
      <w:pPr>
        <w:pStyle w:val="Heading4"/>
        <w:rPr>
          <w:lang w:val="en-US"/>
        </w:rPr>
      </w:pPr>
      <w:r>
        <w:t>6.8.</w:t>
      </w:r>
      <w:r w:rsidRPr="009605D0">
        <w:rPr>
          <w:lang w:val="en-US"/>
        </w:rPr>
        <w:t>3</w:t>
      </w:r>
      <w:r>
        <w:t>.</w:t>
      </w:r>
      <w:r>
        <w:rPr>
          <w:lang w:val="en-US"/>
        </w:rPr>
        <w:t>2</w:t>
      </w:r>
      <w:r>
        <w:tab/>
        <w:t>Generation of high-band excitation</w:t>
      </w:r>
    </w:p>
    <w:p w14:paraId="6D1B823A" w14:textId="77777777" w:rsidR="001C4E46" w:rsidRDefault="001C4E46" w:rsidP="00422FC4">
      <w:pPr>
        <w:pStyle w:val="Heading5"/>
        <w:rPr>
          <w:lang w:val="en-US"/>
        </w:rPr>
      </w:pPr>
      <w:r>
        <w:t>6.8.</w:t>
      </w:r>
      <w:r w:rsidRPr="001F00E3">
        <w:rPr>
          <w:lang w:val="en-US"/>
        </w:rPr>
        <w:t>3</w:t>
      </w:r>
      <w:r w:rsidRPr="00E4207E">
        <w:t>.</w:t>
      </w:r>
      <w:r w:rsidRPr="00B70A62">
        <w:rPr>
          <w:lang w:val="en-US"/>
        </w:rPr>
        <w:t>2</w:t>
      </w:r>
      <w:r>
        <w:t>.1</w:t>
      </w:r>
      <w:r w:rsidRPr="00E4207E">
        <w:tab/>
      </w:r>
      <w:r>
        <w:rPr>
          <w:lang w:val="en-US"/>
        </w:rPr>
        <w:t>DCT</w:t>
      </w:r>
    </w:p>
    <w:p w14:paraId="535FD88A" w14:textId="77777777" w:rsidR="001C4E46" w:rsidRPr="007E6107" w:rsidRDefault="001C4E46" w:rsidP="00422FC4">
      <w:pPr>
        <w:rPr>
          <w:lang w:val="en-US"/>
        </w:rPr>
      </w:pPr>
      <w:r>
        <w:rPr>
          <w:lang w:val="en-US"/>
        </w:rPr>
        <w:t xml:space="preserve">The current frame of decoded excitation from the low-band,  </w:t>
      </w:r>
      <w:r w:rsidR="00CD51C4" w:rsidRPr="00AB1ED1">
        <w:rPr>
          <w:position w:val="-10"/>
        </w:rPr>
        <w:object w:dxaOrig="400" w:dyaOrig="300" w14:anchorId="51251EF4">
          <v:shape id="_x0000_i1227" type="#_x0000_t75" style="width:19.9pt;height:15pt" o:ole="">
            <v:imagedata r:id="rId369" o:title=""/>
          </v:shape>
          <o:OLEObject Type="Embed" ProgID="Equation.3" ShapeID="_x0000_i1227" DrawAspect="Content" ObjectID="_1783089379" r:id="rId370"/>
        </w:object>
      </w:r>
      <w:r>
        <w:t xml:space="preserve">, </w:t>
      </w:r>
      <w:r w:rsidR="00CD51C4" w:rsidRPr="00AB1ED1">
        <w:rPr>
          <w:rFonts w:ascii="Tahoma" w:hAnsi="Tahoma" w:cs="Tahoma"/>
          <w:i/>
          <w:position w:val="-8"/>
        </w:rPr>
        <w:object w:dxaOrig="1100" w:dyaOrig="260" w14:anchorId="18214FFF">
          <v:shape id="_x0000_i1228" type="#_x0000_t75" style="width:55.15pt;height:13.5pt" o:ole="">
            <v:imagedata r:id="rId371" o:title=""/>
          </v:shape>
          <o:OLEObject Type="Embed" ProgID="Equation.3" ShapeID="_x0000_i1228" DrawAspect="Content" ObjectID="_1783089380" r:id="rId372"/>
        </w:object>
      </w:r>
      <w:r>
        <w:rPr>
          <w:lang w:val="en-US"/>
        </w:rPr>
        <w:t xml:space="preserve">, sampled at 12.8 kHz, is transformed in DCT domain as described in sub-clause </w:t>
      </w:r>
      <w:r w:rsidRPr="001A75CA">
        <w:rPr>
          <w:lang w:val="en-US"/>
        </w:rPr>
        <w:t>5.2.3.5.3.1, to</w:t>
      </w:r>
      <w:r>
        <w:rPr>
          <w:lang w:val="en-US"/>
        </w:rPr>
        <w:t xml:space="preserve"> obtain the spectrum, </w:t>
      </w:r>
      <w:r w:rsidR="00CD51C4" w:rsidRPr="00AB1ED1">
        <w:rPr>
          <w:position w:val="-10"/>
        </w:rPr>
        <w:object w:dxaOrig="460" w:dyaOrig="300" w14:anchorId="5106A13C">
          <v:shape id="_x0000_i1229" type="#_x0000_t75" style="width:22.9pt;height:15pt" o:ole="">
            <v:imagedata r:id="rId373" o:title=""/>
          </v:shape>
          <o:OLEObject Type="Embed" ProgID="Equation.3" ShapeID="_x0000_i1229" DrawAspect="Content" ObjectID="_1783089381" r:id="rId374"/>
        </w:object>
      </w:r>
      <w:r>
        <w:t xml:space="preserve">, </w:t>
      </w:r>
      <w:r w:rsidR="00CD51C4" w:rsidRPr="00CD51C4">
        <w:rPr>
          <w:rFonts w:ascii="Tahoma" w:hAnsi="Tahoma" w:cs="Tahoma"/>
          <w:i/>
          <w:position w:val="-8"/>
        </w:rPr>
        <w:object w:dxaOrig="1100" w:dyaOrig="260" w14:anchorId="06644C19">
          <v:shape id="_x0000_i1230" type="#_x0000_t75" style="width:55.15pt;height:13.5pt" o:ole="">
            <v:imagedata r:id="rId375" o:title=""/>
          </v:shape>
          <o:OLEObject Type="Embed" ProgID="Equation.3" ShapeID="_x0000_i1230" DrawAspect="Content" ObjectID="_1783089382" r:id="rId376"/>
        </w:object>
      </w:r>
      <w:r>
        <w:rPr>
          <w:lang w:val="en-US"/>
        </w:rPr>
        <w:t>.</w:t>
      </w:r>
    </w:p>
    <w:p w14:paraId="1F030E83" w14:textId="77777777" w:rsidR="001C4E46" w:rsidRPr="001F00E3" w:rsidRDefault="001C4E46" w:rsidP="00422FC4">
      <w:pPr>
        <w:pStyle w:val="Heading5"/>
        <w:rPr>
          <w:lang w:val="en-US"/>
        </w:rPr>
      </w:pPr>
      <w:r>
        <w:t>6.8.</w:t>
      </w:r>
      <w:r w:rsidRPr="000A5F89">
        <w:rPr>
          <w:lang w:val="en-US"/>
        </w:rPr>
        <w:t>3</w:t>
      </w:r>
      <w:r w:rsidRPr="00E4207E">
        <w:t>.</w:t>
      </w:r>
      <w:r w:rsidRPr="00D061A3">
        <w:rPr>
          <w:lang w:val="en-US"/>
        </w:rPr>
        <w:t>2</w:t>
      </w:r>
      <w:r>
        <w:t>.</w:t>
      </w:r>
      <w:r w:rsidRPr="000A5F89">
        <w:rPr>
          <w:lang w:val="en-US"/>
        </w:rPr>
        <w:t>2</w:t>
      </w:r>
      <w:r w:rsidRPr="00E4207E">
        <w:tab/>
      </w:r>
      <w:r>
        <w:rPr>
          <w:lang w:val="en-US"/>
        </w:rPr>
        <w:t>High band generat</w:t>
      </w:r>
      <w:r w:rsidRPr="001F00E3">
        <w:rPr>
          <w:lang w:val="en-US"/>
        </w:rPr>
        <w:t>ion</w:t>
      </w:r>
    </w:p>
    <w:p w14:paraId="53506C0A" w14:textId="77777777" w:rsidR="001C4E46" w:rsidRPr="002D77CD" w:rsidRDefault="001C4E46" w:rsidP="002D77CD">
      <w:pPr>
        <w:pStyle w:val="H6"/>
      </w:pPr>
      <w:r w:rsidRPr="002D77CD">
        <w:t>6.8.</w:t>
      </w:r>
      <w:r w:rsidRPr="002D77CD">
        <w:rPr>
          <w:lang w:val="en-US"/>
        </w:rPr>
        <w:t>3</w:t>
      </w:r>
      <w:r w:rsidRPr="002D77CD">
        <w:t>.</w:t>
      </w:r>
      <w:r w:rsidRPr="002D77CD">
        <w:rPr>
          <w:lang w:val="en-US"/>
        </w:rPr>
        <w:t>2</w:t>
      </w:r>
      <w:r w:rsidRPr="002D77CD">
        <w:t>.</w:t>
      </w:r>
      <w:r w:rsidRPr="002D77CD">
        <w:rPr>
          <w:lang w:val="en-US"/>
        </w:rPr>
        <w:t>2</w:t>
      </w:r>
      <w:r w:rsidRPr="002D77CD">
        <w:t>.</w:t>
      </w:r>
      <w:r w:rsidRPr="002D77CD">
        <w:rPr>
          <w:lang w:val="en-US"/>
        </w:rPr>
        <w:t>1</w:t>
      </w:r>
      <w:r w:rsidR="002D77CD" w:rsidRPr="002D77CD">
        <w:tab/>
      </w:r>
      <w:r w:rsidRPr="002D77CD">
        <w:rPr>
          <w:lang w:val="en-US"/>
        </w:rPr>
        <w:t xml:space="preserve">Adaptive </w:t>
      </w:r>
      <w:r w:rsidRPr="002D77CD">
        <w:t>start frequency bin prediction</w:t>
      </w:r>
    </w:p>
    <w:p w14:paraId="4F4D9B2A" w14:textId="77777777" w:rsidR="001C4E46" w:rsidRDefault="001C4E46" w:rsidP="00422FC4">
      <w:pPr>
        <w:jc w:val="both"/>
        <w:rPr>
          <w:lang w:val="x-none"/>
        </w:rPr>
      </w:pPr>
      <w:r>
        <w:rPr>
          <w:lang w:val="x-none"/>
        </w:rPr>
        <w:t xml:space="preserve">The start frequency bin </w:t>
      </w:r>
      <w:r w:rsidRPr="00407BB9">
        <w:rPr>
          <w:lang w:val="x-none"/>
        </w:rPr>
        <w:t>of predicting the high band excitation from the low band excitation</w:t>
      </w:r>
      <w:r>
        <w:rPr>
          <w:lang w:val="x-none"/>
        </w:rPr>
        <w:t xml:space="preserve"> </w:t>
      </w:r>
      <w:r w:rsidRPr="00720883">
        <w:rPr>
          <w:position w:val="-10"/>
        </w:rPr>
        <w:object w:dxaOrig="480" w:dyaOrig="300" w14:anchorId="50C811A1">
          <v:shape id="_x0000_i1231" type="#_x0000_t75" style="width:24pt;height:15pt" o:ole="">
            <v:imagedata r:id="rId377" o:title=""/>
          </v:shape>
          <o:OLEObject Type="Embed" ProgID="Equation.3" ShapeID="_x0000_i1231" DrawAspect="Content" ObjectID="_1783089383" r:id="rId378"/>
        </w:object>
      </w:r>
      <w:r>
        <w:rPr>
          <w:lang w:val="x-none"/>
        </w:rPr>
        <w:t xml:space="preserve"> is adaptively determined by the line spectrum frequency (LSF) parameters. The LSF parameters are decoded from the bitstream</w:t>
      </w:r>
      <w:r w:rsidRPr="004B3D18">
        <w:rPr>
          <w:lang w:val="x-none"/>
        </w:rPr>
        <w:t xml:space="preserve"> </w:t>
      </w:r>
      <w:r>
        <w:rPr>
          <w:lang w:val="x-none"/>
        </w:rPr>
        <w:t xml:space="preserve">of low frequency band. Based on the decoded LSF parameters of the low band signal, the differences between every two adjacent LSF parameters are calculated and the </w:t>
      </w:r>
      <w:r w:rsidRPr="00825F31">
        <w:rPr>
          <w:lang w:val="x-none"/>
        </w:rPr>
        <w:t>minimum</w:t>
      </w:r>
      <w:r>
        <w:rPr>
          <w:lang w:val="x-none"/>
        </w:rPr>
        <w:t xml:space="preserve"> difference is searched</w:t>
      </w:r>
      <w:r w:rsidRPr="009807D1">
        <w:rPr>
          <w:lang w:val="x-none"/>
        </w:rPr>
        <w:t xml:space="preserve"> since the minimum difference corresponds to an energy peak of the low band spectral envelope</w:t>
      </w:r>
      <w:r>
        <w:rPr>
          <w:lang w:val="x-none"/>
        </w:rPr>
        <w:t xml:space="preserve">. The start frequency bin </w:t>
      </w:r>
      <w:r w:rsidRPr="00720883">
        <w:rPr>
          <w:position w:val="-10"/>
        </w:rPr>
        <w:object w:dxaOrig="480" w:dyaOrig="300" w14:anchorId="26593052">
          <v:shape id="_x0000_i1232" type="#_x0000_t75" style="width:24pt;height:15pt" o:ole="">
            <v:imagedata r:id="rId377" o:title=""/>
          </v:shape>
          <o:OLEObject Type="Embed" ProgID="Equation.3" ShapeID="_x0000_i1232" DrawAspect="Content" ObjectID="_1783089384" r:id="rId379"/>
        </w:object>
      </w:r>
      <w:r>
        <w:rPr>
          <w:lang w:val="x-none"/>
        </w:rPr>
        <w:t xml:space="preserve"> is determined by </w:t>
      </w:r>
      <w:r w:rsidRPr="00825F31">
        <w:rPr>
          <w:lang w:val="x-none"/>
        </w:rPr>
        <w:t>the position of the minimum difference</w:t>
      </w:r>
      <w:r>
        <w:rPr>
          <w:lang w:val="x-none"/>
        </w:rPr>
        <w:t xml:space="preserve">, where the low band excitation is decoded from the bitstream of the low band as described </w:t>
      </w:r>
      <w:r w:rsidRPr="001A75CA">
        <w:rPr>
          <w:lang w:val="x-none"/>
        </w:rPr>
        <w:t>in subclause 6.8.1.1.</w:t>
      </w:r>
    </w:p>
    <w:p w14:paraId="6F468ACC" w14:textId="77777777" w:rsidR="001C4E46" w:rsidRDefault="001C4E46" w:rsidP="00422FC4">
      <w:pPr>
        <w:jc w:val="both"/>
        <w:rPr>
          <w:lang w:val="x-none"/>
        </w:rPr>
      </w:pPr>
      <w:r>
        <w:rPr>
          <w:lang w:val="x-none"/>
        </w:rPr>
        <w:t xml:space="preserve">In order to mitigate switching the start frequency bin frequently in </w:t>
      </w:r>
      <w:r w:rsidR="00CD51C4" w:rsidRPr="00DA7F77">
        <w:rPr>
          <w:position w:val="-10"/>
        </w:rPr>
        <w:object w:dxaOrig="1300" w:dyaOrig="279" w14:anchorId="469F83AB">
          <v:shape id="_x0000_i1233" type="#_x0000_t75" style="width:64.9pt;height:13.9pt" o:ole="">
            <v:imagedata r:id="rId380" o:title=""/>
          </v:shape>
          <o:OLEObject Type="Embed" ProgID="Equation.3" ShapeID="_x0000_i1233" DrawAspect="Content" ObjectID="_1783089385" r:id="rId381"/>
        </w:object>
      </w:r>
      <w:r>
        <w:rPr>
          <w:lang w:val="x-none"/>
        </w:rPr>
        <w:t xml:space="preserve"> or </w:t>
      </w:r>
      <w:r w:rsidRPr="00DA7F77">
        <w:rPr>
          <w:position w:val="-10"/>
        </w:rPr>
        <w:object w:dxaOrig="1359" w:dyaOrig="279" w14:anchorId="708B14B4">
          <v:shape id="_x0000_i1234" type="#_x0000_t75" style="width:67.9pt;height:13.9pt" o:ole="">
            <v:imagedata r:id="rId382" o:title=""/>
          </v:shape>
          <o:OLEObject Type="Embed" ProgID="Equation.3" ShapeID="_x0000_i1234" DrawAspect="Content" ObjectID="_1783089386" r:id="rId383"/>
        </w:object>
      </w:r>
      <w:r>
        <w:rPr>
          <w:lang w:val="x-none"/>
        </w:rPr>
        <w:t xml:space="preserve">, the voicing flag </w:t>
      </w:r>
      <w:r w:rsidRPr="002A5DDE">
        <w:rPr>
          <w:position w:val="-10"/>
          <w:lang w:val="x-none"/>
        </w:rPr>
        <w:object w:dxaOrig="540" w:dyaOrig="300" w14:anchorId="22A63893">
          <v:shape id="_x0000_i1235" type="#_x0000_t75" style="width:27pt;height:15pt" o:ole="">
            <v:imagedata r:id="rId384" o:title=""/>
          </v:shape>
          <o:OLEObject Type="Embed" ProgID="Equation.3" ShapeID="_x0000_i1235" DrawAspect="Content" ObjectID="_1783089387" r:id="rId385"/>
        </w:object>
      </w:r>
      <w:r>
        <w:rPr>
          <w:lang w:val="x-none"/>
        </w:rPr>
        <w:t xml:space="preserve">will be determined according to the </w:t>
      </w:r>
      <w:r>
        <w:t xml:space="preserve">average </w:t>
      </w:r>
      <w:r>
        <w:rPr>
          <w:lang w:val="x-none"/>
        </w:rPr>
        <w:t xml:space="preserve">voice factor </w:t>
      </w:r>
      <w:r w:rsidRPr="00720883">
        <w:rPr>
          <w:position w:val="-14"/>
        </w:rPr>
        <w:object w:dxaOrig="520" w:dyaOrig="400" w14:anchorId="5DD52A8E">
          <v:shape id="_x0000_i1236" type="#_x0000_t75" style="width:25.9pt;height:19.9pt" o:ole="">
            <v:imagedata r:id="rId386" o:title=""/>
          </v:shape>
          <o:OLEObject Type="Embed" ProgID="Equation.3" ShapeID="_x0000_i1236" DrawAspect="Content" ObjectID="_1783089388" r:id="rId387"/>
        </w:object>
      </w:r>
      <w:r>
        <w:rPr>
          <w:lang w:val="x-none"/>
        </w:rPr>
        <w:t>and the FEC class of current frame</w:t>
      </w:r>
      <w:r w:rsidRPr="00343B76">
        <w:rPr>
          <w:position w:val="-10"/>
        </w:rPr>
        <w:object w:dxaOrig="800" w:dyaOrig="300" w14:anchorId="55CE6A8B">
          <v:shape id="_x0000_i1237" type="#_x0000_t75" style="width:40.15pt;height:15pt" o:ole="">
            <v:imagedata r:id="rId388" o:title=""/>
          </v:shape>
          <o:OLEObject Type="Embed" ProgID="Equation.3" ShapeID="_x0000_i1237" DrawAspect="Content" ObjectID="_1783089389" r:id="rId389"/>
        </w:object>
      </w:r>
      <w:r>
        <w:rPr>
          <w:lang w:val="x-none"/>
        </w:rPr>
        <w:t>:</w:t>
      </w:r>
    </w:p>
    <w:p w14:paraId="0047AD93" w14:textId="77777777" w:rsidR="001C4E46" w:rsidRDefault="001C4E46" w:rsidP="00422FC4">
      <w:pPr>
        <w:pStyle w:val="EQ"/>
        <w:rPr>
          <w:lang w:eastAsia="zh-CN"/>
        </w:rPr>
      </w:pPr>
      <w:r w:rsidRPr="00610722">
        <w:rPr>
          <w:lang w:val="en-CA"/>
        </w:rPr>
        <w:tab/>
      </w:r>
      <w:r w:rsidRPr="009D10E2">
        <w:rPr>
          <w:position w:val="-32"/>
          <w:lang w:eastAsia="zh-CN"/>
        </w:rPr>
        <w:object w:dxaOrig="7740" w:dyaOrig="740" w14:anchorId="6ADA31FB">
          <v:shape id="_x0000_i1238" type="#_x0000_t75" style="width:387pt;height:37.15pt" o:ole="">
            <v:imagedata r:id="rId390" o:title=""/>
          </v:shape>
          <o:OLEObject Type="Embed" ProgID="Equation.3" ShapeID="_x0000_i1238" DrawAspect="Content" ObjectID="_1783089390" r:id="rId391"/>
        </w:object>
      </w:r>
      <w:r>
        <w:tab/>
        <w:t>(</w:t>
      </w:r>
      <w:fldSimple w:instr=" SEQ eqn \* MERGEFORMAT ">
        <w:r w:rsidR="007F0C93">
          <w:t>2046</w:t>
        </w:r>
      </w:fldSimple>
      <w:r>
        <w:t>)</w:t>
      </w:r>
    </w:p>
    <w:p w14:paraId="58DA7E73" w14:textId="77777777" w:rsidR="001C4E46" w:rsidRDefault="001C4E46" w:rsidP="00422FC4">
      <w:r>
        <w:rPr>
          <w:lang w:val="x-none"/>
        </w:rPr>
        <w:t xml:space="preserve">The voicing flag </w:t>
      </w:r>
      <w:r w:rsidRPr="002A5DDE">
        <w:rPr>
          <w:position w:val="-10"/>
          <w:lang w:val="x-none"/>
        </w:rPr>
        <w:object w:dxaOrig="540" w:dyaOrig="300" w14:anchorId="4FBC6211">
          <v:shape id="_x0000_i1239" type="#_x0000_t75" style="width:27pt;height:15pt" o:ole="">
            <v:imagedata r:id="rId384" o:title=""/>
          </v:shape>
          <o:OLEObject Type="Embed" ProgID="Equation.3" ShapeID="_x0000_i1239" DrawAspect="Content" ObjectID="_1783089391" r:id="rId392"/>
        </w:object>
      </w:r>
      <w:r>
        <w:t xml:space="preserve">is further refined to 0 if </w:t>
      </w:r>
      <w:r w:rsidRPr="009D10E2">
        <w:rPr>
          <w:position w:val="-14"/>
        </w:rPr>
        <w:object w:dxaOrig="3660" w:dyaOrig="400" w14:anchorId="090B17FF">
          <v:shape id="_x0000_i1240" type="#_x0000_t75" style="width:183pt;height:19.9pt" o:ole="">
            <v:imagedata r:id="rId393" o:title=""/>
          </v:shape>
          <o:OLEObject Type="Embed" ProgID="Equation.3" ShapeID="_x0000_i1240" DrawAspect="Content" ObjectID="_1783089392" r:id="rId394"/>
        </w:object>
      </w:r>
      <w:r>
        <w:t>.</w:t>
      </w:r>
    </w:p>
    <w:p w14:paraId="5131D566" w14:textId="77777777" w:rsidR="001C4E46" w:rsidRDefault="001C4E46" w:rsidP="00422FC4">
      <w:r>
        <w:t xml:space="preserve">Initially the start frequency bin </w:t>
      </w:r>
      <w:r w:rsidRPr="00720883">
        <w:rPr>
          <w:position w:val="-10"/>
        </w:rPr>
        <w:object w:dxaOrig="480" w:dyaOrig="300" w14:anchorId="09A441BF">
          <v:shape id="_x0000_i1241" type="#_x0000_t75" style="width:24pt;height:15pt" o:ole="">
            <v:imagedata r:id="rId395" o:title=""/>
          </v:shape>
          <o:OLEObject Type="Embed" ProgID="Equation.3" ShapeID="_x0000_i1241" DrawAspect="Content" ObjectID="_1783089393" r:id="rId396"/>
        </w:object>
      </w:r>
      <w:r>
        <w:t xml:space="preserve"> is 160. If the bitrate is not less than 23050, the start frequency bin </w:t>
      </w:r>
      <w:r w:rsidRPr="00720883">
        <w:rPr>
          <w:position w:val="-10"/>
        </w:rPr>
        <w:object w:dxaOrig="980" w:dyaOrig="300" w14:anchorId="7D7AE106">
          <v:shape id="_x0000_i1242" type="#_x0000_t75" style="width:49.15pt;height:15pt" o:ole="">
            <v:imagedata r:id="rId397" o:title=""/>
          </v:shape>
          <o:OLEObject Type="Embed" ProgID="Equation.3" ShapeID="_x0000_i1242" DrawAspect="Content" ObjectID="_1783089394" r:id="rId398"/>
        </w:object>
      </w:r>
      <w:r>
        <w:t xml:space="preserve">; Otherwise, the start frequency bin </w:t>
      </w:r>
      <w:r w:rsidRPr="00720883">
        <w:rPr>
          <w:position w:val="-10"/>
        </w:rPr>
        <w:object w:dxaOrig="480" w:dyaOrig="300" w14:anchorId="6E179C90">
          <v:shape id="_x0000_i1243" type="#_x0000_t75" style="width:24pt;height:15pt" o:ole="">
            <v:imagedata r:id="rId395" o:title=""/>
          </v:shape>
          <o:OLEObject Type="Embed" ProgID="Equation.3" ShapeID="_x0000_i1243" DrawAspect="Content" ObjectID="_1783089395" r:id="rId399"/>
        </w:object>
      </w:r>
      <w:r>
        <w:t xml:space="preserve"> is adaptively searched as follows:</w:t>
      </w:r>
    </w:p>
    <w:p w14:paraId="7FD48730" w14:textId="77777777" w:rsidR="001C4E46" w:rsidRPr="00EA2726" w:rsidRDefault="001C4E46" w:rsidP="00AB1ED1">
      <w:pPr>
        <w:numPr>
          <w:ilvl w:val="0"/>
          <w:numId w:val="26"/>
        </w:numPr>
      </w:pPr>
      <w:r>
        <w:t xml:space="preserve">Calculate </w:t>
      </w:r>
      <w:r>
        <w:rPr>
          <w:lang w:val="x-none"/>
        </w:rPr>
        <w:t>the LSF differences between every two adjacent LSF parameters:</w:t>
      </w:r>
    </w:p>
    <w:p w14:paraId="1753342D" w14:textId="77777777" w:rsidR="001C4E46" w:rsidRDefault="001C4E46" w:rsidP="00422FC4">
      <w:pPr>
        <w:pStyle w:val="EQ"/>
        <w:rPr>
          <w:lang w:val="en-CA" w:eastAsia="zh-CN"/>
        </w:rPr>
      </w:pPr>
      <w:r w:rsidRPr="00610722">
        <w:rPr>
          <w:lang w:val="en-CA"/>
        </w:rPr>
        <w:tab/>
      </w:r>
      <w:r w:rsidRPr="0018072F">
        <w:rPr>
          <w:position w:val="-10"/>
          <w:lang w:eastAsia="zh-CN"/>
        </w:rPr>
        <w:object w:dxaOrig="4420" w:dyaOrig="300" w14:anchorId="1ADE240B">
          <v:shape id="_x0000_i1244" type="#_x0000_t75" style="width:220.9pt;height:15pt" o:ole="">
            <v:imagedata r:id="rId400" o:title=""/>
          </v:shape>
          <o:OLEObject Type="Embed" ProgID="Equation.3" ShapeID="_x0000_i1244" DrawAspect="Content" ObjectID="_1783089396" r:id="rId401"/>
        </w:object>
      </w:r>
      <w:r w:rsidRPr="00EA2726">
        <w:rPr>
          <w:lang w:val="en-CA"/>
        </w:rPr>
        <w:tab/>
        <w:t>(</w:t>
      </w:r>
      <w:r w:rsidRPr="00EA2726">
        <w:rPr>
          <w:lang w:val="en-CA"/>
        </w:rPr>
        <w:fldChar w:fldCharType="begin"/>
      </w:r>
      <w:r w:rsidRPr="00EA2726">
        <w:rPr>
          <w:lang w:val="en-CA"/>
        </w:rPr>
        <w:instrText xml:space="preserve"> SEQ eqn \* MERGEFORMAT </w:instrText>
      </w:r>
      <w:r w:rsidRPr="00EA2726">
        <w:rPr>
          <w:lang w:val="en-CA"/>
        </w:rPr>
        <w:fldChar w:fldCharType="separate"/>
      </w:r>
      <w:r w:rsidR="007F0C93">
        <w:rPr>
          <w:lang w:val="en-CA"/>
        </w:rPr>
        <w:t>2047</w:t>
      </w:r>
      <w:r w:rsidRPr="00EA2726">
        <w:rPr>
          <w:lang w:val="en-CA"/>
        </w:rPr>
        <w:fldChar w:fldCharType="end"/>
      </w:r>
      <w:r w:rsidRPr="00EA2726">
        <w:rPr>
          <w:lang w:val="en-CA"/>
        </w:rPr>
        <w:t>)</w:t>
      </w:r>
    </w:p>
    <w:p w14:paraId="6E056003" w14:textId="77777777" w:rsidR="001C4E46" w:rsidRPr="00F309A5" w:rsidRDefault="001C4E46" w:rsidP="00422FC4">
      <w:pPr>
        <w:rPr>
          <w:lang w:val="en-CA"/>
        </w:rPr>
      </w:pPr>
      <w:r>
        <w:rPr>
          <w:lang w:val="x-none"/>
        </w:rPr>
        <w:t>wh</w:t>
      </w:r>
      <w:r w:rsidRPr="00FE7389">
        <w:rPr>
          <w:lang w:val="x-none"/>
        </w:rPr>
        <w:t>ere</w:t>
      </w:r>
      <w:r w:rsidRPr="00604E6E">
        <w:rPr>
          <w:position w:val="-4"/>
        </w:rPr>
        <w:object w:dxaOrig="279" w:dyaOrig="220" w14:anchorId="57198AD8">
          <v:shape id="_x0000_i1245" type="#_x0000_t75" style="width:13.9pt;height:10.9pt" o:ole="">
            <v:imagedata r:id="rId402" o:title=""/>
          </v:shape>
          <o:OLEObject Type="Embed" ProgID="Equation.3" ShapeID="_x0000_i1245" DrawAspect="Content" ObjectID="_1783089397" r:id="rId403"/>
        </w:object>
      </w:r>
      <w:r>
        <w:t xml:space="preserve"> is the </w:t>
      </w:r>
      <w:r w:rsidRPr="00C83E99">
        <w:t>order of the LP filter</w:t>
      </w:r>
      <w:r>
        <w:t xml:space="preserve"> and </w:t>
      </w:r>
      <w:r w:rsidRPr="0018072F">
        <w:rPr>
          <w:position w:val="-6"/>
        </w:rPr>
        <w:object w:dxaOrig="660" w:dyaOrig="240" w14:anchorId="09F059F0">
          <v:shape id="_x0000_i1246" type="#_x0000_t75" style="width:33pt;height:12pt" o:ole="">
            <v:imagedata r:id="rId404" o:title=""/>
          </v:shape>
          <o:OLEObject Type="Embed" ProgID="Equation.3" ShapeID="_x0000_i1246" DrawAspect="Content" ObjectID="_1783089398" r:id="rId405"/>
        </w:object>
      </w:r>
      <w:r>
        <w:t>.</w:t>
      </w:r>
    </w:p>
    <w:p w14:paraId="5F413FBC" w14:textId="77777777" w:rsidR="001C4E46" w:rsidRDefault="001C4E46" w:rsidP="00AB1ED1">
      <w:pPr>
        <w:numPr>
          <w:ilvl w:val="0"/>
          <w:numId w:val="26"/>
        </w:numPr>
      </w:pPr>
      <w:r>
        <w:lastRenderedPageBreak/>
        <w:t xml:space="preserve">Determine the range of search the </w:t>
      </w:r>
      <w:r w:rsidRPr="00FE7389">
        <w:rPr>
          <w:lang w:val="x-none"/>
        </w:rPr>
        <w:t>minimum LSF difference</w:t>
      </w:r>
      <w:r>
        <w:t xml:space="preserve"> in </w:t>
      </w:r>
      <w:r w:rsidRPr="00720883">
        <w:rPr>
          <w:position w:val="-10"/>
        </w:rPr>
        <w:object w:dxaOrig="760" w:dyaOrig="300" w14:anchorId="64B6FB04">
          <v:shape id="_x0000_i1247" type="#_x0000_t75" style="width:37.9pt;height:15pt" o:ole="">
            <v:imagedata r:id="rId406" o:title=""/>
          </v:shape>
          <o:OLEObject Type="Embed" ProgID="Equation.3" ShapeID="_x0000_i1247" DrawAspect="Content" ObjectID="_1783089399" r:id="rId407"/>
        </w:object>
      </w:r>
      <w:r>
        <w:t xml:space="preserve"> :</w:t>
      </w:r>
    </w:p>
    <w:p w14:paraId="6536F7D2" w14:textId="77777777" w:rsidR="001C4E46" w:rsidRPr="00FE7389" w:rsidRDefault="001C4E46" w:rsidP="00422FC4">
      <w:r>
        <w:t xml:space="preserve">Initialize the range to </w:t>
      </w:r>
      <w:r w:rsidR="005767FB" w:rsidRPr="00285043">
        <w:rPr>
          <w:position w:val="-10"/>
          <w:lang w:val="x-none"/>
        </w:rPr>
        <w:object w:dxaOrig="1760" w:dyaOrig="300" w14:anchorId="5AC8B672">
          <v:shape id="_x0000_i1248" type="#_x0000_t75" style="width:88.15pt;height:15pt" o:ole="">
            <v:imagedata r:id="rId408" o:title=""/>
          </v:shape>
          <o:OLEObject Type="Embed" ProgID="Equation.3" ShapeID="_x0000_i1248" DrawAspect="Content" ObjectID="_1783089400" r:id="rId409"/>
        </w:object>
      </w:r>
      <w:r w:rsidRPr="00FE7389">
        <w:rPr>
          <w:lang w:val="x-none"/>
        </w:rPr>
        <w:t xml:space="preserve">, if voicing flag </w:t>
      </w:r>
      <w:r w:rsidRPr="002A5DDE">
        <w:rPr>
          <w:position w:val="-10"/>
          <w:lang w:val="x-none"/>
        </w:rPr>
        <w:object w:dxaOrig="800" w:dyaOrig="300" w14:anchorId="610C2621">
          <v:shape id="_x0000_i1249" type="#_x0000_t75" style="width:40.15pt;height:15pt" o:ole="">
            <v:imagedata r:id="rId410" o:title=""/>
          </v:shape>
          <o:OLEObject Type="Embed" ProgID="Equation.3" ShapeID="_x0000_i1249" DrawAspect="Content" ObjectID="_1783089401" r:id="rId411"/>
        </w:object>
      </w:r>
      <w:r w:rsidRPr="00FE7389">
        <w:rPr>
          <w:lang w:val="x-none"/>
        </w:rPr>
        <w:t xml:space="preserve">, reset </w:t>
      </w:r>
      <w:r w:rsidRPr="00720883">
        <w:rPr>
          <w:position w:val="-4"/>
        </w:rPr>
        <w:object w:dxaOrig="380" w:dyaOrig="220" w14:anchorId="2A1F9D5A">
          <v:shape id="_x0000_i1250" type="#_x0000_t75" style="width:19.15pt;height:10.9pt" o:ole="">
            <v:imagedata r:id="rId412" o:title=""/>
          </v:shape>
          <o:OLEObject Type="Embed" ProgID="Equation.3" ShapeID="_x0000_i1250" DrawAspect="Content" ObjectID="_1783089402" r:id="rId413"/>
        </w:object>
      </w:r>
      <w:r w:rsidRPr="00FE7389">
        <w:rPr>
          <w:lang w:val="x-none"/>
        </w:rPr>
        <w:t>:</w:t>
      </w:r>
    </w:p>
    <w:p w14:paraId="08CE1C0B" w14:textId="77777777" w:rsidR="001C4E46" w:rsidRPr="00FE7389" w:rsidRDefault="001C4E46" w:rsidP="00422FC4">
      <w:pPr>
        <w:pStyle w:val="EQ"/>
        <w:rPr>
          <w:lang w:val="en-CA"/>
        </w:rPr>
      </w:pPr>
      <w:r w:rsidRPr="00610722">
        <w:rPr>
          <w:lang w:val="en-CA"/>
        </w:rPr>
        <w:tab/>
      </w:r>
      <w:r w:rsidRPr="00FE7389">
        <w:rPr>
          <w:position w:val="-42"/>
          <w:lang w:val="en-CA"/>
        </w:rPr>
        <w:object w:dxaOrig="3560" w:dyaOrig="940" w14:anchorId="19E4459D">
          <v:shape id="_x0000_i1251" type="#_x0000_t75" style="width:178.15pt;height:46.9pt" o:ole="">
            <v:imagedata r:id="rId414" o:title=""/>
          </v:shape>
          <o:OLEObject Type="Embed" ProgID="Equation.3" ShapeID="_x0000_i1251" DrawAspect="Content" ObjectID="_1783089403" r:id="rId415"/>
        </w:object>
      </w:r>
      <w:r w:rsidRPr="00EA2726">
        <w:rPr>
          <w:lang w:val="en-CA"/>
        </w:rPr>
        <w:tab/>
        <w:t>(</w:t>
      </w:r>
      <w:r w:rsidRPr="00EA2726">
        <w:rPr>
          <w:lang w:val="en-CA"/>
        </w:rPr>
        <w:fldChar w:fldCharType="begin"/>
      </w:r>
      <w:r w:rsidRPr="00EA2726">
        <w:rPr>
          <w:lang w:val="en-CA"/>
        </w:rPr>
        <w:instrText xml:space="preserve"> SEQ eqn \* MERGEFORMAT </w:instrText>
      </w:r>
      <w:r w:rsidRPr="00EA2726">
        <w:rPr>
          <w:lang w:val="en-CA"/>
        </w:rPr>
        <w:fldChar w:fldCharType="separate"/>
      </w:r>
      <w:r w:rsidR="007F0C93">
        <w:rPr>
          <w:lang w:val="en-CA"/>
        </w:rPr>
        <w:t>2048</w:t>
      </w:r>
      <w:r w:rsidRPr="00EA2726">
        <w:rPr>
          <w:lang w:val="en-CA"/>
        </w:rPr>
        <w:fldChar w:fldCharType="end"/>
      </w:r>
      <w:r w:rsidRPr="00EA2726">
        <w:rPr>
          <w:lang w:val="en-CA"/>
        </w:rPr>
        <w:t>)</w:t>
      </w:r>
    </w:p>
    <w:p w14:paraId="661682EC" w14:textId="77777777" w:rsidR="001C4E46" w:rsidRDefault="001C4E46" w:rsidP="00AB1ED1">
      <w:pPr>
        <w:numPr>
          <w:ilvl w:val="0"/>
          <w:numId w:val="26"/>
        </w:numPr>
        <w:ind w:left="284" w:hanging="284"/>
        <w:rPr>
          <w:lang w:val="x-none"/>
        </w:rPr>
      </w:pPr>
      <w:r>
        <w:rPr>
          <w:lang w:val="en-CA"/>
        </w:rPr>
        <w:t xml:space="preserve">Search the minimum value </w:t>
      </w:r>
      <w:r w:rsidRPr="00C042D2">
        <w:rPr>
          <w:position w:val="-10"/>
        </w:rPr>
        <w:object w:dxaOrig="460" w:dyaOrig="300" w14:anchorId="654F4930">
          <v:shape id="_x0000_i1252" type="#_x0000_t75" style="width:22.9pt;height:15pt" o:ole="">
            <v:imagedata r:id="rId416" o:title=""/>
          </v:shape>
          <o:OLEObject Type="Embed" ProgID="Equation.3" ShapeID="_x0000_i1252" DrawAspect="Content" ObjectID="_1783089404" r:id="rId417"/>
        </w:object>
      </w:r>
      <w:r>
        <w:rPr>
          <w:lang w:val="en-CA"/>
        </w:rPr>
        <w:t xml:space="preserve">of the adjusted </w:t>
      </w:r>
      <w:r>
        <w:rPr>
          <w:lang w:val="x-none"/>
        </w:rPr>
        <w:t>LSF difference</w:t>
      </w:r>
      <w:r>
        <w:t xml:space="preserve"> </w:t>
      </w:r>
      <w:r w:rsidRPr="00720883">
        <w:rPr>
          <w:position w:val="-10"/>
        </w:rPr>
        <w:object w:dxaOrig="639" w:dyaOrig="300" w14:anchorId="2DB79646">
          <v:shape id="_x0000_i1253" type="#_x0000_t75" style="width:31.9pt;height:15pt" o:ole="">
            <v:imagedata r:id="rId418" o:title=""/>
          </v:shape>
          <o:OLEObject Type="Embed" ProgID="Equation.3" ShapeID="_x0000_i1253" DrawAspect="Content" ObjectID="_1783089405" r:id="rId419"/>
        </w:object>
      </w:r>
      <w:r>
        <w:t xml:space="preserve">in the range </w:t>
      </w:r>
      <w:r w:rsidRPr="00285043">
        <w:rPr>
          <w:position w:val="-10"/>
          <w:lang w:val="x-none"/>
        </w:rPr>
        <w:object w:dxaOrig="700" w:dyaOrig="300" w14:anchorId="770CBB1E">
          <v:shape id="_x0000_i1254" type="#_x0000_t75" style="width:34.9pt;height:15pt" o:ole="">
            <v:imagedata r:id="rId420" o:title=""/>
          </v:shape>
          <o:OLEObject Type="Embed" ProgID="Equation.3" ShapeID="_x0000_i1254" DrawAspect="Content" ObjectID="_1783089406" r:id="rId421"/>
        </w:object>
      </w:r>
      <w:r>
        <w:rPr>
          <w:lang w:val="x-none"/>
        </w:rPr>
        <w:t xml:space="preserve">, </w:t>
      </w:r>
      <w:r w:rsidRPr="00720883">
        <w:rPr>
          <w:position w:val="-10"/>
        </w:rPr>
        <w:object w:dxaOrig="639" w:dyaOrig="300" w14:anchorId="3E7356E0">
          <v:shape id="_x0000_i1255" type="#_x0000_t75" style="width:31.9pt;height:15pt" o:ole="">
            <v:imagedata r:id="rId418" o:title=""/>
          </v:shape>
          <o:OLEObject Type="Embed" ProgID="Equation.3" ShapeID="_x0000_i1255" DrawAspect="Content" ObjectID="_1783089407" r:id="rId422"/>
        </w:object>
      </w:r>
      <w:r>
        <w:rPr>
          <w:lang w:val="x-none"/>
        </w:rPr>
        <w:t xml:space="preserve"> is calculated as follows:</w:t>
      </w:r>
    </w:p>
    <w:p w14:paraId="08A98908" w14:textId="77777777" w:rsidR="001C4E46" w:rsidRDefault="001C4E46" w:rsidP="00422FC4">
      <w:pPr>
        <w:pStyle w:val="EQ"/>
        <w:rPr>
          <w:lang w:eastAsia="zh-CN"/>
        </w:rPr>
      </w:pPr>
      <w:r w:rsidRPr="00610722">
        <w:rPr>
          <w:lang w:val="en-CA"/>
        </w:rPr>
        <w:tab/>
      </w:r>
      <w:r w:rsidRPr="006E29DF">
        <w:rPr>
          <w:position w:val="-10"/>
          <w:lang w:eastAsia="zh-CN"/>
        </w:rPr>
        <w:object w:dxaOrig="4880" w:dyaOrig="300" w14:anchorId="69D89548">
          <v:shape id="_x0000_i1256" type="#_x0000_t75" style="width:244.15pt;height:15pt" o:ole="">
            <v:imagedata r:id="rId423" o:title=""/>
          </v:shape>
          <o:OLEObject Type="Embed" ProgID="Equation.3" ShapeID="_x0000_i1256" DrawAspect="Content" ObjectID="_1783089408" r:id="rId424"/>
        </w:object>
      </w:r>
      <w:r>
        <w:tab/>
        <w:t>(</w:t>
      </w:r>
      <w:fldSimple w:instr=" SEQ eqn \* MERGEFORMAT ">
        <w:r w:rsidR="007F0C93">
          <w:t>2049</w:t>
        </w:r>
      </w:fldSimple>
      <w:r>
        <w:rPr>
          <w:lang w:eastAsia="zh-CN"/>
        </w:rPr>
        <w:t>)</w:t>
      </w:r>
    </w:p>
    <w:p w14:paraId="6AFA9D98" w14:textId="77777777" w:rsidR="001C4E46" w:rsidRDefault="005767FB" w:rsidP="00422FC4">
      <w:r>
        <w:t>a</w:t>
      </w:r>
      <w:r w:rsidR="001C4E46">
        <w:t xml:space="preserve">nd </w:t>
      </w:r>
      <w:r w:rsidR="001C4E46" w:rsidRPr="00E1625B">
        <w:rPr>
          <w:position w:val="-24"/>
        </w:rPr>
        <w:object w:dxaOrig="2000" w:dyaOrig="440" w14:anchorId="34E3D70E">
          <v:shape id="_x0000_i1257" type="#_x0000_t75" style="width:100.15pt;height:22.15pt" o:ole="">
            <v:imagedata r:id="rId425" o:title=""/>
          </v:shape>
          <o:OLEObject Type="Embed" ProgID="Equation.3" ShapeID="_x0000_i1257" DrawAspect="Content" ObjectID="_1783089409" r:id="rId426"/>
        </w:object>
      </w:r>
      <w:r w:rsidR="001C4E46">
        <w:t xml:space="preserve">, the position </w:t>
      </w:r>
      <w:r w:rsidR="001C4E46" w:rsidRPr="00720883">
        <w:rPr>
          <w:position w:val="-10"/>
        </w:rPr>
        <w:object w:dxaOrig="440" w:dyaOrig="300" w14:anchorId="23BDFD25">
          <v:shape id="_x0000_i1258" type="#_x0000_t75" style="width:22.15pt;height:15pt" o:ole="">
            <v:imagedata r:id="rId427" o:title=""/>
          </v:shape>
          <o:OLEObject Type="Embed" ProgID="Equation.3" ShapeID="_x0000_i1258" DrawAspect="Content" ObjectID="_1783089410" r:id="rId428"/>
        </w:object>
      </w:r>
      <w:r w:rsidR="001C4E46">
        <w:t xml:space="preserve">of the </w:t>
      </w:r>
      <w:r w:rsidR="001C4E46">
        <w:rPr>
          <w:lang w:val="en-CA"/>
        </w:rPr>
        <w:t xml:space="preserve">minimum value </w:t>
      </w:r>
      <w:r w:rsidR="001C4E46" w:rsidRPr="00C042D2">
        <w:rPr>
          <w:position w:val="-10"/>
        </w:rPr>
        <w:object w:dxaOrig="460" w:dyaOrig="300" w14:anchorId="4AA52BBD">
          <v:shape id="_x0000_i1259" type="#_x0000_t75" style="width:22.9pt;height:15pt" o:ole="">
            <v:imagedata r:id="rId416" o:title=""/>
          </v:shape>
          <o:OLEObject Type="Embed" ProgID="Equation.3" ShapeID="_x0000_i1259" DrawAspect="Content" ObjectID="_1783089411" r:id="rId429"/>
        </w:object>
      </w:r>
      <w:r w:rsidR="001C4E46">
        <w:t>is</w:t>
      </w:r>
    </w:p>
    <w:p w14:paraId="2B7CB812" w14:textId="77777777" w:rsidR="001C4E46" w:rsidRPr="00E1625B" w:rsidRDefault="001C4E46" w:rsidP="00422FC4">
      <w:pPr>
        <w:pStyle w:val="EQ"/>
        <w:rPr>
          <w:lang w:eastAsia="zh-CN"/>
        </w:rPr>
      </w:pPr>
      <w:r w:rsidRPr="00610722">
        <w:rPr>
          <w:lang w:val="en-CA"/>
        </w:rPr>
        <w:tab/>
      </w:r>
      <w:r w:rsidRPr="00720883">
        <w:rPr>
          <w:position w:val="-28"/>
        </w:rPr>
        <w:object w:dxaOrig="2000" w:dyaOrig="480" w14:anchorId="3D8BCD73">
          <v:shape id="_x0000_i1260" type="#_x0000_t75" style="width:100.15pt;height:24pt" o:ole="">
            <v:imagedata r:id="rId430" o:title=""/>
          </v:shape>
          <o:OLEObject Type="Embed" ProgID="Equation.3" ShapeID="_x0000_i1260" DrawAspect="Content" ObjectID="_1783089412" r:id="rId431"/>
        </w:object>
      </w:r>
      <w:r>
        <w:tab/>
        <w:t>(</w:t>
      </w:r>
      <w:fldSimple w:instr=" SEQ eqn \* MERGEFORMAT ">
        <w:r w:rsidR="007F0C93">
          <w:t>2050</w:t>
        </w:r>
      </w:fldSimple>
      <w:r>
        <w:rPr>
          <w:lang w:eastAsia="zh-CN"/>
        </w:rPr>
        <w:t>)</w:t>
      </w:r>
    </w:p>
    <w:p w14:paraId="6AAE5B16" w14:textId="77777777" w:rsidR="001C4E46" w:rsidRDefault="001C4E46" w:rsidP="00422FC4">
      <w:r>
        <w:t>where</w:t>
      </w:r>
      <w:r w:rsidRPr="00577E78">
        <w:t xml:space="preserve"> </w:t>
      </w:r>
      <w:r w:rsidRPr="00C042D2">
        <w:rPr>
          <w:position w:val="-6"/>
        </w:rPr>
        <w:object w:dxaOrig="260" w:dyaOrig="240" w14:anchorId="37557BCF">
          <v:shape id="_x0000_i1261" type="#_x0000_t75" style="width:13.15pt;height:12pt" o:ole="">
            <v:imagedata r:id="rId432" o:title=""/>
          </v:shape>
          <o:OLEObject Type="Embed" ProgID="Equation.3" ShapeID="_x0000_i1261" DrawAspect="Content" ObjectID="_1783089413" r:id="rId433"/>
        </w:object>
      </w:r>
      <w:r>
        <w:t xml:space="preserve">is </w:t>
      </w:r>
      <w:r>
        <w:rPr>
          <w:lang w:val="en-CA"/>
        </w:rPr>
        <w:t xml:space="preserve">adjust </w:t>
      </w:r>
      <w:r>
        <w:t>factor of LSF parameters</w:t>
      </w:r>
      <w:r w:rsidRPr="00FF114E">
        <w:t xml:space="preserve"> </w:t>
      </w:r>
      <w:r>
        <w:t>based on the core bitrate and the FEC class of current frame:</w:t>
      </w:r>
    </w:p>
    <w:p w14:paraId="3DE93EF2" w14:textId="77777777" w:rsidR="001C4E46" w:rsidRDefault="001C4E46" w:rsidP="00422FC4">
      <w:pPr>
        <w:pStyle w:val="EQ"/>
        <w:rPr>
          <w:lang w:eastAsia="zh-CN"/>
        </w:rPr>
      </w:pPr>
      <w:r w:rsidRPr="00610722">
        <w:rPr>
          <w:lang w:val="en-CA"/>
        </w:rPr>
        <w:tab/>
      </w:r>
      <w:r w:rsidRPr="00AE6F13">
        <w:rPr>
          <w:position w:val="-62"/>
          <w:lang w:eastAsia="zh-CN"/>
        </w:rPr>
        <w:object w:dxaOrig="5260" w:dyaOrig="1340" w14:anchorId="657B9587">
          <v:shape id="_x0000_i1262" type="#_x0000_t75" style="width:262.9pt;height:67.15pt" o:ole="">
            <v:imagedata r:id="rId434" o:title=""/>
          </v:shape>
          <o:OLEObject Type="Embed" ProgID="Equation.3" ShapeID="_x0000_i1262" DrawAspect="Content" ObjectID="_1783089414" r:id="rId435"/>
        </w:object>
      </w:r>
      <w:r>
        <w:tab/>
        <w:t>(</w:t>
      </w:r>
      <w:fldSimple w:instr=" SEQ eqn \* MERGEFORMAT ">
        <w:r w:rsidR="007F0C93">
          <w:t>2051</w:t>
        </w:r>
      </w:fldSimple>
      <w:r>
        <w:rPr>
          <w:lang w:eastAsia="zh-CN"/>
        </w:rPr>
        <w:t>)</w:t>
      </w:r>
    </w:p>
    <w:p w14:paraId="3820AF98" w14:textId="77777777" w:rsidR="001C4E46" w:rsidRPr="00407BB9" w:rsidRDefault="001C4E46" w:rsidP="00AB1ED1">
      <w:pPr>
        <w:numPr>
          <w:ilvl w:val="0"/>
          <w:numId w:val="26"/>
        </w:numPr>
        <w:jc w:val="both"/>
      </w:pPr>
      <w:r>
        <w:t xml:space="preserve">The start frequency bin of </w:t>
      </w:r>
      <w:r w:rsidRPr="00407BB9">
        <w:rPr>
          <w:lang w:val="x-none"/>
        </w:rPr>
        <w:t>of predicting the high band excitation from the low band excitation is calculated</w:t>
      </w:r>
      <w:r>
        <w:rPr>
          <w:lang w:val="x-none"/>
        </w:rPr>
        <w:t>:</w:t>
      </w:r>
    </w:p>
    <w:p w14:paraId="58FD205A" w14:textId="77777777" w:rsidR="001C4E46" w:rsidRDefault="001C4E46" w:rsidP="00422FC4">
      <w:pPr>
        <w:pStyle w:val="EQ"/>
        <w:rPr>
          <w:lang w:val="en-CA" w:eastAsia="zh-CN"/>
        </w:rPr>
      </w:pPr>
      <w:r w:rsidRPr="00610722">
        <w:rPr>
          <w:lang w:val="en-CA"/>
        </w:rPr>
        <w:tab/>
      </w:r>
      <w:r w:rsidRPr="00760B1C">
        <w:rPr>
          <w:position w:val="-28"/>
          <w:lang w:val="en-CA"/>
        </w:rPr>
        <w:object w:dxaOrig="5920" w:dyaOrig="660" w14:anchorId="51245A5F">
          <v:shape id="_x0000_i1263" type="#_x0000_t75" style="width:295.9pt;height:33pt" o:ole="">
            <v:imagedata r:id="rId436" o:title=""/>
          </v:shape>
          <o:OLEObject Type="Embed" ProgID="Equation.3" ShapeID="_x0000_i1263" DrawAspect="Content" ObjectID="_1783089415" r:id="rId437"/>
        </w:object>
      </w:r>
      <w:r w:rsidRPr="00407BB9">
        <w:rPr>
          <w:lang w:val="en-CA"/>
        </w:rPr>
        <w:tab/>
        <w:t>(</w:t>
      </w:r>
      <w:r w:rsidRPr="00407BB9">
        <w:rPr>
          <w:lang w:val="en-CA"/>
        </w:rPr>
        <w:fldChar w:fldCharType="begin"/>
      </w:r>
      <w:r w:rsidRPr="00407BB9">
        <w:rPr>
          <w:lang w:val="en-CA"/>
        </w:rPr>
        <w:instrText xml:space="preserve"> SEQ eqn \* MERGEFORMAT </w:instrText>
      </w:r>
      <w:r w:rsidRPr="00407BB9">
        <w:rPr>
          <w:lang w:val="en-CA"/>
        </w:rPr>
        <w:fldChar w:fldCharType="separate"/>
      </w:r>
      <w:r w:rsidR="007F0C93">
        <w:rPr>
          <w:lang w:val="en-CA"/>
        </w:rPr>
        <w:t>2052</w:t>
      </w:r>
      <w:r w:rsidRPr="00407BB9">
        <w:rPr>
          <w:lang w:val="en-CA"/>
        </w:rPr>
        <w:fldChar w:fldCharType="end"/>
      </w:r>
      <w:r w:rsidRPr="00407BB9">
        <w:rPr>
          <w:lang w:val="en-CA"/>
        </w:rPr>
        <w:t>)</w:t>
      </w:r>
    </w:p>
    <w:p w14:paraId="01CEF723" w14:textId="77777777" w:rsidR="001C4E46" w:rsidRDefault="001C4E46" w:rsidP="00AB1ED1">
      <w:pPr>
        <w:numPr>
          <w:ilvl w:val="0"/>
          <w:numId w:val="26"/>
        </w:numPr>
        <w:ind w:left="284" w:hanging="284"/>
      </w:pPr>
      <w:r>
        <w:t>In order to decrease the distortion of the spectrum of the high band, the start frequency bin of the current frame</w:t>
      </w:r>
      <w:r w:rsidRPr="00720883">
        <w:rPr>
          <w:position w:val="-10"/>
        </w:rPr>
        <w:object w:dxaOrig="480" w:dyaOrig="300" w14:anchorId="7AABD1CA">
          <v:shape id="_x0000_i1264" type="#_x0000_t75" style="width:24pt;height:15pt" o:ole="">
            <v:imagedata r:id="rId377" o:title=""/>
          </v:shape>
          <o:OLEObject Type="Embed" ProgID="Equation.3" ShapeID="_x0000_i1264" DrawAspect="Content" ObjectID="_1783089416" r:id="rId438"/>
        </w:object>
      </w:r>
      <w:r>
        <w:t xml:space="preserve"> is reset with the</w:t>
      </w:r>
      <w:r w:rsidRPr="00760B1C">
        <w:t xml:space="preserve"> </w:t>
      </w:r>
      <w:r>
        <w:t xml:space="preserve">start frequency bin of the previous frame </w:t>
      </w:r>
      <w:r w:rsidRPr="00C042D2">
        <w:rPr>
          <w:position w:val="-10"/>
        </w:rPr>
        <w:object w:dxaOrig="480" w:dyaOrig="360" w14:anchorId="2C9C2613">
          <v:shape id="_x0000_i1265" type="#_x0000_t75" style="width:24pt;height:18pt" o:ole="">
            <v:imagedata r:id="rId439" o:title=""/>
          </v:shape>
          <o:OLEObject Type="Embed" ProgID="Equation.3" ShapeID="_x0000_i1265" DrawAspect="Content" ObjectID="_1783089417" r:id="rId440"/>
        </w:object>
      </w:r>
      <w:r>
        <w:t>when the below conditions is satisfied:</w:t>
      </w:r>
    </w:p>
    <w:p w14:paraId="7BEBB667" w14:textId="77777777" w:rsidR="001C4E46" w:rsidRDefault="001C4E46" w:rsidP="00422FC4">
      <w:pPr>
        <w:ind w:leftChars="150" w:left="566" w:hangingChars="133" w:hanging="266"/>
      </w:pPr>
      <w:r w:rsidRPr="00817163">
        <w:rPr>
          <w:rFonts w:eastAsia="MS Mincho"/>
        </w:rPr>
        <w:t>–</w:t>
      </w:r>
      <w:r w:rsidR="002D77CD">
        <w:rPr>
          <w:rFonts w:eastAsia="MS Mincho"/>
        </w:rPr>
        <w:tab/>
      </w:r>
      <w:r w:rsidRPr="00E1625B">
        <w:rPr>
          <w:rFonts w:eastAsia="MS Mincho"/>
          <w:lang w:val="x-none"/>
        </w:rPr>
        <w:t>I</w:t>
      </w:r>
      <w:r w:rsidRPr="00E1625B">
        <w:rPr>
          <w:lang w:val="x-none"/>
        </w:rPr>
        <w:t>f one of the conditions</w:t>
      </w:r>
      <w:r>
        <w:rPr>
          <w:lang w:val="x-none"/>
        </w:rPr>
        <w:t xml:space="preserve"> </w:t>
      </w:r>
      <w:r w:rsidRPr="00E1625B">
        <w:rPr>
          <w:position w:val="-12"/>
          <w:lang w:val="x-none"/>
        </w:rPr>
        <w:object w:dxaOrig="1219" w:dyaOrig="380" w14:anchorId="7D6D6BC2">
          <v:shape id="_x0000_i1266" type="#_x0000_t75" style="width:61.15pt;height:19.15pt" o:ole="">
            <v:imagedata r:id="rId441" o:title=""/>
          </v:shape>
          <o:OLEObject Type="Embed" ProgID="Equation.3" ShapeID="_x0000_i1266" DrawAspect="Content" ObjectID="_1783089418" r:id="rId442"/>
        </w:object>
      </w:r>
      <w:r w:rsidRPr="00E1625B">
        <w:rPr>
          <w:lang w:val="x-none"/>
        </w:rPr>
        <w:t xml:space="preserve">, </w:t>
      </w:r>
      <w:r w:rsidRPr="00E1625B">
        <w:rPr>
          <w:position w:val="-12"/>
          <w:lang w:val="x-none"/>
        </w:rPr>
        <w:object w:dxaOrig="2360" w:dyaOrig="380" w14:anchorId="69CBEEE8">
          <v:shape id="_x0000_i1267" type="#_x0000_t75" style="width:118.15pt;height:19.15pt" o:ole="">
            <v:imagedata r:id="rId443" o:title=""/>
          </v:shape>
          <o:OLEObject Type="Embed" ProgID="Equation.3" ShapeID="_x0000_i1267" DrawAspect="Content" ObjectID="_1783089419" r:id="rId444"/>
        </w:object>
      </w:r>
      <w:r w:rsidRPr="00E1625B">
        <w:rPr>
          <w:lang w:val="x-none"/>
        </w:rPr>
        <w:t xml:space="preserve">, or </w:t>
      </w:r>
      <w:r w:rsidRPr="00C042D2">
        <w:rPr>
          <w:position w:val="-12"/>
        </w:rPr>
        <w:object w:dxaOrig="2820" w:dyaOrig="380" w14:anchorId="4F9916D1">
          <v:shape id="_x0000_i1268" type="#_x0000_t75" style="width:141pt;height:19.15pt" o:ole="">
            <v:imagedata r:id="rId445" o:title=""/>
          </v:shape>
          <o:OLEObject Type="Embed" ProgID="Equation.3" ShapeID="_x0000_i1268" DrawAspect="Content" ObjectID="_1783089420" r:id="rId446"/>
        </w:object>
      </w:r>
      <w:r>
        <w:t xml:space="preserve"> is satisfied, </w:t>
      </w:r>
      <w:r w:rsidRPr="00C042D2">
        <w:rPr>
          <w:position w:val="-10"/>
        </w:rPr>
        <w:object w:dxaOrig="460" w:dyaOrig="300" w14:anchorId="3F0D3647">
          <v:shape id="_x0000_i1269" type="#_x0000_t75" style="width:22.9pt;height:15pt" o:ole="">
            <v:imagedata r:id="rId416" o:title=""/>
          </v:shape>
          <o:OLEObject Type="Embed" ProgID="Equation.3" ShapeID="_x0000_i1269" DrawAspect="Content" ObjectID="_1783089421" r:id="rId447"/>
        </w:object>
      </w:r>
      <w:r>
        <w:t xml:space="preserve"> of current frame is preserved for the next frame, and</w:t>
      </w:r>
    </w:p>
    <w:p w14:paraId="1CC19292" w14:textId="77777777" w:rsidR="001C4E46" w:rsidRPr="00760B1C" w:rsidRDefault="001C4E46" w:rsidP="00422FC4">
      <w:pPr>
        <w:pStyle w:val="EQ"/>
        <w:rPr>
          <w:lang w:val="en-CA" w:eastAsia="zh-CN"/>
        </w:rPr>
      </w:pPr>
      <w:r w:rsidRPr="00610722">
        <w:rPr>
          <w:lang w:val="en-CA"/>
        </w:rPr>
        <w:tab/>
      </w:r>
      <w:r w:rsidRPr="00C042D2">
        <w:rPr>
          <w:position w:val="-18"/>
        </w:rPr>
        <w:object w:dxaOrig="5840" w:dyaOrig="460" w14:anchorId="78E82046">
          <v:shape id="_x0000_i1270" type="#_x0000_t75" style="width:292.15pt;height:22.9pt" o:ole="">
            <v:imagedata r:id="rId448" o:title=""/>
          </v:shape>
          <o:OLEObject Type="Embed" ProgID="Equation.3" ShapeID="_x0000_i1270" DrawAspect="Content" ObjectID="_1783089422" r:id="rId449"/>
        </w:object>
      </w:r>
      <w:r w:rsidRPr="00407BB9">
        <w:rPr>
          <w:lang w:val="en-CA"/>
        </w:rPr>
        <w:tab/>
        <w:t>(</w:t>
      </w:r>
      <w:r w:rsidRPr="00407BB9">
        <w:rPr>
          <w:lang w:val="en-CA"/>
        </w:rPr>
        <w:fldChar w:fldCharType="begin"/>
      </w:r>
      <w:r w:rsidRPr="00407BB9">
        <w:rPr>
          <w:lang w:val="en-CA"/>
        </w:rPr>
        <w:instrText xml:space="preserve"> SEQ eqn \* MERGEFORMAT </w:instrText>
      </w:r>
      <w:r w:rsidRPr="00407BB9">
        <w:rPr>
          <w:lang w:val="en-CA"/>
        </w:rPr>
        <w:fldChar w:fldCharType="separate"/>
      </w:r>
      <w:r w:rsidR="007F0C93">
        <w:rPr>
          <w:lang w:val="en-CA"/>
        </w:rPr>
        <w:t>2053</w:t>
      </w:r>
      <w:r w:rsidRPr="00407BB9">
        <w:rPr>
          <w:lang w:val="en-CA"/>
        </w:rPr>
        <w:fldChar w:fldCharType="end"/>
      </w:r>
      <w:r w:rsidRPr="00407BB9">
        <w:rPr>
          <w:lang w:val="en-CA"/>
        </w:rPr>
        <w:t>)</w:t>
      </w:r>
    </w:p>
    <w:p w14:paraId="4920ACE7" w14:textId="77777777" w:rsidR="001C4E46" w:rsidRDefault="001C4E46" w:rsidP="00422FC4">
      <w:pPr>
        <w:ind w:leftChars="142" w:left="566" w:hangingChars="141" w:hanging="282"/>
      </w:pPr>
      <w:r w:rsidRPr="00817163">
        <w:rPr>
          <w:rFonts w:eastAsia="MS Mincho"/>
        </w:rPr>
        <w:t>–</w:t>
      </w:r>
      <w:r w:rsidR="002D77CD">
        <w:rPr>
          <w:rFonts w:eastAsia="MS Mincho"/>
        </w:rPr>
        <w:tab/>
      </w:r>
      <w:r>
        <w:t>Otherwise, the start frequency bin of bandwidth extension is</w:t>
      </w:r>
      <w:r>
        <w:rPr>
          <w:lang w:val="x-none"/>
        </w:rPr>
        <w:t xml:space="preserve"> set to</w:t>
      </w:r>
      <w:r w:rsidRPr="00C042D2">
        <w:rPr>
          <w:position w:val="-10"/>
        </w:rPr>
        <w:object w:dxaOrig="480" w:dyaOrig="360" w14:anchorId="7C2B1F80">
          <v:shape id="_x0000_i1271" type="#_x0000_t75" style="width:24pt;height:18pt" o:ole="">
            <v:imagedata r:id="rId439" o:title=""/>
          </v:shape>
          <o:OLEObject Type="Embed" ProgID="Equation.3" ShapeID="_x0000_i1271" DrawAspect="Content" ObjectID="_1783089423" r:id="rId450"/>
        </w:object>
      </w:r>
      <w:r>
        <w:t xml:space="preserve">, and the </w:t>
      </w:r>
      <w:r w:rsidRPr="00C042D2">
        <w:rPr>
          <w:position w:val="-10"/>
        </w:rPr>
        <w:object w:dxaOrig="460" w:dyaOrig="300" w14:anchorId="1D647E4B">
          <v:shape id="_x0000_i1272" type="#_x0000_t75" style="width:22.9pt;height:15pt" o:ole="">
            <v:imagedata r:id="rId416" o:title=""/>
          </v:shape>
          <o:OLEObject Type="Embed" ProgID="Equation.3" ShapeID="_x0000_i1272" DrawAspect="Content" ObjectID="_1783089424" r:id="rId451"/>
        </w:object>
      </w:r>
      <w:r>
        <w:t xml:space="preserve">of current frame is preserved for the next frame </w:t>
      </w:r>
      <w:r>
        <w:rPr>
          <w:lang w:val="x-none"/>
        </w:rPr>
        <w:t xml:space="preserve">if </w:t>
      </w:r>
      <w:r w:rsidRPr="00C042D2">
        <w:rPr>
          <w:position w:val="-12"/>
        </w:rPr>
        <w:object w:dxaOrig="2380" w:dyaOrig="380" w14:anchorId="334DC269">
          <v:shape id="_x0000_i1273" type="#_x0000_t75" style="width:118.9pt;height:19.15pt" o:ole="">
            <v:imagedata r:id="rId452" o:title=""/>
          </v:shape>
          <o:OLEObject Type="Embed" ProgID="Equation.3" ShapeID="_x0000_i1273" DrawAspect="Content" ObjectID="_1783089425" r:id="rId453"/>
        </w:object>
      </w:r>
      <w:r>
        <w:t>.</w:t>
      </w:r>
    </w:p>
    <w:p w14:paraId="0595E6CC" w14:textId="77777777" w:rsidR="001C4E46" w:rsidRDefault="001C4E46" w:rsidP="00422FC4">
      <w:r>
        <w:t xml:space="preserve">The start frequency bin </w:t>
      </w:r>
      <w:r w:rsidRPr="00407BB9">
        <w:rPr>
          <w:lang w:val="x-none"/>
        </w:rPr>
        <w:t>of predicting the high band excitation from the low band excitation</w:t>
      </w:r>
      <w:r>
        <w:t xml:space="preserve"> is further refined if the FEC class of current frame is </w:t>
      </w:r>
      <w:r w:rsidRPr="00C042D2">
        <w:rPr>
          <w:position w:val="-10"/>
        </w:rPr>
        <w:object w:dxaOrig="1359" w:dyaOrig="279" w14:anchorId="492814B4">
          <v:shape id="_x0000_i1274" type="#_x0000_t75" style="width:67.9pt;height:13.9pt" o:ole="">
            <v:imagedata r:id="rId454" o:title=""/>
          </v:shape>
          <o:OLEObject Type="Embed" ProgID="Equation.3" ShapeID="_x0000_i1274" DrawAspect="Content" ObjectID="_1783089426" r:id="rId455"/>
        </w:object>
      </w:r>
      <w:r>
        <w:t>:</w:t>
      </w:r>
    </w:p>
    <w:p w14:paraId="62C3E185" w14:textId="77777777" w:rsidR="001C4E46" w:rsidRDefault="001C4E46" w:rsidP="00422FC4">
      <w:pPr>
        <w:pStyle w:val="EQ"/>
        <w:rPr>
          <w:lang w:eastAsia="zh-CN"/>
        </w:rPr>
      </w:pPr>
      <w:r w:rsidRPr="00610722">
        <w:rPr>
          <w:lang w:val="en-CA"/>
        </w:rPr>
        <w:tab/>
      </w:r>
      <w:r w:rsidRPr="00826173">
        <w:rPr>
          <w:position w:val="-10"/>
          <w:lang w:eastAsia="zh-CN"/>
        </w:rPr>
        <w:object w:dxaOrig="1939" w:dyaOrig="300" w14:anchorId="21AF2013">
          <v:shape id="_x0000_i1275" type="#_x0000_t75" style="width:97.15pt;height:15pt" o:ole="">
            <v:imagedata r:id="rId456" o:title=""/>
          </v:shape>
          <o:OLEObject Type="Embed" ProgID="Equation.3" ShapeID="_x0000_i1275" DrawAspect="Content" ObjectID="_1783089427" r:id="rId457"/>
        </w:object>
      </w:r>
      <w:r>
        <w:tab/>
        <w:t>(</w:t>
      </w:r>
      <w:fldSimple w:instr=" SEQ eqn \* MERGEFORMAT ">
        <w:r w:rsidR="007F0C93">
          <w:t>2054</w:t>
        </w:r>
      </w:fldSimple>
      <w:r>
        <w:rPr>
          <w:lang w:eastAsia="zh-CN"/>
        </w:rPr>
        <w:t>)</w:t>
      </w:r>
    </w:p>
    <w:p w14:paraId="0FAF9B1D" w14:textId="77777777" w:rsidR="001C4E46" w:rsidRDefault="001C4E46" w:rsidP="00422FC4">
      <w:pPr>
        <w:jc w:val="both"/>
        <w:rPr>
          <w:lang w:val="x-none"/>
        </w:rPr>
      </w:pPr>
      <w:r>
        <w:t xml:space="preserve">If </w:t>
      </w:r>
      <w:r w:rsidRPr="00C042D2">
        <w:rPr>
          <w:position w:val="-10"/>
        </w:rPr>
        <w:object w:dxaOrig="480" w:dyaOrig="300" w14:anchorId="566E34D8">
          <v:shape id="_x0000_i1276" type="#_x0000_t75" style="width:24pt;height:15pt" o:ole="">
            <v:imagedata r:id="rId458" o:title=""/>
          </v:shape>
          <o:OLEObject Type="Embed" ProgID="Equation.3" ShapeID="_x0000_i1276" DrawAspect="Content" ObjectID="_1783089428" r:id="rId459"/>
        </w:object>
      </w:r>
      <w:r>
        <w:rPr>
          <w:lang w:val="x-none"/>
        </w:rPr>
        <w:t xml:space="preserve"> is not an even number, </w:t>
      </w:r>
      <w:r w:rsidRPr="00C042D2">
        <w:rPr>
          <w:position w:val="-10"/>
        </w:rPr>
        <w:object w:dxaOrig="480" w:dyaOrig="300" w14:anchorId="5CEE284B">
          <v:shape id="_x0000_i1277" type="#_x0000_t75" style="width:24pt;height:15pt" o:ole="">
            <v:imagedata r:id="rId458" o:title=""/>
          </v:shape>
          <o:OLEObject Type="Embed" ProgID="Equation.3" ShapeID="_x0000_i1277" DrawAspect="Content" ObjectID="_1783089429" r:id="rId460"/>
        </w:object>
      </w:r>
      <w:r>
        <w:rPr>
          <w:lang w:val="x-none"/>
        </w:rPr>
        <w:t xml:space="preserve"> is decremented by one.</w:t>
      </w:r>
    </w:p>
    <w:p w14:paraId="5EDE5B4F" w14:textId="77777777" w:rsidR="001C4E46" w:rsidRPr="006C1FC2" w:rsidRDefault="001C4E46" w:rsidP="00422FC4">
      <w:pPr>
        <w:jc w:val="both"/>
        <w:rPr>
          <w:lang w:val="x-none"/>
        </w:rPr>
      </w:pPr>
      <w:r>
        <w:rPr>
          <w:lang w:val="x-none"/>
        </w:rPr>
        <w:t xml:space="preserve">Then, </w:t>
      </w:r>
      <w:r w:rsidR="00CE1C7B">
        <w:rPr>
          <w:rFonts w:hint="eastAsia"/>
          <w:lang w:val="x-none" w:eastAsia="zh-CN"/>
        </w:rPr>
        <w:t>obtain</w:t>
      </w:r>
      <w:r>
        <w:rPr>
          <w:lang w:val="x-none"/>
        </w:rPr>
        <w:t xml:space="preserve"> the high band excitation by choosing low band excitation with a given length of the bandwidth according to the </w:t>
      </w:r>
      <w:r>
        <w:t>start frequency bin</w:t>
      </w:r>
      <w:r w:rsidRPr="00C042D2">
        <w:rPr>
          <w:position w:val="-10"/>
        </w:rPr>
        <w:object w:dxaOrig="480" w:dyaOrig="300" w14:anchorId="378CBFAE">
          <v:shape id="_x0000_i1278" type="#_x0000_t75" style="width:24pt;height:15pt" o:ole="">
            <v:imagedata r:id="rId458" o:title=""/>
          </v:shape>
          <o:OLEObject Type="Embed" ProgID="Equation.3" ShapeID="_x0000_i1278" DrawAspect="Content" ObjectID="_1783089430" r:id="rId461"/>
        </w:object>
      </w:r>
      <w:r>
        <w:rPr>
          <w:lang w:val="x-none"/>
        </w:rPr>
        <w:t>.</w:t>
      </w:r>
    </w:p>
    <w:p w14:paraId="1361D33F" w14:textId="77777777" w:rsidR="001C4E46" w:rsidRPr="002D77CD" w:rsidRDefault="001C4E46" w:rsidP="002D77CD">
      <w:pPr>
        <w:pStyle w:val="H6"/>
      </w:pPr>
      <w:r w:rsidRPr="002D77CD">
        <w:t>6.8.</w:t>
      </w:r>
      <w:r w:rsidRPr="002D77CD">
        <w:rPr>
          <w:lang w:val="en-US"/>
        </w:rPr>
        <w:t>3</w:t>
      </w:r>
      <w:r w:rsidRPr="002D77CD">
        <w:t>.</w:t>
      </w:r>
      <w:r w:rsidRPr="002D77CD">
        <w:rPr>
          <w:lang w:val="en-US"/>
        </w:rPr>
        <w:t>2</w:t>
      </w:r>
      <w:r w:rsidRPr="002D77CD">
        <w:t>.</w:t>
      </w:r>
      <w:r w:rsidRPr="002D77CD">
        <w:rPr>
          <w:lang w:val="en-US"/>
        </w:rPr>
        <w:t>2</w:t>
      </w:r>
      <w:r w:rsidRPr="002D77CD">
        <w:t>.</w:t>
      </w:r>
      <w:r w:rsidRPr="002D77CD">
        <w:rPr>
          <w:lang w:val="en-US"/>
        </w:rPr>
        <w:t>2</w:t>
      </w:r>
      <w:r w:rsidR="002D77CD" w:rsidRPr="002D77CD">
        <w:tab/>
      </w:r>
      <w:r w:rsidRPr="002D77CD">
        <w:rPr>
          <w:lang w:val="en-US"/>
        </w:rPr>
        <w:t>Extension of excitation spectrum</w:t>
      </w:r>
    </w:p>
    <w:p w14:paraId="2AF1E0CB" w14:textId="77777777" w:rsidR="001422EF" w:rsidRDefault="001422EF" w:rsidP="001422EF">
      <w:pPr>
        <w:rPr>
          <w:lang w:val="en-US"/>
        </w:rPr>
      </w:pPr>
      <w:r>
        <w:rPr>
          <w:lang w:val="en-US"/>
        </w:rPr>
        <w:t>The DCT spectrum covering the 0-6400 Hz band is extended to the 0-8000 Hz band as follows:</w:t>
      </w:r>
    </w:p>
    <w:p w14:paraId="1C499B79" w14:textId="77777777" w:rsidR="001422EF" w:rsidRPr="00A815A4" w:rsidRDefault="001422EF" w:rsidP="001422EF">
      <w:pPr>
        <w:pStyle w:val="EQ"/>
      </w:pPr>
      <w:r w:rsidRPr="00610722">
        <w:rPr>
          <w:lang w:val="en-CA"/>
        </w:rPr>
        <w:lastRenderedPageBreak/>
        <w:tab/>
      </w:r>
      <w:r w:rsidRPr="00AB1ED1">
        <w:rPr>
          <w:rFonts w:ascii="Tahoma" w:hAnsi="Tahoma" w:cs="Tahoma"/>
          <w:i/>
          <w:position w:val="-42"/>
        </w:rPr>
        <w:object w:dxaOrig="4000" w:dyaOrig="940" w14:anchorId="2DA24869">
          <v:shape id="_x0000_i1279" type="#_x0000_t75" style="width:199.9pt;height:46.5pt" o:ole="">
            <v:imagedata r:id="rId462" o:title=""/>
          </v:shape>
          <o:OLEObject Type="Embed" ProgID="Equation.3" ShapeID="_x0000_i1279" DrawAspect="Content" ObjectID="_1783089431" r:id="rId463"/>
        </w:object>
      </w:r>
      <w:r>
        <w:tab/>
        <w:t>(</w:t>
      </w:r>
      <w:fldSimple w:instr=" SEQ eqn \* MERGEFORMAT ">
        <w:r>
          <w:t>2055</w:t>
        </w:r>
      </w:fldSimple>
      <w:r>
        <w:t>)</w:t>
      </w:r>
    </w:p>
    <w:p w14:paraId="4EDE2E9F" w14:textId="77777777" w:rsidR="001422EF" w:rsidRDefault="001422EF" w:rsidP="001422EF">
      <w:pPr>
        <w:rPr>
          <w:rFonts w:hint="eastAsia"/>
          <w:lang w:eastAsia="zh-CN"/>
        </w:rPr>
      </w:pPr>
      <w:r w:rsidRPr="00AB1ED1">
        <w:rPr>
          <w:lang w:val="en-US"/>
        </w:rPr>
        <w:t xml:space="preserve">where </w:t>
      </w:r>
      <w:r w:rsidRPr="00CA4844">
        <w:rPr>
          <w:position w:val="-10"/>
        </w:rPr>
        <w:object w:dxaOrig="480" w:dyaOrig="300" w14:anchorId="45C0A196">
          <v:shape id="_x0000_i1280" type="#_x0000_t75" style="width:24pt;height:15pt" o:ole="">
            <v:imagedata r:id="rId464" o:title=""/>
          </v:shape>
          <o:OLEObject Type="Embed" ProgID="Equation.3" ShapeID="_x0000_i1280" DrawAspect="Content" ObjectID="_1783089432" r:id="rId465"/>
        </w:object>
      </w:r>
      <w:r w:rsidRPr="00AB1ED1">
        <w:t>is the adaptive start band</w:t>
      </w:r>
      <w:r>
        <w:t xml:space="preserve"> as computed according to subclause </w:t>
      </w:r>
      <w:r w:rsidRPr="001A75CA">
        <w:t>6.8.3.2.2.1. The</w:t>
      </w:r>
      <w:r w:rsidRPr="00AD6DD3">
        <w:t xml:space="preserve"> 5000-6000 Hz band in </w:t>
      </w:r>
      <w:r w:rsidRPr="00AD6DD3">
        <w:rPr>
          <w:position w:val="-10"/>
        </w:rPr>
        <w:object w:dxaOrig="780" w:dyaOrig="300" w14:anchorId="0A03CF3D">
          <v:shape id="_x0000_i1281" type="#_x0000_t75" style="width:39pt;height:15pt" o:ole="">
            <v:imagedata r:id="rId466" o:title=""/>
          </v:shape>
          <o:OLEObject Type="Embed" ProgID="Equation.3" ShapeID="_x0000_i1281" DrawAspect="Content" ObjectID="_1783089433" r:id="rId467"/>
        </w:object>
      </w:r>
      <w:r w:rsidRPr="00AD6DD3">
        <w:t xml:space="preserve"> is copied from </w:t>
      </w:r>
      <w:r w:rsidRPr="00AD6DD3">
        <w:rPr>
          <w:position w:val="-10"/>
        </w:rPr>
        <w:object w:dxaOrig="480" w:dyaOrig="279" w14:anchorId="4F31FF2C">
          <v:shape id="_x0000_i1282" type="#_x0000_t75" style="width:24pt;height:13.9pt" o:ole="">
            <v:imagedata r:id="rId468" o:title=""/>
          </v:shape>
          <o:OLEObject Type="Embed" ProgID="Equation.3" ShapeID="_x0000_i1282" DrawAspect="Content" ObjectID="_1783089434" r:id="rId469"/>
        </w:object>
      </w:r>
      <w:r w:rsidRPr="00AD6DD3">
        <w:t xml:space="preserve">  in the same band, this allows keeping the original spectrum in this band to avoid introducing distortions when the high-band is added to the decoded low-band signal. The 6000-8000 Hz band in </w:t>
      </w:r>
      <w:r w:rsidRPr="00AB1ED1">
        <w:rPr>
          <w:position w:val="-10"/>
        </w:rPr>
        <w:object w:dxaOrig="780" w:dyaOrig="300" w14:anchorId="4C1714AC">
          <v:shape id="_x0000_i1283" type="#_x0000_t75" style="width:39pt;height:15pt" o:ole="">
            <v:imagedata r:id="rId470" o:title=""/>
          </v:shape>
          <o:OLEObject Type="Embed" ProgID="Equation.3" ShapeID="_x0000_i1283" DrawAspect="Content" ObjectID="_1783089435" r:id="rId471"/>
        </w:object>
      </w:r>
      <w:r>
        <w:t xml:space="preserve"> is copied from </w:t>
      </w:r>
      <w:r w:rsidRPr="00AD6DD3">
        <w:rPr>
          <w:position w:val="-10"/>
        </w:rPr>
        <w:object w:dxaOrig="480" w:dyaOrig="279" w14:anchorId="2C80F496">
          <v:shape id="_x0000_i1284" type="#_x0000_t75" style="width:24pt;height:13.9pt" o:ole="">
            <v:imagedata r:id="rId468" o:title=""/>
          </v:shape>
          <o:OLEObject Type="Embed" ProgID="Equation.3" ShapeID="_x0000_i1284" DrawAspect="Content" ObjectID="_1783089436" r:id="rId472"/>
        </w:object>
      </w:r>
      <w:r w:rsidRPr="00AD6DD3">
        <w:t xml:space="preserve">e.g. in the 4000-6000 Hz band when </w:t>
      </w:r>
      <w:r w:rsidRPr="00CA4844">
        <w:rPr>
          <w:position w:val="-10"/>
        </w:rPr>
        <w:object w:dxaOrig="480" w:dyaOrig="300" w14:anchorId="6A33D9C2">
          <v:shape id="_x0000_i1285" type="#_x0000_t75" style="width:24pt;height:15pt" o:ole="">
            <v:imagedata r:id="rId464" o:title=""/>
          </v:shape>
          <o:OLEObject Type="Embed" ProgID="Equation.3" ShapeID="_x0000_i1285" DrawAspect="Content" ObjectID="_1783089437" r:id="rId473"/>
        </w:object>
      </w:r>
      <w:r>
        <w:t>=160</w:t>
      </w:r>
      <w:r w:rsidRPr="00AD6DD3">
        <w:t>.</w:t>
      </w:r>
    </w:p>
    <w:p w14:paraId="3CAF7669" w14:textId="77777777" w:rsidR="001C4E46" w:rsidRPr="001F00E3" w:rsidRDefault="001C4E46" w:rsidP="00422FC4">
      <w:pPr>
        <w:pStyle w:val="Heading5"/>
        <w:rPr>
          <w:lang w:val="en-US"/>
        </w:rPr>
      </w:pPr>
      <w:r>
        <w:t>6.8.</w:t>
      </w:r>
      <w:r w:rsidRPr="000A5F89">
        <w:rPr>
          <w:lang w:val="en-US"/>
        </w:rPr>
        <w:t>3</w:t>
      </w:r>
      <w:r w:rsidRPr="00E4207E">
        <w:t>.</w:t>
      </w:r>
      <w:r w:rsidRPr="00D061A3">
        <w:rPr>
          <w:lang w:val="en-US"/>
        </w:rPr>
        <w:t>2</w:t>
      </w:r>
      <w:r>
        <w:t>.</w:t>
      </w:r>
      <w:r>
        <w:rPr>
          <w:lang w:val="en-US"/>
        </w:rPr>
        <w:t>3</w:t>
      </w:r>
      <w:r w:rsidRPr="00E4207E">
        <w:tab/>
      </w:r>
      <w:r>
        <w:rPr>
          <w:lang w:val="en-US"/>
        </w:rPr>
        <w:t>Extraction of tonal and ambiance components</w:t>
      </w:r>
    </w:p>
    <w:p w14:paraId="325E5C28" w14:textId="77777777" w:rsidR="001C4E46" w:rsidRDefault="001C4E46" w:rsidP="00422FC4">
      <w:r>
        <w:rPr>
          <w:lang w:val="en-US"/>
        </w:rPr>
        <w:t xml:space="preserve">Tonal and ambiance components are extracted in the 6000-8000 Hz. </w:t>
      </w:r>
      <w:r w:rsidRPr="00746537">
        <w:t>This extraction is implemented according to the following steps:</w:t>
      </w:r>
    </w:p>
    <w:p w14:paraId="69024558" w14:textId="77777777" w:rsidR="001C4E46" w:rsidRDefault="001C4E46" w:rsidP="00AB1ED1">
      <w:pPr>
        <w:numPr>
          <w:ilvl w:val="0"/>
          <w:numId w:val="24"/>
        </w:numPr>
        <w:rPr>
          <w:lang w:val="en-US"/>
        </w:rPr>
      </w:pPr>
      <w:r w:rsidRPr="0081030F">
        <w:rPr>
          <w:lang w:val="en-US"/>
        </w:rPr>
        <w:t xml:space="preserve">Computation of total energy </w:t>
      </w:r>
      <w:r w:rsidR="00396E48" w:rsidRPr="00AD6DD3">
        <w:rPr>
          <w:position w:val="-10"/>
        </w:rPr>
        <w:object w:dxaOrig="639" w:dyaOrig="300" w14:anchorId="6235DB50">
          <v:shape id="_x0000_i1286" type="#_x0000_t75" style="width:31.9pt;height:15pt" o:ole="">
            <v:imagedata r:id="rId474" o:title=""/>
          </v:shape>
          <o:OLEObject Type="Embed" ProgID="Equation.3" ShapeID="_x0000_i1286" DrawAspect="Content" ObjectID="_1783089438" r:id="rId475"/>
        </w:object>
      </w:r>
      <w:r>
        <w:t xml:space="preserve"> </w:t>
      </w:r>
      <w:r w:rsidRPr="0081030F">
        <w:rPr>
          <w:lang w:val="en-US"/>
        </w:rPr>
        <w:t>in the extended low-band signal</w:t>
      </w:r>
      <w:r>
        <w:rPr>
          <w:lang w:val="en-US"/>
        </w:rPr>
        <w:t>:</w:t>
      </w:r>
    </w:p>
    <w:p w14:paraId="172B2081" w14:textId="77777777" w:rsidR="001C4E46" w:rsidRPr="0081030F" w:rsidRDefault="001C4E46" w:rsidP="00422FC4">
      <w:pPr>
        <w:pStyle w:val="EQ"/>
        <w:ind w:left="360"/>
      </w:pPr>
      <w:r w:rsidRPr="00610722">
        <w:rPr>
          <w:lang w:val="en-CA"/>
        </w:rPr>
        <w:tab/>
      </w:r>
      <w:r w:rsidR="00AB1ED1" w:rsidRPr="00AB1ED1">
        <w:rPr>
          <w:rFonts w:ascii="Tahoma" w:hAnsi="Tahoma" w:cs="Tahoma"/>
          <w:position w:val="-32"/>
        </w:rPr>
        <w:object w:dxaOrig="2340" w:dyaOrig="740" w14:anchorId="472B8539">
          <v:shape id="_x0000_i1287" type="#_x0000_t75" style="width:117pt;height:36.75pt" o:ole="">
            <v:imagedata r:id="rId476" o:title=""/>
          </v:shape>
          <o:OLEObject Type="Embed" ProgID="Equation.3" ShapeID="_x0000_i1287" DrawAspect="Content" ObjectID="_1783089439" r:id="rId477"/>
        </w:object>
      </w:r>
      <w:r>
        <w:tab/>
        <w:t>(</w:t>
      </w:r>
      <w:fldSimple w:instr=" SEQ eqn \* MERGEFORMAT ">
        <w:r w:rsidR="007F0C93">
          <w:t>2056</w:t>
        </w:r>
      </w:fldSimple>
      <w:r>
        <w:t>)</w:t>
      </w:r>
    </w:p>
    <w:p w14:paraId="6C8ABF0A" w14:textId="77777777" w:rsidR="001C4E46" w:rsidRDefault="001C4E46" w:rsidP="00422FC4">
      <w:pPr>
        <w:spacing w:line="360" w:lineRule="auto"/>
        <w:jc w:val="both"/>
        <w:rPr>
          <w:rFonts w:ascii="Tahoma" w:hAnsi="Tahoma" w:cs="Tahoma"/>
        </w:rPr>
      </w:pPr>
      <w:r w:rsidRPr="0081030F">
        <w:t>where</w:t>
      </w:r>
      <w:r w:rsidRPr="00746537">
        <w:rPr>
          <w:rFonts w:ascii="Tahoma" w:hAnsi="Tahoma" w:cs="Tahoma"/>
        </w:rPr>
        <w:t xml:space="preserve"> </w:t>
      </w:r>
      <w:r w:rsidR="00396E48" w:rsidRPr="00B53539">
        <w:rPr>
          <w:rFonts w:ascii="Tahoma" w:hAnsi="Tahoma" w:cs="Tahoma"/>
          <w:position w:val="-6"/>
          <w:lang w:val="en-US"/>
        </w:rPr>
        <w:object w:dxaOrig="180" w:dyaOrig="200" w14:anchorId="6BA2AA87">
          <v:shape id="_x0000_i1288" type="#_x0000_t75" style="width:8.65pt;height:10.15pt" o:ole="">
            <v:imagedata r:id="rId478" o:title=""/>
          </v:shape>
          <o:OLEObject Type="Embed" ProgID="Equation.3" ShapeID="_x0000_i1288" DrawAspect="Content" ObjectID="_1783089440" r:id="rId479"/>
        </w:object>
      </w:r>
      <w:r w:rsidRPr="00746537">
        <w:rPr>
          <w:rFonts w:ascii="Tahoma" w:hAnsi="Tahoma" w:cs="Tahoma"/>
        </w:rPr>
        <w:t>=0.1</w:t>
      </w:r>
      <w:r>
        <w:rPr>
          <w:rFonts w:ascii="Tahoma" w:hAnsi="Tahoma" w:cs="Tahoma"/>
        </w:rPr>
        <w:t>.</w:t>
      </w:r>
    </w:p>
    <w:p w14:paraId="21CFDC18" w14:textId="77777777" w:rsidR="001C4E46" w:rsidRDefault="001C4E46" w:rsidP="00422FC4">
      <w:pPr>
        <w:spacing w:line="360" w:lineRule="auto"/>
        <w:jc w:val="both"/>
        <w:rPr>
          <w:rFonts w:ascii="Tahoma" w:hAnsi="Tahoma" w:cs="Tahoma"/>
        </w:rPr>
      </w:pPr>
    </w:p>
    <w:p w14:paraId="3E3B4921" w14:textId="77777777" w:rsidR="001C4E46" w:rsidRPr="00A71893" w:rsidRDefault="001C4E46" w:rsidP="00AB1ED1">
      <w:pPr>
        <w:numPr>
          <w:ilvl w:val="0"/>
          <w:numId w:val="24"/>
        </w:numPr>
        <w:spacing w:line="360" w:lineRule="auto"/>
        <w:jc w:val="both"/>
        <w:rPr>
          <w:lang w:val="en-US"/>
        </w:rPr>
      </w:pPr>
      <w:r w:rsidRPr="00A71893">
        <w:rPr>
          <w:lang w:val="en-US"/>
        </w:rPr>
        <w:t xml:space="preserve">Computation of the ambiance component (in absolute value) corresponding to the average (bin-by-bin) level of the spectrum </w:t>
      </w:r>
      <w:r w:rsidRPr="00AD6DD3">
        <w:rPr>
          <w:position w:val="-10"/>
        </w:rPr>
        <w:object w:dxaOrig="499" w:dyaOrig="300" w14:anchorId="5A75008A">
          <v:shape id="_x0000_i1289" type="#_x0000_t75" style="width:25.15pt;height:15pt" o:ole="">
            <v:imagedata r:id="rId480" o:title=""/>
          </v:shape>
          <o:OLEObject Type="Embed" ProgID="Equation.3" ShapeID="_x0000_i1289" DrawAspect="Content" ObjectID="_1783089441" r:id="rId481"/>
        </w:object>
      </w:r>
      <w:r w:rsidRPr="00A71893">
        <w:t xml:space="preserve"> and computation of the energy </w:t>
      </w:r>
      <w:r w:rsidR="00396E48" w:rsidRPr="00AD6DD3">
        <w:rPr>
          <w:position w:val="-10"/>
        </w:rPr>
        <w:object w:dxaOrig="760" w:dyaOrig="300" w14:anchorId="55A2A5F1">
          <v:shape id="_x0000_i1290" type="#_x0000_t75" style="width:37.9pt;height:15pt" o:ole="">
            <v:imagedata r:id="rId482" o:title=""/>
          </v:shape>
          <o:OLEObject Type="Embed" ProgID="Equation.3" ShapeID="_x0000_i1290" DrawAspect="Content" ObjectID="_1783089442" r:id="rId483"/>
        </w:object>
      </w:r>
      <w:r w:rsidRPr="00A71893">
        <w:t xml:space="preserve"> of dominant tonal components in high frequency:</w:t>
      </w:r>
    </w:p>
    <w:p w14:paraId="03714A9D" w14:textId="77777777" w:rsidR="001C4E46" w:rsidRPr="00A71893" w:rsidRDefault="001C4E46" w:rsidP="00422FC4">
      <w:pPr>
        <w:spacing w:line="360" w:lineRule="auto"/>
        <w:jc w:val="both"/>
        <w:rPr>
          <w:lang w:val="en-US"/>
        </w:rPr>
      </w:pPr>
      <w:r w:rsidRPr="00A71893">
        <w:t>The average level is given by the following equation:</w:t>
      </w:r>
    </w:p>
    <w:p w14:paraId="2C48116C" w14:textId="77777777" w:rsidR="001C4E46" w:rsidRPr="00807015" w:rsidRDefault="001C4E46" w:rsidP="00422FC4">
      <w:pPr>
        <w:pStyle w:val="EQ"/>
        <w:ind w:left="360"/>
        <w:rPr>
          <w:lang w:val="en-US"/>
        </w:rPr>
      </w:pPr>
      <w:r w:rsidRPr="00610722">
        <w:rPr>
          <w:lang w:val="en-CA"/>
        </w:rPr>
        <w:tab/>
      </w:r>
      <w:r w:rsidR="00396E48" w:rsidRPr="00AB1ED1">
        <w:rPr>
          <w:rFonts w:ascii="Tahoma" w:hAnsi="Tahoma" w:cs="Tahoma"/>
          <w:position w:val="-36"/>
        </w:rPr>
        <w:object w:dxaOrig="3660" w:dyaOrig="800" w14:anchorId="5BC4F966">
          <v:shape id="_x0000_i1291" type="#_x0000_t75" style="width:181.15pt;height:40.15pt" o:ole="">
            <v:imagedata r:id="rId484" o:title=""/>
          </v:shape>
          <o:OLEObject Type="Embed" ProgID="Equation.3" ShapeID="_x0000_i1291" DrawAspect="Content" ObjectID="_1783089443" r:id="rId485"/>
        </w:object>
      </w:r>
      <w:r w:rsidRPr="00807015">
        <w:rPr>
          <w:rFonts w:ascii="Tahoma" w:hAnsi="Tahoma" w:cs="Tahoma"/>
          <w:lang w:val="en-US"/>
        </w:rPr>
        <w:t xml:space="preserve">, </w:t>
      </w:r>
      <w:r w:rsidR="00396E48" w:rsidRPr="00724AC0">
        <w:rPr>
          <w:rFonts w:ascii="Tahoma" w:hAnsi="Tahoma" w:cs="Tahoma"/>
          <w:position w:val="-6"/>
          <w:lang w:val="en-US"/>
        </w:rPr>
        <w:object w:dxaOrig="940" w:dyaOrig="240" w14:anchorId="2EA098A5">
          <v:shape id="_x0000_i1292" type="#_x0000_t75" style="width:46.5pt;height:11.65pt" o:ole="">
            <v:imagedata r:id="rId486" o:title=""/>
          </v:shape>
          <o:OLEObject Type="Embed" ProgID="Equation.3" ShapeID="_x0000_i1292" DrawAspect="Content" ObjectID="_1783089444" r:id="rId487"/>
        </w:object>
      </w:r>
      <w:r w:rsidRPr="00807015">
        <w:rPr>
          <w:lang w:val="en-US"/>
        </w:rPr>
        <w:tab/>
        <w:t>(</w:t>
      </w:r>
      <w:r w:rsidRPr="00807015">
        <w:rPr>
          <w:lang w:val="en-US"/>
        </w:rPr>
        <w:fldChar w:fldCharType="begin"/>
      </w:r>
      <w:r w:rsidRPr="00807015">
        <w:rPr>
          <w:lang w:val="en-US"/>
        </w:rPr>
        <w:instrText xml:space="preserve"> SEQ eqn \* MERGEFORMAT </w:instrText>
      </w:r>
      <w:r w:rsidRPr="00807015">
        <w:rPr>
          <w:lang w:val="en-US"/>
        </w:rPr>
        <w:fldChar w:fldCharType="separate"/>
      </w:r>
      <w:r w:rsidR="007F0C93">
        <w:rPr>
          <w:lang w:val="en-US"/>
        </w:rPr>
        <w:t>2057</w:t>
      </w:r>
      <w:r w:rsidRPr="00807015">
        <w:rPr>
          <w:lang w:val="en-US"/>
        </w:rPr>
        <w:fldChar w:fldCharType="end"/>
      </w:r>
      <w:r w:rsidRPr="00807015">
        <w:rPr>
          <w:lang w:val="en-US"/>
        </w:rPr>
        <w:t>)</w:t>
      </w:r>
    </w:p>
    <w:p w14:paraId="63D13266" w14:textId="77777777" w:rsidR="001C4E46" w:rsidRPr="00A71893" w:rsidRDefault="001C4E46" w:rsidP="00422FC4">
      <w:pPr>
        <w:spacing w:line="360" w:lineRule="auto"/>
        <w:jc w:val="both"/>
        <w:rPr>
          <w:lang w:val="en-US"/>
        </w:rPr>
      </w:pPr>
      <w:r w:rsidRPr="00807015">
        <w:rPr>
          <w:lang w:val="en-US"/>
        </w:rPr>
        <w:t xml:space="preserve">where </w:t>
      </w:r>
      <w:r w:rsidR="00396E48" w:rsidRPr="00A71893">
        <w:rPr>
          <w:position w:val="-4"/>
          <w:lang w:val="en-US"/>
        </w:rPr>
        <w:object w:dxaOrig="200" w:dyaOrig="220" w14:anchorId="620CBC91">
          <v:shape id="_x0000_i1293" type="#_x0000_t75" style="width:10.15pt;height:10.9pt" o:ole="">
            <v:imagedata r:id="rId488" o:title=""/>
          </v:shape>
          <o:OLEObject Type="Embed" ProgID="Equation.3" ShapeID="_x0000_i1293" DrawAspect="Content" ObjectID="_1783089445" r:id="rId489"/>
        </w:object>
      </w:r>
      <w:r w:rsidRPr="00807015">
        <w:rPr>
          <w:lang w:val="en-US"/>
        </w:rPr>
        <w:t xml:space="preserve">= 80. </w:t>
      </w:r>
      <w:r w:rsidRPr="00A71893">
        <w:rPr>
          <w:lang w:val="en-US"/>
        </w:rPr>
        <w:t xml:space="preserve">This level gives an average level in absolute value and represents a sort of spectral envelope. Note that the index </w:t>
      </w:r>
      <w:r w:rsidR="00396E48" w:rsidRPr="00A71893">
        <w:rPr>
          <w:position w:val="-6"/>
          <w:lang w:val="en-US"/>
        </w:rPr>
        <w:object w:dxaOrig="960" w:dyaOrig="240" w14:anchorId="1DAB0395">
          <v:shape id="_x0000_i1294" type="#_x0000_t75" style="width:47.65pt;height:11.65pt" o:ole="">
            <v:imagedata r:id="rId490" o:title=""/>
          </v:shape>
          <o:OLEObject Type="Embed" ProgID="Equation.3" ShapeID="_x0000_i1294" DrawAspect="Content" ObjectID="_1783089446" r:id="rId491"/>
        </w:object>
      </w:r>
      <w:r w:rsidRPr="00A71893">
        <w:rPr>
          <w:lang w:val="en-US"/>
        </w:rPr>
        <w:t xml:space="preserve"> corresponds to indices </w:t>
      </w:r>
      <w:r w:rsidR="00396E48" w:rsidRPr="00A71893">
        <w:rPr>
          <w:position w:val="-10"/>
          <w:lang w:val="en-US"/>
        </w:rPr>
        <w:object w:dxaOrig="680" w:dyaOrig="279" w14:anchorId="44B53D1A">
          <v:shape id="_x0000_i1295" type="#_x0000_t75" style="width:34.15pt;height:13.9pt" o:ole="">
            <v:imagedata r:id="rId492" o:title=""/>
          </v:shape>
          <o:OLEObject Type="Embed" ProgID="Equation.3" ShapeID="_x0000_i1295" DrawAspect="Content" ObjectID="_1783089447" r:id="rId493"/>
        </w:object>
      </w:r>
      <w:r w:rsidRPr="00A71893">
        <w:rPr>
          <w:lang w:val="en-US"/>
        </w:rPr>
        <w:t xml:space="preserve"> from 240 to 319, i.e. the 6000-8000 Hz band. In general,</w:t>
      </w:r>
      <w:r w:rsidR="00396E48" w:rsidRPr="00A71893">
        <w:rPr>
          <w:position w:val="-10"/>
          <w:lang w:val="en-US"/>
        </w:rPr>
        <w:object w:dxaOrig="1020" w:dyaOrig="300" w14:anchorId="77F5DD57">
          <v:shape id="_x0000_i1296" type="#_x0000_t75" style="width:51pt;height:14.65pt" o:ole="">
            <v:imagedata r:id="rId494" o:title=""/>
          </v:shape>
          <o:OLEObject Type="Embed" ProgID="Equation.3" ShapeID="_x0000_i1296" DrawAspect="Content" ObjectID="_1783089448" r:id="rId495"/>
        </w:object>
      </w:r>
      <w:r w:rsidRPr="00A71893">
        <w:rPr>
          <w:lang w:val="en-US"/>
        </w:rPr>
        <w:t xml:space="preserve"> and </w:t>
      </w:r>
      <w:r w:rsidR="00396E48" w:rsidRPr="00A71893">
        <w:rPr>
          <w:position w:val="-10"/>
          <w:lang w:val="en-US"/>
        </w:rPr>
        <w:object w:dxaOrig="1020" w:dyaOrig="300" w14:anchorId="2E395D13">
          <v:shape id="_x0000_i1297" type="#_x0000_t75" style="width:51pt;height:14.65pt" o:ole="">
            <v:imagedata r:id="rId496" o:title=""/>
          </v:shape>
          <o:OLEObject Type="Embed" ProgID="Equation.3" ShapeID="_x0000_i1297" DrawAspect="Content" ObjectID="_1783089449" r:id="rId497"/>
        </w:object>
      </w:r>
      <w:r w:rsidRPr="00A71893">
        <w:rPr>
          <w:lang w:val="en-US"/>
        </w:rPr>
        <w:t>, however for the first and last 7 indices (</w:t>
      </w:r>
      <w:r w:rsidR="00396E48" w:rsidRPr="00AB1ED1">
        <w:rPr>
          <w:position w:val="-8"/>
          <w:lang w:val="en-US"/>
        </w:rPr>
        <w:object w:dxaOrig="840" w:dyaOrig="260" w14:anchorId="69B46F27">
          <v:shape id="_x0000_i1298" type="#_x0000_t75" style="width:42pt;height:12.75pt" o:ole="">
            <v:imagedata r:id="rId498" o:title=""/>
          </v:shape>
          <o:OLEObject Type="Embed" ProgID="Equation.3" ShapeID="_x0000_i1298" DrawAspect="Content" ObjectID="_1783089450" r:id="rId499"/>
        </w:object>
      </w:r>
      <w:r w:rsidRPr="00A71893">
        <w:rPr>
          <w:lang w:val="en-US"/>
        </w:rPr>
        <w:t xml:space="preserve"> et </w:t>
      </w:r>
      <w:r w:rsidR="00396E48" w:rsidRPr="00AB1ED1">
        <w:rPr>
          <w:position w:val="-8"/>
          <w:lang w:val="en-US"/>
        </w:rPr>
        <w:object w:dxaOrig="1440" w:dyaOrig="260" w14:anchorId="4A190F6C">
          <v:shape id="_x0000_i1299" type="#_x0000_t75" style="width:1in;height:12.75pt" o:ole="">
            <v:imagedata r:id="rId500" o:title=""/>
          </v:shape>
          <o:OLEObject Type="Embed" ProgID="Equation.3" ShapeID="_x0000_i1299" DrawAspect="Content" ObjectID="_1783089451" r:id="rId501"/>
        </w:object>
      </w:r>
      <w:r w:rsidRPr="00A71893">
        <w:rPr>
          <w:lang w:val="en-US"/>
        </w:rPr>
        <w:t>) the following values are used:</w:t>
      </w:r>
    </w:p>
    <w:p w14:paraId="6B876EE9" w14:textId="77777777" w:rsidR="001C4E46" w:rsidRPr="00AB1ED1" w:rsidRDefault="00396E48" w:rsidP="00422FC4">
      <w:pPr>
        <w:spacing w:line="360" w:lineRule="auto"/>
        <w:ind w:firstLine="708"/>
        <w:jc w:val="both"/>
        <w:rPr>
          <w:lang w:val="en-US"/>
        </w:rPr>
      </w:pPr>
      <w:r w:rsidRPr="00AB1ED1">
        <w:rPr>
          <w:position w:val="-10"/>
          <w:lang w:val="en-US"/>
        </w:rPr>
        <w:object w:dxaOrig="780" w:dyaOrig="300" w14:anchorId="3E717D6C">
          <v:shape id="_x0000_i1300" type="#_x0000_t75" style="width:39pt;height:14.65pt" o:ole="">
            <v:imagedata r:id="rId502" o:title=""/>
          </v:shape>
          <o:OLEObject Type="Embed" ProgID="Equation.3" ShapeID="_x0000_i1300" DrawAspect="Content" ObjectID="_1783089452" r:id="rId503"/>
        </w:object>
      </w:r>
      <w:r w:rsidR="001C4E46" w:rsidRPr="00AB1ED1">
        <w:rPr>
          <w:lang w:val="en-US"/>
        </w:rPr>
        <w:t xml:space="preserve"> and </w:t>
      </w:r>
      <w:r w:rsidRPr="00AB1ED1">
        <w:rPr>
          <w:position w:val="-10"/>
          <w:lang w:val="en-US"/>
        </w:rPr>
        <w:object w:dxaOrig="1020" w:dyaOrig="300" w14:anchorId="22E57440">
          <v:shape id="_x0000_i1301" type="#_x0000_t75" style="width:51pt;height:14.65pt" o:ole="">
            <v:imagedata r:id="rId504" o:title=""/>
          </v:shape>
          <o:OLEObject Type="Embed" ProgID="Equation.3" ShapeID="_x0000_i1301" DrawAspect="Content" ObjectID="_1783089453" r:id="rId505"/>
        </w:object>
      </w:r>
      <w:r w:rsidR="001C4E46" w:rsidRPr="00AB1ED1">
        <w:rPr>
          <w:lang w:val="en-US"/>
        </w:rPr>
        <w:t xml:space="preserve"> for </w:t>
      </w:r>
      <w:r w:rsidRPr="00AB1ED1">
        <w:rPr>
          <w:position w:val="-8"/>
          <w:lang w:val="en-US"/>
        </w:rPr>
        <w:object w:dxaOrig="840" w:dyaOrig="260" w14:anchorId="57A970D3">
          <v:shape id="_x0000_i1302" type="#_x0000_t75" style="width:42pt;height:12.75pt" o:ole="">
            <v:imagedata r:id="rId506" o:title=""/>
          </v:shape>
          <o:OLEObject Type="Embed" ProgID="Equation.3" ShapeID="_x0000_i1302" DrawAspect="Content" ObjectID="_1783089454" r:id="rId507"/>
        </w:object>
      </w:r>
    </w:p>
    <w:p w14:paraId="45B6C426" w14:textId="77777777" w:rsidR="001C4E46" w:rsidRPr="00AB1ED1" w:rsidRDefault="00396E48" w:rsidP="00422FC4">
      <w:pPr>
        <w:spacing w:line="360" w:lineRule="auto"/>
        <w:ind w:firstLine="708"/>
        <w:jc w:val="both"/>
        <w:rPr>
          <w:lang w:val="en-US"/>
        </w:rPr>
      </w:pPr>
      <w:r w:rsidRPr="00AB1ED1">
        <w:rPr>
          <w:position w:val="-10"/>
          <w:lang w:val="en-US"/>
        </w:rPr>
        <w:object w:dxaOrig="1020" w:dyaOrig="300" w14:anchorId="1A5A23A0">
          <v:shape id="_x0000_i1303" type="#_x0000_t75" style="width:51pt;height:14.65pt" o:ole="">
            <v:imagedata r:id="rId508" o:title=""/>
          </v:shape>
          <o:OLEObject Type="Embed" ProgID="Equation.3" ShapeID="_x0000_i1303" DrawAspect="Content" ObjectID="_1783089455" r:id="rId509"/>
        </w:object>
      </w:r>
      <w:r w:rsidR="001C4E46" w:rsidRPr="00AB1ED1">
        <w:rPr>
          <w:lang w:val="en-US"/>
        </w:rPr>
        <w:t xml:space="preserve"> and </w:t>
      </w:r>
      <w:r w:rsidRPr="00AB1ED1">
        <w:rPr>
          <w:position w:val="-10"/>
          <w:lang w:val="en-US"/>
        </w:rPr>
        <w:object w:dxaOrig="1040" w:dyaOrig="300" w14:anchorId="0F1563DB">
          <v:shape id="_x0000_i1304" type="#_x0000_t75" style="width:51.4pt;height:14.65pt" o:ole="">
            <v:imagedata r:id="rId510" o:title=""/>
          </v:shape>
          <o:OLEObject Type="Embed" ProgID="Equation.3" ShapeID="_x0000_i1304" DrawAspect="Content" ObjectID="_1783089456" r:id="rId511"/>
        </w:object>
      </w:r>
      <w:r w:rsidR="001C4E46" w:rsidRPr="00AB1ED1">
        <w:rPr>
          <w:lang w:val="en-US"/>
        </w:rPr>
        <w:t xml:space="preserve"> for </w:t>
      </w:r>
      <w:r w:rsidRPr="00AB1ED1">
        <w:rPr>
          <w:position w:val="-8"/>
          <w:lang w:val="en-US"/>
        </w:rPr>
        <w:object w:dxaOrig="1420" w:dyaOrig="260" w14:anchorId="42A47AE9">
          <v:shape id="_x0000_i1305" type="#_x0000_t75" style="width:70.9pt;height:12.75pt" o:ole="">
            <v:imagedata r:id="rId512" o:title=""/>
          </v:shape>
          <o:OLEObject Type="Embed" ProgID="Equation.3" ShapeID="_x0000_i1305" DrawAspect="Content" ObjectID="_1783089457" r:id="rId513"/>
        </w:object>
      </w:r>
    </w:p>
    <w:p w14:paraId="0F8FC80A" w14:textId="77777777" w:rsidR="001C4E46" w:rsidRPr="00A71893" w:rsidRDefault="001C4E46" w:rsidP="00AB1ED1">
      <w:pPr>
        <w:numPr>
          <w:ilvl w:val="0"/>
          <w:numId w:val="24"/>
        </w:numPr>
        <w:spacing w:line="360" w:lineRule="auto"/>
        <w:jc w:val="both"/>
        <w:rPr>
          <w:lang w:val="en-US"/>
        </w:rPr>
      </w:pPr>
      <w:r>
        <w:rPr>
          <w:lang w:val="en-US"/>
        </w:rPr>
        <w:t>Detection and c</w:t>
      </w:r>
      <w:r w:rsidRPr="00A71893">
        <w:rPr>
          <w:lang w:val="en-US"/>
        </w:rPr>
        <w:t xml:space="preserve">omputation </w:t>
      </w:r>
      <w:r>
        <w:rPr>
          <w:lang w:val="en-US"/>
        </w:rPr>
        <w:t>of the residual signal which defines tonal components</w:t>
      </w:r>
      <w:r w:rsidRPr="00A71893">
        <w:t>:</w:t>
      </w:r>
    </w:p>
    <w:p w14:paraId="19F9E022" w14:textId="77777777" w:rsidR="001C4E46" w:rsidRPr="00807015" w:rsidRDefault="001C4E46" w:rsidP="00422FC4">
      <w:pPr>
        <w:pStyle w:val="EQ"/>
        <w:ind w:left="360"/>
        <w:rPr>
          <w:lang w:val="en-US"/>
        </w:rPr>
      </w:pPr>
      <w:r w:rsidRPr="00610722">
        <w:rPr>
          <w:lang w:val="en-CA"/>
        </w:rPr>
        <w:tab/>
      </w:r>
      <w:r w:rsidR="00396E48" w:rsidRPr="00AB1ED1">
        <w:rPr>
          <w:rFonts w:ascii="Tahoma" w:hAnsi="Tahoma" w:cs="Tahoma"/>
          <w:position w:val="-12"/>
          <w:lang w:val="en-US"/>
        </w:rPr>
        <w:object w:dxaOrig="2400" w:dyaOrig="340" w14:anchorId="3B0C18E2">
          <v:shape id="_x0000_i1306" type="#_x0000_t75" style="width:118.9pt;height:17.25pt" o:ole="">
            <v:imagedata r:id="rId514" o:title=""/>
          </v:shape>
          <o:OLEObject Type="Embed" ProgID="Equation.3" ShapeID="_x0000_i1306" DrawAspect="Content" ObjectID="_1783089458" r:id="rId515"/>
        </w:object>
      </w:r>
      <w:r w:rsidRPr="00807015">
        <w:rPr>
          <w:rFonts w:ascii="Tahoma" w:hAnsi="Tahoma" w:cs="Tahoma"/>
          <w:lang w:val="en-US"/>
        </w:rPr>
        <w:t xml:space="preserve">, </w:t>
      </w:r>
      <w:r w:rsidRPr="00724AC0">
        <w:rPr>
          <w:rFonts w:ascii="Tahoma" w:hAnsi="Tahoma" w:cs="Tahoma"/>
          <w:position w:val="-6"/>
          <w:lang w:val="en-US"/>
        </w:rPr>
        <w:object w:dxaOrig="1100" w:dyaOrig="279" w14:anchorId="5A236094">
          <v:shape id="_x0000_i1307" type="#_x0000_t75" style="width:54.4pt;height:13.5pt" o:ole="">
            <v:imagedata r:id="rId516" o:title=""/>
          </v:shape>
          <o:OLEObject Type="Embed" ProgID="Equation.3" ShapeID="_x0000_i1307" DrawAspect="Content" ObjectID="_1783089459" r:id="rId517"/>
        </w:object>
      </w:r>
      <w:r w:rsidRPr="00807015">
        <w:rPr>
          <w:lang w:val="en-US"/>
        </w:rPr>
        <w:tab/>
        <w:t>(</w:t>
      </w:r>
      <w:r w:rsidRPr="00807015">
        <w:rPr>
          <w:lang w:val="en-US"/>
        </w:rPr>
        <w:fldChar w:fldCharType="begin"/>
      </w:r>
      <w:r w:rsidRPr="00807015">
        <w:rPr>
          <w:lang w:val="en-US"/>
        </w:rPr>
        <w:instrText xml:space="preserve"> SEQ eqn \* MERGEFORMAT </w:instrText>
      </w:r>
      <w:r w:rsidRPr="00807015">
        <w:rPr>
          <w:lang w:val="en-US"/>
        </w:rPr>
        <w:fldChar w:fldCharType="separate"/>
      </w:r>
      <w:r w:rsidR="007F0C93">
        <w:rPr>
          <w:lang w:val="en-US"/>
        </w:rPr>
        <w:t>2058</w:t>
      </w:r>
      <w:r w:rsidRPr="00807015">
        <w:rPr>
          <w:lang w:val="en-US"/>
        </w:rPr>
        <w:fldChar w:fldCharType="end"/>
      </w:r>
      <w:r w:rsidRPr="00807015">
        <w:rPr>
          <w:lang w:val="en-US"/>
        </w:rPr>
        <w:t>)</w:t>
      </w:r>
    </w:p>
    <w:p w14:paraId="22182A2E" w14:textId="77777777" w:rsidR="001C4E46" w:rsidRPr="0005722B" w:rsidRDefault="001C4E46" w:rsidP="00422FC4">
      <w:pPr>
        <w:spacing w:line="360" w:lineRule="auto"/>
        <w:jc w:val="both"/>
        <w:rPr>
          <w:lang w:val="en-US"/>
        </w:rPr>
      </w:pPr>
      <w:r w:rsidRPr="00A71893">
        <w:rPr>
          <w:lang w:val="en-US"/>
        </w:rPr>
        <w:t>Tonal components</w:t>
      </w:r>
      <w:r>
        <w:rPr>
          <w:lang w:val="en-US"/>
        </w:rPr>
        <w:t xml:space="preserve"> are detected using the criterion </w:t>
      </w:r>
      <w:r w:rsidR="00396E48" w:rsidRPr="00A71893">
        <w:rPr>
          <w:position w:val="-10"/>
          <w:lang w:val="en-US"/>
        </w:rPr>
        <w:object w:dxaOrig="380" w:dyaOrig="300" w14:anchorId="1A3CFCBD">
          <v:shape id="_x0000_i1308" type="#_x0000_t75" style="width:18.75pt;height:15.4pt" o:ole="">
            <v:imagedata r:id="rId518" o:title=""/>
          </v:shape>
          <o:OLEObject Type="Embed" ProgID="Equation.3" ShapeID="_x0000_i1308" DrawAspect="Content" ObjectID="_1783089460" r:id="rId519"/>
        </w:object>
      </w:r>
      <w:r w:rsidRPr="00A71893">
        <w:rPr>
          <w:lang w:val="en-US"/>
        </w:rPr>
        <w:t>&gt;0.</w:t>
      </w:r>
      <w:r>
        <w:rPr>
          <w:lang w:val="en-US"/>
        </w:rPr>
        <w:t xml:space="preserve"> </w:t>
      </w:r>
    </w:p>
    <w:p w14:paraId="1416F889" w14:textId="77777777" w:rsidR="001C4E46" w:rsidRPr="00A71893" w:rsidRDefault="001C4E46" w:rsidP="00AB1ED1">
      <w:pPr>
        <w:numPr>
          <w:ilvl w:val="0"/>
          <w:numId w:val="24"/>
        </w:numPr>
        <w:spacing w:line="360" w:lineRule="auto"/>
        <w:jc w:val="both"/>
        <w:rPr>
          <w:lang w:val="en-US"/>
        </w:rPr>
      </w:pPr>
      <w:r>
        <w:rPr>
          <w:lang w:val="en-US"/>
        </w:rPr>
        <w:t>C</w:t>
      </w:r>
      <w:r w:rsidRPr="00A71893">
        <w:t xml:space="preserve">omputation of the energy </w:t>
      </w:r>
      <w:r w:rsidR="00396E48" w:rsidRPr="00AB1ED1">
        <w:rPr>
          <w:position w:val="-10"/>
        </w:rPr>
        <w:object w:dxaOrig="760" w:dyaOrig="300" w14:anchorId="30B89283">
          <v:shape id="_x0000_i1309" type="#_x0000_t75" style="width:37.9pt;height:15pt" o:ole="">
            <v:imagedata r:id="rId520" o:title=""/>
          </v:shape>
          <o:OLEObject Type="Embed" ProgID="Equation.3" ShapeID="_x0000_i1309" DrawAspect="Content" ObjectID="_1783089461" r:id="rId521"/>
        </w:object>
      </w:r>
      <w:r w:rsidRPr="00A71893">
        <w:t xml:space="preserve"> of dominant tonal components in high frequency:</w:t>
      </w:r>
    </w:p>
    <w:p w14:paraId="504960BB" w14:textId="77777777" w:rsidR="001C4E46" w:rsidRPr="000B4119" w:rsidRDefault="001C4E46" w:rsidP="00422FC4">
      <w:pPr>
        <w:spacing w:line="360" w:lineRule="auto"/>
        <w:jc w:val="both"/>
        <w:rPr>
          <w:rFonts w:ascii="Tahoma" w:hAnsi="Tahoma" w:cs="Tahoma"/>
          <w:lang w:val="en-US"/>
        </w:rPr>
      </w:pPr>
      <w:r>
        <w:t>The energy of tonal components is computed as follows:</w:t>
      </w:r>
    </w:p>
    <w:p w14:paraId="2A10D248" w14:textId="77777777" w:rsidR="001C4E46" w:rsidRPr="0028558B" w:rsidRDefault="001C4E46" w:rsidP="00422FC4">
      <w:pPr>
        <w:pStyle w:val="EQ"/>
        <w:ind w:left="360"/>
        <w:rPr>
          <w:lang w:val="en-US"/>
        </w:rPr>
      </w:pPr>
      <w:r w:rsidRPr="00610722">
        <w:rPr>
          <w:lang w:val="en-CA"/>
        </w:rPr>
        <w:lastRenderedPageBreak/>
        <w:tab/>
      </w:r>
      <w:r w:rsidR="00396E48" w:rsidRPr="00AB1ED1">
        <w:rPr>
          <w:rFonts w:ascii="Tahoma" w:hAnsi="Tahoma" w:cs="Tahoma"/>
          <w:position w:val="-36"/>
        </w:rPr>
        <w:object w:dxaOrig="2020" w:dyaOrig="620" w14:anchorId="33D979BE">
          <v:shape id="_x0000_i1310" type="#_x0000_t75" style="width:100.9pt;height:30.75pt" o:ole="">
            <v:imagedata r:id="rId522" o:title=""/>
          </v:shape>
          <o:OLEObject Type="Embed" ProgID="Equation.3" ShapeID="_x0000_i1310" DrawAspect="Content" ObjectID="_1783089462" r:id="rId523"/>
        </w:object>
      </w:r>
      <w:r w:rsidRPr="0028558B">
        <w:rPr>
          <w:rFonts w:ascii="Tahoma" w:hAnsi="Tahoma" w:cs="Tahoma"/>
          <w:lang w:val="en-US"/>
        </w:rPr>
        <w:t xml:space="preserve">, </w:t>
      </w:r>
      <w:r w:rsidR="00396E48" w:rsidRPr="00724AC0">
        <w:rPr>
          <w:rFonts w:ascii="Tahoma" w:hAnsi="Tahoma" w:cs="Tahoma"/>
          <w:position w:val="-6"/>
          <w:lang w:val="en-US"/>
        </w:rPr>
        <w:object w:dxaOrig="960" w:dyaOrig="240" w14:anchorId="392032CF">
          <v:shape id="_x0000_i1311" type="#_x0000_t75" style="width:47.65pt;height:11.65pt" o:ole="">
            <v:imagedata r:id="rId524" o:title=""/>
          </v:shape>
          <o:OLEObject Type="Embed" ProgID="Equation.3" ShapeID="_x0000_i1311" DrawAspect="Content" ObjectID="_1783089463" r:id="rId525"/>
        </w:object>
      </w:r>
      <w:r w:rsidRPr="0028558B">
        <w:rPr>
          <w:lang w:val="en-US"/>
        </w:rPr>
        <w:tab/>
        <w:t>(</w:t>
      </w:r>
      <w:r w:rsidRPr="0028558B">
        <w:rPr>
          <w:lang w:val="en-US"/>
        </w:rPr>
        <w:fldChar w:fldCharType="begin"/>
      </w:r>
      <w:r w:rsidRPr="0028558B">
        <w:rPr>
          <w:lang w:val="en-US"/>
        </w:rPr>
        <w:instrText xml:space="preserve"> SEQ eqn \* MERGEFORMAT </w:instrText>
      </w:r>
      <w:r w:rsidRPr="0028558B">
        <w:rPr>
          <w:lang w:val="en-US"/>
        </w:rPr>
        <w:fldChar w:fldCharType="separate"/>
      </w:r>
      <w:r w:rsidR="007F0C93">
        <w:rPr>
          <w:lang w:val="en-US"/>
        </w:rPr>
        <w:t>2059</w:t>
      </w:r>
      <w:r w:rsidRPr="0028558B">
        <w:rPr>
          <w:lang w:val="en-US"/>
        </w:rPr>
        <w:fldChar w:fldCharType="end"/>
      </w:r>
      <w:r w:rsidRPr="0028558B">
        <w:rPr>
          <w:lang w:val="en-US"/>
        </w:rPr>
        <w:t>)</w:t>
      </w:r>
    </w:p>
    <w:p w14:paraId="625FE0A8" w14:textId="77777777" w:rsidR="001C4E46" w:rsidRDefault="001C4E46" w:rsidP="00422FC4">
      <w:pPr>
        <w:rPr>
          <w:lang w:val="en-US"/>
        </w:rPr>
      </w:pPr>
    </w:p>
    <w:p w14:paraId="133A7855" w14:textId="77777777" w:rsidR="001C4E46" w:rsidRPr="001F00E3" w:rsidRDefault="001C4E46" w:rsidP="00422FC4">
      <w:pPr>
        <w:pStyle w:val="Heading5"/>
        <w:rPr>
          <w:lang w:val="en-US"/>
        </w:rPr>
      </w:pPr>
      <w:r>
        <w:t>6.8.</w:t>
      </w:r>
      <w:r w:rsidRPr="000A5F89">
        <w:rPr>
          <w:lang w:val="en-US"/>
        </w:rPr>
        <w:t>3</w:t>
      </w:r>
      <w:r w:rsidRPr="00E4207E">
        <w:t>.</w:t>
      </w:r>
      <w:r w:rsidRPr="00B70A62">
        <w:rPr>
          <w:lang w:val="en-US"/>
        </w:rPr>
        <w:t>2</w:t>
      </w:r>
      <w:r>
        <w:t>.</w:t>
      </w:r>
      <w:r>
        <w:rPr>
          <w:lang w:val="en-US"/>
        </w:rPr>
        <w:t>4</w:t>
      </w:r>
      <w:r w:rsidRPr="00E4207E">
        <w:tab/>
      </w:r>
      <w:r>
        <w:rPr>
          <w:lang w:val="en-US"/>
        </w:rPr>
        <w:t>Recombination</w:t>
      </w:r>
    </w:p>
    <w:p w14:paraId="45270C8D" w14:textId="77777777" w:rsidR="001C4E46" w:rsidRDefault="001C4E46" w:rsidP="00422FC4">
      <w:pPr>
        <w:rPr>
          <w:lang w:val="en-US"/>
        </w:rPr>
      </w:pPr>
      <w:r>
        <w:rPr>
          <w:lang w:val="en-US"/>
        </w:rPr>
        <w:t>The extracted tonal and ambiance components are re-mixed adaptively. The combined signal is obtained using absolute values as:</w:t>
      </w:r>
    </w:p>
    <w:p w14:paraId="0619557E" w14:textId="77777777" w:rsidR="001C4E46" w:rsidRPr="00807015" w:rsidRDefault="001C4E46" w:rsidP="00422FC4">
      <w:pPr>
        <w:pStyle w:val="EQ"/>
        <w:ind w:left="360"/>
        <w:rPr>
          <w:lang w:val="en-US"/>
        </w:rPr>
      </w:pPr>
      <w:r w:rsidRPr="00610722">
        <w:rPr>
          <w:lang w:val="en-CA"/>
        </w:rPr>
        <w:tab/>
      </w:r>
      <w:r w:rsidR="00396E48" w:rsidRPr="00AB1ED1">
        <w:rPr>
          <w:rFonts w:ascii="Tahoma" w:hAnsi="Tahoma" w:cs="Tahoma"/>
          <w:position w:val="-46"/>
          <w:lang w:val="en-US"/>
        </w:rPr>
        <w:object w:dxaOrig="2760" w:dyaOrig="1020" w14:anchorId="2349FF4D">
          <v:shape id="_x0000_i1312" type="#_x0000_t75" style="width:136.5pt;height:51pt" o:ole="">
            <v:imagedata r:id="rId526" o:title=""/>
          </v:shape>
          <o:OLEObject Type="Embed" ProgID="Equation.3" ShapeID="_x0000_i1312" DrawAspect="Content" ObjectID="_1783089464" r:id="rId527"/>
        </w:object>
      </w:r>
      <w:r w:rsidRPr="00807015">
        <w:rPr>
          <w:rFonts w:ascii="Tahoma" w:hAnsi="Tahoma" w:cs="Tahoma"/>
          <w:lang w:val="en-US"/>
        </w:rPr>
        <w:t xml:space="preserve">, </w:t>
      </w:r>
      <w:r w:rsidR="00396E48" w:rsidRPr="00724AC0">
        <w:rPr>
          <w:rFonts w:ascii="Tahoma" w:hAnsi="Tahoma" w:cs="Tahoma"/>
          <w:position w:val="-6"/>
          <w:lang w:val="en-US"/>
        </w:rPr>
        <w:object w:dxaOrig="960" w:dyaOrig="240" w14:anchorId="68D3E71D">
          <v:shape id="_x0000_i1313" type="#_x0000_t75" style="width:47.65pt;height:11.65pt" o:ole="">
            <v:imagedata r:id="rId528" o:title=""/>
          </v:shape>
          <o:OLEObject Type="Embed" ProgID="Equation.3" ShapeID="_x0000_i1313" DrawAspect="Content" ObjectID="_1783089465" r:id="rId529"/>
        </w:object>
      </w:r>
      <w:r w:rsidRPr="00807015">
        <w:rPr>
          <w:lang w:val="en-US"/>
        </w:rPr>
        <w:tab/>
        <w:t>(</w:t>
      </w:r>
      <w:r w:rsidRPr="00807015">
        <w:rPr>
          <w:lang w:val="en-US"/>
        </w:rPr>
        <w:fldChar w:fldCharType="begin"/>
      </w:r>
      <w:r w:rsidRPr="00807015">
        <w:rPr>
          <w:lang w:val="en-US"/>
        </w:rPr>
        <w:instrText xml:space="preserve"> SEQ eqn \* MERGEFORMAT </w:instrText>
      </w:r>
      <w:r w:rsidRPr="00807015">
        <w:rPr>
          <w:lang w:val="en-US"/>
        </w:rPr>
        <w:fldChar w:fldCharType="separate"/>
      </w:r>
      <w:r w:rsidR="007F0C93">
        <w:rPr>
          <w:lang w:val="en-US"/>
        </w:rPr>
        <w:t>2060</w:t>
      </w:r>
      <w:r w:rsidRPr="00807015">
        <w:rPr>
          <w:lang w:val="en-US"/>
        </w:rPr>
        <w:fldChar w:fldCharType="end"/>
      </w:r>
      <w:r w:rsidRPr="00807015">
        <w:rPr>
          <w:lang w:val="en-US"/>
        </w:rPr>
        <w:t>)</w:t>
      </w:r>
    </w:p>
    <w:p w14:paraId="14F17534" w14:textId="77777777" w:rsidR="001C4E46" w:rsidRDefault="001C4E46" w:rsidP="00422FC4">
      <w:pPr>
        <w:rPr>
          <w:lang w:val="en-US"/>
        </w:rPr>
      </w:pPr>
      <w:r>
        <w:rPr>
          <w:lang w:val="en-US"/>
        </w:rPr>
        <w:t>where the factor controlling the ambiance</w:t>
      </w:r>
    </w:p>
    <w:p w14:paraId="0E2A08BC" w14:textId="77777777" w:rsidR="001C4E46" w:rsidRPr="00807015" w:rsidRDefault="001C4E46" w:rsidP="00422FC4">
      <w:pPr>
        <w:pStyle w:val="EQ"/>
        <w:ind w:left="360"/>
        <w:rPr>
          <w:lang w:val="en-US"/>
        </w:rPr>
      </w:pPr>
      <w:r w:rsidRPr="00610722">
        <w:rPr>
          <w:lang w:val="en-CA"/>
        </w:rPr>
        <w:tab/>
      </w:r>
      <w:r w:rsidR="00396E48" w:rsidRPr="00AB1ED1">
        <w:rPr>
          <w:rFonts w:ascii="Tahoma" w:hAnsi="Tahoma" w:cs="Tahoma"/>
          <w:position w:val="-26"/>
          <w:lang w:val="en-US"/>
        </w:rPr>
        <w:object w:dxaOrig="2200" w:dyaOrig="600" w14:anchorId="245641F1">
          <v:shape id="_x0000_i1314" type="#_x0000_t75" style="width:109.9pt;height:29.65pt" o:ole="">
            <v:imagedata r:id="rId530" o:title=""/>
          </v:shape>
          <o:OLEObject Type="Embed" ProgID="Equation.3" ShapeID="_x0000_i1314" DrawAspect="Content" ObjectID="_1783089466" r:id="rId531"/>
        </w:object>
      </w:r>
      <w:r w:rsidRPr="00807015">
        <w:rPr>
          <w:lang w:val="en-US"/>
        </w:rPr>
        <w:tab/>
        <w:t>(</w:t>
      </w:r>
      <w:r w:rsidRPr="00807015">
        <w:rPr>
          <w:lang w:val="en-US"/>
        </w:rPr>
        <w:fldChar w:fldCharType="begin"/>
      </w:r>
      <w:r w:rsidRPr="00807015">
        <w:rPr>
          <w:lang w:val="en-US"/>
        </w:rPr>
        <w:instrText xml:space="preserve"> SEQ eqn \* MERGEFORMAT </w:instrText>
      </w:r>
      <w:r w:rsidRPr="00807015">
        <w:rPr>
          <w:lang w:val="en-US"/>
        </w:rPr>
        <w:fldChar w:fldCharType="separate"/>
      </w:r>
      <w:r w:rsidR="007F0C93">
        <w:rPr>
          <w:lang w:val="en-US"/>
        </w:rPr>
        <w:t>2061</w:t>
      </w:r>
      <w:r w:rsidRPr="00807015">
        <w:rPr>
          <w:lang w:val="en-US"/>
        </w:rPr>
        <w:fldChar w:fldCharType="end"/>
      </w:r>
      <w:r w:rsidRPr="00807015">
        <w:rPr>
          <w:lang w:val="en-US"/>
        </w:rPr>
        <w:t>)</w:t>
      </w:r>
    </w:p>
    <w:p w14:paraId="7D9DDAA7" w14:textId="77777777" w:rsidR="001C4E46" w:rsidRDefault="001C4E46" w:rsidP="00422FC4">
      <w:pPr>
        <w:rPr>
          <w:lang w:val="en-US"/>
        </w:rPr>
      </w:pPr>
      <w:r w:rsidRPr="00F00FF4">
        <w:rPr>
          <w:lang w:val="en-US"/>
        </w:rPr>
        <w:t>an</w:t>
      </w:r>
      <w:r w:rsidRPr="007237A7">
        <w:rPr>
          <w:lang w:val="en-US"/>
        </w:rPr>
        <w:t xml:space="preserve">d </w:t>
      </w:r>
      <w:r w:rsidR="00396E48" w:rsidRPr="00AB1ED1">
        <w:rPr>
          <w:rFonts w:ascii="Tahoma" w:hAnsi="Tahoma" w:cs="Tahoma"/>
          <w:position w:val="-10"/>
          <w:lang w:val="en-US"/>
        </w:rPr>
        <w:object w:dxaOrig="220" w:dyaOrig="279" w14:anchorId="1C2C7E70">
          <v:shape id="_x0000_i1315" type="#_x0000_t75" style="width:10.9pt;height:13.15pt" o:ole="">
            <v:imagedata r:id="rId532" o:title=""/>
          </v:shape>
          <o:OLEObject Type="Embed" ProgID="Equation.3" ShapeID="_x0000_i1315" DrawAspect="Content" ObjectID="_1783089467" r:id="rId533"/>
        </w:object>
      </w:r>
      <w:r w:rsidRPr="00AB1ED1">
        <w:rPr>
          <w:rFonts w:ascii="Tahoma" w:hAnsi="Tahoma" w:cs="Tahoma"/>
          <w:lang w:val="en-US"/>
        </w:rPr>
        <w:t xml:space="preserve"> </w:t>
      </w:r>
      <w:r w:rsidRPr="00AB1ED1">
        <w:rPr>
          <w:lang w:val="en-US"/>
        </w:rPr>
        <w:t>is a multiplicative factor given by:.</w:t>
      </w:r>
    </w:p>
    <w:p w14:paraId="2BDA2803" w14:textId="77777777" w:rsidR="001C4E46" w:rsidRDefault="001C4E46" w:rsidP="00422FC4">
      <w:pPr>
        <w:pStyle w:val="EQ"/>
        <w:ind w:left="360"/>
        <w:rPr>
          <w:lang w:val="en-US"/>
        </w:rPr>
      </w:pPr>
      <w:r w:rsidRPr="00610722">
        <w:rPr>
          <w:lang w:val="en-CA"/>
        </w:rPr>
        <w:tab/>
      </w:r>
      <w:r w:rsidR="007B6A56" w:rsidRPr="001A75CA">
        <w:rPr>
          <w:rFonts w:ascii="Tahoma" w:hAnsi="Tahoma" w:cs="Tahoma"/>
          <w:position w:val="-10"/>
          <w:lang w:val="en-US"/>
        </w:rPr>
        <w:object w:dxaOrig="1320" w:dyaOrig="300" w14:anchorId="71FB57E4">
          <v:shape id="_x0000_i1316" type="#_x0000_t75" style="width:66pt;height:15pt" o:ole="">
            <v:imagedata r:id="rId534" o:title=""/>
          </v:shape>
          <o:OLEObject Type="Embed" ProgID="Equation.3" ShapeID="_x0000_i1316" DrawAspect="Content" ObjectID="_1783089468" r:id="rId535"/>
        </w:object>
      </w:r>
      <w:r w:rsidRPr="001A75CA">
        <w:rPr>
          <w:lang w:val="en-US"/>
        </w:rPr>
        <w:tab/>
        <w:t>(</w:t>
      </w:r>
      <w:r w:rsidRPr="001A75CA">
        <w:rPr>
          <w:lang w:val="en-US"/>
        </w:rPr>
        <w:fldChar w:fldCharType="begin"/>
      </w:r>
      <w:r w:rsidRPr="001A75CA">
        <w:rPr>
          <w:lang w:val="en-US"/>
        </w:rPr>
        <w:instrText xml:space="preserve"> SEQ eqn \* MERGEFORMAT </w:instrText>
      </w:r>
      <w:r w:rsidRPr="001A75CA">
        <w:rPr>
          <w:lang w:val="en-US"/>
        </w:rPr>
        <w:fldChar w:fldCharType="separate"/>
      </w:r>
      <w:r w:rsidR="007F0C93">
        <w:rPr>
          <w:lang w:val="en-US"/>
        </w:rPr>
        <w:t>2062</w:t>
      </w:r>
      <w:r w:rsidRPr="001A75CA">
        <w:rPr>
          <w:lang w:val="en-US"/>
        </w:rPr>
        <w:fldChar w:fldCharType="end"/>
      </w:r>
      <w:r w:rsidRPr="001A75CA">
        <w:rPr>
          <w:lang w:val="en-US"/>
        </w:rPr>
        <w:t>)</w:t>
      </w:r>
    </w:p>
    <w:p w14:paraId="6B3DD1EE" w14:textId="77777777" w:rsidR="001C4E46" w:rsidRPr="00F00FF4" w:rsidRDefault="001C4E46" w:rsidP="00422FC4">
      <w:pPr>
        <w:rPr>
          <w:lang w:val="en-US"/>
        </w:rPr>
      </w:pPr>
      <w:r>
        <w:rPr>
          <w:lang w:val="en-US"/>
        </w:rPr>
        <w:t xml:space="preserve">Tonal components, that were detected using the </w:t>
      </w:r>
      <w:r w:rsidR="00396E48">
        <w:rPr>
          <w:lang w:val="en-US"/>
        </w:rPr>
        <w:t>criterion</w:t>
      </w:r>
      <w:r w:rsidR="00396E48" w:rsidRPr="0072785A">
        <w:rPr>
          <w:rFonts w:ascii="Tahoma" w:hAnsi="Tahoma" w:cs="Tahoma"/>
          <w:position w:val="-10"/>
        </w:rPr>
        <w:object w:dxaOrig="700" w:dyaOrig="300" w14:anchorId="5267B16D">
          <v:shape id="_x0000_i1317" type="#_x0000_t75" style="width:34.5pt;height:15.4pt" o:ole="">
            <v:imagedata r:id="rId536" o:title=""/>
          </v:shape>
          <o:OLEObject Type="Embed" ProgID="Equation.3" ShapeID="_x0000_i1317" DrawAspect="Content" ObjectID="_1783089469" r:id="rId537"/>
        </w:object>
      </w:r>
      <w:r>
        <w:rPr>
          <w:lang w:val="en-US"/>
        </w:rPr>
        <w:t xml:space="preserve">, are reduced by a factor </w:t>
      </w:r>
      <w:r w:rsidR="00396E48" w:rsidRPr="0072785A">
        <w:rPr>
          <w:rFonts w:ascii="Tahoma" w:hAnsi="Tahoma" w:cs="Tahoma"/>
          <w:position w:val="-4"/>
        </w:rPr>
        <w:object w:dxaOrig="200" w:dyaOrig="220" w14:anchorId="6F0E7624">
          <v:shape id="_x0000_i1318" type="#_x0000_t75" style="width:10.15pt;height:10.9pt" o:ole="">
            <v:imagedata r:id="rId538" o:title=""/>
          </v:shape>
          <o:OLEObject Type="Embed" ProgID="Equation.3" ShapeID="_x0000_i1318" DrawAspect="Content" ObjectID="_1783089470" r:id="rId539"/>
        </w:object>
      </w:r>
      <w:r>
        <w:rPr>
          <w:lang w:val="en-US"/>
        </w:rPr>
        <w:t xml:space="preserve">and the average level is amplified by </w:t>
      </w:r>
      <w:r w:rsidR="00396E48" w:rsidRPr="0072785A">
        <w:rPr>
          <w:rFonts w:ascii="Tahoma" w:hAnsi="Tahoma" w:cs="Tahoma"/>
          <w:position w:val="-6"/>
        </w:rPr>
        <w:object w:dxaOrig="380" w:dyaOrig="260" w14:anchorId="18D7313A">
          <v:shape id="_x0000_i1319" type="#_x0000_t75" style="width:19.15pt;height:12.4pt" o:ole="">
            <v:imagedata r:id="rId540" o:title=""/>
          </v:shape>
          <o:OLEObject Type="Embed" ProgID="Equation.3" ShapeID="_x0000_i1319" DrawAspect="Content" ObjectID="_1783089471" r:id="rId541"/>
        </w:object>
      </w:r>
      <w:r>
        <w:rPr>
          <w:lang w:val="en-US"/>
        </w:rPr>
        <w:t>.</w:t>
      </w:r>
    </w:p>
    <w:p w14:paraId="3DAB854E" w14:textId="77777777" w:rsidR="001C4E46" w:rsidRDefault="001C4E46" w:rsidP="00422FC4">
      <w:pPr>
        <w:rPr>
          <w:lang w:val="en-US"/>
        </w:rPr>
      </w:pPr>
      <w:r>
        <w:rPr>
          <w:lang w:val="en-US"/>
        </w:rPr>
        <w:t>S</w:t>
      </w:r>
      <w:r w:rsidRPr="0028558B">
        <w:rPr>
          <w:lang w:val="en-US"/>
        </w:rPr>
        <w:t xml:space="preserve">igns from </w:t>
      </w:r>
      <w:r w:rsidR="00396E48" w:rsidRPr="00AB1ED1">
        <w:rPr>
          <w:rFonts w:ascii="Tahoma" w:hAnsi="Tahoma" w:cs="Tahoma"/>
          <w:position w:val="-10"/>
          <w:lang w:val="en-US"/>
        </w:rPr>
        <w:object w:dxaOrig="780" w:dyaOrig="300" w14:anchorId="12883226">
          <v:shape id="_x0000_i1320" type="#_x0000_t75" style="width:39pt;height:15pt" o:ole="">
            <v:imagedata r:id="rId542" o:title=""/>
          </v:shape>
          <o:OLEObject Type="Embed" ProgID="Equation.3" ShapeID="_x0000_i1320" DrawAspect="Content" ObjectID="_1783089472" r:id="rId543"/>
        </w:object>
      </w:r>
      <w:r w:rsidRPr="0028558B">
        <w:rPr>
          <w:lang w:val="en-US"/>
        </w:rPr>
        <w:t>are then applied</w:t>
      </w:r>
      <w:r>
        <w:rPr>
          <w:lang w:val="en-US"/>
        </w:rPr>
        <w:t xml:space="preserve"> as follows:</w:t>
      </w:r>
    </w:p>
    <w:p w14:paraId="7825E643" w14:textId="77777777" w:rsidR="001C4E46" w:rsidRPr="0088116B" w:rsidRDefault="001C4E46" w:rsidP="00422FC4">
      <w:pPr>
        <w:pStyle w:val="EQ"/>
        <w:ind w:left="360"/>
        <w:rPr>
          <w:lang w:val="en-US"/>
        </w:rPr>
      </w:pPr>
      <w:r w:rsidRPr="00610722">
        <w:rPr>
          <w:lang w:val="en-CA"/>
        </w:rPr>
        <w:tab/>
      </w:r>
      <w:r w:rsidR="00396E48" w:rsidRPr="00AB1ED1">
        <w:rPr>
          <w:rFonts w:ascii="Tahoma" w:hAnsi="Tahoma" w:cs="Tahoma"/>
          <w:position w:val="-10"/>
        </w:rPr>
        <w:object w:dxaOrig="2620" w:dyaOrig="300" w14:anchorId="0DF89880">
          <v:shape id="_x0000_i1321" type="#_x0000_t75" style="width:130.9pt;height:15pt" o:ole="">
            <v:imagedata r:id="rId544" o:title=""/>
          </v:shape>
          <o:OLEObject Type="Embed" ProgID="Equation.3" ShapeID="_x0000_i1321" DrawAspect="Content" ObjectID="_1783089473" r:id="rId545"/>
        </w:object>
      </w:r>
      <w:r w:rsidRPr="0088116B">
        <w:rPr>
          <w:rFonts w:ascii="Tahoma" w:hAnsi="Tahoma" w:cs="Tahoma"/>
          <w:lang w:val="en-US"/>
        </w:rPr>
        <w:t xml:space="preserve">, </w:t>
      </w:r>
      <w:r w:rsidR="00396E48" w:rsidRPr="00724AC0">
        <w:rPr>
          <w:rFonts w:ascii="Tahoma" w:hAnsi="Tahoma" w:cs="Tahoma"/>
          <w:position w:val="-6"/>
          <w:lang w:val="en-US"/>
        </w:rPr>
        <w:object w:dxaOrig="960" w:dyaOrig="240" w14:anchorId="14FF1EED">
          <v:shape id="_x0000_i1322" type="#_x0000_t75" style="width:47.65pt;height:11.65pt" o:ole="">
            <v:imagedata r:id="rId546" o:title=""/>
          </v:shape>
          <o:OLEObject Type="Embed" ProgID="Equation.3" ShapeID="_x0000_i1322" DrawAspect="Content" ObjectID="_1783089474" r:id="rId547"/>
        </w:object>
      </w:r>
      <w:r w:rsidRPr="0088116B">
        <w:rPr>
          <w:lang w:val="en-US"/>
        </w:rPr>
        <w:tab/>
        <w:t>(</w:t>
      </w:r>
      <w:r w:rsidRPr="0088116B">
        <w:rPr>
          <w:lang w:val="en-US"/>
        </w:rPr>
        <w:fldChar w:fldCharType="begin"/>
      </w:r>
      <w:r w:rsidRPr="0088116B">
        <w:rPr>
          <w:lang w:val="en-US"/>
        </w:rPr>
        <w:instrText xml:space="preserve"> SEQ eqn \* MERGEFORMAT </w:instrText>
      </w:r>
      <w:r w:rsidRPr="0088116B">
        <w:rPr>
          <w:lang w:val="en-US"/>
        </w:rPr>
        <w:fldChar w:fldCharType="separate"/>
      </w:r>
      <w:r w:rsidR="007F0C93">
        <w:rPr>
          <w:lang w:val="en-US"/>
        </w:rPr>
        <w:t>2063</w:t>
      </w:r>
      <w:r w:rsidRPr="0088116B">
        <w:rPr>
          <w:lang w:val="en-US"/>
        </w:rPr>
        <w:fldChar w:fldCharType="end"/>
      </w:r>
      <w:r w:rsidRPr="0088116B">
        <w:rPr>
          <w:lang w:val="en-US"/>
        </w:rPr>
        <w:t>)</w:t>
      </w:r>
    </w:p>
    <w:p w14:paraId="60FF8BE1" w14:textId="77777777" w:rsidR="001C4E46" w:rsidRDefault="001C4E46" w:rsidP="00422FC4">
      <w:pPr>
        <w:rPr>
          <w:lang w:val="en-US"/>
        </w:rPr>
      </w:pPr>
      <w:r>
        <w:rPr>
          <w:lang w:val="en-US"/>
        </w:rPr>
        <w:t>where</w:t>
      </w:r>
    </w:p>
    <w:p w14:paraId="46A6142C" w14:textId="77777777" w:rsidR="001C4E46" w:rsidRPr="0088116B" w:rsidRDefault="001C4E46" w:rsidP="00422FC4">
      <w:pPr>
        <w:pStyle w:val="EQ"/>
        <w:ind w:left="360"/>
        <w:rPr>
          <w:lang w:val="en-US"/>
        </w:rPr>
      </w:pPr>
      <w:r w:rsidRPr="00610722">
        <w:rPr>
          <w:lang w:val="en-CA"/>
        </w:rPr>
        <w:tab/>
      </w:r>
      <w:r w:rsidR="00396E48" w:rsidRPr="00AB1ED1">
        <w:rPr>
          <w:rFonts w:ascii="Tahoma" w:hAnsi="Tahoma" w:cs="Tahoma"/>
          <w:position w:val="-26"/>
        </w:rPr>
        <w:object w:dxaOrig="1680" w:dyaOrig="620" w14:anchorId="1A5214F6">
          <v:shape id="_x0000_i1323" type="#_x0000_t75" style="width:84pt;height:31.15pt" o:ole="">
            <v:imagedata r:id="rId548" o:title=""/>
          </v:shape>
          <o:OLEObject Type="Embed" ProgID="Equation.3" ShapeID="_x0000_i1323" DrawAspect="Content" ObjectID="_1783089475" r:id="rId549"/>
        </w:object>
      </w:r>
      <w:r w:rsidRPr="0088116B">
        <w:rPr>
          <w:lang w:val="en-US"/>
        </w:rPr>
        <w:tab/>
        <w:t>(</w:t>
      </w:r>
      <w:r w:rsidRPr="0088116B">
        <w:rPr>
          <w:lang w:val="en-US"/>
        </w:rPr>
        <w:fldChar w:fldCharType="begin"/>
      </w:r>
      <w:r w:rsidRPr="0088116B">
        <w:rPr>
          <w:lang w:val="en-US"/>
        </w:rPr>
        <w:instrText xml:space="preserve"> SEQ eqn \* MERGEFORMAT </w:instrText>
      </w:r>
      <w:r w:rsidRPr="0088116B">
        <w:rPr>
          <w:lang w:val="en-US"/>
        </w:rPr>
        <w:fldChar w:fldCharType="separate"/>
      </w:r>
      <w:r w:rsidR="007F0C93">
        <w:rPr>
          <w:lang w:val="en-US"/>
        </w:rPr>
        <w:t>2064</w:t>
      </w:r>
      <w:r w:rsidRPr="0088116B">
        <w:rPr>
          <w:lang w:val="en-US"/>
        </w:rPr>
        <w:fldChar w:fldCharType="end"/>
      </w:r>
      <w:r w:rsidRPr="0088116B">
        <w:rPr>
          <w:lang w:val="en-US"/>
        </w:rPr>
        <w:t>)</w:t>
      </w:r>
    </w:p>
    <w:p w14:paraId="6C60C93A" w14:textId="77777777" w:rsidR="001C4E46" w:rsidRDefault="001C4E46" w:rsidP="00422FC4">
      <w:pPr>
        <w:rPr>
          <w:lang w:val="en-US"/>
        </w:rPr>
      </w:pPr>
      <w:r w:rsidRPr="00F00FF4">
        <w:rPr>
          <w:lang w:val="en-US"/>
        </w:rPr>
        <w:t xml:space="preserve">The combined high-band signal </w:t>
      </w:r>
      <w:r w:rsidR="00396E48" w:rsidRPr="00AB1ED1">
        <w:rPr>
          <w:rFonts w:ascii="Tahoma" w:hAnsi="Tahoma" w:cs="Tahoma"/>
          <w:i/>
          <w:position w:val="-10"/>
          <w:lang w:val="en-US"/>
        </w:rPr>
        <w:object w:dxaOrig="800" w:dyaOrig="300" w14:anchorId="59FAD0F2">
          <v:shape id="_x0000_i1324" type="#_x0000_t75" style="width:40.15pt;height:15pt" o:ole="">
            <v:imagedata r:id="rId550" o:title=""/>
          </v:shape>
          <o:OLEObject Type="Embed" ProgID="Equation.3" ShapeID="_x0000_i1324" DrawAspect="Content" ObjectID="_1783089476" r:id="rId551"/>
        </w:object>
      </w:r>
      <w:r>
        <w:rPr>
          <w:rFonts w:ascii="Tahoma" w:hAnsi="Tahoma" w:cs="Tahoma"/>
          <w:i/>
        </w:rPr>
        <w:t xml:space="preserve"> </w:t>
      </w:r>
      <w:r w:rsidRPr="00F00FF4">
        <w:rPr>
          <w:lang w:val="en-US"/>
        </w:rPr>
        <w:t>is then obtained by adjusting the energy as </w:t>
      </w:r>
      <w:r>
        <w:rPr>
          <w:lang w:val="en-US"/>
        </w:rPr>
        <w:t>follows</w:t>
      </w:r>
      <w:r w:rsidRPr="00F00FF4">
        <w:rPr>
          <w:lang w:val="en-US"/>
        </w:rPr>
        <w:t>:</w:t>
      </w:r>
    </w:p>
    <w:p w14:paraId="5814AFD4" w14:textId="77777777" w:rsidR="001C4E46" w:rsidRPr="0088116B" w:rsidRDefault="001C4E46" w:rsidP="00422FC4">
      <w:pPr>
        <w:pStyle w:val="EQ"/>
        <w:ind w:left="360"/>
        <w:rPr>
          <w:lang w:val="en-US"/>
        </w:rPr>
      </w:pPr>
      <w:r w:rsidRPr="00610722">
        <w:rPr>
          <w:lang w:val="en-CA"/>
        </w:rPr>
        <w:tab/>
      </w:r>
      <w:r w:rsidR="00396E48" w:rsidRPr="00AB1ED1">
        <w:rPr>
          <w:rFonts w:ascii="Tahoma" w:hAnsi="Tahoma" w:cs="Tahoma"/>
          <w:position w:val="-10"/>
          <w:lang w:val="en-US"/>
        </w:rPr>
        <w:object w:dxaOrig="2280" w:dyaOrig="300" w14:anchorId="062EBADF">
          <v:shape id="_x0000_i1325" type="#_x0000_t75" style="width:112.9pt;height:15pt" o:ole="">
            <v:imagedata r:id="rId552" o:title=""/>
          </v:shape>
          <o:OLEObject Type="Embed" ProgID="Equation.3" ShapeID="_x0000_i1325" DrawAspect="Content" ObjectID="_1783089477" r:id="rId553"/>
        </w:object>
      </w:r>
      <w:r w:rsidRPr="0088116B">
        <w:rPr>
          <w:rFonts w:ascii="Tahoma" w:hAnsi="Tahoma" w:cs="Tahoma"/>
          <w:lang w:val="en-US"/>
        </w:rPr>
        <w:t xml:space="preserve">, </w:t>
      </w:r>
      <w:r w:rsidR="00396E48" w:rsidRPr="00AB1ED1">
        <w:rPr>
          <w:rFonts w:ascii="Tahoma" w:hAnsi="Tahoma" w:cs="Tahoma"/>
          <w:position w:val="-8"/>
          <w:lang w:val="en-US"/>
        </w:rPr>
        <w:object w:dxaOrig="1300" w:dyaOrig="260" w14:anchorId="49C3A027">
          <v:shape id="_x0000_i1326" type="#_x0000_t75" style="width:64.9pt;height:12.75pt" o:ole="">
            <v:imagedata r:id="rId554" o:title=""/>
          </v:shape>
          <o:OLEObject Type="Embed" ProgID="Equation.3" ShapeID="_x0000_i1326" DrawAspect="Content" ObjectID="_1783089478" r:id="rId555"/>
        </w:object>
      </w:r>
      <w:r w:rsidRPr="0088116B">
        <w:rPr>
          <w:lang w:val="en-US"/>
        </w:rPr>
        <w:tab/>
        <w:t>(</w:t>
      </w:r>
      <w:r w:rsidRPr="0088116B">
        <w:rPr>
          <w:lang w:val="en-US"/>
        </w:rPr>
        <w:fldChar w:fldCharType="begin"/>
      </w:r>
      <w:r w:rsidRPr="0088116B">
        <w:rPr>
          <w:lang w:val="en-US"/>
        </w:rPr>
        <w:instrText xml:space="preserve"> SEQ eqn \* MERGEFORMAT </w:instrText>
      </w:r>
      <w:r w:rsidRPr="0088116B">
        <w:rPr>
          <w:lang w:val="en-US"/>
        </w:rPr>
        <w:fldChar w:fldCharType="separate"/>
      </w:r>
      <w:r w:rsidR="007F0C93">
        <w:rPr>
          <w:lang w:val="en-US"/>
        </w:rPr>
        <w:t>2065</w:t>
      </w:r>
      <w:r w:rsidRPr="0088116B">
        <w:rPr>
          <w:lang w:val="en-US"/>
        </w:rPr>
        <w:fldChar w:fldCharType="end"/>
      </w:r>
      <w:r w:rsidRPr="0088116B">
        <w:rPr>
          <w:lang w:val="en-US"/>
        </w:rPr>
        <w:t>)</w:t>
      </w:r>
    </w:p>
    <w:p w14:paraId="2CAA384D" w14:textId="77777777" w:rsidR="001C4E46" w:rsidRDefault="001C4E46" w:rsidP="00422FC4">
      <w:pPr>
        <w:rPr>
          <w:lang w:val="en-US"/>
        </w:rPr>
      </w:pPr>
      <w:r>
        <w:rPr>
          <w:lang w:val="en-US"/>
        </w:rPr>
        <w:t xml:space="preserve">where </w:t>
      </w:r>
      <w:r w:rsidRPr="00F00FF4">
        <w:rPr>
          <w:lang w:val="en-US"/>
        </w:rPr>
        <w:t xml:space="preserve"> </w:t>
      </w:r>
      <w:r>
        <w:rPr>
          <w:lang w:val="en-US"/>
        </w:rPr>
        <w:t>the adjustment factor is given by:</w:t>
      </w:r>
    </w:p>
    <w:p w14:paraId="193EA51C" w14:textId="77777777" w:rsidR="001C4E46" w:rsidRPr="00AB1ED1" w:rsidRDefault="001C4E46" w:rsidP="00422FC4">
      <w:pPr>
        <w:pStyle w:val="EQ"/>
        <w:ind w:left="360"/>
        <w:rPr>
          <w:lang w:val="en-US"/>
        </w:rPr>
      </w:pPr>
      <w:r w:rsidRPr="00610722">
        <w:rPr>
          <w:lang w:val="en-CA"/>
        </w:rPr>
        <w:tab/>
      </w:r>
      <w:r w:rsidR="00396E48" w:rsidRPr="00AB1ED1">
        <w:rPr>
          <w:rFonts w:ascii="Tahoma" w:hAnsi="Tahoma" w:cs="Tahoma"/>
          <w:position w:val="-70"/>
        </w:rPr>
        <w:object w:dxaOrig="1600" w:dyaOrig="1080" w14:anchorId="70E3D946">
          <v:shape id="_x0000_i1327" type="#_x0000_t75" style="width:79.15pt;height:53.65pt" o:ole="">
            <v:imagedata r:id="rId556" o:title=""/>
          </v:shape>
          <o:OLEObject Type="Embed" ProgID="Equation.3" ShapeID="_x0000_i1327" DrawAspect="Content" ObjectID="_1783089479" r:id="rId557"/>
        </w:object>
      </w:r>
      <w:r w:rsidRPr="007237A7">
        <w:rPr>
          <w:lang w:val="en-US"/>
        </w:rPr>
        <w:tab/>
        <w:t>(</w:t>
      </w:r>
      <w:r w:rsidRPr="007237A7">
        <w:rPr>
          <w:lang w:val="en-US"/>
        </w:rPr>
        <w:fldChar w:fldCharType="begin"/>
      </w:r>
      <w:r w:rsidRPr="00AB1ED1">
        <w:rPr>
          <w:lang w:val="en-US"/>
        </w:rPr>
        <w:instrText xml:space="preserve"> SEQ eqn \* MERGEFORMAT </w:instrText>
      </w:r>
      <w:r w:rsidRPr="00AB1ED1">
        <w:rPr>
          <w:lang w:val="en-US"/>
        </w:rPr>
        <w:fldChar w:fldCharType="separate"/>
      </w:r>
      <w:r w:rsidR="007F0C93">
        <w:rPr>
          <w:lang w:val="en-US"/>
        </w:rPr>
        <w:t>2066</w:t>
      </w:r>
      <w:r w:rsidRPr="00AB1ED1">
        <w:rPr>
          <w:lang w:val="en-US"/>
        </w:rPr>
        <w:fldChar w:fldCharType="end"/>
      </w:r>
      <w:r w:rsidRPr="00AB1ED1">
        <w:rPr>
          <w:lang w:val="en-US"/>
        </w:rPr>
        <w:t>)</w:t>
      </w:r>
    </w:p>
    <w:p w14:paraId="1350F36C" w14:textId="77777777" w:rsidR="001C4E46" w:rsidRDefault="001C4E46" w:rsidP="00422FC4">
      <w:pPr>
        <w:rPr>
          <w:highlight w:val="red"/>
          <w:lang w:val="en-US"/>
        </w:rPr>
      </w:pPr>
      <w:r w:rsidRPr="00AB1ED1">
        <w:rPr>
          <w:lang w:val="en-US"/>
        </w:rPr>
        <w:t xml:space="preserve">The factor </w:t>
      </w:r>
      <w:r w:rsidR="00396E48" w:rsidRPr="00AB1ED1">
        <w:rPr>
          <w:rFonts w:ascii="Tahoma" w:hAnsi="Tahoma" w:cs="Tahoma"/>
          <w:position w:val="-10"/>
          <w:lang w:val="en-US"/>
        </w:rPr>
        <w:object w:dxaOrig="180" w:dyaOrig="240" w14:anchorId="70133BDA">
          <v:shape id="_x0000_i1328" type="#_x0000_t75" style="width:8.65pt;height:12.4pt" o:ole="">
            <v:imagedata r:id="rId558" o:title=""/>
          </v:shape>
          <o:OLEObject Type="Embed" ProgID="Equation.3" ShapeID="_x0000_i1328" DrawAspect="Content" ObjectID="_1783089480" r:id="rId559"/>
        </w:object>
      </w:r>
      <w:r w:rsidRPr="00AB1ED1">
        <w:rPr>
          <w:lang w:val="en-US"/>
        </w:rPr>
        <w:t xml:space="preserve"> is used to avoid over-estimation of energy and is given by:</w:t>
      </w:r>
    </w:p>
    <w:p w14:paraId="23973E51" w14:textId="77777777" w:rsidR="001C4E46" w:rsidRPr="001A75CA" w:rsidRDefault="001C4E46" w:rsidP="00422FC4">
      <w:pPr>
        <w:pStyle w:val="EQ"/>
        <w:ind w:left="360"/>
        <w:rPr>
          <w:lang w:val="en-US"/>
        </w:rPr>
      </w:pPr>
      <w:r w:rsidRPr="00610722">
        <w:rPr>
          <w:lang w:val="en-CA"/>
        </w:rPr>
        <w:tab/>
      </w:r>
      <w:r w:rsidR="007B6A56" w:rsidRPr="001A75CA">
        <w:rPr>
          <w:rFonts w:ascii="Tahoma" w:hAnsi="Tahoma" w:cs="Tahoma"/>
          <w:position w:val="-10"/>
          <w:lang w:val="en-US"/>
        </w:rPr>
        <w:object w:dxaOrig="2740" w:dyaOrig="300" w14:anchorId="2CEC09EA">
          <v:shape id="_x0000_i1329" type="#_x0000_t75" style="width:136.9pt;height:15pt" o:ole="">
            <v:imagedata r:id="rId560" o:title=""/>
          </v:shape>
          <o:OLEObject Type="Embed" ProgID="Equation.3" ShapeID="_x0000_i1329" DrawAspect="Content" ObjectID="_1783089481" r:id="rId561"/>
        </w:object>
      </w:r>
      <w:r w:rsidRPr="001A75CA">
        <w:rPr>
          <w:lang w:val="en-US"/>
        </w:rPr>
        <w:tab/>
        <w:t>(</w:t>
      </w:r>
      <w:r w:rsidRPr="001A75CA">
        <w:rPr>
          <w:lang w:val="en-US"/>
        </w:rPr>
        <w:fldChar w:fldCharType="begin"/>
      </w:r>
      <w:r w:rsidRPr="001A75CA">
        <w:rPr>
          <w:lang w:val="en-US"/>
        </w:rPr>
        <w:instrText xml:space="preserve"> SEQ eqn \* MERGEFORMAT </w:instrText>
      </w:r>
      <w:r w:rsidRPr="001A75CA">
        <w:rPr>
          <w:lang w:val="en-US"/>
        </w:rPr>
        <w:fldChar w:fldCharType="separate"/>
      </w:r>
      <w:r w:rsidR="007F0C93">
        <w:rPr>
          <w:lang w:val="en-US"/>
        </w:rPr>
        <w:t>2067</w:t>
      </w:r>
      <w:r w:rsidRPr="001A75CA">
        <w:rPr>
          <w:lang w:val="en-US"/>
        </w:rPr>
        <w:fldChar w:fldCharType="end"/>
      </w:r>
      <w:r w:rsidRPr="001A75CA">
        <w:rPr>
          <w:lang w:val="en-US"/>
        </w:rPr>
        <w:t>)</w:t>
      </w:r>
    </w:p>
    <w:p w14:paraId="7C3E7939" w14:textId="77777777" w:rsidR="001C4E46" w:rsidRPr="001A75CA" w:rsidRDefault="001C4E46" w:rsidP="00422FC4">
      <w:pPr>
        <w:rPr>
          <w:lang w:val="en-US"/>
        </w:rPr>
      </w:pPr>
      <w:r w:rsidRPr="001A75CA">
        <w:rPr>
          <w:lang w:val="en-US"/>
        </w:rPr>
        <w:t>and</w:t>
      </w:r>
    </w:p>
    <w:p w14:paraId="03BD6AB5" w14:textId="77777777" w:rsidR="001C4E46" w:rsidRDefault="001C4E46" w:rsidP="00422FC4">
      <w:pPr>
        <w:pStyle w:val="EQ"/>
        <w:ind w:left="360"/>
        <w:rPr>
          <w:lang w:val="en-US"/>
        </w:rPr>
      </w:pPr>
      <w:r w:rsidRPr="001A75CA">
        <w:rPr>
          <w:lang w:val="en-CA"/>
        </w:rPr>
        <w:tab/>
      </w:r>
      <w:r w:rsidR="00966E09" w:rsidRPr="001A75CA">
        <w:rPr>
          <w:rFonts w:ascii="Tahoma" w:hAnsi="Tahoma" w:cs="Tahoma"/>
          <w:position w:val="-12"/>
          <w:lang w:val="en-US"/>
        </w:rPr>
        <w:object w:dxaOrig="3260" w:dyaOrig="380" w14:anchorId="76452940">
          <v:shape id="_x0000_i1330" type="#_x0000_t75" style="width:163.15pt;height:18.75pt" o:ole="">
            <v:imagedata r:id="rId562" o:title=""/>
          </v:shape>
          <o:OLEObject Type="Embed" ProgID="Equation.3" ShapeID="_x0000_i1330" DrawAspect="Content" ObjectID="_1783089482" r:id="rId563"/>
        </w:object>
      </w:r>
      <w:r w:rsidRPr="001A75CA">
        <w:rPr>
          <w:lang w:val="en-US"/>
        </w:rPr>
        <w:tab/>
        <w:t>(</w:t>
      </w:r>
      <w:r w:rsidRPr="001A75CA">
        <w:rPr>
          <w:lang w:val="en-US"/>
        </w:rPr>
        <w:fldChar w:fldCharType="begin"/>
      </w:r>
      <w:r w:rsidRPr="001A75CA">
        <w:rPr>
          <w:lang w:val="en-US"/>
        </w:rPr>
        <w:instrText xml:space="preserve"> SEQ eqn \* MERGEFORMAT </w:instrText>
      </w:r>
      <w:r w:rsidRPr="001A75CA">
        <w:rPr>
          <w:lang w:val="en-US"/>
        </w:rPr>
        <w:fldChar w:fldCharType="separate"/>
      </w:r>
      <w:r w:rsidR="007F0C93">
        <w:rPr>
          <w:lang w:val="en-US"/>
        </w:rPr>
        <w:t>2068</w:t>
      </w:r>
      <w:r w:rsidRPr="001A75CA">
        <w:rPr>
          <w:lang w:val="en-US"/>
        </w:rPr>
        <w:fldChar w:fldCharType="end"/>
      </w:r>
      <w:r w:rsidRPr="001A75CA">
        <w:rPr>
          <w:lang w:val="en-US"/>
        </w:rPr>
        <w:t>)</w:t>
      </w:r>
    </w:p>
    <w:p w14:paraId="14B363EB" w14:textId="77777777" w:rsidR="001C4E46" w:rsidRPr="00F00FF4" w:rsidRDefault="001C4E46" w:rsidP="00422FC4">
      <w:pPr>
        <w:rPr>
          <w:lang w:val="en-US"/>
        </w:rPr>
      </w:pPr>
    </w:p>
    <w:p w14:paraId="410CF0C2" w14:textId="77777777" w:rsidR="001C4E46" w:rsidRPr="001F00E3" w:rsidRDefault="001C4E46" w:rsidP="00422FC4">
      <w:pPr>
        <w:pStyle w:val="Heading5"/>
        <w:rPr>
          <w:lang w:val="en-US"/>
        </w:rPr>
      </w:pPr>
      <w:r>
        <w:lastRenderedPageBreak/>
        <w:t>6.8.</w:t>
      </w:r>
      <w:r w:rsidRPr="000A5F89">
        <w:rPr>
          <w:lang w:val="en-US"/>
        </w:rPr>
        <w:t>3</w:t>
      </w:r>
      <w:r w:rsidRPr="00E4207E">
        <w:t>.</w:t>
      </w:r>
      <w:r w:rsidRPr="00942137">
        <w:rPr>
          <w:lang w:val="en-US"/>
        </w:rPr>
        <w:t>2</w:t>
      </w:r>
      <w:r>
        <w:t>.</w:t>
      </w:r>
      <w:r>
        <w:rPr>
          <w:lang w:val="en-US"/>
        </w:rPr>
        <w:t>5</w:t>
      </w:r>
      <w:r w:rsidRPr="00E4207E">
        <w:tab/>
      </w:r>
      <w:r w:rsidR="00A10EE3">
        <w:rPr>
          <w:lang w:val="en-US"/>
        </w:rPr>
        <w:t xml:space="preserve">Filtering </w:t>
      </w:r>
      <w:r>
        <w:rPr>
          <w:lang w:val="en-US"/>
        </w:rPr>
        <w:t>in DCT domain</w:t>
      </w:r>
    </w:p>
    <w:p w14:paraId="287D19C5" w14:textId="77777777" w:rsidR="001C4E46" w:rsidRDefault="001C4E46" w:rsidP="00422FC4">
      <w:pPr>
        <w:rPr>
          <w:lang w:val="en-US"/>
        </w:rPr>
      </w:pPr>
      <w:r>
        <w:rPr>
          <w:lang w:val="en-US"/>
        </w:rPr>
        <w:t>The excitation is de-emphasized as follows:</w:t>
      </w:r>
    </w:p>
    <w:p w14:paraId="6252657E" w14:textId="77777777" w:rsidR="001C4E46" w:rsidRPr="0088116B" w:rsidRDefault="001C4E46" w:rsidP="00422FC4">
      <w:pPr>
        <w:pStyle w:val="EQ"/>
        <w:ind w:left="360"/>
        <w:rPr>
          <w:lang w:val="en-US"/>
        </w:rPr>
      </w:pPr>
      <w:r w:rsidRPr="00610722">
        <w:rPr>
          <w:lang w:val="en-CA"/>
        </w:rPr>
        <w:tab/>
      </w:r>
      <w:r w:rsidR="00396E48" w:rsidRPr="00AB1ED1">
        <w:rPr>
          <w:rFonts w:ascii="Tahoma" w:hAnsi="Tahoma" w:cs="Tahoma"/>
          <w:i/>
          <w:position w:val="-46"/>
        </w:rPr>
        <w:object w:dxaOrig="4700" w:dyaOrig="1020" w14:anchorId="564C74E2">
          <v:shape id="_x0000_i1331" type="#_x0000_t75" style="width:235.15pt;height:50.65pt" o:ole="">
            <v:imagedata r:id="rId564" o:title=""/>
          </v:shape>
          <o:OLEObject Type="Embed" ProgID="Equation.3" ShapeID="_x0000_i1331" DrawAspect="Content" ObjectID="_1783089483" r:id="rId565"/>
        </w:object>
      </w:r>
      <w:r w:rsidRPr="0088116B">
        <w:rPr>
          <w:lang w:val="en-US"/>
        </w:rPr>
        <w:tab/>
        <w:t>(</w:t>
      </w:r>
      <w:r w:rsidRPr="0088116B">
        <w:rPr>
          <w:lang w:val="en-US"/>
        </w:rPr>
        <w:fldChar w:fldCharType="begin"/>
      </w:r>
      <w:r w:rsidRPr="0088116B">
        <w:rPr>
          <w:lang w:val="en-US"/>
        </w:rPr>
        <w:instrText xml:space="preserve"> SEQ eqn \* MERGEFORMAT </w:instrText>
      </w:r>
      <w:r w:rsidRPr="0088116B">
        <w:rPr>
          <w:lang w:val="en-US"/>
        </w:rPr>
        <w:fldChar w:fldCharType="separate"/>
      </w:r>
      <w:r w:rsidR="007F0C93">
        <w:rPr>
          <w:lang w:val="en-US"/>
        </w:rPr>
        <w:t>2069</w:t>
      </w:r>
      <w:r w:rsidRPr="0088116B">
        <w:rPr>
          <w:lang w:val="en-US"/>
        </w:rPr>
        <w:fldChar w:fldCharType="end"/>
      </w:r>
      <w:r w:rsidRPr="0088116B">
        <w:rPr>
          <w:lang w:val="en-US"/>
        </w:rPr>
        <w:t>)</w:t>
      </w:r>
    </w:p>
    <w:p w14:paraId="0E0C8531" w14:textId="77777777" w:rsidR="001C4E46" w:rsidRDefault="001C4E46" w:rsidP="00422FC4">
      <w:pPr>
        <w:spacing w:line="360" w:lineRule="auto"/>
        <w:jc w:val="both"/>
        <w:rPr>
          <w:lang w:val="en-US"/>
        </w:rPr>
      </w:pPr>
      <w:r w:rsidRPr="0067263D">
        <w:rPr>
          <w:lang w:val="en-US"/>
        </w:rPr>
        <w:t>where</w:t>
      </w:r>
      <w:r w:rsidRPr="0067263D">
        <w:rPr>
          <w:rFonts w:ascii="Tahoma" w:hAnsi="Tahoma" w:cs="Tahoma"/>
          <w:lang w:val="en-US"/>
        </w:rPr>
        <w:t xml:space="preserve"> </w:t>
      </w:r>
      <w:r w:rsidR="00396E48" w:rsidRPr="0067263D">
        <w:rPr>
          <w:position w:val="-14"/>
          <w:lang w:val="en-US"/>
        </w:rPr>
        <w:object w:dxaOrig="980" w:dyaOrig="340" w14:anchorId="4E2CED06">
          <v:shape id="_x0000_i1332" type="#_x0000_t75" style="width:49.15pt;height:16.5pt" o:ole="">
            <v:imagedata r:id="rId566" o:title=""/>
          </v:shape>
          <o:OLEObject Type="Embed" ProgID="Equation.3" ShapeID="_x0000_i1332" DrawAspect="Content" ObjectID="_1783089484" r:id="rId567"/>
        </w:object>
      </w:r>
      <w:r w:rsidRPr="0067263D">
        <w:rPr>
          <w:lang w:val="en-US"/>
        </w:rPr>
        <w:t xml:space="preserve">is the frequency responses of the filter </w:t>
      </w:r>
      <w:r w:rsidR="00396E48" w:rsidRPr="00AB1ED1">
        <w:rPr>
          <w:position w:val="-10"/>
          <w:lang w:val="en-US"/>
        </w:rPr>
        <w:object w:dxaOrig="1200" w:dyaOrig="360" w14:anchorId="2C8DE0BD">
          <v:shape id="_x0000_i1333" type="#_x0000_t75" style="width:60pt;height:17.65pt" o:ole="">
            <v:imagedata r:id="rId568" o:title=""/>
          </v:shape>
          <o:OLEObject Type="Embed" ProgID="Equation.3" ShapeID="_x0000_i1333" DrawAspect="Content" ObjectID="_1783089485" r:id="rId569"/>
        </w:object>
      </w:r>
      <w:r w:rsidRPr="0067263D">
        <w:rPr>
          <w:lang w:val="en-US"/>
        </w:rPr>
        <w:t xml:space="preserve">  over a limited frequency range.</w:t>
      </w:r>
      <w:r>
        <w:rPr>
          <w:lang w:val="en-US"/>
        </w:rPr>
        <w:t xml:space="preserve"> </w:t>
      </w:r>
      <w:r w:rsidRPr="0067263D">
        <w:rPr>
          <w:lang w:val="en-US"/>
        </w:rPr>
        <w:t>Taking in</w:t>
      </w:r>
      <w:r w:rsidR="00A10EE3">
        <w:rPr>
          <w:lang w:val="en-US"/>
        </w:rPr>
        <w:t>to</w:t>
      </w:r>
      <w:r w:rsidRPr="0067263D">
        <w:rPr>
          <w:lang w:val="en-US"/>
        </w:rPr>
        <w:t xml:space="preserve"> account the (odd) frequencies of the DCT, </w:t>
      </w:r>
      <w:r w:rsidR="00396E48" w:rsidRPr="0067263D">
        <w:rPr>
          <w:position w:val="-14"/>
          <w:lang w:val="en-US"/>
        </w:rPr>
        <w:object w:dxaOrig="980" w:dyaOrig="340" w14:anchorId="59F3792B">
          <v:shape id="_x0000_i1334" type="#_x0000_t75" style="width:49.15pt;height:16.5pt" o:ole="">
            <v:imagedata r:id="rId570" o:title=""/>
          </v:shape>
          <o:OLEObject Type="Embed" ProgID="Equation.3" ShapeID="_x0000_i1334" DrawAspect="Content" ObjectID="_1783089486" r:id="rId571"/>
        </w:object>
      </w:r>
      <w:r w:rsidRPr="0067263D">
        <w:rPr>
          <w:lang w:val="en-US"/>
        </w:rPr>
        <w:t xml:space="preserve"> </w:t>
      </w:r>
      <w:r>
        <w:rPr>
          <w:lang w:val="en-US"/>
        </w:rPr>
        <w:t>is given by</w:t>
      </w:r>
      <w:r w:rsidRPr="0067263D">
        <w:rPr>
          <w:lang w:val="en-US"/>
        </w:rPr>
        <w:t>:</w:t>
      </w:r>
    </w:p>
    <w:p w14:paraId="115E6A4B" w14:textId="77777777" w:rsidR="001C4E46" w:rsidRPr="0088116B" w:rsidRDefault="001C4E46" w:rsidP="00422FC4">
      <w:pPr>
        <w:pStyle w:val="EQ"/>
        <w:ind w:left="360"/>
        <w:rPr>
          <w:lang w:val="en-US"/>
        </w:rPr>
      </w:pPr>
      <w:r w:rsidRPr="00610722">
        <w:rPr>
          <w:lang w:val="en-CA"/>
        </w:rPr>
        <w:tab/>
      </w:r>
      <w:r w:rsidR="00396E48" w:rsidRPr="00AB1ED1">
        <w:rPr>
          <w:rFonts w:ascii="Tahoma" w:hAnsi="Tahoma" w:cs="Tahoma"/>
          <w:i/>
          <w:position w:val="-40"/>
        </w:rPr>
        <w:object w:dxaOrig="2180" w:dyaOrig="720" w14:anchorId="6C7C3D89">
          <v:shape id="_x0000_i1335" type="#_x0000_t75" style="width:109.15pt;height:35.65pt" o:ole="">
            <v:imagedata r:id="rId572" o:title=""/>
          </v:shape>
          <o:OLEObject Type="Embed" ProgID="Equation.3" ShapeID="_x0000_i1335" DrawAspect="Content" ObjectID="_1783089487" r:id="rId573"/>
        </w:object>
      </w:r>
      <w:r>
        <w:rPr>
          <w:rFonts w:ascii="Tahoma" w:hAnsi="Tahoma" w:cs="Tahoma"/>
          <w:i/>
        </w:rPr>
        <w:t xml:space="preserve">, </w:t>
      </w:r>
      <w:r w:rsidR="00396E48" w:rsidRPr="00AB1ED1">
        <w:rPr>
          <w:rFonts w:ascii="Tahoma" w:hAnsi="Tahoma" w:cs="Tahoma"/>
          <w:i/>
          <w:position w:val="-8"/>
        </w:rPr>
        <w:object w:dxaOrig="1100" w:dyaOrig="260" w14:anchorId="1A79D7E1">
          <v:shape id="_x0000_i1336" type="#_x0000_t75" style="width:55.15pt;height:13.5pt" o:ole="">
            <v:imagedata r:id="rId574" o:title=""/>
          </v:shape>
          <o:OLEObject Type="Embed" ProgID="Equation.3" ShapeID="_x0000_i1336" DrawAspect="Content" ObjectID="_1783089488" r:id="rId575"/>
        </w:object>
      </w:r>
      <w:r w:rsidRPr="0088116B">
        <w:rPr>
          <w:lang w:val="en-US"/>
        </w:rPr>
        <w:tab/>
        <w:t>(</w:t>
      </w:r>
      <w:r w:rsidRPr="0088116B">
        <w:rPr>
          <w:lang w:val="en-US"/>
        </w:rPr>
        <w:fldChar w:fldCharType="begin"/>
      </w:r>
      <w:r w:rsidRPr="0088116B">
        <w:rPr>
          <w:lang w:val="en-US"/>
        </w:rPr>
        <w:instrText xml:space="preserve"> SEQ eqn \* MERGEFORMAT </w:instrText>
      </w:r>
      <w:r w:rsidRPr="0088116B">
        <w:rPr>
          <w:lang w:val="en-US"/>
        </w:rPr>
        <w:fldChar w:fldCharType="separate"/>
      </w:r>
      <w:r w:rsidR="007F0C93">
        <w:rPr>
          <w:lang w:val="en-US"/>
        </w:rPr>
        <w:t>2070</w:t>
      </w:r>
      <w:r w:rsidRPr="0088116B">
        <w:rPr>
          <w:lang w:val="en-US"/>
        </w:rPr>
        <w:fldChar w:fldCharType="end"/>
      </w:r>
      <w:r w:rsidRPr="0088116B">
        <w:rPr>
          <w:lang w:val="en-US"/>
        </w:rPr>
        <w:t>)</w:t>
      </w:r>
    </w:p>
    <w:p w14:paraId="6E206947" w14:textId="77777777" w:rsidR="001C4E46" w:rsidRDefault="001C4E46" w:rsidP="00422FC4">
      <w:pPr>
        <w:spacing w:line="360" w:lineRule="auto"/>
        <w:jc w:val="both"/>
      </w:pPr>
      <w:r>
        <w:t>where</w:t>
      </w:r>
    </w:p>
    <w:p w14:paraId="6C73C52C" w14:textId="77777777" w:rsidR="001C4E46" w:rsidRPr="0088116B" w:rsidRDefault="001C4E46" w:rsidP="00422FC4">
      <w:pPr>
        <w:pStyle w:val="EQ"/>
        <w:ind w:left="360"/>
        <w:rPr>
          <w:lang w:val="en-US"/>
        </w:rPr>
      </w:pPr>
      <w:r w:rsidRPr="00610722">
        <w:rPr>
          <w:lang w:val="en-CA"/>
        </w:rPr>
        <w:tab/>
      </w:r>
      <w:r w:rsidR="00396E48" w:rsidRPr="00AB1ED1">
        <w:rPr>
          <w:rFonts w:ascii="Tahoma" w:hAnsi="Tahoma" w:cs="Tahoma"/>
          <w:position w:val="-20"/>
        </w:rPr>
        <w:object w:dxaOrig="1860" w:dyaOrig="760" w14:anchorId="4F5B92F4">
          <v:shape id="_x0000_i1337" type="#_x0000_t75" style="width:93pt;height:37.9pt" o:ole="">
            <v:imagedata r:id="rId576" o:title=""/>
          </v:shape>
          <o:OLEObject Type="Embed" ProgID="Equation.3" ShapeID="_x0000_i1337" DrawAspect="Content" ObjectID="_1783089489" r:id="rId577"/>
        </w:object>
      </w:r>
      <w:r>
        <w:rPr>
          <w:rFonts w:ascii="Tahoma" w:hAnsi="Tahoma" w:cs="Tahoma"/>
          <w:i/>
        </w:rPr>
        <w:t xml:space="preserve">, </w:t>
      </w:r>
      <w:r w:rsidR="00396E48" w:rsidRPr="00AB1ED1">
        <w:rPr>
          <w:rFonts w:ascii="Tahoma" w:hAnsi="Tahoma" w:cs="Tahoma"/>
          <w:i/>
          <w:position w:val="-8"/>
        </w:rPr>
        <w:object w:dxaOrig="1100" w:dyaOrig="260" w14:anchorId="072167AC">
          <v:shape id="_x0000_i1338" type="#_x0000_t75" style="width:55.15pt;height:13.5pt" o:ole="">
            <v:imagedata r:id="rId578" o:title=""/>
          </v:shape>
          <o:OLEObject Type="Embed" ProgID="Equation.3" ShapeID="_x0000_i1338" DrawAspect="Content" ObjectID="_1783089490" r:id="rId579"/>
        </w:object>
      </w:r>
      <w:r w:rsidRPr="0088116B">
        <w:rPr>
          <w:lang w:val="en-US"/>
        </w:rPr>
        <w:tab/>
        <w:t>(</w:t>
      </w:r>
      <w:r w:rsidRPr="0088116B">
        <w:rPr>
          <w:lang w:val="en-US"/>
        </w:rPr>
        <w:fldChar w:fldCharType="begin"/>
      </w:r>
      <w:r w:rsidRPr="0088116B">
        <w:rPr>
          <w:lang w:val="en-US"/>
        </w:rPr>
        <w:instrText xml:space="preserve"> SEQ eqn \* MERGEFORMAT </w:instrText>
      </w:r>
      <w:r w:rsidRPr="0088116B">
        <w:rPr>
          <w:lang w:val="en-US"/>
        </w:rPr>
        <w:fldChar w:fldCharType="separate"/>
      </w:r>
      <w:r w:rsidR="007F0C93">
        <w:rPr>
          <w:lang w:val="en-US"/>
        </w:rPr>
        <w:t>2071</w:t>
      </w:r>
      <w:r w:rsidRPr="0088116B">
        <w:rPr>
          <w:lang w:val="en-US"/>
        </w:rPr>
        <w:fldChar w:fldCharType="end"/>
      </w:r>
      <w:r w:rsidRPr="0088116B">
        <w:rPr>
          <w:lang w:val="en-US"/>
        </w:rPr>
        <w:t>)</w:t>
      </w:r>
    </w:p>
    <w:p w14:paraId="306016E8" w14:textId="77777777" w:rsidR="001C4E46" w:rsidRPr="0067263D" w:rsidRDefault="001C4E46" w:rsidP="00422FC4">
      <w:pPr>
        <w:spacing w:line="360" w:lineRule="auto"/>
        <w:jc w:val="both"/>
      </w:pPr>
      <w:r>
        <w:t xml:space="preserve">The de-emphasis is applied in two steps, for </w:t>
      </w:r>
      <w:r w:rsidR="00396E48" w:rsidRPr="00AB1ED1">
        <w:rPr>
          <w:rFonts w:ascii="Tahoma" w:hAnsi="Tahoma" w:cs="Tahoma"/>
          <w:position w:val="-8"/>
        </w:rPr>
        <w:object w:dxaOrig="1300" w:dyaOrig="260" w14:anchorId="2792DA79">
          <v:shape id="_x0000_i1339" type="#_x0000_t75" style="width:64.9pt;height:13.5pt" o:ole="">
            <v:imagedata r:id="rId580" o:title=""/>
          </v:shape>
          <o:OLEObject Type="Embed" ProgID="Equation.3" ShapeID="_x0000_i1339" DrawAspect="Content" ObjectID="_1783089491" r:id="rId581"/>
        </w:object>
      </w:r>
      <w:r>
        <w:rPr>
          <w:rFonts w:ascii="Tahoma" w:hAnsi="Tahoma" w:cs="Tahoma"/>
        </w:rPr>
        <w:t xml:space="preserve"> </w:t>
      </w:r>
      <w:r>
        <w:t>where the response of</w:t>
      </w:r>
      <w:r w:rsidRPr="00575B4E">
        <w:rPr>
          <w:rFonts w:ascii="Tahoma" w:hAnsi="Tahoma" w:cs="Tahoma"/>
        </w:rPr>
        <w:t xml:space="preserve"> </w:t>
      </w:r>
      <w:r w:rsidR="00396E48" w:rsidRPr="00AB1ED1">
        <w:rPr>
          <w:rFonts w:ascii="Tahoma" w:hAnsi="Tahoma" w:cs="Tahoma"/>
          <w:position w:val="-10"/>
        </w:rPr>
        <w:object w:dxaOrig="1200" w:dyaOrig="360" w14:anchorId="47D41525">
          <v:shape id="_x0000_i1340" type="#_x0000_t75" style="width:60pt;height:17.65pt" o:ole="">
            <v:imagedata r:id="rId582" o:title=""/>
          </v:shape>
          <o:OLEObject Type="Embed" ProgID="Equation.3" ShapeID="_x0000_i1340" DrawAspect="Content" ObjectID="_1783089492" r:id="rId583"/>
        </w:object>
      </w:r>
      <w:r w:rsidRPr="00575B4E">
        <w:rPr>
          <w:rFonts w:ascii="Tahoma" w:hAnsi="Tahoma" w:cs="Tahoma"/>
        </w:rPr>
        <w:t xml:space="preserve"> </w:t>
      </w:r>
      <w:r>
        <w:rPr>
          <w:rFonts w:ascii="Tahoma" w:hAnsi="Tahoma" w:cs="Tahoma"/>
        </w:rPr>
        <w:t xml:space="preserve"> </w:t>
      </w:r>
      <w:r>
        <w:t xml:space="preserve">is applied in the 5000-6400 Hz band, and for </w:t>
      </w:r>
      <w:r w:rsidR="00396E48" w:rsidRPr="00AB1ED1">
        <w:rPr>
          <w:rFonts w:ascii="Tahoma" w:hAnsi="Tahoma" w:cs="Tahoma"/>
          <w:position w:val="-8"/>
        </w:rPr>
        <w:object w:dxaOrig="1300" w:dyaOrig="260" w14:anchorId="2E3C0755">
          <v:shape id="_x0000_i1341" type="#_x0000_t75" style="width:64.9pt;height:13.5pt" o:ole="">
            <v:imagedata r:id="rId584" o:title=""/>
          </v:shape>
          <o:OLEObject Type="Embed" ProgID="Equation.3" ShapeID="_x0000_i1341" DrawAspect="Content" ObjectID="_1783089493" r:id="rId585"/>
        </w:object>
      </w:r>
      <w:r>
        <w:rPr>
          <w:rFonts w:ascii="Tahoma" w:hAnsi="Tahoma" w:cs="Tahoma"/>
        </w:rPr>
        <w:t xml:space="preserve"> </w:t>
      </w:r>
      <w:r>
        <w:t>corresponding to the 6400-8000 Hz band. This de-emphasis is used to bring the signal in a domain consistent with the low-band signal (in the 0-6.4 band), which is useful for the subsequent energy estimation and adjustment.</w:t>
      </w:r>
    </w:p>
    <w:p w14:paraId="715B87BD" w14:textId="77777777" w:rsidR="001C4E46" w:rsidRPr="006E6770" w:rsidRDefault="001C4E46" w:rsidP="00422FC4">
      <w:pPr>
        <w:spacing w:line="360" w:lineRule="auto"/>
        <w:jc w:val="both"/>
      </w:pPr>
      <w:r w:rsidRPr="006E6770">
        <w:t>Then, the high-band is bandpass filtered in DCT domain, by splitting fixed high-pass filtering and adaptive low-pass filtering. The partial response of the low-pass filter in DCT domain is computed as follows:</w:t>
      </w:r>
    </w:p>
    <w:p w14:paraId="5F73461C" w14:textId="77777777" w:rsidR="001C4E46" w:rsidRPr="00807015" w:rsidRDefault="001C4E46" w:rsidP="00422FC4">
      <w:pPr>
        <w:pStyle w:val="EQ"/>
        <w:ind w:left="360"/>
        <w:rPr>
          <w:lang w:val="en-US"/>
        </w:rPr>
      </w:pPr>
      <w:r w:rsidRPr="00610722">
        <w:rPr>
          <w:lang w:val="en-CA"/>
        </w:rPr>
        <w:tab/>
      </w:r>
      <w:r w:rsidR="00396E48" w:rsidRPr="00AB1ED1">
        <w:rPr>
          <w:rFonts w:ascii="Tahoma" w:hAnsi="Tahoma" w:cs="Tahoma"/>
          <w:position w:val="-30"/>
          <w:lang w:val="en-US"/>
        </w:rPr>
        <w:object w:dxaOrig="2160" w:dyaOrig="620" w14:anchorId="4FF20804">
          <v:shape id="_x0000_i1342" type="#_x0000_t75" style="width:108pt;height:31.15pt" o:ole="">
            <v:imagedata r:id="rId586" o:title=""/>
          </v:shape>
          <o:OLEObject Type="Embed" ProgID="Equation.3" ShapeID="_x0000_i1342" DrawAspect="Content" ObjectID="_1783089494" r:id="rId587"/>
        </w:object>
      </w:r>
      <w:r w:rsidRPr="00807015">
        <w:rPr>
          <w:rFonts w:ascii="Tahoma" w:hAnsi="Tahoma" w:cs="Tahoma"/>
          <w:i/>
          <w:lang w:val="en-US"/>
        </w:rPr>
        <w:t xml:space="preserve">, </w:t>
      </w:r>
      <w:r w:rsidR="00396E48" w:rsidRPr="00AB1ED1">
        <w:rPr>
          <w:rFonts w:ascii="Tahoma" w:hAnsi="Tahoma" w:cs="Tahoma"/>
          <w:i/>
          <w:position w:val="-8"/>
          <w:lang w:val="en-US"/>
        </w:rPr>
        <w:object w:dxaOrig="1100" w:dyaOrig="260" w14:anchorId="132A6DE1">
          <v:shape id="_x0000_i1343" type="#_x0000_t75" style="width:55.15pt;height:13.5pt" o:ole="">
            <v:imagedata r:id="rId588" o:title=""/>
          </v:shape>
          <o:OLEObject Type="Embed" ProgID="Equation.3" ShapeID="_x0000_i1343" DrawAspect="Content" ObjectID="_1783089495" r:id="rId589"/>
        </w:object>
      </w:r>
      <w:r w:rsidRPr="00807015">
        <w:rPr>
          <w:lang w:val="en-US"/>
        </w:rPr>
        <w:tab/>
        <w:t>(</w:t>
      </w:r>
      <w:r w:rsidRPr="00807015">
        <w:rPr>
          <w:lang w:val="en-US"/>
        </w:rPr>
        <w:fldChar w:fldCharType="begin"/>
      </w:r>
      <w:r w:rsidRPr="00807015">
        <w:rPr>
          <w:lang w:val="en-US"/>
        </w:rPr>
        <w:instrText xml:space="preserve"> SEQ eqn \* MERGEFORMAT </w:instrText>
      </w:r>
      <w:r w:rsidRPr="00807015">
        <w:rPr>
          <w:lang w:val="en-US"/>
        </w:rPr>
        <w:fldChar w:fldCharType="separate"/>
      </w:r>
      <w:r w:rsidR="007F0C93">
        <w:rPr>
          <w:lang w:val="en-US"/>
        </w:rPr>
        <w:t>2072</w:t>
      </w:r>
      <w:r w:rsidRPr="00807015">
        <w:rPr>
          <w:lang w:val="en-US"/>
        </w:rPr>
        <w:fldChar w:fldCharType="end"/>
      </w:r>
      <w:r w:rsidRPr="00807015">
        <w:rPr>
          <w:lang w:val="en-US"/>
        </w:rPr>
        <w:t>)</w:t>
      </w:r>
    </w:p>
    <w:p w14:paraId="6455821A" w14:textId="77777777" w:rsidR="001C4E46" w:rsidRPr="00AB1ED1" w:rsidRDefault="001C4E46" w:rsidP="00422FC4">
      <w:pPr>
        <w:spacing w:line="360" w:lineRule="auto"/>
        <w:jc w:val="both"/>
      </w:pPr>
      <w:r w:rsidRPr="006E6770">
        <w:rPr>
          <w:lang w:val="en-US"/>
        </w:rPr>
        <w:t xml:space="preserve">where </w:t>
      </w:r>
      <w:r w:rsidR="00396E48" w:rsidRPr="00575B4E">
        <w:rPr>
          <w:rFonts w:ascii="Tahoma" w:hAnsi="Tahoma" w:cs="Tahoma"/>
          <w:i/>
          <w:position w:val="-14"/>
          <w:lang w:val="en-US"/>
        </w:rPr>
        <w:object w:dxaOrig="360" w:dyaOrig="340" w14:anchorId="5DC5FDD8">
          <v:shape id="_x0000_i1344" type="#_x0000_t75" style="width:17.65pt;height:16.5pt" o:ole="">
            <v:imagedata r:id="rId590" o:title=""/>
          </v:shape>
          <o:OLEObject Type="Embed" ProgID="Equation.3" ShapeID="_x0000_i1344" DrawAspect="Content" ObjectID="_1783089496" r:id="rId591"/>
        </w:object>
      </w:r>
      <w:r w:rsidRPr="00AB1ED1">
        <w:t xml:space="preserve">=60 at 6.6 kbit/s, 40 at 8.85 kbit/s, and 20 for modes &gt;8.85 bit/s. </w:t>
      </w:r>
      <w:r w:rsidR="00A10EE3">
        <w:t xml:space="preserve">It defines a low-pass filter with variable cut-off frequency, depending on the mode in the current frame. </w:t>
      </w:r>
      <w:r w:rsidRPr="00AB1ED1">
        <w:t>Then, the band-pass filter is applied in the following form:</w:t>
      </w:r>
    </w:p>
    <w:p w14:paraId="3F6D08CB" w14:textId="77777777" w:rsidR="001C4E46" w:rsidRPr="006E6770" w:rsidRDefault="001C4E46" w:rsidP="00422FC4">
      <w:pPr>
        <w:pStyle w:val="EQ"/>
        <w:ind w:left="360"/>
        <w:rPr>
          <w:lang w:val="en-US"/>
        </w:rPr>
      </w:pPr>
      <w:r w:rsidRPr="00610722">
        <w:rPr>
          <w:lang w:val="en-CA"/>
        </w:rPr>
        <w:tab/>
      </w:r>
      <w:r w:rsidR="00396E48" w:rsidRPr="00AB1ED1">
        <w:rPr>
          <w:rFonts w:ascii="Tahoma" w:hAnsi="Tahoma" w:cs="Tahoma"/>
          <w:i/>
          <w:position w:val="-58"/>
        </w:rPr>
        <w:object w:dxaOrig="5300" w:dyaOrig="1260" w14:anchorId="0FA82EA6">
          <v:shape id="_x0000_i1345" type="#_x0000_t75" style="width:265.15pt;height:63pt" o:ole="">
            <v:imagedata r:id="rId592" o:title=""/>
          </v:shape>
          <o:OLEObject Type="Embed" ProgID="Equation.3" ShapeID="_x0000_i1345" DrawAspect="Content" ObjectID="_1783089497" r:id="rId593"/>
        </w:object>
      </w:r>
      <w:r w:rsidRPr="006E6770">
        <w:rPr>
          <w:lang w:val="en-US"/>
        </w:rPr>
        <w:tab/>
        <w:t>(</w:t>
      </w:r>
      <w:r w:rsidRPr="006E6770">
        <w:rPr>
          <w:lang w:val="en-US"/>
        </w:rPr>
        <w:fldChar w:fldCharType="begin"/>
      </w:r>
      <w:r w:rsidRPr="006E6770">
        <w:rPr>
          <w:lang w:val="en-US"/>
        </w:rPr>
        <w:instrText xml:space="preserve"> SEQ eqn \* MERGEFORMAT </w:instrText>
      </w:r>
      <w:r w:rsidRPr="006E6770">
        <w:rPr>
          <w:lang w:val="en-US"/>
        </w:rPr>
        <w:fldChar w:fldCharType="separate"/>
      </w:r>
      <w:r w:rsidR="007F0C93">
        <w:rPr>
          <w:lang w:val="en-US"/>
        </w:rPr>
        <w:t>2073</w:t>
      </w:r>
      <w:r w:rsidRPr="006E6770">
        <w:rPr>
          <w:lang w:val="en-US"/>
        </w:rPr>
        <w:fldChar w:fldCharType="end"/>
      </w:r>
      <w:r w:rsidRPr="006E6770">
        <w:rPr>
          <w:lang w:val="en-US"/>
        </w:rPr>
        <w:t>)</w:t>
      </w:r>
    </w:p>
    <w:p w14:paraId="54F73C6C" w14:textId="77777777" w:rsidR="001C4E46" w:rsidRDefault="001C4E46" w:rsidP="00422FC4">
      <w:r>
        <w:t xml:space="preserve">The definition of the factor </w:t>
      </w:r>
      <w:r w:rsidR="00396E48" w:rsidRPr="00575B4E">
        <w:rPr>
          <w:rFonts w:ascii="Tahoma" w:hAnsi="Tahoma" w:cs="Tahoma"/>
          <w:i/>
          <w:position w:val="-14"/>
        </w:rPr>
        <w:object w:dxaOrig="639" w:dyaOrig="340" w14:anchorId="42124E5A">
          <v:shape id="_x0000_i1346" type="#_x0000_t75" style="width:31.9pt;height:16.5pt" o:ole="">
            <v:imagedata r:id="rId594" o:title=""/>
          </v:shape>
          <o:OLEObject Type="Embed" ProgID="Equation.3" ShapeID="_x0000_i1346" DrawAspect="Content" ObjectID="_1783089498" r:id="rId595"/>
        </w:object>
      </w:r>
      <w:r w:rsidRPr="00575B4E">
        <w:rPr>
          <w:rFonts w:ascii="Tahoma" w:hAnsi="Tahoma" w:cs="Tahoma"/>
        </w:rPr>
        <w:t xml:space="preserve">, </w:t>
      </w:r>
      <w:r w:rsidR="00396E48" w:rsidRPr="00AB1ED1">
        <w:rPr>
          <w:rFonts w:ascii="Tahoma" w:hAnsi="Tahoma" w:cs="Tahoma"/>
          <w:i/>
          <w:position w:val="-8"/>
        </w:rPr>
        <w:object w:dxaOrig="999" w:dyaOrig="279" w14:anchorId="5354A770">
          <v:shape id="_x0000_i1347" type="#_x0000_t75" style="width:49.9pt;height:14.25pt" o:ole="">
            <v:imagedata r:id="rId596" o:title=""/>
          </v:shape>
          <o:OLEObject Type="Embed" ProgID="Equation.3" ShapeID="_x0000_i1347" DrawAspect="Content" ObjectID="_1783089499" r:id="rId597"/>
        </w:object>
      </w:r>
      <w:r>
        <w:rPr>
          <w:rFonts w:ascii="Tahoma" w:hAnsi="Tahoma" w:cs="Tahoma"/>
          <w:i/>
        </w:rPr>
        <w:t xml:space="preserve"> </w:t>
      </w:r>
      <w:r>
        <w:t xml:space="preserve">is given in </w:t>
      </w:r>
      <w:r w:rsidR="00AB1ED1" w:rsidRPr="00AB1ED1">
        <w:t xml:space="preserve">table </w:t>
      </w:r>
      <w:fldSimple w:instr=" SEQ Table tab_highpass_filter_coeffs \* MERGEFORMAT ">
        <w:r w:rsidR="007F0C93">
          <w:rPr>
            <w:noProof/>
          </w:rPr>
          <w:t>174</w:t>
        </w:r>
      </w:fldSimple>
      <w:r w:rsidRPr="00AB1ED1">
        <w:t>.</w:t>
      </w:r>
    </w:p>
    <w:p w14:paraId="2BD5CB8F" w14:textId="77777777" w:rsidR="00BB2BF5" w:rsidRDefault="00BB2BF5" w:rsidP="00AB1ED1">
      <w:pPr>
        <w:pStyle w:val="TH"/>
        <w:keepLines w:val="0"/>
      </w:pPr>
      <w:r w:rsidRPr="001A75CA">
        <w:lastRenderedPageBreak/>
        <w:t xml:space="preserve">Table </w:t>
      </w:r>
      <w:bookmarkStart w:id="25" w:name="tab_highpass_filter_coeffs"/>
      <w:r w:rsidRPr="001A75CA">
        <w:fldChar w:fldCharType="begin"/>
      </w:r>
      <w:r w:rsidRPr="001A75CA">
        <w:instrText xml:space="preserve"> SEQ Table </w:instrText>
      </w:r>
      <w:r w:rsidR="001A75CA" w:rsidRPr="001A75CA">
        <w:instrText xml:space="preserve">\r174 </w:instrText>
      </w:r>
      <w:r w:rsidRPr="001A75CA">
        <w:instrText xml:space="preserve">\* ARABIC </w:instrText>
      </w:r>
      <w:r w:rsidRPr="001A75CA">
        <w:fldChar w:fldCharType="separate"/>
      </w:r>
      <w:r w:rsidR="007F0C93">
        <w:rPr>
          <w:noProof/>
        </w:rPr>
        <w:t>174</w:t>
      </w:r>
      <w:r w:rsidRPr="001A75CA">
        <w:fldChar w:fldCharType="end"/>
      </w:r>
      <w:bookmarkEnd w:id="25"/>
      <w:r w:rsidRPr="001A75CA">
        <w:t xml:space="preserve">: </w:t>
      </w:r>
      <w:r w:rsidR="00261152" w:rsidRPr="001A75CA">
        <w:t>High-pass filter in DCT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268"/>
        <w:gridCol w:w="417"/>
        <w:gridCol w:w="1268"/>
        <w:gridCol w:w="417"/>
        <w:gridCol w:w="1268"/>
        <w:gridCol w:w="417"/>
        <w:gridCol w:w="1268"/>
      </w:tblGrid>
      <w:tr w:rsidR="001C4E46" w:rsidRPr="00DA2974" w14:paraId="73141672" w14:textId="77777777" w:rsidTr="00422FC4">
        <w:trPr>
          <w:trHeight w:val="20"/>
          <w:jc w:val="center"/>
        </w:trPr>
        <w:tc>
          <w:tcPr>
            <w:tcW w:w="0" w:type="auto"/>
          </w:tcPr>
          <w:p w14:paraId="43EEFC00" w14:textId="77777777" w:rsidR="001C4E46" w:rsidRPr="00DA2974" w:rsidRDefault="00396E48" w:rsidP="00AB1ED1">
            <w:pPr>
              <w:pStyle w:val="TAH"/>
              <w:rPr>
                <w:rFonts w:ascii="Tahoma" w:hAnsi="Tahoma" w:cs="Tahoma"/>
                <w:i/>
              </w:rPr>
            </w:pPr>
            <w:r w:rsidRPr="00DA2974">
              <w:rPr>
                <w:position w:val="-6"/>
              </w:rPr>
              <w:object w:dxaOrig="180" w:dyaOrig="260" w14:anchorId="71A85E3C">
                <v:shape id="_x0000_i1348" type="#_x0000_t75" style="width:9pt;height:13.15pt" o:ole="">
                  <v:imagedata r:id="rId598" o:title=""/>
                </v:shape>
                <o:OLEObject Type="Embed" ProgID="Equation.3" ShapeID="_x0000_i1348" DrawAspect="Content" ObjectID="_1783089500" r:id="rId599"/>
              </w:object>
            </w:r>
          </w:p>
        </w:tc>
        <w:tc>
          <w:tcPr>
            <w:tcW w:w="0" w:type="auto"/>
          </w:tcPr>
          <w:p w14:paraId="424657AE" w14:textId="77777777" w:rsidR="001C4E46" w:rsidRPr="00DA2974" w:rsidRDefault="00396E48" w:rsidP="00AB1ED1">
            <w:pPr>
              <w:pStyle w:val="TAH"/>
              <w:rPr>
                <w:rFonts w:ascii="Tahoma" w:hAnsi="Tahoma" w:cs="Tahoma"/>
              </w:rPr>
            </w:pPr>
            <w:r w:rsidRPr="00DA2974">
              <w:rPr>
                <w:rFonts w:ascii="Tahoma" w:hAnsi="Tahoma" w:cs="Tahoma"/>
                <w:i/>
                <w:position w:val="-14"/>
              </w:rPr>
              <w:object w:dxaOrig="639" w:dyaOrig="340" w14:anchorId="633408E0">
                <v:shape id="_x0000_i1349" type="#_x0000_t75" style="width:31.9pt;height:16.5pt" o:ole="">
                  <v:imagedata r:id="rId600" o:title=""/>
                </v:shape>
                <o:OLEObject Type="Embed" ProgID="Equation.3" ShapeID="_x0000_i1349" DrawAspect="Content" ObjectID="_1783089501" r:id="rId601"/>
              </w:object>
            </w:r>
          </w:p>
        </w:tc>
        <w:tc>
          <w:tcPr>
            <w:tcW w:w="0" w:type="auto"/>
          </w:tcPr>
          <w:p w14:paraId="1F9E7339" w14:textId="77777777" w:rsidR="001C4E46" w:rsidRPr="00DA2974" w:rsidRDefault="00396E48" w:rsidP="00AB1ED1">
            <w:pPr>
              <w:pStyle w:val="TAH"/>
              <w:rPr>
                <w:rFonts w:ascii="Tahoma" w:hAnsi="Tahoma" w:cs="Tahoma"/>
                <w:i/>
              </w:rPr>
            </w:pPr>
            <w:r w:rsidRPr="00DA2974">
              <w:rPr>
                <w:position w:val="-6"/>
              </w:rPr>
              <w:object w:dxaOrig="180" w:dyaOrig="260" w14:anchorId="5E455490">
                <v:shape id="_x0000_i1350" type="#_x0000_t75" style="width:9pt;height:13.15pt" o:ole="">
                  <v:imagedata r:id="rId602" o:title=""/>
                </v:shape>
                <o:OLEObject Type="Embed" ProgID="Equation.3" ShapeID="_x0000_i1350" DrawAspect="Content" ObjectID="_1783089502" r:id="rId603"/>
              </w:object>
            </w:r>
          </w:p>
        </w:tc>
        <w:tc>
          <w:tcPr>
            <w:tcW w:w="0" w:type="auto"/>
          </w:tcPr>
          <w:p w14:paraId="1CB71059" w14:textId="77777777" w:rsidR="001C4E46" w:rsidRPr="00DA2974" w:rsidRDefault="00396E48" w:rsidP="00AB1ED1">
            <w:pPr>
              <w:pStyle w:val="TAH"/>
              <w:rPr>
                <w:rFonts w:ascii="Tahoma" w:hAnsi="Tahoma" w:cs="Tahoma"/>
              </w:rPr>
            </w:pPr>
            <w:r w:rsidRPr="00DA2974">
              <w:rPr>
                <w:rFonts w:ascii="Tahoma" w:hAnsi="Tahoma" w:cs="Tahoma"/>
                <w:i/>
                <w:position w:val="-14"/>
              </w:rPr>
              <w:object w:dxaOrig="639" w:dyaOrig="340" w14:anchorId="24C9F454">
                <v:shape id="_x0000_i1351" type="#_x0000_t75" style="width:31.9pt;height:16.5pt" o:ole="">
                  <v:imagedata r:id="rId604" o:title=""/>
                </v:shape>
                <o:OLEObject Type="Embed" ProgID="Equation.3" ShapeID="_x0000_i1351" DrawAspect="Content" ObjectID="_1783089503" r:id="rId605"/>
              </w:object>
            </w:r>
          </w:p>
        </w:tc>
        <w:tc>
          <w:tcPr>
            <w:tcW w:w="0" w:type="auto"/>
          </w:tcPr>
          <w:p w14:paraId="35FAFA7A" w14:textId="77777777" w:rsidR="001C4E46" w:rsidRPr="00DA2974" w:rsidRDefault="00396E48" w:rsidP="00AB1ED1">
            <w:pPr>
              <w:pStyle w:val="TAH"/>
              <w:rPr>
                <w:rFonts w:ascii="Tahoma" w:hAnsi="Tahoma" w:cs="Tahoma"/>
                <w:i/>
              </w:rPr>
            </w:pPr>
            <w:r w:rsidRPr="00DA2974">
              <w:rPr>
                <w:position w:val="-6"/>
              </w:rPr>
              <w:object w:dxaOrig="180" w:dyaOrig="260" w14:anchorId="72AEF016">
                <v:shape id="_x0000_i1352" type="#_x0000_t75" style="width:9pt;height:13.15pt" o:ole="">
                  <v:imagedata r:id="rId606" o:title=""/>
                </v:shape>
                <o:OLEObject Type="Embed" ProgID="Equation.3" ShapeID="_x0000_i1352" DrawAspect="Content" ObjectID="_1783089504" r:id="rId607"/>
              </w:object>
            </w:r>
          </w:p>
        </w:tc>
        <w:tc>
          <w:tcPr>
            <w:tcW w:w="0" w:type="auto"/>
          </w:tcPr>
          <w:p w14:paraId="7867F37B" w14:textId="77777777" w:rsidR="001C4E46" w:rsidRPr="00DA2974" w:rsidRDefault="009E3F74" w:rsidP="00AB1ED1">
            <w:pPr>
              <w:pStyle w:val="TAH"/>
              <w:rPr>
                <w:rFonts w:ascii="Tahoma" w:hAnsi="Tahoma" w:cs="Tahoma"/>
              </w:rPr>
            </w:pPr>
            <w:r w:rsidRPr="00DA2974">
              <w:rPr>
                <w:rFonts w:ascii="Tahoma" w:hAnsi="Tahoma" w:cs="Tahoma"/>
                <w:i/>
                <w:position w:val="-14"/>
              </w:rPr>
              <w:object w:dxaOrig="660" w:dyaOrig="340" w14:anchorId="3C3D7753">
                <v:shape id="_x0000_i1353" type="#_x0000_t75" style="width:33pt;height:16.5pt" o:ole="">
                  <v:imagedata r:id="rId608" o:title=""/>
                </v:shape>
                <o:OLEObject Type="Embed" ProgID="Equation.3" ShapeID="_x0000_i1353" DrawAspect="Content" ObjectID="_1783089505" r:id="rId609"/>
              </w:object>
            </w:r>
          </w:p>
        </w:tc>
        <w:tc>
          <w:tcPr>
            <w:tcW w:w="0" w:type="auto"/>
          </w:tcPr>
          <w:p w14:paraId="46F4BBBB" w14:textId="77777777" w:rsidR="001C4E46" w:rsidRPr="00DA2974" w:rsidRDefault="00396E48" w:rsidP="00AB1ED1">
            <w:pPr>
              <w:pStyle w:val="TAH"/>
              <w:rPr>
                <w:rFonts w:ascii="Tahoma" w:hAnsi="Tahoma" w:cs="Tahoma"/>
                <w:i/>
              </w:rPr>
            </w:pPr>
            <w:r w:rsidRPr="00DA2974">
              <w:rPr>
                <w:position w:val="-6"/>
              </w:rPr>
              <w:object w:dxaOrig="180" w:dyaOrig="260" w14:anchorId="1D178465">
                <v:shape id="_x0000_i1354" type="#_x0000_t75" style="width:9pt;height:13.15pt" o:ole="">
                  <v:imagedata r:id="rId610" o:title=""/>
                </v:shape>
                <o:OLEObject Type="Embed" ProgID="Equation.3" ShapeID="_x0000_i1354" DrawAspect="Content" ObjectID="_1783089506" r:id="rId611"/>
              </w:object>
            </w:r>
          </w:p>
        </w:tc>
        <w:tc>
          <w:tcPr>
            <w:tcW w:w="0" w:type="auto"/>
          </w:tcPr>
          <w:p w14:paraId="35D2CD20" w14:textId="77777777" w:rsidR="001C4E46" w:rsidRPr="00DA2974" w:rsidRDefault="00396E48" w:rsidP="00AB1ED1">
            <w:pPr>
              <w:pStyle w:val="TAH"/>
              <w:rPr>
                <w:rFonts w:ascii="Tahoma" w:hAnsi="Tahoma" w:cs="Tahoma"/>
              </w:rPr>
            </w:pPr>
            <w:r w:rsidRPr="00DA2974">
              <w:rPr>
                <w:rFonts w:ascii="Tahoma" w:hAnsi="Tahoma" w:cs="Tahoma"/>
                <w:i/>
                <w:position w:val="-14"/>
              </w:rPr>
              <w:object w:dxaOrig="639" w:dyaOrig="340" w14:anchorId="2A3ED6FB">
                <v:shape id="_x0000_i1355" type="#_x0000_t75" style="width:31.9pt;height:16.5pt" o:ole="">
                  <v:imagedata r:id="rId612" o:title=""/>
                </v:shape>
                <o:OLEObject Type="Embed" ProgID="Equation.3" ShapeID="_x0000_i1355" DrawAspect="Content" ObjectID="_1783089507" r:id="rId613"/>
              </w:object>
            </w:r>
          </w:p>
        </w:tc>
      </w:tr>
      <w:tr w:rsidR="001C4E46" w:rsidRPr="00DA2974" w14:paraId="772A788E" w14:textId="77777777" w:rsidTr="00422FC4">
        <w:trPr>
          <w:trHeight w:val="70"/>
          <w:jc w:val="center"/>
        </w:trPr>
        <w:tc>
          <w:tcPr>
            <w:tcW w:w="0" w:type="auto"/>
            <w:vAlign w:val="center"/>
          </w:tcPr>
          <w:p w14:paraId="64ADFABD" w14:textId="77777777" w:rsidR="001C4E46" w:rsidRPr="00DA2974" w:rsidRDefault="001C4E46" w:rsidP="00AB1ED1">
            <w:pPr>
              <w:pStyle w:val="TAC"/>
            </w:pPr>
            <w:r w:rsidRPr="00DA2974">
              <w:t>0</w:t>
            </w:r>
          </w:p>
        </w:tc>
        <w:tc>
          <w:tcPr>
            <w:tcW w:w="0" w:type="auto"/>
            <w:vAlign w:val="center"/>
          </w:tcPr>
          <w:p w14:paraId="01791116" w14:textId="77777777" w:rsidR="001C4E46" w:rsidRPr="00DA2974" w:rsidRDefault="001C4E46" w:rsidP="00AB1ED1">
            <w:pPr>
              <w:pStyle w:val="TAC"/>
            </w:pPr>
            <w:r w:rsidRPr="00DA2974">
              <w:t>0.001622428</w:t>
            </w:r>
          </w:p>
        </w:tc>
        <w:tc>
          <w:tcPr>
            <w:tcW w:w="0" w:type="auto"/>
            <w:vAlign w:val="center"/>
          </w:tcPr>
          <w:p w14:paraId="1C91261A" w14:textId="77777777" w:rsidR="001C4E46" w:rsidRPr="00DA2974" w:rsidRDefault="001C4E46" w:rsidP="00AB1ED1">
            <w:pPr>
              <w:pStyle w:val="TAC"/>
            </w:pPr>
            <w:r w:rsidRPr="00DA2974">
              <w:t>14</w:t>
            </w:r>
          </w:p>
        </w:tc>
        <w:tc>
          <w:tcPr>
            <w:tcW w:w="0" w:type="auto"/>
            <w:vAlign w:val="center"/>
          </w:tcPr>
          <w:p w14:paraId="076F7443" w14:textId="77777777" w:rsidR="001C4E46" w:rsidRPr="00DA2974" w:rsidRDefault="001C4E46" w:rsidP="00AB1ED1">
            <w:pPr>
              <w:pStyle w:val="TAC"/>
            </w:pPr>
            <w:r w:rsidRPr="00DA2974">
              <w:t>0.114057967</w:t>
            </w:r>
          </w:p>
        </w:tc>
        <w:tc>
          <w:tcPr>
            <w:tcW w:w="0" w:type="auto"/>
            <w:vAlign w:val="center"/>
          </w:tcPr>
          <w:p w14:paraId="59CBF1E3" w14:textId="77777777" w:rsidR="001C4E46" w:rsidRPr="00DA2974" w:rsidRDefault="001C4E46" w:rsidP="00AB1ED1">
            <w:pPr>
              <w:pStyle w:val="TAC"/>
            </w:pPr>
            <w:r w:rsidRPr="00DA2974">
              <w:t>28</w:t>
            </w:r>
          </w:p>
        </w:tc>
        <w:tc>
          <w:tcPr>
            <w:tcW w:w="0" w:type="auto"/>
            <w:vAlign w:val="center"/>
          </w:tcPr>
          <w:p w14:paraId="000B74DD" w14:textId="77777777" w:rsidR="001C4E46" w:rsidRPr="00DA2974" w:rsidRDefault="001C4E46" w:rsidP="00AB1ED1">
            <w:pPr>
              <w:pStyle w:val="TAC"/>
            </w:pPr>
            <w:r w:rsidRPr="00DA2974">
              <w:t>0.403990611</w:t>
            </w:r>
          </w:p>
        </w:tc>
        <w:tc>
          <w:tcPr>
            <w:tcW w:w="0" w:type="auto"/>
            <w:vAlign w:val="center"/>
          </w:tcPr>
          <w:p w14:paraId="528EE08E" w14:textId="77777777" w:rsidR="001C4E46" w:rsidRPr="00DA2974" w:rsidRDefault="001C4E46" w:rsidP="00AB1ED1">
            <w:pPr>
              <w:pStyle w:val="TAC"/>
            </w:pPr>
            <w:r w:rsidRPr="00DA2974">
              <w:t>42</w:t>
            </w:r>
          </w:p>
        </w:tc>
        <w:tc>
          <w:tcPr>
            <w:tcW w:w="0" w:type="auto"/>
            <w:vAlign w:val="center"/>
          </w:tcPr>
          <w:p w14:paraId="4E49901D" w14:textId="77777777" w:rsidR="001C4E46" w:rsidRPr="00DA2974" w:rsidRDefault="001C4E46" w:rsidP="00AB1ED1">
            <w:pPr>
              <w:pStyle w:val="TAC"/>
            </w:pPr>
            <w:r w:rsidRPr="00DA2974">
              <w:t>0.776551214</w:t>
            </w:r>
          </w:p>
        </w:tc>
      </w:tr>
      <w:tr w:rsidR="001C4E46" w:rsidRPr="00DA2974" w14:paraId="0558255B" w14:textId="77777777" w:rsidTr="00422FC4">
        <w:trPr>
          <w:trHeight w:val="20"/>
          <w:jc w:val="center"/>
        </w:trPr>
        <w:tc>
          <w:tcPr>
            <w:tcW w:w="0" w:type="auto"/>
            <w:vAlign w:val="center"/>
          </w:tcPr>
          <w:p w14:paraId="335FDF7D" w14:textId="77777777" w:rsidR="001C4E46" w:rsidRPr="00DA2974" w:rsidRDefault="001C4E46" w:rsidP="00AB1ED1">
            <w:pPr>
              <w:pStyle w:val="TAC"/>
            </w:pPr>
            <w:r w:rsidRPr="00DA2974">
              <w:t>1</w:t>
            </w:r>
          </w:p>
        </w:tc>
        <w:tc>
          <w:tcPr>
            <w:tcW w:w="0" w:type="auto"/>
            <w:vAlign w:val="center"/>
          </w:tcPr>
          <w:p w14:paraId="000D9AA7" w14:textId="77777777" w:rsidR="001C4E46" w:rsidRPr="00DA2974" w:rsidRDefault="001C4E46" w:rsidP="00AB1ED1">
            <w:pPr>
              <w:pStyle w:val="TAC"/>
            </w:pPr>
            <w:r w:rsidRPr="00DA2974">
              <w:t>0.004717458</w:t>
            </w:r>
          </w:p>
        </w:tc>
        <w:tc>
          <w:tcPr>
            <w:tcW w:w="0" w:type="auto"/>
            <w:vAlign w:val="center"/>
          </w:tcPr>
          <w:p w14:paraId="24F29CC9" w14:textId="77777777" w:rsidR="001C4E46" w:rsidRPr="00DA2974" w:rsidRDefault="001C4E46" w:rsidP="00AB1ED1">
            <w:pPr>
              <w:pStyle w:val="TAC"/>
            </w:pPr>
            <w:r w:rsidRPr="00DA2974">
              <w:t>15</w:t>
            </w:r>
          </w:p>
        </w:tc>
        <w:tc>
          <w:tcPr>
            <w:tcW w:w="0" w:type="auto"/>
            <w:vAlign w:val="center"/>
          </w:tcPr>
          <w:p w14:paraId="0A7593A1" w14:textId="77777777" w:rsidR="001C4E46" w:rsidRPr="00DA2974" w:rsidRDefault="001C4E46" w:rsidP="00AB1ED1">
            <w:pPr>
              <w:pStyle w:val="TAC"/>
            </w:pPr>
            <w:r w:rsidRPr="00DA2974">
              <w:t>0.128865425</w:t>
            </w:r>
          </w:p>
        </w:tc>
        <w:tc>
          <w:tcPr>
            <w:tcW w:w="0" w:type="auto"/>
            <w:vAlign w:val="center"/>
          </w:tcPr>
          <w:p w14:paraId="5BAD48F9" w14:textId="77777777" w:rsidR="001C4E46" w:rsidRPr="00DA2974" w:rsidRDefault="001C4E46" w:rsidP="00AB1ED1">
            <w:pPr>
              <w:pStyle w:val="TAC"/>
            </w:pPr>
            <w:r w:rsidRPr="00DA2974">
              <w:t>29</w:t>
            </w:r>
          </w:p>
        </w:tc>
        <w:tc>
          <w:tcPr>
            <w:tcW w:w="0" w:type="auto"/>
            <w:vAlign w:val="center"/>
          </w:tcPr>
          <w:p w14:paraId="21D56F38" w14:textId="77777777" w:rsidR="001C4E46" w:rsidRPr="00DA2974" w:rsidRDefault="001C4E46" w:rsidP="00AB1ED1">
            <w:pPr>
              <w:pStyle w:val="TAC"/>
            </w:pPr>
            <w:r w:rsidRPr="00DA2974">
              <w:t>0.430149896</w:t>
            </w:r>
          </w:p>
        </w:tc>
        <w:tc>
          <w:tcPr>
            <w:tcW w:w="0" w:type="auto"/>
            <w:vAlign w:val="center"/>
          </w:tcPr>
          <w:p w14:paraId="14188D5D" w14:textId="77777777" w:rsidR="001C4E46" w:rsidRPr="00DA2974" w:rsidRDefault="001C4E46" w:rsidP="00AB1ED1">
            <w:pPr>
              <w:pStyle w:val="TAC"/>
            </w:pPr>
            <w:r w:rsidRPr="00DA2974">
              <w:t>43</w:t>
            </w:r>
          </w:p>
        </w:tc>
        <w:tc>
          <w:tcPr>
            <w:tcW w:w="0" w:type="auto"/>
            <w:vAlign w:val="center"/>
          </w:tcPr>
          <w:p w14:paraId="0CF3F058" w14:textId="77777777" w:rsidR="001C4E46" w:rsidRPr="00DA2974" w:rsidRDefault="001C4E46" w:rsidP="00AB1ED1">
            <w:pPr>
              <w:pStyle w:val="TAC"/>
            </w:pPr>
            <w:r w:rsidRPr="00DA2974">
              <w:t>0.800503267</w:t>
            </w:r>
          </w:p>
        </w:tc>
      </w:tr>
      <w:tr w:rsidR="001C4E46" w:rsidRPr="00DA2974" w14:paraId="6091B92A" w14:textId="77777777" w:rsidTr="00422FC4">
        <w:trPr>
          <w:trHeight w:val="20"/>
          <w:jc w:val="center"/>
        </w:trPr>
        <w:tc>
          <w:tcPr>
            <w:tcW w:w="0" w:type="auto"/>
            <w:vAlign w:val="center"/>
          </w:tcPr>
          <w:p w14:paraId="219DCF2E" w14:textId="77777777" w:rsidR="001C4E46" w:rsidRPr="00DA2974" w:rsidRDefault="001C4E46" w:rsidP="00AB1ED1">
            <w:pPr>
              <w:pStyle w:val="TAC"/>
            </w:pPr>
            <w:r w:rsidRPr="00DA2974">
              <w:t>2</w:t>
            </w:r>
          </w:p>
        </w:tc>
        <w:tc>
          <w:tcPr>
            <w:tcW w:w="0" w:type="auto"/>
            <w:vAlign w:val="center"/>
          </w:tcPr>
          <w:p w14:paraId="3E21D740" w14:textId="77777777" w:rsidR="001C4E46" w:rsidRPr="00DA2974" w:rsidRDefault="001C4E46" w:rsidP="00AB1ED1">
            <w:pPr>
              <w:pStyle w:val="TAC"/>
            </w:pPr>
            <w:r w:rsidRPr="00DA2974">
              <w:t>0.008410494</w:t>
            </w:r>
          </w:p>
        </w:tc>
        <w:tc>
          <w:tcPr>
            <w:tcW w:w="0" w:type="auto"/>
            <w:vAlign w:val="center"/>
          </w:tcPr>
          <w:p w14:paraId="334B8D4A" w14:textId="77777777" w:rsidR="001C4E46" w:rsidRPr="00DA2974" w:rsidRDefault="001C4E46" w:rsidP="00AB1ED1">
            <w:pPr>
              <w:pStyle w:val="TAC"/>
            </w:pPr>
            <w:r w:rsidRPr="00DA2974">
              <w:t>16</w:t>
            </w:r>
          </w:p>
        </w:tc>
        <w:tc>
          <w:tcPr>
            <w:tcW w:w="0" w:type="auto"/>
            <w:vAlign w:val="center"/>
          </w:tcPr>
          <w:p w14:paraId="74781DF5" w14:textId="77777777" w:rsidR="001C4E46" w:rsidRPr="00DA2974" w:rsidRDefault="001C4E46" w:rsidP="00AB1ED1">
            <w:pPr>
              <w:pStyle w:val="TAC"/>
            </w:pPr>
            <w:r w:rsidRPr="00DA2974">
              <w:t>0.144662643</w:t>
            </w:r>
          </w:p>
        </w:tc>
        <w:tc>
          <w:tcPr>
            <w:tcW w:w="0" w:type="auto"/>
            <w:vAlign w:val="center"/>
          </w:tcPr>
          <w:p w14:paraId="3F22242F" w14:textId="77777777" w:rsidR="001C4E46" w:rsidRPr="00DA2974" w:rsidRDefault="001C4E46" w:rsidP="00AB1ED1">
            <w:pPr>
              <w:pStyle w:val="TAC"/>
            </w:pPr>
            <w:r w:rsidRPr="00DA2974">
              <w:t>30</w:t>
            </w:r>
          </w:p>
        </w:tc>
        <w:tc>
          <w:tcPr>
            <w:tcW w:w="0" w:type="auto"/>
            <w:vAlign w:val="center"/>
          </w:tcPr>
          <w:p w14:paraId="1BD2F35F" w14:textId="77777777" w:rsidR="001C4E46" w:rsidRPr="00DA2974" w:rsidRDefault="001C4E46" w:rsidP="00AB1ED1">
            <w:pPr>
              <w:pStyle w:val="TAC"/>
            </w:pPr>
            <w:r w:rsidRPr="00DA2974">
              <w:t>0.456722014</w:t>
            </w:r>
          </w:p>
        </w:tc>
        <w:tc>
          <w:tcPr>
            <w:tcW w:w="0" w:type="auto"/>
            <w:vAlign w:val="center"/>
          </w:tcPr>
          <w:p w14:paraId="06CF4441" w14:textId="77777777" w:rsidR="001C4E46" w:rsidRPr="00DA2974" w:rsidRDefault="001C4E46" w:rsidP="00AB1ED1">
            <w:pPr>
              <w:pStyle w:val="TAC"/>
            </w:pPr>
            <w:r w:rsidRPr="00DA2974">
              <w:t>44</w:t>
            </w:r>
          </w:p>
        </w:tc>
        <w:tc>
          <w:tcPr>
            <w:tcW w:w="0" w:type="auto"/>
            <w:vAlign w:val="center"/>
          </w:tcPr>
          <w:p w14:paraId="587A22B1" w14:textId="77777777" w:rsidR="001C4E46" w:rsidRPr="00DA2974" w:rsidRDefault="001C4E46" w:rsidP="00AB1ED1">
            <w:pPr>
              <w:pStyle w:val="TAC"/>
            </w:pPr>
            <w:r w:rsidRPr="00DA2974">
              <w:t>0.823611104</w:t>
            </w:r>
          </w:p>
        </w:tc>
      </w:tr>
      <w:tr w:rsidR="001C4E46" w:rsidRPr="00DA2974" w14:paraId="1CB26453" w14:textId="77777777" w:rsidTr="00422FC4">
        <w:trPr>
          <w:trHeight w:val="20"/>
          <w:jc w:val="center"/>
        </w:trPr>
        <w:tc>
          <w:tcPr>
            <w:tcW w:w="0" w:type="auto"/>
            <w:vAlign w:val="center"/>
          </w:tcPr>
          <w:p w14:paraId="51796A6E" w14:textId="77777777" w:rsidR="001C4E46" w:rsidRPr="00DA2974" w:rsidRDefault="001C4E46" w:rsidP="00AB1ED1">
            <w:pPr>
              <w:pStyle w:val="TAC"/>
            </w:pPr>
            <w:r w:rsidRPr="00DA2974">
              <w:t>3</w:t>
            </w:r>
          </w:p>
        </w:tc>
        <w:tc>
          <w:tcPr>
            <w:tcW w:w="0" w:type="auto"/>
            <w:vAlign w:val="center"/>
          </w:tcPr>
          <w:p w14:paraId="39F4E690" w14:textId="77777777" w:rsidR="001C4E46" w:rsidRPr="00DA2974" w:rsidRDefault="001C4E46" w:rsidP="00AB1ED1">
            <w:pPr>
              <w:pStyle w:val="TAC"/>
            </w:pPr>
            <w:r w:rsidRPr="00DA2974">
              <w:t>0.012747280</w:t>
            </w:r>
          </w:p>
        </w:tc>
        <w:tc>
          <w:tcPr>
            <w:tcW w:w="0" w:type="auto"/>
            <w:vAlign w:val="center"/>
          </w:tcPr>
          <w:p w14:paraId="033DEBAC" w14:textId="77777777" w:rsidR="001C4E46" w:rsidRPr="00DA2974" w:rsidRDefault="001C4E46" w:rsidP="00AB1ED1">
            <w:pPr>
              <w:pStyle w:val="TAC"/>
            </w:pPr>
            <w:r w:rsidRPr="00DA2974">
              <w:t>17</w:t>
            </w:r>
          </w:p>
        </w:tc>
        <w:tc>
          <w:tcPr>
            <w:tcW w:w="0" w:type="auto"/>
            <w:vAlign w:val="center"/>
          </w:tcPr>
          <w:p w14:paraId="7986D24A" w14:textId="77777777" w:rsidR="001C4E46" w:rsidRPr="00DA2974" w:rsidRDefault="001C4E46" w:rsidP="00AB1ED1">
            <w:pPr>
              <w:pStyle w:val="TAC"/>
            </w:pPr>
            <w:r w:rsidRPr="00DA2974">
              <w:t>0.161445005</w:t>
            </w:r>
          </w:p>
        </w:tc>
        <w:tc>
          <w:tcPr>
            <w:tcW w:w="0" w:type="auto"/>
            <w:vAlign w:val="center"/>
          </w:tcPr>
          <w:p w14:paraId="443E528D" w14:textId="77777777" w:rsidR="001C4E46" w:rsidRPr="00DA2974" w:rsidRDefault="001C4E46" w:rsidP="00AB1ED1">
            <w:pPr>
              <w:pStyle w:val="TAC"/>
            </w:pPr>
            <w:r w:rsidRPr="00DA2974">
              <w:t>31</w:t>
            </w:r>
          </w:p>
        </w:tc>
        <w:tc>
          <w:tcPr>
            <w:tcW w:w="0" w:type="auto"/>
            <w:vAlign w:val="center"/>
          </w:tcPr>
          <w:p w14:paraId="25F1CAC2" w14:textId="77777777" w:rsidR="001C4E46" w:rsidRPr="00DA2974" w:rsidRDefault="001C4E46" w:rsidP="00AB1ED1">
            <w:pPr>
              <w:pStyle w:val="TAC"/>
            </w:pPr>
            <w:r w:rsidRPr="00DA2974">
              <w:t>0.483628433</w:t>
            </w:r>
          </w:p>
        </w:tc>
        <w:tc>
          <w:tcPr>
            <w:tcW w:w="0" w:type="auto"/>
            <w:vAlign w:val="center"/>
          </w:tcPr>
          <w:p w14:paraId="47FC3EA8" w14:textId="77777777" w:rsidR="001C4E46" w:rsidRPr="00DA2974" w:rsidRDefault="001C4E46" w:rsidP="00AB1ED1">
            <w:pPr>
              <w:pStyle w:val="TAC"/>
            </w:pPr>
            <w:r w:rsidRPr="00DA2974">
              <w:t>45</w:t>
            </w:r>
          </w:p>
        </w:tc>
        <w:tc>
          <w:tcPr>
            <w:tcW w:w="0" w:type="auto"/>
            <w:vAlign w:val="center"/>
          </w:tcPr>
          <w:p w14:paraId="32FC8621" w14:textId="77777777" w:rsidR="001C4E46" w:rsidRPr="00DA2974" w:rsidRDefault="001C4E46" w:rsidP="00AB1ED1">
            <w:pPr>
              <w:pStyle w:val="TAC"/>
            </w:pPr>
            <w:r w:rsidRPr="00DA2974">
              <w:t>0.845788355</w:t>
            </w:r>
          </w:p>
        </w:tc>
      </w:tr>
      <w:tr w:rsidR="001C4E46" w:rsidRPr="00DA2974" w14:paraId="449B093B" w14:textId="77777777" w:rsidTr="00422FC4">
        <w:trPr>
          <w:trHeight w:val="20"/>
          <w:jc w:val="center"/>
        </w:trPr>
        <w:tc>
          <w:tcPr>
            <w:tcW w:w="0" w:type="auto"/>
            <w:vAlign w:val="center"/>
          </w:tcPr>
          <w:p w14:paraId="02BF90CF" w14:textId="77777777" w:rsidR="001C4E46" w:rsidRPr="00DA2974" w:rsidRDefault="001C4E46" w:rsidP="00AB1ED1">
            <w:pPr>
              <w:pStyle w:val="TAC"/>
            </w:pPr>
            <w:r w:rsidRPr="00DA2974">
              <w:t>4</w:t>
            </w:r>
          </w:p>
        </w:tc>
        <w:tc>
          <w:tcPr>
            <w:tcW w:w="0" w:type="auto"/>
            <w:vAlign w:val="center"/>
          </w:tcPr>
          <w:p w14:paraId="0A2301B6" w14:textId="77777777" w:rsidR="001C4E46" w:rsidRPr="00DA2974" w:rsidRDefault="001C4E46" w:rsidP="00AB1ED1">
            <w:pPr>
              <w:pStyle w:val="TAC"/>
            </w:pPr>
            <w:r w:rsidRPr="00DA2974">
              <w:t>0.017772424</w:t>
            </w:r>
          </w:p>
        </w:tc>
        <w:tc>
          <w:tcPr>
            <w:tcW w:w="0" w:type="auto"/>
            <w:vAlign w:val="center"/>
          </w:tcPr>
          <w:p w14:paraId="7C05528C" w14:textId="77777777" w:rsidR="001C4E46" w:rsidRPr="00DA2974" w:rsidRDefault="001C4E46" w:rsidP="00AB1ED1">
            <w:pPr>
              <w:pStyle w:val="TAC"/>
            </w:pPr>
            <w:r w:rsidRPr="00DA2974">
              <w:t>18</w:t>
            </w:r>
          </w:p>
        </w:tc>
        <w:tc>
          <w:tcPr>
            <w:tcW w:w="0" w:type="auto"/>
            <w:vAlign w:val="center"/>
          </w:tcPr>
          <w:p w14:paraId="733CB4DD" w14:textId="77777777" w:rsidR="001C4E46" w:rsidRPr="00DA2974" w:rsidRDefault="001C4E46" w:rsidP="00AB1ED1">
            <w:pPr>
              <w:pStyle w:val="TAC"/>
            </w:pPr>
            <w:r w:rsidRPr="00DA2974">
              <w:t>0.179202219</w:t>
            </w:r>
          </w:p>
        </w:tc>
        <w:tc>
          <w:tcPr>
            <w:tcW w:w="0" w:type="auto"/>
            <w:vAlign w:val="center"/>
          </w:tcPr>
          <w:p w14:paraId="7AF3887A" w14:textId="77777777" w:rsidR="001C4E46" w:rsidRPr="00DA2974" w:rsidRDefault="001C4E46" w:rsidP="00AB1ED1">
            <w:pPr>
              <w:pStyle w:val="TAC"/>
            </w:pPr>
            <w:r w:rsidRPr="00DA2974">
              <w:t>32</w:t>
            </w:r>
          </w:p>
        </w:tc>
        <w:tc>
          <w:tcPr>
            <w:tcW w:w="0" w:type="auto"/>
            <w:vAlign w:val="center"/>
          </w:tcPr>
          <w:p w14:paraId="6BC7BCCF" w14:textId="77777777" w:rsidR="001C4E46" w:rsidRPr="00DA2974" w:rsidRDefault="001C4E46" w:rsidP="00AB1ED1">
            <w:pPr>
              <w:pStyle w:val="TAC"/>
            </w:pPr>
            <w:r w:rsidRPr="00DA2974">
              <w:t>0.510787115</w:t>
            </w:r>
          </w:p>
        </w:tc>
        <w:tc>
          <w:tcPr>
            <w:tcW w:w="0" w:type="auto"/>
            <w:vAlign w:val="center"/>
          </w:tcPr>
          <w:p w14:paraId="68A34137" w14:textId="77777777" w:rsidR="001C4E46" w:rsidRPr="00DA2974" w:rsidRDefault="001C4E46" w:rsidP="00AB1ED1">
            <w:pPr>
              <w:pStyle w:val="TAC"/>
            </w:pPr>
            <w:r w:rsidRPr="00DA2974">
              <w:t>46</w:t>
            </w:r>
          </w:p>
        </w:tc>
        <w:tc>
          <w:tcPr>
            <w:tcW w:w="0" w:type="auto"/>
            <w:vAlign w:val="center"/>
          </w:tcPr>
          <w:p w14:paraId="5A09CA19" w14:textId="77777777" w:rsidR="001C4E46" w:rsidRPr="00DA2974" w:rsidRDefault="001C4E46" w:rsidP="00AB1ED1">
            <w:pPr>
              <w:pStyle w:val="TAC"/>
            </w:pPr>
            <w:r w:rsidRPr="00DA2974">
              <w:t>0.866951597</w:t>
            </w:r>
          </w:p>
        </w:tc>
      </w:tr>
      <w:tr w:rsidR="001C4E46" w:rsidRPr="00DA2974" w14:paraId="78E888B6" w14:textId="77777777" w:rsidTr="00422FC4">
        <w:trPr>
          <w:trHeight w:val="20"/>
          <w:jc w:val="center"/>
        </w:trPr>
        <w:tc>
          <w:tcPr>
            <w:tcW w:w="0" w:type="auto"/>
            <w:vAlign w:val="center"/>
          </w:tcPr>
          <w:p w14:paraId="0ABE08B5" w14:textId="77777777" w:rsidR="001C4E46" w:rsidRPr="00DA2974" w:rsidRDefault="001C4E46" w:rsidP="00AB1ED1">
            <w:pPr>
              <w:pStyle w:val="TAC"/>
            </w:pPr>
            <w:r w:rsidRPr="00DA2974">
              <w:t>5</w:t>
            </w:r>
          </w:p>
        </w:tc>
        <w:tc>
          <w:tcPr>
            <w:tcW w:w="0" w:type="auto"/>
            <w:vAlign w:val="center"/>
          </w:tcPr>
          <w:p w14:paraId="3760CD4A" w14:textId="77777777" w:rsidR="001C4E46" w:rsidRPr="00DA2974" w:rsidRDefault="001C4E46" w:rsidP="00AB1ED1">
            <w:pPr>
              <w:pStyle w:val="TAC"/>
            </w:pPr>
            <w:r w:rsidRPr="00DA2974">
              <w:t>0.023528982</w:t>
            </w:r>
          </w:p>
        </w:tc>
        <w:tc>
          <w:tcPr>
            <w:tcW w:w="0" w:type="auto"/>
            <w:vAlign w:val="center"/>
          </w:tcPr>
          <w:p w14:paraId="17B058F1" w14:textId="77777777" w:rsidR="001C4E46" w:rsidRPr="00DA2974" w:rsidRDefault="001C4E46" w:rsidP="00AB1ED1">
            <w:pPr>
              <w:pStyle w:val="TAC"/>
            </w:pPr>
            <w:r w:rsidRPr="00DA2974">
              <w:t>19</w:t>
            </w:r>
          </w:p>
        </w:tc>
        <w:tc>
          <w:tcPr>
            <w:tcW w:w="0" w:type="auto"/>
            <w:vAlign w:val="center"/>
          </w:tcPr>
          <w:p w14:paraId="6350CCD9" w14:textId="77777777" w:rsidR="001C4E46" w:rsidRPr="00DA2974" w:rsidRDefault="001C4E46" w:rsidP="00AB1ED1">
            <w:pPr>
              <w:pStyle w:val="TAC"/>
            </w:pPr>
            <w:r w:rsidRPr="00DA2974">
              <w:t>0.197918220</w:t>
            </w:r>
          </w:p>
        </w:tc>
        <w:tc>
          <w:tcPr>
            <w:tcW w:w="0" w:type="auto"/>
            <w:vAlign w:val="center"/>
          </w:tcPr>
          <w:p w14:paraId="2DCF7C9F" w14:textId="77777777" w:rsidR="001C4E46" w:rsidRPr="00DA2974" w:rsidRDefault="001C4E46" w:rsidP="00AB1ED1">
            <w:pPr>
              <w:pStyle w:val="TAC"/>
            </w:pPr>
            <w:r w:rsidRPr="00DA2974">
              <w:t>33</w:t>
            </w:r>
          </w:p>
        </w:tc>
        <w:tc>
          <w:tcPr>
            <w:tcW w:w="0" w:type="auto"/>
            <w:vAlign w:val="center"/>
          </w:tcPr>
          <w:p w14:paraId="0BECA6CC" w14:textId="77777777" w:rsidR="001C4E46" w:rsidRPr="00DA2974" w:rsidRDefault="001C4E46" w:rsidP="00AB1ED1">
            <w:pPr>
              <w:pStyle w:val="TAC"/>
            </w:pPr>
            <w:r w:rsidRPr="00DA2974">
              <w:t>0.538112915</w:t>
            </w:r>
          </w:p>
        </w:tc>
        <w:tc>
          <w:tcPr>
            <w:tcW w:w="0" w:type="auto"/>
            <w:vAlign w:val="center"/>
          </w:tcPr>
          <w:p w14:paraId="10C79B15" w14:textId="77777777" w:rsidR="001C4E46" w:rsidRPr="00DA2974" w:rsidRDefault="001C4E46" w:rsidP="00AB1ED1">
            <w:pPr>
              <w:pStyle w:val="TAC"/>
            </w:pPr>
            <w:r w:rsidRPr="00DA2974">
              <w:t>47</w:t>
            </w:r>
          </w:p>
        </w:tc>
        <w:tc>
          <w:tcPr>
            <w:tcW w:w="0" w:type="auto"/>
            <w:vAlign w:val="center"/>
          </w:tcPr>
          <w:p w14:paraId="5495263B" w14:textId="77777777" w:rsidR="001C4E46" w:rsidRPr="00DA2974" w:rsidRDefault="001C4E46" w:rsidP="00AB1ED1">
            <w:pPr>
              <w:pStyle w:val="TAC"/>
            </w:pPr>
            <w:r w:rsidRPr="00DA2974">
              <w:t>0.887020781</w:t>
            </w:r>
          </w:p>
        </w:tc>
      </w:tr>
      <w:tr w:rsidR="001C4E46" w:rsidRPr="00DA2974" w14:paraId="5A2D17A6" w14:textId="77777777" w:rsidTr="00422FC4">
        <w:trPr>
          <w:trHeight w:val="20"/>
          <w:jc w:val="center"/>
        </w:trPr>
        <w:tc>
          <w:tcPr>
            <w:tcW w:w="0" w:type="auto"/>
            <w:vAlign w:val="center"/>
          </w:tcPr>
          <w:p w14:paraId="0BD1A1CF" w14:textId="77777777" w:rsidR="001C4E46" w:rsidRPr="00DA2974" w:rsidRDefault="001C4E46" w:rsidP="00AB1ED1">
            <w:pPr>
              <w:pStyle w:val="TAC"/>
            </w:pPr>
            <w:r w:rsidRPr="00DA2974">
              <w:t>6</w:t>
            </w:r>
          </w:p>
        </w:tc>
        <w:tc>
          <w:tcPr>
            <w:tcW w:w="0" w:type="auto"/>
            <w:vAlign w:val="center"/>
          </w:tcPr>
          <w:p w14:paraId="04394710" w14:textId="77777777" w:rsidR="001C4E46" w:rsidRPr="00DA2974" w:rsidRDefault="001C4E46" w:rsidP="00AB1ED1">
            <w:pPr>
              <w:pStyle w:val="TAC"/>
            </w:pPr>
            <w:r w:rsidRPr="00DA2974">
              <w:t>0.030058032</w:t>
            </w:r>
          </w:p>
        </w:tc>
        <w:tc>
          <w:tcPr>
            <w:tcW w:w="0" w:type="auto"/>
            <w:vAlign w:val="center"/>
          </w:tcPr>
          <w:p w14:paraId="2467E185" w14:textId="77777777" w:rsidR="001C4E46" w:rsidRPr="00DA2974" w:rsidRDefault="001C4E46" w:rsidP="00AB1ED1">
            <w:pPr>
              <w:pStyle w:val="TAC"/>
            </w:pPr>
            <w:r w:rsidRPr="00DA2974">
              <w:t>20</w:t>
            </w:r>
          </w:p>
        </w:tc>
        <w:tc>
          <w:tcPr>
            <w:tcW w:w="0" w:type="auto"/>
            <w:vAlign w:val="center"/>
          </w:tcPr>
          <w:p w14:paraId="40436157" w14:textId="77777777" w:rsidR="001C4E46" w:rsidRPr="00DA2974" w:rsidRDefault="001C4E46" w:rsidP="00AB1ED1">
            <w:pPr>
              <w:pStyle w:val="TAC"/>
            </w:pPr>
            <w:r w:rsidRPr="00DA2974">
              <w:t>0.217571104</w:t>
            </w:r>
          </w:p>
        </w:tc>
        <w:tc>
          <w:tcPr>
            <w:tcW w:w="0" w:type="auto"/>
            <w:vAlign w:val="center"/>
          </w:tcPr>
          <w:p w14:paraId="73FA1F05" w14:textId="77777777" w:rsidR="001C4E46" w:rsidRPr="00DA2974" w:rsidRDefault="001C4E46" w:rsidP="00AB1ED1">
            <w:pPr>
              <w:pStyle w:val="TAC"/>
            </w:pPr>
            <w:r w:rsidRPr="00DA2974">
              <w:t>34</w:t>
            </w:r>
          </w:p>
        </w:tc>
        <w:tc>
          <w:tcPr>
            <w:tcW w:w="0" w:type="auto"/>
            <w:vAlign w:val="center"/>
          </w:tcPr>
          <w:p w14:paraId="5D84E98B" w14:textId="77777777" w:rsidR="001C4E46" w:rsidRPr="00DA2974" w:rsidRDefault="001C4E46" w:rsidP="00AB1ED1">
            <w:pPr>
              <w:pStyle w:val="TAC"/>
            </w:pPr>
            <w:r w:rsidRPr="00DA2974">
              <w:t>0.565518011</w:t>
            </w:r>
          </w:p>
        </w:tc>
        <w:tc>
          <w:tcPr>
            <w:tcW w:w="0" w:type="auto"/>
            <w:vAlign w:val="center"/>
          </w:tcPr>
          <w:p w14:paraId="4F005489" w14:textId="77777777" w:rsidR="001C4E46" w:rsidRPr="00DA2974" w:rsidRDefault="001C4E46" w:rsidP="00AB1ED1">
            <w:pPr>
              <w:pStyle w:val="TAC"/>
            </w:pPr>
            <w:r w:rsidRPr="00DA2974">
              <w:t>48</w:t>
            </w:r>
          </w:p>
        </w:tc>
        <w:tc>
          <w:tcPr>
            <w:tcW w:w="0" w:type="auto"/>
            <w:vAlign w:val="center"/>
          </w:tcPr>
          <w:p w14:paraId="5AB7D9D8" w14:textId="77777777" w:rsidR="001C4E46" w:rsidRPr="00DA2974" w:rsidRDefault="001C4E46" w:rsidP="00AB1ED1">
            <w:pPr>
              <w:pStyle w:val="TAC"/>
            </w:pPr>
            <w:r w:rsidRPr="00DA2974">
              <w:t>0.905919644</w:t>
            </w:r>
          </w:p>
        </w:tc>
      </w:tr>
      <w:tr w:rsidR="001C4E46" w:rsidRPr="00DA2974" w14:paraId="6F25F5EE" w14:textId="77777777" w:rsidTr="00422FC4">
        <w:trPr>
          <w:trHeight w:val="20"/>
          <w:jc w:val="center"/>
        </w:trPr>
        <w:tc>
          <w:tcPr>
            <w:tcW w:w="0" w:type="auto"/>
            <w:vAlign w:val="center"/>
          </w:tcPr>
          <w:p w14:paraId="0EF10F87" w14:textId="77777777" w:rsidR="001C4E46" w:rsidRPr="00DA2974" w:rsidRDefault="001C4E46" w:rsidP="00AB1ED1">
            <w:pPr>
              <w:pStyle w:val="TAC"/>
            </w:pPr>
            <w:r w:rsidRPr="00DA2974">
              <w:t>7</w:t>
            </w:r>
          </w:p>
        </w:tc>
        <w:tc>
          <w:tcPr>
            <w:tcW w:w="0" w:type="auto"/>
            <w:vAlign w:val="center"/>
          </w:tcPr>
          <w:p w14:paraId="50ED67D0" w14:textId="77777777" w:rsidR="001C4E46" w:rsidRPr="00DA2974" w:rsidRDefault="001C4E46" w:rsidP="00AB1ED1">
            <w:pPr>
              <w:pStyle w:val="TAC"/>
            </w:pPr>
            <w:r w:rsidRPr="00DA2974">
              <w:t>0.037398264</w:t>
            </w:r>
          </w:p>
        </w:tc>
        <w:tc>
          <w:tcPr>
            <w:tcW w:w="0" w:type="auto"/>
            <w:vAlign w:val="center"/>
          </w:tcPr>
          <w:p w14:paraId="3EB47220" w14:textId="77777777" w:rsidR="001C4E46" w:rsidRPr="00DA2974" w:rsidRDefault="001C4E46" w:rsidP="00AB1ED1">
            <w:pPr>
              <w:pStyle w:val="TAC"/>
            </w:pPr>
            <w:r w:rsidRPr="00DA2974">
              <w:t>21</w:t>
            </w:r>
          </w:p>
        </w:tc>
        <w:tc>
          <w:tcPr>
            <w:tcW w:w="0" w:type="auto"/>
            <w:vAlign w:val="center"/>
          </w:tcPr>
          <w:p w14:paraId="2B8B0E1E" w14:textId="77777777" w:rsidR="001C4E46" w:rsidRPr="00DA2974" w:rsidRDefault="001C4E46" w:rsidP="00AB1ED1">
            <w:pPr>
              <w:pStyle w:val="TAC"/>
            </w:pPr>
            <w:r w:rsidRPr="00DA2974">
              <w:t>0.238133114</w:t>
            </w:r>
          </w:p>
        </w:tc>
        <w:tc>
          <w:tcPr>
            <w:tcW w:w="0" w:type="auto"/>
            <w:vAlign w:val="center"/>
          </w:tcPr>
          <w:p w14:paraId="10A95C3C" w14:textId="77777777" w:rsidR="001C4E46" w:rsidRPr="00DA2974" w:rsidRDefault="001C4E46" w:rsidP="00AB1ED1">
            <w:pPr>
              <w:pStyle w:val="TAC"/>
            </w:pPr>
            <w:r w:rsidRPr="00DA2974">
              <w:t>35</w:t>
            </w:r>
          </w:p>
        </w:tc>
        <w:tc>
          <w:tcPr>
            <w:tcW w:w="0" w:type="auto"/>
            <w:vAlign w:val="center"/>
          </w:tcPr>
          <w:p w14:paraId="4C441A46" w14:textId="77777777" w:rsidR="001C4E46" w:rsidRPr="00DA2974" w:rsidRDefault="001C4E46" w:rsidP="00AB1ED1">
            <w:pPr>
              <w:pStyle w:val="TAC"/>
            </w:pPr>
            <w:r w:rsidRPr="00DA2974">
              <w:t>0.592912340</w:t>
            </w:r>
          </w:p>
        </w:tc>
        <w:tc>
          <w:tcPr>
            <w:tcW w:w="0" w:type="auto"/>
            <w:vAlign w:val="center"/>
          </w:tcPr>
          <w:p w14:paraId="6BB0DD46" w14:textId="77777777" w:rsidR="001C4E46" w:rsidRPr="00DA2974" w:rsidRDefault="001C4E46" w:rsidP="00AB1ED1">
            <w:pPr>
              <w:pStyle w:val="TAC"/>
            </w:pPr>
            <w:r w:rsidRPr="00DA2974">
              <w:t>49</w:t>
            </w:r>
          </w:p>
        </w:tc>
        <w:tc>
          <w:tcPr>
            <w:tcW w:w="0" w:type="auto"/>
            <w:vAlign w:val="center"/>
          </w:tcPr>
          <w:p w14:paraId="7B25AB34" w14:textId="77777777" w:rsidR="001C4E46" w:rsidRPr="00DA2974" w:rsidRDefault="001C4E46" w:rsidP="00AB1ED1">
            <w:pPr>
              <w:pStyle w:val="TAC"/>
            </w:pPr>
            <w:r w:rsidRPr="00DA2974">
              <w:t>0.923576092</w:t>
            </w:r>
          </w:p>
        </w:tc>
      </w:tr>
      <w:tr w:rsidR="001C4E46" w:rsidRPr="00DA2974" w14:paraId="74BCA83A" w14:textId="77777777" w:rsidTr="00422FC4">
        <w:trPr>
          <w:trHeight w:val="20"/>
          <w:jc w:val="center"/>
        </w:trPr>
        <w:tc>
          <w:tcPr>
            <w:tcW w:w="0" w:type="auto"/>
          </w:tcPr>
          <w:p w14:paraId="1E589809" w14:textId="77777777" w:rsidR="001C4E46" w:rsidRPr="00DA2974" w:rsidRDefault="001C4E46" w:rsidP="00AB1ED1">
            <w:pPr>
              <w:pStyle w:val="TAC"/>
            </w:pPr>
            <w:r w:rsidRPr="00DA2974">
              <w:t>8</w:t>
            </w:r>
          </w:p>
        </w:tc>
        <w:tc>
          <w:tcPr>
            <w:tcW w:w="0" w:type="auto"/>
          </w:tcPr>
          <w:p w14:paraId="47CD4C63" w14:textId="77777777" w:rsidR="001C4E46" w:rsidRPr="00DA2974" w:rsidRDefault="001C4E46" w:rsidP="00AB1ED1">
            <w:pPr>
              <w:pStyle w:val="TAC"/>
            </w:pPr>
            <w:r w:rsidRPr="00DA2974">
              <w:t>0.045585564</w:t>
            </w:r>
          </w:p>
        </w:tc>
        <w:tc>
          <w:tcPr>
            <w:tcW w:w="0" w:type="auto"/>
          </w:tcPr>
          <w:p w14:paraId="29F857DE" w14:textId="77777777" w:rsidR="001C4E46" w:rsidRPr="00DA2974" w:rsidRDefault="001C4E46" w:rsidP="00AB1ED1">
            <w:pPr>
              <w:pStyle w:val="TAC"/>
            </w:pPr>
            <w:r w:rsidRPr="00DA2974">
              <w:t>22</w:t>
            </w:r>
          </w:p>
        </w:tc>
        <w:tc>
          <w:tcPr>
            <w:tcW w:w="0" w:type="auto"/>
          </w:tcPr>
          <w:p w14:paraId="374FBAB0" w14:textId="77777777" w:rsidR="001C4E46" w:rsidRPr="00DA2974" w:rsidRDefault="001C4E46" w:rsidP="00AB1ED1">
            <w:pPr>
              <w:pStyle w:val="TAC"/>
            </w:pPr>
            <w:r w:rsidRPr="00DA2974">
              <w:t>0.259570657</w:t>
            </w:r>
          </w:p>
        </w:tc>
        <w:tc>
          <w:tcPr>
            <w:tcW w:w="0" w:type="auto"/>
          </w:tcPr>
          <w:p w14:paraId="08B9C004" w14:textId="77777777" w:rsidR="001C4E46" w:rsidRPr="00DA2974" w:rsidRDefault="001C4E46" w:rsidP="00AB1ED1">
            <w:pPr>
              <w:pStyle w:val="TAC"/>
            </w:pPr>
            <w:r w:rsidRPr="00DA2974">
              <w:t>36</w:t>
            </w:r>
          </w:p>
        </w:tc>
        <w:tc>
          <w:tcPr>
            <w:tcW w:w="0" w:type="auto"/>
          </w:tcPr>
          <w:p w14:paraId="59081745" w14:textId="77777777" w:rsidR="001C4E46" w:rsidRPr="00DA2974" w:rsidRDefault="001C4E46" w:rsidP="00AB1ED1">
            <w:pPr>
              <w:pStyle w:val="TAC"/>
            </w:pPr>
            <w:r w:rsidRPr="00DA2974">
              <w:t>0.620204057</w:t>
            </w:r>
          </w:p>
        </w:tc>
        <w:tc>
          <w:tcPr>
            <w:tcW w:w="0" w:type="auto"/>
          </w:tcPr>
          <w:p w14:paraId="2671864A" w14:textId="77777777" w:rsidR="001C4E46" w:rsidRPr="00DA2974" w:rsidRDefault="001C4E46" w:rsidP="00AB1ED1">
            <w:pPr>
              <w:pStyle w:val="TAC"/>
            </w:pPr>
            <w:r w:rsidRPr="00DA2974">
              <w:t>50</w:t>
            </w:r>
          </w:p>
        </w:tc>
        <w:tc>
          <w:tcPr>
            <w:tcW w:w="0" w:type="auto"/>
          </w:tcPr>
          <w:p w14:paraId="6C397EA6" w14:textId="77777777" w:rsidR="001C4E46" w:rsidRPr="00DA2974" w:rsidRDefault="001C4E46" w:rsidP="00AB1ED1">
            <w:pPr>
              <w:pStyle w:val="TAC"/>
            </w:pPr>
            <w:r w:rsidRPr="00DA2974">
              <w:t>0.939922577</w:t>
            </w:r>
          </w:p>
        </w:tc>
      </w:tr>
      <w:tr w:rsidR="001C4E46" w:rsidRPr="00DA2974" w14:paraId="7827E6A8" w14:textId="77777777" w:rsidTr="00422FC4">
        <w:trPr>
          <w:trHeight w:val="20"/>
          <w:jc w:val="center"/>
        </w:trPr>
        <w:tc>
          <w:tcPr>
            <w:tcW w:w="0" w:type="auto"/>
          </w:tcPr>
          <w:p w14:paraId="048EB814" w14:textId="77777777" w:rsidR="001C4E46" w:rsidRPr="00DA2974" w:rsidRDefault="001C4E46" w:rsidP="00AB1ED1">
            <w:pPr>
              <w:pStyle w:val="TAC"/>
            </w:pPr>
            <w:r w:rsidRPr="00DA2974">
              <w:t>9</w:t>
            </w:r>
          </w:p>
        </w:tc>
        <w:tc>
          <w:tcPr>
            <w:tcW w:w="0" w:type="auto"/>
          </w:tcPr>
          <w:p w14:paraId="7238863E" w14:textId="77777777" w:rsidR="001C4E46" w:rsidRPr="00DA2974" w:rsidRDefault="001C4E46" w:rsidP="00AB1ED1">
            <w:pPr>
              <w:pStyle w:val="TAC"/>
            </w:pPr>
            <w:r w:rsidRPr="00DA2974">
              <w:t>0.054652620</w:t>
            </w:r>
          </w:p>
        </w:tc>
        <w:tc>
          <w:tcPr>
            <w:tcW w:w="0" w:type="auto"/>
          </w:tcPr>
          <w:p w14:paraId="7D82F474" w14:textId="77777777" w:rsidR="001C4E46" w:rsidRPr="00DA2974" w:rsidRDefault="001C4E46" w:rsidP="00AB1ED1">
            <w:pPr>
              <w:pStyle w:val="TAC"/>
            </w:pPr>
            <w:r w:rsidRPr="00DA2974">
              <w:t>23</w:t>
            </w:r>
          </w:p>
        </w:tc>
        <w:tc>
          <w:tcPr>
            <w:tcW w:w="0" w:type="auto"/>
          </w:tcPr>
          <w:p w14:paraId="23E8F0C4" w14:textId="77777777" w:rsidR="001C4E46" w:rsidRPr="00DA2974" w:rsidRDefault="001C4E46" w:rsidP="00AB1ED1">
            <w:pPr>
              <w:pStyle w:val="TAC"/>
            </w:pPr>
            <w:r w:rsidRPr="00DA2974">
              <w:t>0.281844373</w:t>
            </w:r>
          </w:p>
        </w:tc>
        <w:tc>
          <w:tcPr>
            <w:tcW w:w="0" w:type="auto"/>
          </w:tcPr>
          <w:p w14:paraId="3A6954F6" w14:textId="77777777" w:rsidR="001C4E46" w:rsidRPr="00DA2974" w:rsidRDefault="001C4E46" w:rsidP="00AB1ED1">
            <w:pPr>
              <w:pStyle w:val="TAC"/>
            </w:pPr>
            <w:r w:rsidRPr="00DA2974">
              <w:t>37</w:t>
            </w:r>
          </w:p>
        </w:tc>
        <w:tc>
          <w:tcPr>
            <w:tcW w:w="0" w:type="auto"/>
          </w:tcPr>
          <w:p w14:paraId="75ED3F53" w14:textId="77777777" w:rsidR="001C4E46" w:rsidRPr="00DA2974" w:rsidRDefault="001C4E46" w:rsidP="00AB1ED1">
            <w:pPr>
              <w:pStyle w:val="TAC"/>
            </w:pPr>
            <w:r w:rsidRPr="00DA2974">
              <w:t>0.647300005</w:t>
            </w:r>
          </w:p>
        </w:tc>
        <w:tc>
          <w:tcPr>
            <w:tcW w:w="0" w:type="auto"/>
          </w:tcPr>
          <w:p w14:paraId="29A34AD1" w14:textId="77777777" w:rsidR="001C4E46" w:rsidRPr="00DA2974" w:rsidRDefault="001C4E46" w:rsidP="00AB1ED1">
            <w:pPr>
              <w:pStyle w:val="TAC"/>
            </w:pPr>
            <w:r w:rsidRPr="00DA2974">
              <w:t>51</w:t>
            </w:r>
          </w:p>
        </w:tc>
        <w:tc>
          <w:tcPr>
            <w:tcW w:w="0" w:type="auto"/>
          </w:tcPr>
          <w:p w14:paraId="7879EA8C" w14:textId="77777777" w:rsidR="001C4E46" w:rsidRPr="00DA2974" w:rsidRDefault="001C4E46" w:rsidP="00AB1ED1">
            <w:pPr>
              <w:pStyle w:val="TAC"/>
            </w:pPr>
            <w:r w:rsidRPr="00DA2974">
              <w:t>0.954896429</w:t>
            </w:r>
          </w:p>
        </w:tc>
      </w:tr>
      <w:tr w:rsidR="001C4E46" w:rsidRPr="00DA2974" w14:paraId="2B34AA28" w14:textId="77777777" w:rsidTr="00422FC4">
        <w:trPr>
          <w:trHeight w:val="20"/>
          <w:jc w:val="center"/>
        </w:trPr>
        <w:tc>
          <w:tcPr>
            <w:tcW w:w="0" w:type="auto"/>
          </w:tcPr>
          <w:p w14:paraId="2DC8A727" w14:textId="77777777" w:rsidR="001C4E46" w:rsidRPr="00DA2974" w:rsidRDefault="001C4E46" w:rsidP="00AB1ED1">
            <w:pPr>
              <w:pStyle w:val="TAC"/>
            </w:pPr>
            <w:r w:rsidRPr="00DA2974">
              <w:t>10</w:t>
            </w:r>
          </w:p>
        </w:tc>
        <w:tc>
          <w:tcPr>
            <w:tcW w:w="0" w:type="auto"/>
          </w:tcPr>
          <w:p w14:paraId="05C16135" w14:textId="77777777" w:rsidR="001C4E46" w:rsidRPr="00DA2974" w:rsidRDefault="001C4E46" w:rsidP="00AB1ED1">
            <w:pPr>
              <w:pStyle w:val="TAC"/>
            </w:pPr>
            <w:r w:rsidRPr="00DA2974">
              <w:t>0.064628539</w:t>
            </w:r>
          </w:p>
        </w:tc>
        <w:tc>
          <w:tcPr>
            <w:tcW w:w="0" w:type="auto"/>
          </w:tcPr>
          <w:p w14:paraId="66BAE027" w14:textId="77777777" w:rsidR="001C4E46" w:rsidRPr="00DA2974" w:rsidRDefault="001C4E46" w:rsidP="00AB1ED1">
            <w:pPr>
              <w:pStyle w:val="TAC"/>
            </w:pPr>
            <w:r w:rsidRPr="00DA2974">
              <w:t>24</w:t>
            </w:r>
          </w:p>
        </w:tc>
        <w:tc>
          <w:tcPr>
            <w:tcW w:w="0" w:type="auto"/>
          </w:tcPr>
          <w:p w14:paraId="2A363753" w14:textId="77777777" w:rsidR="001C4E46" w:rsidRPr="00DA2974" w:rsidRDefault="001C4E46" w:rsidP="00AB1ED1">
            <w:pPr>
              <w:pStyle w:val="TAC"/>
            </w:pPr>
            <w:r w:rsidRPr="00DA2974">
              <w:t>0.304909235</w:t>
            </w:r>
          </w:p>
        </w:tc>
        <w:tc>
          <w:tcPr>
            <w:tcW w:w="0" w:type="auto"/>
          </w:tcPr>
          <w:p w14:paraId="7CF527FE" w14:textId="77777777" w:rsidR="001C4E46" w:rsidRPr="00DA2974" w:rsidRDefault="001C4E46" w:rsidP="00AB1ED1">
            <w:pPr>
              <w:pStyle w:val="TAC"/>
            </w:pPr>
            <w:r w:rsidRPr="00DA2974">
              <w:t>38</w:t>
            </w:r>
          </w:p>
        </w:tc>
        <w:tc>
          <w:tcPr>
            <w:tcW w:w="0" w:type="auto"/>
          </w:tcPr>
          <w:p w14:paraId="640C27FE" w14:textId="77777777" w:rsidR="001C4E46" w:rsidRPr="00DA2974" w:rsidRDefault="001C4E46" w:rsidP="00AB1ED1">
            <w:pPr>
              <w:pStyle w:val="TAC"/>
            </w:pPr>
            <w:r w:rsidRPr="00DA2974">
              <w:t>0.674106188</w:t>
            </w:r>
          </w:p>
        </w:tc>
        <w:tc>
          <w:tcPr>
            <w:tcW w:w="0" w:type="auto"/>
          </w:tcPr>
          <w:p w14:paraId="41672AB1" w14:textId="77777777" w:rsidR="001C4E46" w:rsidRPr="00DA2974" w:rsidRDefault="001C4E46" w:rsidP="00AB1ED1">
            <w:pPr>
              <w:pStyle w:val="TAC"/>
            </w:pPr>
            <w:r w:rsidRPr="00DA2974">
              <w:t>52</w:t>
            </w:r>
          </w:p>
        </w:tc>
        <w:tc>
          <w:tcPr>
            <w:tcW w:w="0" w:type="auto"/>
          </w:tcPr>
          <w:p w14:paraId="2DDDA5F6" w14:textId="77777777" w:rsidR="001C4E46" w:rsidRPr="00DA2974" w:rsidRDefault="001C4E46" w:rsidP="00AB1ED1">
            <w:pPr>
              <w:pStyle w:val="TAC"/>
            </w:pPr>
            <w:r w:rsidRPr="00DA2974">
              <w:t>0.968440179</w:t>
            </w:r>
          </w:p>
        </w:tc>
      </w:tr>
      <w:tr w:rsidR="001C4E46" w:rsidRPr="00DA2974" w14:paraId="5E0DB2EA" w14:textId="77777777" w:rsidTr="00422FC4">
        <w:trPr>
          <w:trHeight w:val="20"/>
          <w:jc w:val="center"/>
        </w:trPr>
        <w:tc>
          <w:tcPr>
            <w:tcW w:w="0" w:type="auto"/>
          </w:tcPr>
          <w:p w14:paraId="1E708791" w14:textId="77777777" w:rsidR="001C4E46" w:rsidRPr="00DA2974" w:rsidRDefault="001C4E46" w:rsidP="00AB1ED1">
            <w:pPr>
              <w:pStyle w:val="TAC"/>
            </w:pPr>
            <w:r w:rsidRPr="00DA2974">
              <w:t>11</w:t>
            </w:r>
          </w:p>
        </w:tc>
        <w:tc>
          <w:tcPr>
            <w:tcW w:w="0" w:type="auto"/>
          </w:tcPr>
          <w:p w14:paraId="5E0D80A5" w14:textId="77777777" w:rsidR="001C4E46" w:rsidRPr="00DA2974" w:rsidRDefault="001C4E46" w:rsidP="00AB1ED1">
            <w:pPr>
              <w:pStyle w:val="TAC"/>
            </w:pPr>
            <w:r w:rsidRPr="00DA2974">
              <w:t>0.075538482</w:t>
            </w:r>
          </w:p>
        </w:tc>
        <w:tc>
          <w:tcPr>
            <w:tcW w:w="0" w:type="auto"/>
          </w:tcPr>
          <w:p w14:paraId="470D11E8" w14:textId="77777777" w:rsidR="001C4E46" w:rsidRPr="00DA2974" w:rsidRDefault="001C4E46" w:rsidP="00AB1ED1">
            <w:pPr>
              <w:pStyle w:val="TAC"/>
            </w:pPr>
            <w:r w:rsidRPr="00DA2974">
              <w:t>25</w:t>
            </w:r>
          </w:p>
        </w:tc>
        <w:tc>
          <w:tcPr>
            <w:tcW w:w="0" w:type="auto"/>
          </w:tcPr>
          <w:p w14:paraId="5B74D48F" w14:textId="77777777" w:rsidR="001C4E46" w:rsidRPr="00DA2974" w:rsidRDefault="001C4E46" w:rsidP="00AB1ED1">
            <w:pPr>
              <w:pStyle w:val="TAC"/>
            </w:pPr>
            <w:r w:rsidRPr="00DA2974">
              <w:t>0.328714699</w:t>
            </w:r>
          </w:p>
        </w:tc>
        <w:tc>
          <w:tcPr>
            <w:tcW w:w="0" w:type="auto"/>
          </w:tcPr>
          <w:p w14:paraId="2C0B65A4" w14:textId="77777777" w:rsidR="001C4E46" w:rsidRPr="00DA2974" w:rsidRDefault="001C4E46" w:rsidP="00AB1ED1">
            <w:pPr>
              <w:pStyle w:val="TAC"/>
            </w:pPr>
            <w:r w:rsidRPr="00DA2974">
              <w:t>39</w:t>
            </w:r>
          </w:p>
        </w:tc>
        <w:tc>
          <w:tcPr>
            <w:tcW w:w="0" w:type="auto"/>
          </w:tcPr>
          <w:p w14:paraId="4C470970" w14:textId="77777777" w:rsidR="001C4E46" w:rsidRPr="00DA2974" w:rsidRDefault="001C4E46" w:rsidP="00AB1ED1">
            <w:pPr>
              <w:pStyle w:val="TAC"/>
            </w:pPr>
            <w:r w:rsidRPr="00DA2974">
              <w:t>0.700528260</w:t>
            </w:r>
          </w:p>
        </w:tc>
        <w:tc>
          <w:tcPr>
            <w:tcW w:w="0" w:type="auto"/>
          </w:tcPr>
          <w:p w14:paraId="5C41E4C1" w14:textId="77777777" w:rsidR="001C4E46" w:rsidRPr="00DA2974" w:rsidRDefault="001C4E46" w:rsidP="00AB1ED1">
            <w:pPr>
              <w:pStyle w:val="TAC"/>
            </w:pPr>
            <w:r w:rsidRPr="00DA2974">
              <w:t>53</w:t>
            </w:r>
          </w:p>
        </w:tc>
        <w:tc>
          <w:tcPr>
            <w:tcW w:w="0" w:type="auto"/>
          </w:tcPr>
          <w:p w14:paraId="66F19C7F" w14:textId="77777777" w:rsidR="001C4E46" w:rsidRPr="00DA2974" w:rsidRDefault="001C4E46" w:rsidP="00AB1ED1">
            <w:pPr>
              <w:pStyle w:val="TAC"/>
            </w:pPr>
            <w:r w:rsidRPr="00DA2974">
              <w:t>0.980501849</w:t>
            </w:r>
          </w:p>
        </w:tc>
      </w:tr>
      <w:tr w:rsidR="001C4E46" w:rsidRPr="00DA2974" w14:paraId="748FDE1F" w14:textId="77777777" w:rsidTr="00422FC4">
        <w:trPr>
          <w:trHeight w:val="20"/>
          <w:jc w:val="center"/>
        </w:trPr>
        <w:tc>
          <w:tcPr>
            <w:tcW w:w="0" w:type="auto"/>
          </w:tcPr>
          <w:p w14:paraId="4E95A1BC" w14:textId="77777777" w:rsidR="001C4E46" w:rsidRPr="00DA2974" w:rsidRDefault="001C4E46" w:rsidP="00AB1ED1">
            <w:pPr>
              <w:pStyle w:val="TAC"/>
            </w:pPr>
            <w:r w:rsidRPr="00DA2974">
              <w:t>12</w:t>
            </w:r>
          </w:p>
        </w:tc>
        <w:tc>
          <w:tcPr>
            <w:tcW w:w="0" w:type="auto"/>
          </w:tcPr>
          <w:p w14:paraId="5D6A8442" w14:textId="77777777" w:rsidR="001C4E46" w:rsidRPr="00DA2974" w:rsidRDefault="001C4E46" w:rsidP="00AB1ED1">
            <w:pPr>
              <w:pStyle w:val="TAC"/>
            </w:pPr>
            <w:r w:rsidRPr="00DA2974">
              <w:t>0.087403328</w:t>
            </w:r>
          </w:p>
        </w:tc>
        <w:tc>
          <w:tcPr>
            <w:tcW w:w="0" w:type="auto"/>
          </w:tcPr>
          <w:p w14:paraId="5A60C572" w14:textId="77777777" w:rsidR="001C4E46" w:rsidRPr="00DA2974" w:rsidRDefault="001C4E46" w:rsidP="00AB1ED1">
            <w:pPr>
              <w:pStyle w:val="TAC"/>
            </w:pPr>
            <w:r w:rsidRPr="00DA2974">
              <w:t>26</w:t>
            </w:r>
          </w:p>
        </w:tc>
        <w:tc>
          <w:tcPr>
            <w:tcW w:w="0" w:type="auto"/>
          </w:tcPr>
          <w:p w14:paraId="4D838EB7" w14:textId="77777777" w:rsidR="001C4E46" w:rsidRPr="00DA2974" w:rsidRDefault="001C4E46" w:rsidP="00AB1ED1">
            <w:pPr>
              <w:pStyle w:val="TAC"/>
            </w:pPr>
            <w:r w:rsidRPr="00DA2974">
              <w:t>0.353204886</w:t>
            </w:r>
          </w:p>
        </w:tc>
        <w:tc>
          <w:tcPr>
            <w:tcW w:w="0" w:type="auto"/>
          </w:tcPr>
          <w:p w14:paraId="4B06D653" w14:textId="77777777" w:rsidR="001C4E46" w:rsidRPr="00DA2974" w:rsidRDefault="001C4E46" w:rsidP="00AB1ED1">
            <w:pPr>
              <w:pStyle w:val="TAC"/>
            </w:pPr>
            <w:r w:rsidRPr="00DA2974">
              <w:t>40</w:t>
            </w:r>
          </w:p>
        </w:tc>
        <w:tc>
          <w:tcPr>
            <w:tcW w:w="0" w:type="auto"/>
          </w:tcPr>
          <w:p w14:paraId="605911CE" w14:textId="77777777" w:rsidR="001C4E46" w:rsidRPr="00DA2974" w:rsidRDefault="001C4E46" w:rsidP="00AB1ED1">
            <w:pPr>
              <w:pStyle w:val="TAC"/>
            </w:pPr>
            <w:r w:rsidRPr="00DA2974">
              <w:t>0.726472003</w:t>
            </w:r>
          </w:p>
        </w:tc>
        <w:tc>
          <w:tcPr>
            <w:tcW w:w="0" w:type="auto"/>
          </w:tcPr>
          <w:p w14:paraId="540CFC01" w14:textId="77777777" w:rsidR="001C4E46" w:rsidRPr="00DA2974" w:rsidRDefault="001C4E46" w:rsidP="00AB1ED1">
            <w:pPr>
              <w:pStyle w:val="TAC"/>
            </w:pPr>
            <w:r w:rsidRPr="00DA2974">
              <w:t>54</w:t>
            </w:r>
          </w:p>
        </w:tc>
        <w:tc>
          <w:tcPr>
            <w:tcW w:w="0" w:type="auto"/>
          </w:tcPr>
          <w:p w14:paraId="112C88FC" w14:textId="77777777" w:rsidR="001C4E46" w:rsidRPr="00DA2974" w:rsidRDefault="001C4E46" w:rsidP="00AB1ED1">
            <w:pPr>
              <w:pStyle w:val="TAC"/>
            </w:pPr>
            <w:r w:rsidRPr="00DA2974">
              <w:t>0.991035206</w:t>
            </w:r>
          </w:p>
        </w:tc>
      </w:tr>
      <w:tr w:rsidR="001C4E46" w:rsidRPr="00DA2974" w14:paraId="22FE661E" w14:textId="77777777" w:rsidTr="00422FC4">
        <w:trPr>
          <w:trHeight w:val="20"/>
          <w:jc w:val="center"/>
        </w:trPr>
        <w:tc>
          <w:tcPr>
            <w:tcW w:w="0" w:type="auto"/>
          </w:tcPr>
          <w:p w14:paraId="4E493C67" w14:textId="77777777" w:rsidR="001C4E46" w:rsidRPr="00DA2974" w:rsidRDefault="001C4E46" w:rsidP="00AB1ED1">
            <w:pPr>
              <w:pStyle w:val="TAC"/>
            </w:pPr>
            <w:r w:rsidRPr="00DA2974">
              <w:t>13</w:t>
            </w:r>
          </w:p>
        </w:tc>
        <w:tc>
          <w:tcPr>
            <w:tcW w:w="0" w:type="auto"/>
          </w:tcPr>
          <w:p w14:paraId="6A9F200B" w14:textId="77777777" w:rsidR="001C4E46" w:rsidRPr="00DA2974" w:rsidRDefault="001C4E46" w:rsidP="00AB1ED1">
            <w:pPr>
              <w:pStyle w:val="TAC"/>
            </w:pPr>
            <w:r w:rsidRPr="00DA2974">
              <w:t>0.100239356</w:t>
            </w:r>
          </w:p>
        </w:tc>
        <w:tc>
          <w:tcPr>
            <w:tcW w:w="0" w:type="auto"/>
          </w:tcPr>
          <w:p w14:paraId="759D4406" w14:textId="77777777" w:rsidR="001C4E46" w:rsidRPr="00DA2974" w:rsidRDefault="001C4E46" w:rsidP="00AB1ED1">
            <w:pPr>
              <w:pStyle w:val="TAC"/>
            </w:pPr>
            <w:r w:rsidRPr="00DA2974">
              <w:t>27</w:t>
            </w:r>
          </w:p>
        </w:tc>
        <w:tc>
          <w:tcPr>
            <w:tcW w:w="0" w:type="auto"/>
          </w:tcPr>
          <w:p w14:paraId="2D4787F3" w14:textId="77777777" w:rsidR="001C4E46" w:rsidRPr="00DA2974" w:rsidRDefault="001C4E46" w:rsidP="00AB1ED1">
            <w:pPr>
              <w:pStyle w:val="TAC"/>
            </w:pPr>
            <w:r w:rsidRPr="00DA2974">
              <w:t>0.378318805</w:t>
            </w:r>
          </w:p>
        </w:tc>
        <w:tc>
          <w:tcPr>
            <w:tcW w:w="0" w:type="auto"/>
          </w:tcPr>
          <w:p w14:paraId="2C37532A" w14:textId="77777777" w:rsidR="001C4E46" w:rsidRPr="00DA2974" w:rsidRDefault="001C4E46" w:rsidP="00AB1ED1">
            <w:pPr>
              <w:pStyle w:val="TAC"/>
            </w:pPr>
            <w:r w:rsidRPr="00DA2974">
              <w:t>41</w:t>
            </w:r>
          </w:p>
        </w:tc>
        <w:tc>
          <w:tcPr>
            <w:tcW w:w="0" w:type="auto"/>
          </w:tcPr>
          <w:p w14:paraId="617E3C96" w14:textId="77777777" w:rsidR="001C4E46" w:rsidRPr="00DA2974" w:rsidRDefault="001C4E46" w:rsidP="00AB1ED1">
            <w:pPr>
              <w:pStyle w:val="TAC"/>
            </w:pPr>
            <w:r w:rsidRPr="00DA2974">
              <w:t>0.751843820</w:t>
            </w:r>
          </w:p>
        </w:tc>
        <w:tc>
          <w:tcPr>
            <w:tcW w:w="0" w:type="auto"/>
          </w:tcPr>
          <w:p w14:paraId="42E72786" w14:textId="77777777" w:rsidR="001C4E46" w:rsidRPr="00DA2974" w:rsidRDefault="001C4E46" w:rsidP="00AB1ED1">
            <w:pPr>
              <w:pStyle w:val="TAC"/>
            </w:pPr>
            <w:r w:rsidRPr="00DA2974">
              <w:t>55</w:t>
            </w:r>
          </w:p>
        </w:tc>
        <w:tc>
          <w:tcPr>
            <w:tcW w:w="0" w:type="auto"/>
          </w:tcPr>
          <w:p w14:paraId="38E42223" w14:textId="77777777" w:rsidR="001C4E46" w:rsidRPr="00DA2974" w:rsidRDefault="001C4E46" w:rsidP="00AB1ED1">
            <w:pPr>
              <w:pStyle w:val="TAC"/>
            </w:pPr>
            <w:r w:rsidRPr="00DA2974">
              <w:t>1.000000000</w:t>
            </w:r>
          </w:p>
        </w:tc>
      </w:tr>
    </w:tbl>
    <w:p w14:paraId="14A058BB" w14:textId="77777777" w:rsidR="001C4E46" w:rsidRPr="006E6770" w:rsidRDefault="001C4E46" w:rsidP="00422FC4"/>
    <w:p w14:paraId="6678AA84" w14:textId="77777777" w:rsidR="001C4E46" w:rsidRPr="00384CEF" w:rsidRDefault="001C4E46" w:rsidP="00384CEF">
      <w:pPr>
        <w:pStyle w:val="Heading5"/>
      </w:pPr>
      <w:r w:rsidRPr="00384CEF">
        <w:t>6.8.3.2.6</w:t>
      </w:r>
      <w:r w:rsidRPr="00384CEF">
        <w:tab/>
        <w:t>Inverse DCT</w:t>
      </w:r>
    </w:p>
    <w:p w14:paraId="3E3266B7" w14:textId="77777777" w:rsidR="001C4E46" w:rsidRPr="00731DEC" w:rsidRDefault="001C4E46" w:rsidP="00422FC4">
      <w:pPr>
        <w:rPr>
          <w:highlight w:val="yellow"/>
          <w:lang w:val="en-US"/>
        </w:rPr>
      </w:pPr>
      <w:r>
        <w:rPr>
          <w:lang w:val="en-US"/>
        </w:rPr>
        <w:t xml:space="preserve">The current frame of extended excitation in high-band,  </w:t>
      </w:r>
      <w:r w:rsidR="00893C3D" w:rsidRPr="00396E48">
        <w:rPr>
          <w:position w:val="-10"/>
        </w:rPr>
        <w:object w:dxaOrig="800" w:dyaOrig="300" w14:anchorId="47CA2F2E">
          <v:shape id="_x0000_i1356" type="#_x0000_t75" style="width:40.15pt;height:15pt" o:ole="">
            <v:imagedata r:id="rId614" o:title=""/>
          </v:shape>
          <o:OLEObject Type="Embed" ProgID="Equation.3" ShapeID="_x0000_i1356" DrawAspect="Content" ObjectID="_1783089508" r:id="rId615"/>
        </w:object>
      </w:r>
      <w:r>
        <w:t xml:space="preserve">, </w:t>
      </w:r>
      <w:r w:rsidR="00893C3D" w:rsidRPr="00396E48">
        <w:rPr>
          <w:rFonts w:ascii="Tahoma" w:hAnsi="Tahoma" w:cs="Tahoma"/>
          <w:i/>
          <w:position w:val="-8"/>
        </w:rPr>
        <w:object w:dxaOrig="1080" w:dyaOrig="260" w14:anchorId="3280C2F1">
          <v:shape id="_x0000_i1357" type="#_x0000_t75" style="width:54pt;height:13.5pt" o:ole="">
            <v:imagedata r:id="rId616" o:title=""/>
          </v:shape>
          <o:OLEObject Type="Embed" ProgID="Equation.3" ShapeID="_x0000_i1357" DrawAspect="Content" ObjectID="_1783089509" r:id="rId617"/>
        </w:object>
      </w:r>
      <w:r>
        <w:rPr>
          <w:lang w:val="en-US"/>
        </w:rPr>
        <w:t xml:space="preserve">, sampled at 16 kHz, is transformed in time domain as described </w:t>
      </w:r>
      <w:r w:rsidRPr="00152C30">
        <w:rPr>
          <w:lang w:val="en-US"/>
        </w:rPr>
        <w:t>in subclause 5.2.3.5.13,</w:t>
      </w:r>
      <w:r>
        <w:rPr>
          <w:lang w:val="en-US"/>
        </w:rPr>
        <w:t xml:space="preserve"> to obtain the signal </w:t>
      </w:r>
      <w:r w:rsidR="00396E48" w:rsidRPr="00AB1ED1">
        <w:rPr>
          <w:position w:val="-10"/>
        </w:rPr>
        <w:object w:dxaOrig="639" w:dyaOrig="300" w14:anchorId="10C3591E">
          <v:shape id="_x0000_i1358" type="#_x0000_t75" style="width:31.9pt;height:15pt" o:ole="">
            <v:imagedata r:id="rId618" o:title=""/>
          </v:shape>
          <o:OLEObject Type="Embed" ProgID="Equation.3" ShapeID="_x0000_i1358" DrawAspect="Content" ObjectID="_1783089510" r:id="rId619"/>
        </w:object>
      </w:r>
      <w:r>
        <w:t xml:space="preserve">, </w:t>
      </w:r>
      <w:r w:rsidR="00396E48" w:rsidRPr="00AB1ED1">
        <w:rPr>
          <w:rFonts w:ascii="Tahoma" w:hAnsi="Tahoma" w:cs="Tahoma"/>
          <w:i/>
          <w:position w:val="-8"/>
        </w:rPr>
        <w:object w:dxaOrig="1100" w:dyaOrig="260" w14:anchorId="313E84E7">
          <v:shape id="_x0000_i1359" type="#_x0000_t75" style="width:55.15pt;height:13.5pt" o:ole="">
            <v:imagedata r:id="rId620" o:title=""/>
          </v:shape>
          <o:OLEObject Type="Embed" ProgID="Equation.3" ShapeID="_x0000_i1359" DrawAspect="Content" ObjectID="_1783089511" r:id="rId621"/>
        </w:object>
      </w:r>
      <w:r>
        <w:rPr>
          <w:lang w:val="en-US"/>
        </w:rPr>
        <w:t>.</w:t>
      </w:r>
    </w:p>
    <w:p w14:paraId="2E9B4F60" w14:textId="77777777" w:rsidR="001C4E46" w:rsidRPr="00384CEF" w:rsidRDefault="001C4E46" w:rsidP="00384CEF">
      <w:pPr>
        <w:pStyle w:val="Heading5"/>
      </w:pPr>
      <w:r w:rsidRPr="00384CEF">
        <w:t>6.8.3.2.7</w:t>
      </w:r>
      <w:r w:rsidRPr="00384CEF">
        <w:tab/>
        <w:t>Gain computation and scaling of excitation</w:t>
      </w:r>
    </w:p>
    <w:p w14:paraId="1740E800" w14:textId="77777777" w:rsidR="001C4E46" w:rsidRPr="002D77CD" w:rsidRDefault="001C4E46" w:rsidP="002D77CD">
      <w:pPr>
        <w:pStyle w:val="H6"/>
      </w:pPr>
      <w:r w:rsidRPr="002D77CD">
        <w:t>6.8.</w:t>
      </w:r>
      <w:r w:rsidRPr="002D77CD">
        <w:rPr>
          <w:lang w:val="en-US"/>
        </w:rPr>
        <w:t>3</w:t>
      </w:r>
      <w:r w:rsidRPr="002D77CD">
        <w:t>.</w:t>
      </w:r>
      <w:r w:rsidRPr="002D77CD">
        <w:rPr>
          <w:lang w:val="en-US"/>
        </w:rPr>
        <w:t>2</w:t>
      </w:r>
      <w:r w:rsidRPr="002D77CD">
        <w:t>.</w:t>
      </w:r>
      <w:r w:rsidRPr="002D77CD">
        <w:rPr>
          <w:lang w:val="en-US"/>
        </w:rPr>
        <w:t>7</w:t>
      </w:r>
      <w:r w:rsidRPr="002D77CD">
        <w:t>.</w:t>
      </w:r>
      <w:r w:rsidRPr="002D77CD">
        <w:rPr>
          <w:lang w:val="en-US"/>
        </w:rPr>
        <w:t>1</w:t>
      </w:r>
      <w:r w:rsidR="002D77CD" w:rsidRPr="002D77CD">
        <w:tab/>
      </w:r>
      <w:r w:rsidRPr="002D77CD">
        <w:rPr>
          <w:lang w:val="en-US"/>
        </w:rPr>
        <w:t xml:space="preserve">6.6, </w:t>
      </w:r>
      <w:r w:rsidRPr="002D77CD">
        <w:t>8.85, 12.65, 14.25, 15.85, 18.25, 19.85</w:t>
      </w:r>
      <w:r w:rsidRPr="002D77CD">
        <w:rPr>
          <w:lang w:val="en-US"/>
        </w:rPr>
        <w:t xml:space="preserve"> or</w:t>
      </w:r>
      <w:r w:rsidRPr="002D77CD">
        <w:t xml:space="preserve"> 23.05</w:t>
      </w:r>
      <w:r w:rsidRPr="002D77CD">
        <w:rPr>
          <w:lang w:val="en-US"/>
        </w:rPr>
        <w:t xml:space="preserve"> kbit/s modes</w:t>
      </w:r>
      <w:r w:rsidRPr="002D77CD">
        <w:t xml:space="preserve"> </w:t>
      </w:r>
    </w:p>
    <w:p w14:paraId="3010FE79" w14:textId="77777777" w:rsidR="001C4E46" w:rsidRDefault="001C4E46" w:rsidP="00422FC4">
      <w:r>
        <w:t xml:space="preserve">The signal </w:t>
      </w:r>
      <w:r w:rsidR="00396E48" w:rsidRPr="00AB1ED1">
        <w:rPr>
          <w:position w:val="-10"/>
        </w:rPr>
        <w:object w:dxaOrig="639" w:dyaOrig="300" w14:anchorId="467D63D1">
          <v:shape id="_x0000_i1360" type="#_x0000_t75" style="width:31.9pt;height:15pt" o:ole="">
            <v:imagedata r:id="rId622" o:title=""/>
          </v:shape>
          <o:OLEObject Type="Embed" ProgID="Equation.3" ShapeID="_x0000_i1360" DrawAspect="Content" ObjectID="_1783089512" r:id="rId623"/>
        </w:object>
      </w:r>
      <w:r>
        <w:t xml:space="preserve">, </w:t>
      </w:r>
      <w:r w:rsidR="00396E48" w:rsidRPr="00AB1ED1">
        <w:rPr>
          <w:rFonts w:ascii="Tahoma" w:hAnsi="Tahoma" w:cs="Tahoma"/>
          <w:i/>
          <w:position w:val="-8"/>
        </w:rPr>
        <w:object w:dxaOrig="1100" w:dyaOrig="260" w14:anchorId="536B10DB">
          <v:shape id="_x0000_i1361" type="#_x0000_t75" style="width:55.15pt;height:13.5pt" o:ole="">
            <v:imagedata r:id="rId624" o:title=""/>
          </v:shape>
          <o:OLEObject Type="Embed" ProgID="Equation.3" ShapeID="_x0000_i1361" DrawAspect="Content" ObjectID="_1783089513" r:id="rId625"/>
        </w:object>
      </w:r>
      <w:r>
        <w:t xml:space="preserve"> is scaled by sub-frame of 5 ms as follows:</w:t>
      </w:r>
    </w:p>
    <w:p w14:paraId="16FF43D2" w14:textId="77777777" w:rsidR="001C4E46" w:rsidRPr="00807015" w:rsidRDefault="002D77CD" w:rsidP="00422FC4">
      <w:pPr>
        <w:pStyle w:val="EQ"/>
        <w:ind w:left="360"/>
        <w:rPr>
          <w:lang w:val="en-US"/>
        </w:rPr>
      </w:pPr>
      <w:r>
        <w:tab/>
      </w:r>
      <w:r w:rsidR="005767FB" w:rsidRPr="00AB1ED1">
        <w:rPr>
          <w:rFonts w:ascii="Tahoma" w:hAnsi="Tahoma" w:cs="Tahoma"/>
          <w:i/>
          <w:position w:val="-10"/>
        </w:rPr>
        <w:object w:dxaOrig="2160" w:dyaOrig="300" w14:anchorId="4D7289C9">
          <v:shape id="_x0000_i1362" type="#_x0000_t75" style="width:108pt;height:15pt" o:ole="">
            <v:imagedata r:id="rId626" o:title=""/>
          </v:shape>
          <o:OLEObject Type="Embed" ProgID="Equation.3" ShapeID="_x0000_i1362" DrawAspect="Content" ObjectID="_1783089514" r:id="rId627"/>
        </w:object>
      </w:r>
      <w:r w:rsidR="001C4E46" w:rsidRPr="00807015">
        <w:rPr>
          <w:rFonts w:ascii="Tahoma" w:hAnsi="Tahoma" w:cs="Tahoma"/>
          <w:i/>
          <w:lang w:val="en-US"/>
        </w:rPr>
        <w:t xml:space="preserve">, </w:t>
      </w:r>
      <w:r w:rsidR="005767FB" w:rsidRPr="00575B4E">
        <w:rPr>
          <w:rFonts w:ascii="Tahoma" w:hAnsi="Tahoma" w:cs="Tahoma"/>
          <w:i/>
          <w:position w:val="-10"/>
        </w:rPr>
        <w:object w:dxaOrig="1820" w:dyaOrig="300" w14:anchorId="3E1CB0E5">
          <v:shape id="_x0000_i1363" type="#_x0000_t75" style="width:91.15pt;height:15.4pt" o:ole="">
            <v:imagedata r:id="rId628" o:title=""/>
          </v:shape>
          <o:OLEObject Type="Embed" ProgID="Equation.3" ShapeID="_x0000_i1363" DrawAspect="Content" ObjectID="_1783089515" r:id="rId629"/>
        </w:object>
      </w:r>
      <w:r w:rsidR="001C4E46" w:rsidRPr="00807015">
        <w:rPr>
          <w:lang w:val="en-US"/>
        </w:rPr>
        <w:tab/>
        <w:t>(</w:t>
      </w:r>
      <w:r w:rsidR="001C4E46" w:rsidRPr="00807015">
        <w:rPr>
          <w:lang w:val="en-US"/>
        </w:rPr>
        <w:fldChar w:fldCharType="begin"/>
      </w:r>
      <w:r w:rsidR="001C4E46" w:rsidRPr="00807015">
        <w:rPr>
          <w:lang w:val="en-US"/>
        </w:rPr>
        <w:instrText xml:space="preserve"> SEQ eqn \* MERGEFORMAT </w:instrText>
      </w:r>
      <w:r w:rsidR="001C4E46" w:rsidRPr="00807015">
        <w:rPr>
          <w:lang w:val="en-US"/>
        </w:rPr>
        <w:fldChar w:fldCharType="separate"/>
      </w:r>
      <w:r w:rsidR="007F0C93">
        <w:rPr>
          <w:lang w:val="en-US"/>
        </w:rPr>
        <w:t>2074</w:t>
      </w:r>
      <w:r w:rsidR="001C4E46" w:rsidRPr="00807015">
        <w:rPr>
          <w:lang w:val="en-US"/>
        </w:rPr>
        <w:fldChar w:fldCharType="end"/>
      </w:r>
      <w:r w:rsidR="001C4E46" w:rsidRPr="00807015">
        <w:rPr>
          <w:lang w:val="en-US"/>
        </w:rPr>
        <w:t>)</w:t>
      </w:r>
    </w:p>
    <w:p w14:paraId="59D99D4A" w14:textId="77777777" w:rsidR="001C4E46" w:rsidRDefault="001C4E46" w:rsidP="00422FC4">
      <w:pPr>
        <w:rPr>
          <w:lang w:val="en-US"/>
        </w:rPr>
      </w:pPr>
      <w:r w:rsidRPr="009619F2">
        <w:rPr>
          <w:lang w:val="en-US"/>
        </w:rPr>
        <w:t xml:space="preserve">where </w:t>
      </w:r>
      <w:r w:rsidR="00396E48" w:rsidRPr="009619F2">
        <w:rPr>
          <w:position w:val="-6"/>
        </w:rPr>
        <w:object w:dxaOrig="220" w:dyaOrig="200" w14:anchorId="6DBB28F7">
          <v:shape id="_x0000_i1364" type="#_x0000_t75" style="width:10.9pt;height:10.15pt" o:ole="">
            <v:imagedata r:id="rId630" o:title=""/>
          </v:shape>
          <o:OLEObject Type="Embed" ProgID="Equation.3" ShapeID="_x0000_i1364" DrawAspect="Content" ObjectID="_1783089516" r:id="rId631"/>
        </w:object>
      </w:r>
      <w:r w:rsidRPr="009619F2">
        <w:rPr>
          <w:lang w:val="en-US"/>
        </w:rPr>
        <w:t>=0,1,2,3 is the sub-frame index and</w:t>
      </w:r>
    </w:p>
    <w:p w14:paraId="0C73FD19" w14:textId="77777777" w:rsidR="001C4E46" w:rsidRPr="00807015" w:rsidRDefault="001C4E46" w:rsidP="00422FC4">
      <w:pPr>
        <w:pStyle w:val="EQ"/>
        <w:ind w:left="360"/>
        <w:rPr>
          <w:lang w:val="en-US"/>
        </w:rPr>
      </w:pPr>
      <w:r w:rsidRPr="00610722">
        <w:rPr>
          <w:lang w:val="en-CA"/>
        </w:rPr>
        <w:tab/>
      </w:r>
      <w:r w:rsidR="005767FB" w:rsidRPr="00AB1ED1">
        <w:rPr>
          <w:rFonts w:ascii="Tahoma" w:hAnsi="Tahoma" w:cs="Tahoma"/>
          <w:i/>
          <w:position w:val="-28"/>
        </w:rPr>
        <w:object w:dxaOrig="1500" w:dyaOrig="660" w14:anchorId="401F7B86">
          <v:shape id="_x0000_i1365" type="#_x0000_t75" style="width:74.25pt;height:33pt" o:ole="">
            <v:imagedata r:id="rId632" o:title=""/>
          </v:shape>
          <o:OLEObject Type="Embed" ProgID="Equation.3" ShapeID="_x0000_i1365" DrawAspect="Content" ObjectID="_1783089517" r:id="rId633"/>
        </w:object>
      </w:r>
      <w:r w:rsidRPr="00807015">
        <w:rPr>
          <w:lang w:val="en-US"/>
        </w:rPr>
        <w:tab/>
        <w:t>(</w:t>
      </w:r>
      <w:r w:rsidRPr="00807015">
        <w:rPr>
          <w:lang w:val="en-US"/>
        </w:rPr>
        <w:fldChar w:fldCharType="begin"/>
      </w:r>
      <w:r w:rsidRPr="00807015">
        <w:rPr>
          <w:lang w:val="en-US"/>
        </w:rPr>
        <w:instrText xml:space="preserve"> SEQ eqn \* MERGEFORMAT </w:instrText>
      </w:r>
      <w:r w:rsidRPr="00807015">
        <w:rPr>
          <w:lang w:val="en-US"/>
        </w:rPr>
        <w:fldChar w:fldCharType="separate"/>
      </w:r>
      <w:r w:rsidR="007F0C93">
        <w:rPr>
          <w:lang w:val="en-US"/>
        </w:rPr>
        <w:t>2075</w:t>
      </w:r>
      <w:r w:rsidRPr="00807015">
        <w:rPr>
          <w:lang w:val="en-US"/>
        </w:rPr>
        <w:fldChar w:fldCharType="end"/>
      </w:r>
      <w:r w:rsidRPr="00807015">
        <w:rPr>
          <w:lang w:val="en-US"/>
        </w:rPr>
        <w:t>)</w:t>
      </w:r>
    </w:p>
    <w:p w14:paraId="58C15A0F" w14:textId="77777777" w:rsidR="001C4E46" w:rsidRPr="009619F2" w:rsidRDefault="001C4E46" w:rsidP="00422FC4">
      <w:pPr>
        <w:rPr>
          <w:lang w:val="en-US"/>
        </w:rPr>
      </w:pPr>
      <w:r>
        <w:rPr>
          <w:lang w:val="en-US"/>
        </w:rPr>
        <w:t>with</w:t>
      </w:r>
    </w:p>
    <w:p w14:paraId="0CA8D136" w14:textId="77777777" w:rsidR="001C4E46" w:rsidRPr="00807015" w:rsidRDefault="001C4E46" w:rsidP="00422FC4">
      <w:pPr>
        <w:pStyle w:val="EQ"/>
        <w:ind w:left="360"/>
        <w:rPr>
          <w:lang w:val="en-US"/>
        </w:rPr>
      </w:pPr>
      <w:r w:rsidRPr="00610722">
        <w:rPr>
          <w:lang w:val="en-CA"/>
        </w:rPr>
        <w:tab/>
      </w:r>
      <w:r w:rsidR="005767FB" w:rsidRPr="00396E48">
        <w:rPr>
          <w:rFonts w:ascii="Tahoma" w:hAnsi="Tahoma" w:cs="Tahoma"/>
          <w:i/>
          <w:position w:val="-246"/>
        </w:rPr>
        <w:object w:dxaOrig="2420" w:dyaOrig="3960" w14:anchorId="12D29DD2">
          <v:shape id="_x0000_i1366" type="#_x0000_t75" style="width:119.65pt;height:196.15pt" o:ole="">
            <v:imagedata r:id="rId634" o:title=""/>
          </v:shape>
          <o:OLEObject Type="Embed" ProgID="Equation.3" ShapeID="_x0000_i1366" DrawAspect="Content" ObjectID="_1783089518" r:id="rId635"/>
        </w:object>
      </w:r>
      <w:r w:rsidRPr="00807015">
        <w:rPr>
          <w:lang w:val="en-US"/>
        </w:rPr>
        <w:tab/>
        <w:t>(</w:t>
      </w:r>
      <w:r w:rsidRPr="00807015">
        <w:rPr>
          <w:lang w:val="en-US"/>
        </w:rPr>
        <w:fldChar w:fldCharType="begin"/>
      </w:r>
      <w:r w:rsidRPr="00807015">
        <w:rPr>
          <w:lang w:val="en-US"/>
        </w:rPr>
        <w:instrText xml:space="preserve"> SEQ eqn \* MERGEFORMAT </w:instrText>
      </w:r>
      <w:r w:rsidRPr="00807015">
        <w:rPr>
          <w:lang w:val="en-US"/>
        </w:rPr>
        <w:fldChar w:fldCharType="separate"/>
      </w:r>
      <w:r w:rsidR="007F0C93">
        <w:rPr>
          <w:lang w:val="en-US"/>
        </w:rPr>
        <w:t>2076</w:t>
      </w:r>
      <w:r w:rsidRPr="00807015">
        <w:rPr>
          <w:lang w:val="en-US"/>
        </w:rPr>
        <w:fldChar w:fldCharType="end"/>
      </w:r>
      <w:r w:rsidRPr="00807015">
        <w:rPr>
          <w:lang w:val="en-US"/>
        </w:rPr>
        <w:t>)</w:t>
      </w:r>
    </w:p>
    <w:p w14:paraId="436EBD57" w14:textId="77777777" w:rsidR="001C4E46" w:rsidRDefault="001C4E46" w:rsidP="00422FC4">
      <w:pPr>
        <w:rPr>
          <w:rFonts w:ascii="Tahoma" w:hAnsi="Tahoma" w:cs="Tahoma"/>
        </w:rPr>
      </w:pPr>
      <w:r>
        <w:rPr>
          <w:lang w:val="en-US"/>
        </w:rPr>
        <w:t xml:space="preserve">and </w:t>
      </w:r>
      <w:r w:rsidR="00396E48" w:rsidRPr="00575B4E">
        <w:rPr>
          <w:rFonts w:ascii="Tahoma" w:hAnsi="Tahoma" w:cs="Tahoma"/>
          <w:position w:val="-6"/>
        </w:rPr>
        <w:object w:dxaOrig="180" w:dyaOrig="200" w14:anchorId="34FD4879">
          <v:shape id="_x0000_i1367" type="#_x0000_t75" style="width:9.4pt;height:9.4pt" o:ole="">
            <v:imagedata r:id="rId636" o:title=""/>
          </v:shape>
          <o:OLEObject Type="Embed" ProgID="Equation.3" ShapeID="_x0000_i1367" DrawAspect="Content" ObjectID="_1783089519" r:id="rId637"/>
        </w:object>
      </w:r>
      <w:r w:rsidRPr="00575B4E">
        <w:rPr>
          <w:rFonts w:ascii="Tahoma" w:hAnsi="Tahoma" w:cs="Tahoma"/>
        </w:rPr>
        <w:t>= 0.01</w:t>
      </w:r>
      <w:r>
        <w:rPr>
          <w:rFonts w:ascii="Tahoma" w:hAnsi="Tahoma" w:cs="Tahoma"/>
        </w:rPr>
        <w:t xml:space="preserve">. The sub-frame gain </w:t>
      </w:r>
      <w:r w:rsidR="00396E48" w:rsidRPr="00AB1ED1">
        <w:rPr>
          <w:position w:val="-10"/>
        </w:rPr>
        <w:object w:dxaOrig="800" w:dyaOrig="300" w14:anchorId="73D212DC">
          <v:shape id="_x0000_i1368" type="#_x0000_t75" style="width:40.15pt;height:15pt" o:ole="">
            <v:imagedata r:id="rId638" o:title=""/>
          </v:shape>
          <o:OLEObject Type="Embed" ProgID="Equation.3" ShapeID="_x0000_i1368" DrawAspect="Content" ObjectID="_1783089520" r:id="rId639"/>
        </w:object>
      </w:r>
      <w:r>
        <w:t xml:space="preserve"> can be further written as:</w:t>
      </w:r>
    </w:p>
    <w:p w14:paraId="0A627957" w14:textId="77777777" w:rsidR="001C4E46" w:rsidRPr="00B70A62" w:rsidRDefault="001C4E46" w:rsidP="00422FC4">
      <w:pPr>
        <w:pStyle w:val="EQ"/>
        <w:ind w:left="360"/>
        <w:rPr>
          <w:lang w:val="en-US"/>
        </w:rPr>
      </w:pPr>
      <w:r w:rsidRPr="00610722">
        <w:rPr>
          <w:lang w:val="en-CA"/>
        </w:rPr>
        <w:lastRenderedPageBreak/>
        <w:tab/>
      </w:r>
      <w:r w:rsidR="00455D6C" w:rsidRPr="00455D6C">
        <w:rPr>
          <w:rFonts w:ascii="Tahoma" w:hAnsi="Tahoma" w:cs="Tahoma"/>
          <w:i/>
          <w:position w:val="-142"/>
        </w:rPr>
        <w:object w:dxaOrig="2880" w:dyaOrig="2960" w14:anchorId="5D2A7802">
          <v:shape id="_x0000_i1369" type="#_x0000_t75" style="width:142.5pt;height:148.15pt" o:ole="">
            <v:imagedata r:id="rId640" o:title=""/>
          </v:shape>
          <o:OLEObject Type="Embed" ProgID="Equation.3" ShapeID="_x0000_i1369" DrawAspect="Content" ObjectID="_1783089521" r:id="rId641"/>
        </w:object>
      </w:r>
      <w:r w:rsidRPr="00807015">
        <w:rPr>
          <w:lang w:val="en-US"/>
        </w:rPr>
        <w:tab/>
      </w:r>
      <w:r w:rsidRPr="00B70A62">
        <w:rPr>
          <w:lang w:val="en-US"/>
        </w:rPr>
        <w:t>(</w:t>
      </w:r>
      <w:r w:rsidRPr="00B70A62">
        <w:rPr>
          <w:lang w:val="en-US"/>
        </w:rPr>
        <w:fldChar w:fldCharType="begin"/>
      </w:r>
      <w:r w:rsidRPr="00B70A62">
        <w:rPr>
          <w:lang w:val="en-US"/>
        </w:rPr>
        <w:instrText xml:space="preserve"> SEQ eqn \* MERGEFORMAT </w:instrText>
      </w:r>
      <w:r w:rsidRPr="00B70A62">
        <w:rPr>
          <w:lang w:val="en-US"/>
        </w:rPr>
        <w:fldChar w:fldCharType="separate"/>
      </w:r>
      <w:r w:rsidR="007F0C93">
        <w:rPr>
          <w:lang w:val="en-US"/>
        </w:rPr>
        <w:t>2077</w:t>
      </w:r>
      <w:r w:rsidRPr="00B70A62">
        <w:rPr>
          <w:lang w:val="en-US"/>
        </w:rPr>
        <w:fldChar w:fldCharType="end"/>
      </w:r>
      <w:r w:rsidRPr="00B70A62">
        <w:rPr>
          <w:lang w:val="en-US"/>
        </w:rPr>
        <w:t>)</w:t>
      </w:r>
    </w:p>
    <w:p w14:paraId="7ED5C40F" w14:textId="77777777" w:rsidR="001C4E46" w:rsidRDefault="001C4E46" w:rsidP="00422FC4">
      <w:pPr>
        <w:spacing w:line="360" w:lineRule="auto"/>
        <w:jc w:val="both"/>
        <w:rPr>
          <w:lang w:val="en-US"/>
        </w:rPr>
      </w:pPr>
      <w:r w:rsidRPr="009619F2">
        <w:rPr>
          <w:lang w:val="en-US"/>
        </w:rPr>
        <w:t xml:space="preserve">which shows that this gain is used to have in </w:t>
      </w:r>
      <w:r w:rsidR="00396E48" w:rsidRPr="00AB1ED1">
        <w:rPr>
          <w:position w:val="-10"/>
        </w:rPr>
        <w:object w:dxaOrig="720" w:dyaOrig="300" w14:anchorId="414AC8C2">
          <v:shape id="_x0000_i1370" type="#_x0000_t75" style="width:36pt;height:15pt" o:ole="">
            <v:imagedata r:id="rId642" o:title=""/>
          </v:shape>
          <o:OLEObject Type="Embed" ProgID="Equation.3" ShapeID="_x0000_i1370" DrawAspect="Content" ObjectID="_1783089522" r:id="rId643"/>
        </w:object>
      </w:r>
      <w:r>
        <w:t xml:space="preserve"> the same ratio of sub-frame vs frame energy than in the low-band signal</w:t>
      </w:r>
      <w:r>
        <w:rPr>
          <w:lang w:val="en-US"/>
        </w:rPr>
        <w:t xml:space="preserve"> </w:t>
      </w:r>
      <w:r w:rsidR="00396E48" w:rsidRPr="007C420C">
        <w:rPr>
          <w:position w:val="-10"/>
        </w:rPr>
        <w:object w:dxaOrig="420" w:dyaOrig="300" w14:anchorId="6D0480C2">
          <v:shape id="_x0000_i1371" type="#_x0000_t75" style="width:21pt;height:15pt" o:ole="">
            <v:imagedata r:id="rId644" o:title=""/>
          </v:shape>
          <o:OLEObject Type="Embed" ProgID="Equation.3" ShapeID="_x0000_i1371" DrawAspect="Content" ObjectID="_1783089523" r:id="rId645"/>
        </w:object>
      </w:r>
      <w:r w:rsidRPr="009619F2">
        <w:rPr>
          <w:lang w:val="en-US"/>
        </w:rPr>
        <w:t>.</w:t>
      </w:r>
    </w:p>
    <w:p w14:paraId="69CF8243" w14:textId="3E632EF8" w:rsidR="00A40879" w:rsidRPr="001A75CA" w:rsidRDefault="00A40879" w:rsidP="001D65DA">
      <w:pPr>
        <w:rPr>
          <w:lang w:val="en-US"/>
        </w:rPr>
      </w:pPr>
      <w:r>
        <w:rPr>
          <w:lang w:val="en-US"/>
        </w:rPr>
        <w:t>T</w:t>
      </w:r>
      <w:r w:rsidRPr="007237A7">
        <w:rPr>
          <w:lang w:val="en-US"/>
        </w:rPr>
        <w:t xml:space="preserve">he </w:t>
      </w:r>
      <w:r>
        <w:rPr>
          <w:lang w:val="en-US"/>
        </w:rPr>
        <w:t xml:space="preserve">scaled extended </w:t>
      </w:r>
      <w:r w:rsidRPr="007237A7">
        <w:rPr>
          <w:lang w:val="en-US"/>
        </w:rPr>
        <w:t xml:space="preserve">excitation </w:t>
      </w:r>
      <w:r>
        <w:rPr>
          <w:lang w:val="en-US"/>
        </w:rPr>
        <w:t xml:space="preserve">signal </w:t>
      </w:r>
      <w:r w:rsidRPr="007237A7">
        <w:rPr>
          <w:lang w:val="en-US"/>
        </w:rPr>
        <w:t xml:space="preserve">is then computed for </w:t>
      </w:r>
      <m:oMath>
        <m:r>
          <w:ins w:id="26" w:author="S4-200827_CR-0047" w:date="2020-06-24T00:17:00Z">
            <w:rPr>
              <w:rFonts w:ascii="Cambria Math"/>
            </w:rPr>
            <m:t>n=80i,</m:t>
          </w:ins>
        </m:r>
        <m:r>
          <w:ins w:id="27" w:author="S4-200827_CR-0047" w:date="2020-06-24T00:17:00Z">
            <w:rPr>
              <w:rFonts w:ascii="Cambria Math" w:hAnsi="Cambria Math" w:cs="Cambria Math"/>
            </w:rPr>
            <m:t>⋯</m:t>
          </w:ins>
        </m:r>
        <m:r>
          <w:ins w:id="28" w:author="S4-200827_CR-0047" w:date="2020-06-24T00:17:00Z">
            <w:rPr>
              <w:rFonts w:ascii="Cambria Math"/>
            </w:rPr>
            <m:t>,80(i+1)</m:t>
          </w:ins>
        </m:r>
        <m:r>
          <w:ins w:id="29" w:author="S4-200827_CR-0047" w:date="2020-06-24T00:17:00Z">
            <w:rPr>
              <w:rFonts w:ascii="Cambria Math"/>
            </w:rPr>
            <m:t>-</m:t>
          </w:ins>
        </m:r>
        <m:r>
          <w:ins w:id="30" w:author="S4-200827_CR-0047" w:date="2020-06-24T00:17:00Z">
            <w:rPr>
              <w:rFonts w:ascii="Cambria Math"/>
            </w:rPr>
            <m:t>1</m:t>
          </w:ins>
        </m:r>
      </m:oMath>
      <w:r w:rsidRPr="007237A7">
        <w:rPr>
          <w:i/>
        </w:rPr>
        <w:t xml:space="preserve"> </w:t>
      </w:r>
      <w:r w:rsidRPr="007237A7">
        <w:rPr>
          <w:lang w:val="en-US"/>
        </w:rPr>
        <w:t>as follows:</w:t>
      </w:r>
    </w:p>
    <w:p w14:paraId="58C52645" w14:textId="768F0E73" w:rsidR="00A40879" w:rsidRPr="001A75CA" w:rsidRDefault="00A40879" w:rsidP="001D65DA">
      <w:pPr>
        <w:pStyle w:val="EQ"/>
        <w:ind w:left="360"/>
        <w:rPr>
          <w:lang w:val="en-US"/>
        </w:rPr>
      </w:pPr>
      <w:r w:rsidRPr="001A75CA">
        <w:rPr>
          <w:lang w:val="en-CA"/>
        </w:rPr>
        <w:tab/>
      </w:r>
      <m:oMath>
        <m:sSub>
          <m:sSubPr>
            <m:ctrlPr>
              <w:ins w:id="31" w:author="S4-200827_CR-0047" w:date="2020-06-24T00:17:00Z">
                <w:rPr>
                  <w:rFonts w:ascii="Cambria Math" w:hAnsi="Cambria Math"/>
                  <w:i/>
                </w:rPr>
              </w:ins>
            </m:ctrlPr>
          </m:sSubPr>
          <m:e>
            <m:r>
              <w:ins w:id="32" w:author="S4-200827_CR-0047" w:date="2020-06-24T00:17:00Z">
                <w:rPr>
                  <w:rFonts w:ascii="Cambria Math"/>
                </w:rPr>
                <m:t>u</m:t>
              </w:ins>
            </m:r>
          </m:e>
          <m:sub>
            <m:r>
              <w:ins w:id="33" w:author="S4-200827_CR-0047" w:date="2020-06-24T00:17:00Z">
                <w:rPr>
                  <w:rFonts w:ascii="Cambria Math"/>
                </w:rPr>
                <m:t>HB</m:t>
              </w:ins>
            </m:r>
          </m:sub>
        </m:sSub>
        <m:r>
          <w:ins w:id="34" w:author="S4-200827_CR-0047" w:date="2020-06-24T00:17:00Z">
            <w:rPr>
              <w:rFonts w:ascii="Cambria Math"/>
            </w:rPr>
            <m:t>''</m:t>
          </w:ins>
        </m:r>
        <m:r>
          <w:ins w:id="35" w:author="S4-200827_CR-0047" w:date="2020-06-24T00:17:00Z">
            <w:rPr>
              <w:rFonts w:ascii="Cambria Math"/>
            </w:rPr>
            <m:t>(n)=</m:t>
          </w:ins>
        </m:r>
        <m:sSub>
          <m:sSubPr>
            <m:ctrlPr>
              <w:ins w:id="36" w:author="S4-200827_CR-0047" w:date="2020-06-24T00:17:00Z">
                <w:rPr>
                  <w:rFonts w:ascii="Cambria Math" w:hAnsi="Cambria Math"/>
                  <w:i/>
                </w:rPr>
              </w:ins>
            </m:ctrlPr>
          </m:sSubPr>
          <m:e>
            <m:r>
              <w:ins w:id="37" w:author="S4-200827_CR-0047" w:date="2020-06-24T00:17:00Z">
                <w:rPr>
                  <w:rFonts w:ascii="Cambria Math"/>
                </w:rPr>
                <m:t>g</m:t>
              </w:ins>
            </m:r>
          </m:e>
          <m:sub>
            <m:r>
              <w:ins w:id="38" w:author="S4-200827_CR-0047" w:date="2020-06-24T00:17:00Z">
                <w:rPr>
                  <w:rFonts w:ascii="Cambria Math"/>
                </w:rPr>
                <m:t>sf</m:t>
              </w:ins>
            </m:r>
          </m:sub>
        </m:sSub>
        <m:r>
          <w:ins w:id="39" w:author="S4-200827_CR-0047" w:date="2020-06-24T00:17:00Z">
            <w:rPr>
              <w:rFonts w:ascii="Cambria Math"/>
            </w:rPr>
            <m:t>(i).</m:t>
          </w:ins>
        </m:r>
        <m:sSub>
          <m:sSubPr>
            <m:ctrlPr>
              <w:ins w:id="40" w:author="S4-200827_CR-0047" w:date="2020-06-24T00:17:00Z">
                <w:rPr>
                  <w:rFonts w:ascii="Cambria Math" w:hAnsi="Cambria Math"/>
                  <w:i/>
                </w:rPr>
              </w:ins>
            </m:ctrlPr>
          </m:sSubPr>
          <m:e>
            <m:r>
              <w:ins w:id="41" w:author="S4-200827_CR-0047" w:date="2020-06-24T00:17:00Z">
                <w:rPr>
                  <w:rFonts w:ascii="Cambria Math"/>
                </w:rPr>
                <m:t>u</m:t>
              </w:ins>
            </m:r>
          </m:e>
          <m:sub>
            <m:r>
              <w:ins w:id="42" w:author="S4-200827_CR-0047" w:date="2020-06-24T00:17:00Z">
                <w:rPr>
                  <w:rFonts w:ascii="Cambria Math"/>
                </w:rPr>
                <m:t>HB</m:t>
              </w:ins>
            </m:r>
          </m:sub>
        </m:sSub>
        <m:r>
          <w:ins w:id="43" w:author="S4-200827_CR-0047" w:date="2020-06-24T00:17:00Z">
            <w:rPr>
              <w:rFonts w:ascii="Cambria Math"/>
            </w:rPr>
            <m:t>'</m:t>
          </w:ins>
        </m:r>
        <m:r>
          <w:ins w:id="44" w:author="S4-200827_CR-0047" w:date="2020-06-24T00:17:00Z">
            <w:rPr>
              <w:rFonts w:ascii="Cambria Math"/>
            </w:rPr>
            <m:t>(n)==</m:t>
          </w:ins>
        </m:r>
        <m:sSub>
          <m:sSubPr>
            <m:ctrlPr>
              <w:ins w:id="45" w:author="S4-200827_CR-0047" w:date="2020-06-24T00:17:00Z">
                <w:rPr>
                  <w:rFonts w:ascii="Cambria Math" w:hAnsi="Cambria Math"/>
                  <w:i/>
                </w:rPr>
              </w:ins>
            </m:ctrlPr>
          </m:sSubPr>
          <m:e>
            <m:r>
              <w:ins w:id="46" w:author="S4-200827_CR-0047" w:date="2020-06-24T00:17:00Z">
                <w:rPr>
                  <w:rFonts w:ascii="Cambria Math"/>
                </w:rPr>
                <m:t>g</m:t>
              </w:ins>
            </m:r>
          </m:e>
          <m:sub>
            <m:r>
              <w:ins w:id="47" w:author="S4-200827_CR-0047" w:date="2020-06-24T00:17:00Z">
                <w:rPr>
                  <w:rFonts w:ascii="Cambria Math"/>
                </w:rPr>
                <m:t>HB1</m:t>
              </w:ins>
            </m:r>
          </m:sub>
        </m:sSub>
        <m:r>
          <w:ins w:id="48" w:author="S4-200827_CR-0047" w:date="2020-06-24T00:17:00Z">
            <w:rPr>
              <w:rFonts w:ascii="Cambria Math"/>
            </w:rPr>
            <m:t>(i).(</m:t>
          </w:ins>
        </m:r>
        <m:sSub>
          <m:sSubPr>
            <m:ctrlPr>
              <w:ins w:id="49" w:author="S4-200827_CR-0047" w:date="2020-06-24T00:17:00Z">
                <w:rPr>
                  <w:rFonts w:ascii="Cambria Math" w:hAnsi="Cambria Math"/>
                  <w:i/>
                </w:rPr>
              </w:ins>
            </m:ctrlPr>
          </m:sSubPr>
          <m:e>
            <m:r>
              <w:ins w:id="50" w:author="S4-200827_CR-0047" w:date="2020-06-24T00:17:00Z">
                <w:rPr>
                  <w:rFonts w:ascii="Cambria Math"/>
                </w:rPr>
                <m:t>g</m:t>
              </w:ins>
            </m:r>
          </m:e>
          <m:sub>
            <m:r>
              <w:ins w:id="51" w:author="S4-200827_CR-0047" w:date="2020-06-24T00:17:00Z">
                <w:rPr>
                  <w:rFonts w:ascii="Cambria Math"/>
                </w:rPr>
                <m:t>sf</m:t>
              </w:ins>
            </m:r>
          </m:sub>
        </m:sSub>
        <m:r>
          <w:ins w:id="52" w:author="S4-200827_CR-0047" w:date="2020-06-24T00:17:00Z">
            <w:rPr>
              <w:rFonts w:ascii="Cambria Math"/>
            </w:rPr>
            <m:t>(i).</m:t>
          </w:ins>
        </m:r>
        <m:sSub>
          <m:sSubPr>
            <m:ctrlPr>
              <w:ins w:id="53" w:author="S4-200827_CR-0047" w:date="2020-06-24T00:17:00Z">
                <w:rPr>
                  <w:rFonts w:ascii="Cambria Math" w:hAnsi="Cambria Math"/>
                  <w:i/>
                </w:rPr>
              </w:ins>
            </m:ctrlPr>
          </m:sSubPr>
          <m:e>
            <m:r>
              <w:ins w:id="54" w:author="S4-200827_CR-0047" w:date="2020-06-24T00:17:00Z">
                <w:rPr>
                  <w:rFonts w:ascii="Cambria Math"/>
                </w:rPr>
                <m:t>u</m:t>
              </w:ins>
            </m:r>
          </m:e>
          <m:sub>
            <m:r>
              <w:ins w:id="55" w:author="S4-200827_CR-0047" w:date="2020-06-24T00:17:00Z">
                <w:rPr>
                  <w:rFonts w:ascii="Cambria Math"/>
                </w:rPr>
                <m:t>HB</m:t>
              </w:ins>
            </m:r>
          </m:sub>
        </m:sSub>
        <m:r>
          <w:ins w:id="56" w:author="S4-200827_CR-0047" w:date="2020-06-24T00:17:00Z">
            <w:rPr>
              <w:rFonts w:ascii="Cambria Math"/>
            </w:rPr>
            <m:t>(n))</m:t>
          </w:ins>
        </m:r>
      </m:oMath>
      <w:r w:rsidRPr="001A75CA">
        <w:rPr>
          <w:lang w:val="en-US"/>
        </w:rPr>
        <w:tab/>
        <w:t>(</w:t>
      </w:r>
      <w:r w:rsidRPr="001A75CA">
        <w:rPr>
          <w:lang w:val="en-US"/>
        </w:rPr>
        <w:fldChar w:fldCharType="begin"/>
      </w:r>
      <w:r w:rsidRPr="001A75CA">
        <w:rPr>
          <w:lang w:val="en-US"/>
        </w:rPr>
        <w:instrText xml:space="preserve"> SEQ eqn \* MERGEFORMAT </w:instrText>
      </w:r>
      <w:r w:rsidRPr="001A75CA">
        <w:rPr>
          <w:lang w:val="en-US"/>
        </w:rPr>
        <w:fldChar w:fldCharType="separate"/>
      </w:r>
      <w:r>
        <w:rPr>
          <w:lang w:val="en-US"/>
        </w:rPr>
        <w:t>2077a</w:t>
      </w:r>
      <w:r w:rsidRPr="001A75CA">
        <w:rPr>
          <w:lang w:val="en-US"/>
        </w:rPr>
        <w:fldChar w:fldCharType="end"/>
      </w:r>
      <w:r w:rsidRPr="001A75CA">
        <w:rPr>
          <w:lang w:val="en-US"/>
        </w:rPr>
        <w:t>)</w:t>
      </w:r>
    </w:p>
    <w:p w14:paraId="1E5A0E6B" w14:textId="41ED33B4" w:rsidR="00A40879" w:rsidRDefault="00A40879" w:rsidP="00A40879">
      <w:pPr>
        <w:rPr>
          <w:lang w:val="en-US"/>
        </w:rPr>
      </w:pPr>
      <w:r>
        <w:rPr>
          <w:lang w:val="en-US"/>
        </w:rPr>
        <w:t xml:space="preserve">where </w:t>
      </w:r>
      <m:oMath>
        <m:sSub>
          <m:sSubPr>
            <m:ctrlPr>
              <w:ins w:id="57" w:author="S4-200827_CR-0047" w:date="2020-06-24T00:17:00Z">
                <w:rPr>
                  <w:rFonts w:ascii="Cambria Math" w:hAnsi="Cambria Math"/>
                  <w:i/>
                </w:rPr>
              </w:ins>
            </m:ctrlPr>
          </m:sSubPr>
          <m:e>
            <m:r>
              <w:ins w:id="58" w:author="S4-200827_CR-0047" w:date="2020-06-24T00:17:00Z">
                <w:rPr>
                  <w:rFonts w:ascii="Cambria Math"/>
                </w:rPr>
                <m:t>g</m:t>
              </w:ins>
            </m:r>
          </m:e>
          <m:sub>
            <m:r>
              <w:ins w:id="59" w:author="S4-200827_CR-0047" w:date="2020-06-24T00:17:00Z">
                <w:rPr>
                  <w:rFonts w:ascii="Cambria Math"/>
                </w:rPr>
                <m:t>sf</m:t>
              </w:ins>
            </m:r>
          </m:sub>
        </m:sSub>
        <m:r>
          <w:ins w:id="60" w:author="S4-200827_CR-0047" w:date="2020-06-24T00:17:00Z">
            <w:rPr>
              <w:rFonts w:ascii="Cambria Math"/>
            </w:rPr>
            <m:t>(i)</m:t>
          </w:ins>
        </m:r>
      </m:oMath>
      <w:r>
        <w:t xml:space="preserve"> is given in Eqs. 2037 and 2041 and </w:t>
      </w:r>
      <m:oMath>
        <m:sSub>
          <m:sSubPr>
            <m:ctrlPr>
              <w:ins w:id="61" w:author="S4-200827_CR-0047" w:date="2020-06-24T00:17:00Z">
                <w:rPr>
                  <w:rFonts w:ascii="Cambria Math" w:hAnsi="Cambria Math"/>
                  <w:i/>
                </w:rPr>
              </w:ins>
            </m:ctrlPr>
          </m:sSubPr>
          <m:e>
            <m:r>
              <w:ins w:id="62" w:author="S4-200827_CR-0047" w:date="2020-06-24T00:17:00Z">
                <w:rPr>
                  <w:rFonts w:ascii="Cambria Math"/>
                </w:rPr>
                <m:t>g</m:t>
              </w:ins>
            </m:r>
          </m:e>
          <m:sub>
            <m:r>
              <w:ins w:id="63" w:author="S4-200827_CR-0047" w:date="2020-06-24T00:17:00Z">
                <w:rPr>
                  <w:rFonts w:ascii="Cambria Math"/>
                </w:rPr>
                <m:t>sf</m:t>
              </w:ins>
            </m:r>
          </m:sub>
        </m:sSub>
        <m:r>
          <w:ins w:id="64" w:author="S4-200827_CR-0047" w:date="2020-06-24T00:17:00Z">
            <w:rPr>
              <w:rFonts w:ascii="Cambria Math"/>
            </w:rPr>
            <m:t>(i).</m:t>
          </w:ins>
        </m:r>
        <m:sSub>
          <m:sSubPr>
            <m:ctrlPr>
              <w:ins w:id="65" w:author="S4-200827_CR-0047" w:date="2020-06-24T00:17:00Z">
                <w:rPr>
                  <w:rFonts w:ascii="Cambria Math" w:hAnsi="Cambria Math"/>
                  <w:i/>
                </w:rPr>
              </w:ins>
            </m:ctrlPr>
          </m:sSubPr>
          <m:e>
            <m:r>
              <w:ins w:id="66" w:author="S4-200827_CR-0047" w:date="2020-06-24T00:17:00Z">
                <w:rPr>
                  <w:rFonts w:ascii="Cambria Math"/>
                </w:rPr>
                <m:t>u</m:t>
              </w:ins>
            </m:r>
          </m:e>
          <m:sub>
            <m:r>
              <w:ins w:id="67" w:author="S4-200827_CR-0047" w:date="2020-06-24T00:17:00Z">
                <w:rPr>
                  <w:rFonts w:ascii="Cambria Math"/>
                </w:rPr>
                <m:t>HB</m:t>
              </w:ins>
            </m:r>
          </m:sub>
        </m:sSub>
        <m:r>
          <w:ins w:id="68" w:author="S4-200827_CR-0047" w:date="2020-06-24T00:17:00Z">
            <w:rPr>
              <w:rFonts w:ascii="Cambria Math"/>
            </w:rPr>
            <m:t>(n)</m:t>
          </w:ins>
        </m:r>
      </m:oMath>
      <w:r>
        <w:t xml:space="preserve"> is the extended excitation signal. </w:t>
      </w:r>
    </w:p>
    <w:p w14:paraId="7FE7E12E" w14:textId="77777777" w:rsidR="00A40879" w:rsidRPr="009619F2" w:rsidRDefault="00A40879" w:rsidP="00422FC4">
      <w:pPr>
        <w:spacing w:line="360" w:lineRule="auto"/>
        <w:jc w:val="both"/>
        <w:rPr>
          <w:lang w:val="en-US"/>
        </w:rPr>
      </w:pPr>
    </w:p>
    <w:p w14:paraId="7DB69865" w14:textId="77777777" w:rsidR="001C4E46" w:rsidRPr="002D77CD" w:rsidRDefault="001C4E46" w:rsidP="002D77CD">
      <w:pPr>
        <w:pStyle w:val="H6"/>
      </w:pPr>
      <w:r w:rsidRPr="002D77CD">
        <w:t>6.8.</w:t>
      </w:r>
      <w:r w:rsidRPr="002D77CD">
        <w:rPr>
          <w:lang w:val="en-US"/>
        </w:rPr>
        <w:t>3</w:t>
      </w:r>
      <w:r w:rsidRPr="002D77CD">
        <w:t>.</w:t>
      </w:r>
      <w:r w:rsidRPr="002D77CD">
        <w:rPr>
          <w:lang w:val="en-US"/>
        </w:rPr>
        <w:t>2</w:t>
      </w:r>
      <w:r w:rsidRPr="002D77CD">
        <w:t>.</w:t>
      </w:r>
      <w:r w:rsidRPr="002D77CD">
        <w:rPr>
          <w:lang w:val="en-US"/>
        </w:rPr>
        <w:t>7</w:t>
      </w:r>
      <w:r w:rsidRPr="002D77CD">
        <w:t>.</w:t>
      </w:r>
      <w:r w:rsidRPr="002D77CD">
        <w:rPr>
          <w:lang w:val="en-US"/>
        </w:rPr>
        <w:t>2</w:t>
      </w:r>
      <w:r w:rsidR="002D77CD" w:rsidRPr="002D77CD">
        <w:tab/>
      </w:r>
      <w:r w:rsidRPr="002D77CD">
        <w:t>23.</w:t>
      </w:r>
      <w:r w:rsidRPr="002D77CD">
        <w:rPr>
          <w:lang w:val="en-US"/>
        </w:rPr>
        <w:t>8</w:t>
      </w:r>
      <w:r w:rsidRPr="002D77CD">
        <w:t>5</w:t>
      </w:r>
      <w:r w:rsidRPr="002D77CD">
        <w:rPr>
          <w:lang w:val="en-US"/>
        </w:rPr>
        <w:t xml:space="preserve"> kbit/s mode</w:t>
      </w:r>
      <w:r w:rsidRPr="002D77CD">
        <w:t xml:space="preserve"> </w:t>
      </w:r>
    </w:p>
    <w:p w14:paraId="6101501A" w14:textId="77777777" w:rsidR="001C4E46" w:rsidRDefault="001C4E46" w:rsidP="00422FC4">
      <w:pPr>
        <w:rPr>
          <w:lang w:val="en-US"/>
        </w:rPr>
      </w:pPr>
      <w:r w:rsidRPr="000C6FA2">
        <w:rPr>
          <w:lang w:val="en-US"/>
        </w:rPr>
        <w:t>In the</w:t>
      </w:r>
      <w:r>
        <w:rPr>
          <w:lang w:val="en-US"/>
        </w:rPr>
        <w:t xml:space="preserve"> 23.85 kbit/s mode, a high-frequency (HF) gain is transmitted at a bit rate of 0.8 kbit/s (4 bits per 5 ms sub-frame). This information is transmitted only at 23.85 kbit/s and it used in EVS AMR-WB IO to improve quality by adjusting the excitation gain.</w:t>
      </w:r>
    </w:p>
    <w:p w14:paraId="0A6AE791" w14:textId="77777777" w:rsidR="001C4E46" w:rsidRDefault="001C4E46" w:rsidP="00422FC4">
      <w:pPr>
        <w:rPr>
          <w:lang w:val="en-US"/>
        </w:rPr>
      </w:pPr>
      <w:r>
        <w:rPr>
          <w:lang w:val="en-US"/>
        </w:rPr>
        <w:t>To be able to use the HF gain information, the excitation has to be converted to a signal domain similar to AMR-WB high-band coding. To do so the energy of the excitation is adjusted in each subframe as follows:</w:t>
      </w:r>
    </w:p>
    <w:p w14:paraId="42424B4A" w14:textId="77777777" w:rsidR="001C4E46" w:rsidRPr="000C6FA2" w:rsidRDefault="002D77CD" w:rsidP="00422FC4">
      <w:pPr>
        <w:pStyle w:val="EQ"/>
        <w:ind w:left="360"/>
        <w:rPr>
          <w:lang w:val="en-US"/>
        </w:rPr>
      </w:pPr>
      <w:r>
        <w:rPr>
          <w:lang w:val="en-US"/>
        </w:rPr>
        <w:tab/>
      </w:r>
      <w:r w:rsidR="00455D6C" w:rsidRPr="00AB1ED1">
        <w:rPr>
          <w:rFonts w:ascii="Tahoma" w:hAnsi="Tahoma" w:cs="Tahoma"/>
          <w:i/>
          <w:position w:val="-10"/>
        </w:rPr>
        <w:object w:dxaOrig="2240" w:dyaOrig="300" w14:anchorId="0936AD7A">
          <v:shape id="_x0000_i1380" type="#_x0000_t75" style="width:112.15pt;height:15.4pt" o:ole="">
            <v:imagedata r:id="rId646" o:title=""/>
          </v:shape>
          <o:OLEObject Type="Embed" ProgID="Equation.3" ShapeID="_x0000_i1380" DrawAspect="Content" ObjectID="_1783089524" r:id="rId647"/>
        </w:object>
      </w:r>
      <w:r w:rsidR="001C4E46">
        <w:rPr>
          <w:rFonts w:ascii="Tahoma" w:hAnsi="Tahoma" w:cs="Tahoma"/>
          <w:i/>
        </w:rPr>
        <w:t xml:space="preserve">, </w:t>
      </w:r>
      <w:r w:rsidR="00455D6C" w:rsidRPr="00575B4E">
        <w:rPr>
          <w:rFonts w:ascii="Tahoma" w:hAnsi="Tahoma" w:cs="Tahoma"/>
          <w:i/>
          <w:position w:val="-10"/>
        </w:rPr>
        <w:object w:dxaOrig="1920" w:dyaOrig="300" w14:anchorId="11A9D8FF">
          <v:shape id="_x0000_i1381" type="#_x0000_t75" style="width:96pt;height:15pt" o:ole="">
            <v:imagedata r:id="rId648" o:title=""/>
          </v:shape>
          <o:OLEObject Type="Embed" ProgID="Equation.3" ShapeID="_x0000_i1381" DrawAspect="Content" ObjectID="_1783089525" r:id="rId649"/>
        </w:object>
      </w:r>
      <w:r w:rsidR="001C4E46" w:rsidRPr="00807015">
        <w:rPr>
          <w:lang w:val="en-US"/>
        </w:rPr>
        <w:tab/>
      </w:r>
      <w:r w:rsidR="001C4E46" w:rsidRPr="000C6FA2">
        <w:rPr>
          <w:lang w:val="en-US"/>
        </w:rPr>
        <w:t>(</w:t>
      </w:r>
      <w:r w:rsidR="001C4E46" w:rsidRPr="000C6FA2">
        <w:rPr>
          <w:lang w:val="en-US"/>
        </w:rPr>
        <w:fldChar w:fldCharType="begin"/>
      </w:r>
      <w:r w:rsidR="001C4E46" w:rsidRPr="000C6FA2">
        <w:rPr>
          <w:lang w:val="en-US"/>
        </w:rPr>
        <w:instrText xml:space="preserve"> SEQ eqn \* MERGEFORMAT </w:instrText>
      </w:r>
      <w:r w:rsidR="001C4E46" w:rsidRPr="000C6FA2">
        <w:rPr>
          <w:lang w:val="en-US"/>
        </w:rPr>
        <w:fldChar w:fldCharType="separate"/>
      </w:r>
      <w:r w:rsidR="007F0C93">
        <w:rPr>
          <w:lang w:val="en-US"/>
        </w:rPr>
        <w:t>2078</w:t>
      </w:r>
      <w:r w:rsidR="001C4E46" w:rsidRPr="000C6FA2">
        <w:rPr>
          <w:lang w:val="en-US"/>
        </w:rPr>
        <w:fldChar w:fldCharType="end"/>
      </w:r>
      <w:r w:rsidR="001C4E46" w:rsidRPr="000C6FA2">
        <w:rPr>
          <w:lang w:val="en-US"/>
        </w:rPr>
        <w:t>)</w:t>
      </w:r>
    </w:p>
    <w:p w14:paraId="044F36C5" w14:textId="77777777" w:rsidR="001C4E46" w:rsidRDefault="007B6A56" w:rsidP="00422FC4">
      <w:pPr>
        <w:rPr>
          <w:lang w:val="en-US"/>
        </w:rPr>
      </w:pPr>
      <w:r>
        <w:rPr>
          <w:lang w:val="en-US"/>
        </w:rPr>
        <w:t>w</w:t>
      </w:r>
      <w:r w:rsidR="001C4E46">
        <w:rPr>
          <w:lang w:val="en-US"/>
        </w:rPr>
        <w:t xml:space="preserve">here the sub-frame gain </w:t>
      </w:r>
      <w:r w:rsidR="00455D6C" w:rsidRPr="00AB1ED1">
        <w:rPr>
          <w:position w:val="-10"/>
        </w:rPr>
        <w:object w:dxaOrig="740" w:dyaOrig="300" w14:anchorId="3BF6608A">
          <v:shape id="_x0000_i1382" type="#_x0000_t75" style="width:37.15pt;height:15pt" o:ole="">
            <v:imagedata r:id="rId650" o:title=""/>
          </v:shape>
          <o:OLEObject Type="Embed" ProgID="Equation.3" ShapeID="_x0000_i1382" DrawAspect="Content" ObjectID="_1783089526" r:id="rId651"/>
        </w:object>
      </w:r>
      <w:r w:rsidR="001C4E46">
        <w:rPr>
          <w:lang w:val="en-US"/>
        </w:rPr>
        <w:t xml:space="preserve"> is computed as:</w:t>
      </w:r>
    </w:p>
    <w:p w14:paraId="6DF4D1B8" w14:textId="77777777" w:rsidR="001C4E46" w:rsidRPr="000C6FA2" w:rsidRDefault="001C4E46" w:rsidP="00422FC4">
      <w:pPr>
        <w:pStyle w:val="EQ"/>
        <w:ind w:left="360"/>
        <w:rPr>
          <w:lang w:val="en-US"/>
        </w:rPr>
      </w:pPr>
      <w:r w:rsidRPr="00610722">
        <w:rPr>
          <w:lang w:val="en-CA"/>
        </w:rPr>
        <w:tab/>
      </w:r>
      <w:r w:rsidR="00455D6C" w:rsidRPr="00AB1ED1">
        <w:rPr>
          <w:rFonts w:ascii="Tahoma" w:hAnsi="Tahoma" w:cs="Tahoma"/>
          <w:position w:val="-70"/>
        </w:rPr>
        <w:object w:dxaOrig="2780" w:dyaOrig="1540" w14:anchorId="75E266EB">
          <v:shape id="_x0000_i1383" type="#_x0000_t75" style="width:137.65pt;height:76.9pt" o:ole="">
            <v:imagedata r:id="rId652" o:title=""/>
          </v:shape>
          <o:OLEObject Type="Embed" ProgID="Equation.3" ShapeID="_x0000_i1383" DrawAspect="Content" ObjectID="_1783089527" r:id="rId653"/>
        </w:object>
      </w:r>
      <w:r w:rsidRPr="00807015">
        <w:rPr>
          <w:lang w:val="en-US"/>
        </w:rPr>
        <w:tab/>
      </w:r>
      <w:r w:rsidRPr="000C6FA2">
        <w:rPr>
          <w:lang w:val="en-US"/>
        </w:rPr>
        <w:t>(</w:t>
      </w:r>
      <w:r w:rsidRPr="000C6FA2">
        <w:rPr>
          <w:lang w:val="en-US"/>
        </w:rPr>
        <w:fldChar w:fldCharType="begin"/>
      </w:r>
      <w:r w:rsidRPr="000C6FA2">
        <w:rPr>
          <w:lang w:val="en-US"/>
        </w:rPr>
        <w:instrText xml:space="preserve"> SEQ eqn \* MERGEFORMAT </w:instrText>
      </w:r>
      <w:r w:rsidRPr="000C6FA2">
        <w:rPr>
          <w:lang w:val="en-US"/>
        </w:rPr>
        <w:fldChar w:fldCharType="separate"/>
      </w:r>
      <w:r w:rsidR="007F0C93">
        <w:rPr>
          <w:lang w:val="en-US"/>
        </w:rPr>
        <w:t>2079</w:t>
      </w:r>
      <w:r w:rsidRPr="000C6FA2">
        <w:rPr>
          <w:lang w:val="en-US"/>
        </w:rPr>
        <w:fldChar w:fldCharType="end"/>
      </w:r>
      <w:r w:rsidRPr="000C6FA2">
        <w:rPr>
          <w:lang w:val="en-US"/>
        </w:rPr>
        <w:t>)</w:t>
      </w:r>
    </w:p>
    <w:p w14:paraId="641E7BD9" w14:textId="77777777" w:rsidR="001C4E46" w:rsidRDefault="001C4E46" w:rsidP="00422FC4">
      <w:pPr>
        <w:rPr>
          <w:lang w:val="en-US"/>
        </w:rPr>
      </w:pPr>
      <w:r>
        <w:rPr>
          <w:lang w:val="en-US"/>
        </w:rPr>
        <w:t xml:space="preserve">The factor 5 in the the denominator is used to compensate the difference in bandwith between the signal </w:t>
      </w:r>
      <w:r w:rsidR="00396E48" w:rsidRPr="007C420C">
        <w:rPr>
          <w:position w:val="-10"/>
        </w:rPr>
        <w:object w:dxaOrig="420" w:dyaOrig="300" w14:anchorId="09934EF1">
          <v:shape id="_x0000_i1384" type="#_x0000_t75" style="width:21pt;height:15pt" o:ole="">
            <v:imagedata r:id="rId654" o:title=""/>
          </v:shape>
          <o:OLEObject Type="Embed" ProgID="Equation.3" ShapeID="_x0000_i1384" DrawAspect="Content" ObjectID="_1783089528" r:id="rId655"/>
        </w:object>
      </w:r>
      <w:r>
        <w:t xml:space="preserve"> and the signal </w:t>
      </w:r>
      <w:r w:rsidR="00396E48" w:rsidRPr="00AB1ED1">
        <w:rPr>
          <w:position w:val="-10"/>
        </w:rPr>
        <w:object w:dxaOrig="720" w:dyaOrig="300" w14:anchorId="734839E8">
          <v:shape id="_x0000_i1385" type="#_x0000_t75" style="width:36pt;height:15pt" o:ole="">
            <v:imagedata r:id="rId656" o:title=""/>
          </v:shape>
          <o:OLEObject Type="Embed" ProgID="Equation.3" ShapeID="_x0000_i1385" DrawAspect="Content" ObjectID="_1783089529" r:id="rId657"/>
        </w:object>
      </w:r>
      <w:r>
        <w:t>, noting that in AMR-WB the HF excitation is a white noise in the 0-8000 Hz band.</w:t>
      </w:r>
    </w:p>
    <w:p w14:paraId="0082255A" w14:textId="77777777" w:rsidR="001C4E46" w:rsidRDefault="001C4E46" w:rsidP="00422FC4">
      <w:pPr>
        <w:rPr>
          <w:lang w:val="en-US"/>
        </w:rPr>
      </w:pPr>
      <w:r>
        <w:rPr>
          <w:lang w:val="en-US"/>
        </w:rPr>
        <w:t xml:space="preserve">The 4-bit index in each sub-frame, </w:t>
      </w:r>
      <w:r w:rsidR="00396E48" w:rsidRPr="007C420C">
        <w:rPr>
          <w:position w:val="-14"/>
        </w:rPr>
        <w:object w:dxaOrig="1420" w:dyaOrig="340" w14:anchorId="34E268A0">
          <v:shape id="_x0000_i1386" type="#_x0000_t75" style="width:70.9pt;height:16.9pt" o:ole="">
            <v:imagedata r:id="rId658" o:title=""/>
          </v:shape>
          <o:OLEObject Type="Embed" ProgID="Equation.3" ShapeID="_x0000_i1386" DrawAspect="Content" ObjectID="_1783089530" r:id="rId659"/>
        </w:object>
      </w:r>
      <w:r>
        <w:t>, transmitted at 23.85 kbit/s is demultiplexed from the bitstream and decoded as follows:</w:t>
      </w:r>
    </w:p>
    <w:p w14:paraId="1BDFA84B" w14:textId="77777777" w:rsidR="001C4E46" w:rsidRPr="000C6FA2" w:rsidRDefault="001C4E46" w:rsidP="00422FC4">
      <w:pPr>
        <w:pStyle w:val="EQ"/>
        <w:ind w:left="360"/>
        <w:rPr>
          <w:lang w:val="en-US"/>
        </w:rPr>
      </w:pPr>
      <w:r w:rsidRPr="00610722">
        <w:rPr>
          <w:lang w:val="en-CA"/>
        </w:rPr>
        <w:tab/>
      </w:r>
      <w:r w:rsidR="00455D6C" w:rsidRPr="00026C16">
        <w:rPr>
          <w:rFonts w:ascii="Tahoma" w:hAnsi="Tahoma" w:cs="Tahoma"/>
          <w:i/>
          <w:position w:val="-14"/>
        </w:rPr>
        <w:object w:dxaOrig="3400" w:dyaOrig="340" w14:anchorId="6CD498F7">
          <v:shape id="_x0000_i1387" type="#_x0000_t75" style="width:169.9pt;height:17.25pt" o:ole="">
            <v:imagedata r:id="rId660" o:title=""/>
          </v:shape>
          <o:OLEObject Type="Embed" ProgID="Equation.3" ShapeID="_x0000_i1387" DrawAspect="Content" ObjectID="_1783089531" r:id="rId661"/>
        </w:object>
      </w:r>
      <w:r w:rsidRPr="00807015">
        <w:rPr>
          <w:lang w:val="en-US"/>
        </w:rPr>
        <w:tab/>
      </w:r>
      <w:r w:rsidRPr="000C6FA2">
        <w:rPr>
          <w:lang w:val="en-US"/>
        </w:rPr>
        <w:t>(</w:t>
      </w:r>
      <w:r w:rsidRPr="000C6FA2">
        <w:rPr>
          <w:lang w:val="en-US"/>
        </w:rPr>
        <w:fldChar w:fldCharType="begin"/>
      </w:r>
      <w:r w:rsidRPr="000C6FA2">
        <w:rPr>
          <w:lang w:val="en-US"/>
        </w:rPr>
        <w:instrText xml:space="preserve"> SEQ eqn \* MERGEFORMAT </w:instrText>
      </w:r>
      <w:r w:rsidRPr="000C6FA2">
        <w:rPr>
          <w:lang w:val="en-US"/>
        </w:rPr>
        <w:fldChar w:fldCharType="separate"/>
      </w:r>
      <w:r w:rsidR="007F0C93">
        <w:rPr>
          <w:lang w:val="en-US"/>
        </w:rPr>
        <w:t>2080</w:t>
      </w:r>
      <w:r w:rsidRPr="000C6FA2">
        <w:rPr>
          <w:lang w:val="en-US"/>
        </w:rPr>
        <w:fldChar w:fldCharType="end"/>
      </w:r>
      <w:r w:rsidRPr="000C6FA2">
        <w:rPr>
          <w:lang w:val="en-US"/>
        </w:rPr>
        <w:t>)</w:t>
      </w:r>
    </w:p>
    <w:p w14:paraId="6E47FA5E" w14:textId="77777777" w:rsidR="001C4E46" w:rsidRDefault="001C4E46" w:rsidP="00422FC4">
      <w:r>
        <w:t xml:space="preserve">where </w:t>
      </w:r>
      <w:r w:rsidR="00396E48" w:rsidRPr="00026C16">
        <w:rPr>
          <w:rFonts w:ascii="Tahoma" w:hAnsi="Tahoma" w:cs="Tahoma"/>
          <w:position w:val="-10"/>
        </w:rPr>
        <w:object w:dxaOrig="1020" w:dyaOrig="300" w14:anchorId="32FD2994">
          <v:shape id="_x0000_i1388" type="#_x0000_t75" style="width:51pt;height:15pt" o:ole="">
            <v:imagedata r:id="rId662" o:title=""/>
          </v:shape>
          <o:OLEObject Type="Embed" ProgID="Equation.3" ShapeID="_x0000_i1388" DrawAspect="Content" ObjectID="_1783089532" r:id="rId663"/>
        </w:object>
      </w:r>
      <w:r>
        <w:t xml:space="preserve"> is the codebook used for HG gain quantization in AMR-WB, as defined in </w:t>
      </w:r>
      <w:r w:rsidR="001A75CA">
        <w:t>t</w:t>
      </w:r>
      <w:r w:rsidR="00BB2BF5" w:rsidRPr="00AB1ED1">
        <w:t xml:space="preserve">able </w:t>
      </w:r>
      <w:fldSimple w:instr=" SEQ Table tab_highband_gain_codebook_amrwb \* MERGEFORMAT ">
        <w:r w:rsidR="007F0C93">
          <w:rPr>
            <w:noProof/>
          </w:rPr>
          <w:t>175</w:t>
        </w:r>
      </w:fldSimple>
      <w:r>
        <w:t>.</w:t>
      </w:r>
    </w:p>
    <w:p w14:paraId="5A5CEB89" w14:textId="77777777" w:rsidR="001C4E46" w:rsidRDefault="00BB2BF5" w:rsidP="00AB1ED1">
      <w:pPr>
        <w:pStyle w:val="TH"/>
      </w:pPr>
      <w:r>
        <w:lastRenderedPageBreak/>
        <w:t xml:space="preserve">Table </w:t>
      </w:r>
      <w:bookmarkStart w:id="69" w:name="tab_highband_gain_codebook_amrwb"/>
      <w:r>
        <w:fldChar w:fldCharType="begin"/>
      </w:r>
      <w:r>
        <w:instrText xml:space="preserve"> SEQ Table \* ARABIC </w:instrText>
      </w:r>
      <w:r>
        <w:fldChar w:fldCharType="separate"/>
      </w:r>
      <w:r w:rsidR="007F0C93">
        <w:rPr>
          <w:noProof/>
        </w:rPr>
        <w:t>175</w:t>
      </w:r>
      <w:r>
        <w:fldChar w:fldCharType="end"/>
      </w:r>
      <w:bookmarkEnd w:id="69"/>
      <w:r>
        <w:t xml:space="preserve">: </w:t>
      </w:r>
      <w:r w:rsidR="00261152">
        <w:t>AMR-WB gain codebook for high band</w:t>
      </w:r>
    </w:p>
    <w:tbl>
      <w:tblPr>
        <w:tblW w:w="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5"/>
        <w:gridCol w:w="2133"/>
        <w:gridCol w:w="544"/>
        <w:gridCol w:w="2197"/>
      </w:tblGrid>
      <w:tr w:rsidR="001C4E46" w:rsidRPr="00DA2974" w14:paraId="0F77AF89" w14:textId="77777777" w:rsidTr="00422FC4">
        <w:trPr>
          <w:jc w:val="center"/>
        </w:trPr>
        <w:tc>
          <w:tcPr>
            <w:tcW w:w="435" w:type="dxa"/>
          </w:tcPr>
          <w:p w14:paraId="39C4C0E9" w14:textId="77777777" w:rsidR="001C4E46" w:rsidRPr="00966E09" w:rsidRDefault="00966E09" w:rsidP="00966E09">
            <w:pPr>
              <w:pStyle w:val="TAH"/>
            </w:pPr>
            <w:r w:rsidRPr="00026C16">
              <w:rPr>
                <w:position w:val="-10"/>
              </w:rPr>
              <w:object w:dxaOrig="180" w:dyaOrig="279" w14:anchorId="3530D155">
                <v:shape id="_x0000_i1389" type="#_x0000_t75" style="width:9pt;height:13.9pt" o:ole="">
                  <v:imagedata r:id="rId664" o:title=""/>
                </v:shape>
                <o:OLEObject Type="Embed" ProgID="Equation.3" ShapeID="_x0000_i1389" DrawAspect="Content" ObjectID="_1783089533" r:id="rId665"/>
              </w:object>
            </w:r>
          </w:p>
        </w:tc>
        <w:tc>
          <w:tcPr>
            <w:tcW w:w="2133" w:type="dxa"/>
          </w:tcPr>
          <w:p w14:paraId="4C2971D3" w14:textId="77777777" w:rsidR="001C4E46" w:rsidRPr="00DA2974" w:rsidRDefault="00966E09" w:rsidP="00AB1ED1">
            <w:pPr>
              <w:pStyle w:val="TAH"/>
            </w:pPr>
            <w:r w:rsidRPr="00026C16">
              <w:rPr>
                <w:position w:val="-10"/>
              </w:rPr>
              <w:object w:dxaOrig="1060" w:dyaOrig="279" w14:anchorId="2CDB770E">
                <v:shape id="_x0000_i1390" type="#_x0000_t75" style="width:52.9pt;height:13.9pt" o:ole="">
                  <v:imagedata r:id="rId666" o:title=""/>
                </v:shape>
                <o:OLEObject Type="Embed" ProgID="Equation.3" ShapeID="_x0000_i1390" DrawAspect="Content" ObjectID="_1783089534" r:id="rId667"/>
              </w:object>
            </w:r>
          </w:p>
        </w:tc>
        <w:tc>
          <w:tcPr>
            <w:tcW w:w="544" w:type="dxa"/>
          </w:tcPr>
          <w:p w14:paraId="6D009AEB" w14:textId="77777777" w:rsidR="001C4E46" w:rsidRPr="00DA2974" w:rsidRDefault="00966E09" w:rsidP="00AB1ED1">
            <w:pPr>
              <w:pStyle w:val="TAH"/>
            </w:pPr>
            <w:r w:rsidRPr="00026C16">
              <w:rPr>
                <w:position w:val="-10"/>
              </w:rPr>
              <w:object w:dxaOrig="180" w:dyaOrig="279" w14:anchorId="7A73315E">
                <v:shape id="_x0000_i1391" type="#_x0000_t75" style="width:9pt;height:13.9pt" o:ole="">
                  <v:imagedata r:id="rId668" o:title=""/>
                </v:shape>
                <o:OLEObject Type="Embed" ProgID="Equation.3" ShapeID="_x0000_i1391" DrawAspect="Content" ObjectID="_1783089535" r:id="rId669"/>
              </w:object>
            </w:r>
          </w:p>
        </w:tc>
        <w:tc>
          <w:tcPr>
            <w:tcW w:w="2197" w:type="dxa"/>
          </w:tcPr>
          <w:p w14:paraId="4B441F75" w14:textId="77777777" w:rsidR="001C4E46" w:rsidRPr="00DA2974" w:rsidRDefault="00966E09" w:rsidP="00AB1ED1">
            <w:pPr>
              <w:pStyle w:val="TAH"/>
            </w:pPr>
            <w:r w:rsidRPr="00026C16">
              <w:rPr>
                <w:position w:val="-10"/>
              </w:rPr>
              <w:object w:dxaOrig="1060" w:dyaOrig="279" w14:anchorId="3039E8D2">
                <v:shape id="_x0000_i1392" type="#_x0000_t75" style="width:52.9pt;height:13.9pt" o:ole="">
                  <v:imagedata r:id="rId670" o:title=""/>
                </v:shape>
                <o:OLEObject Type="Embed" ProgID="Equation.3" ShapeID="_x0000_i1392" DrawAspect="Content" ObjectID="_1783089536" r:id="rId671"/>
              </w:object>
            </w:r>
          </w:p>
        </w:tc>
      </w:tr>
      <w:tr w:rsidR="001C4E46" w:rsidRPr="00DA2974" w14:paraId="2AF97C83" w14:textId="77777777" w:rsidTr="00422FC4">
        <w:trPr>
          <w:jc w:val="center"/>
        </w:trPr>
        <w:tc>
          <w:tcPr>
            <w:tcW w:w="435" w:type="dxa"/>
          </w:tcPr>
          <w:p w14:paraId="7D95E10D" w14:textId="77777777" w:rsidR="001C4E46" w:rsidRPr="00DA2974" w:rsidRDefault="001C4E46" w:rsidP="00AB1ED1">
            <w:pPr>
              <w:pStyle w:val="TAC"/>
            </w:pPr>
            <w:r w:rsidRPr="00DA2974">
              <w:t>0</w:t>
            </w:r>
          </w:p>
        </w:tc>
        <w:tc>
          <w:tcPr>
            <w:tcW w:w="2133" w:type="dxa"/>
          </w:tcPr>
          <w:p w14:paraId="79E79818" w14:textId="77777777" w:rsidR="001C4E46" w:rsidRPr="00DA2974" w:rsidRDefault="001C4E46" w:rsidP="00AB1ED1">
            <w:pPr>
              <w:pStyle w:val="TAC"/>
            </w:pPr>
            <w:r w:rsidRPr="00DA2974">
              <w:t>0.110595703125000</w:t>
            </w:r>
          </w:p>
        </w:tc>
        <w:tc>
          <w:tcPr>
            <w:tcW w:w="544" w:type="dxa"/>
          </w:tcPr>
          <w:p w14:paraId="44C2D1F8" w14:textId="77777777" w:rsidR="001C4E46" w:rsidRPr="00DA2974" w:rsidRDefault="001C4E46" w:rsidP="00AB1ED1">
            <w:pPr>
              <w:pStyle w:val="TAC"/>
            </w:pPr>
            <w:r w:rsidRPr="00DA2974">
              <w:t>8</w:t>
            </w:r>
          </w:p>
        </w:tc>
        <w:tc>
          <w:tcPr>
            <w:tcW w:w="2197" w:type="dxa"/>
          </w:tcPr>
          <w:p w14:paraId="00FDFDAD" w14:textId="77777777" w:rsidR="001C4E46" w:rsidRPr="00DA2974" w:rsidRDefault="001C4E46" w:rsidP="00AB1ED1">
            <w:pPr>
              <w:pStyle w:val="TAC"/>
            </w:pPr>
            <w:r w:rsidRPr="00DA2974">
              <w:t>0.342102050781250</w:t>
            </w:r>
          </w:p>
        </w:tc>
      </w:tr>
      <w:tr w:rsidR="001C4E46" w:rsidRPr="00DA2974" w14:paraId="77733C05" w14:textId="77777777" w:rsidTr="00422FC4">
        <w:trPr>
          <w:jc w:val="center"/>
        </w:trPr>
        <w:tc>
          <w:tcPr>
            <w:tcW w:w="435" w:type="dxa"/>
          </w:tcPr>
          <w:p w14:paraId="402A7CF1" w14:textId="77777777" w:rsidR="001C4E46" w:rsidRPr="00DA2974" w:rsidRDefault="001C4E46" w:rsidP="00AB1ED1">
            <w:pPr>
              <w:pStyle w:val="TAC"/>
            </w:pPr>
            <w:r w:rsidRPr="00DA2974">
              <w:t>1</w:t>
            </w:r>
          </w:p>
        </w:tc>
        <w:tc>
          <w:tcPr>
            <w:tcW w:w="2133" w:type="dxa"/>
          </w:tcPr>
          <w:p w14:paraId="3907F63E" w14:textId="77777777" w:rsidR="001C4E46" w:rsidRPr="00DA2974" w:rsidRDefault="001C4E46" w:rsidP="00AB1ED1">
            <w:pPr>
              <w:pStyle w:val="TAC"/>
            </w:pPr>
            <w:r w:rsidRPr="00DA2974">
              <w:t>0.142608642578125</w:t>
            </w:r>
          </w:p>
        </w:tc>
        <w:tc>
          <w:tcPr>
            <w:tcW w:w="544" w:type="dxa"/>
          </w:tcPr>
          <w:p w14:paraId="017E6BAA" w14:textId="77777777" w:rsidR="001C4E46" w:rsidRPr="00DA2974" w:rsidRDefault="001C4E46" w:rsidP="00AB1ED1">
            <w:pPr>
              <w:pStyle w:val="TAC"/>
            </w:pPr>
            <w:r w:rsidRPr="00DA2974">
              <w:t>9</w:t>
            </w:r>
          </w:p>
        </w:tc>
        <w:tc>
          <w:tcPr>
            <w:tcW w:w="2197" w:type="dxa"/>
          </w:tcPr>
          <w:p w14:paraId="69F502A4" w14:textId="77777777" w:rsidR="001C4E46" w:rsidRPr="00DA2974" w:rsidRDefault="001C4E46" w:rsidP="00AB1ED1">
            <w:pPr>
              <w:pStyle w:val="TAC"/>
            </w:pPr>
            <w:r w:rsidRPr="00DA2974">
              <w:t>0.372497558593750</w:t>
            </w:r>
          </w:p>
        </w:tc>
      </w:tr>
      <w:tr w:rsidR="001C4E46" w:rsidRPr="00DA2974" w14:paraId="3C373E32" w14:textId="77777777" w:rsidTr="00422FC4">
        <w:trPr>
          <w:jc w:val="center"/>
        </w:trPr>
        <w:tc>
          <w:tcPr>
            <w:tcW w:w="435" w:type="dxa"/>
          </w:tcPr>
          <w:p w14:paraId="1AD28D72" w14:textId="77777777" w:rsidR="001C4E46" w:rsidRPr="00DA2974" w:rsidRDefault="001C4E46" w:rsidP="00AB1ED1">
            <w:pPr>
              <w:pStyle w:val="TAC"/>
            </w:pPr>
            <w:r w:rsidRPr="00DA2974">
              <w:t>2</w:t>
            </w:r>
          </w:p>
        </w:tc>
        <w:tc>
          <w:tcPr>
            <w:tcW w:w="2133" w:type="dxa"/>
          </w:tcPr>
          <w:p w14:paraId="1A890B2F" w14:textId="77777777" w:rsidR="001C4E46" w:rsidRPr="00DA2974" w:rsidRDefault="001C4E46" w:rsidP="00AB1ED1">
            <w:pPr>
              <w:pStyle w:val="TAC"/>
            </w:pPr>
            <w:r w:rsidRPr="00DA2974">
              <w:t>0.170806884765625</w:t>
            </w:r>
          </w:p>
        </w:tc>
        <w:tc>
          <w:tcPr>
            <w:tcW w:w="544" w:type="dxa"/>
          </w:tcPr>
          <w:p w14:paraId="167EC977" w14:textId="77777777" w:rsidR="001C4E46" w:rsidRPr="00DA2974" w:rsidRDefault="001C4E46" w:rsidP="00AB1ED1">
            <w:pPr>
              <w:pStyle w:val="TAC"/>
            </w:pPr>
            <w:r w:rsidRPr="00DA2974">
              <w:t>10</w:t>
            </w:r>
          </w:p>
        </w:tc>
        <w:tc>
          <w:tcPr>
            <w:tcW w:w="2197" w:type="dxa"/>
          </w:tcPr>
          <w:p w14:paraId="1903A756" w14:textId="77777777" w:rsidR="001C4E46" w:rsidRPr="00DA2974" w:rsidRDefault="001C4E46" w:rsidP="00AB1ED1">
            <w:pPr>
              <w:pStyle w:val="TAC"/>
            </w:pPr>
            <w:r w:rsidRPr="00DA2974">
              <w:t>0.408660888671875</w:t>
            </w:r>
          </w:p>
        </w:tc>
      </w:tr>
      <w:tr w:rsidR="001C4E46" w:rsidRPr="00DA2974" w14:paraId="4910A3BF" w14:textId="77777777" w:rsidTr="00422FC4">
        <w:trPr>
          <w:jc w:val="center"/>
        </w:trPr>
        <w:tc>
          <w:tcPr>
            <w:tcW w:w="435" w:type="dxa"/>
          </w:tcPr>
          <w:p w14:paraId="2E59E798" w14:textId="77777777" w:rsidR="001C4E46" w:rsidRPr="00DA2974" w:rsidRDefault="001C4E46" w:rsidP="00AB1ED1">
            <w:pPr>
              <w:pStyle w:val="TAC"/>
            </w:pPr>
            <w:r w:rsidRPr="00DA2974">
              <w:t>3</w:t>
            </w:r>
          </w:p>
        </w:tc>
        <w:tc>
          <w:tcPr>
            <w:tcW w:w="2133" w:type="dxa"/>
          </w:tcPr>
          <w:p w14:paraId="4A168D7B" w14:textId="77777777" w:rsidR="001C4E46" w:rsidRPr="00DA2974" w:rsidRDefault="001C4E46" w:rsidP="00AB1ED1">
            <w:pPr>
              <w:pStyle w:val="TAC"/>
            </w:pPr>
            <w:r w:rsidRPr="00DA2974">
              <w:t>0.197723388671875</w:t>
            </w:r>
          </w:p>
        </w:tc>
        <w:tc>
          <w:tcPr>
            <w:tcW w:w="544" w:type="dxa"/>
          </w:tcPr>
          <w:p w14:paraId="5E3E8AAA" w14:textId="77777777" w:rsidR="001C4E46" w:rsidRPr="00DA2974" w:rsidRDefault="001C4E46" w:rsidP="00AB1ED1">
            <w:pPr>
              <w:pStyle w:val="TAC"/>
            </w:pPr>
            <w:r w:rsidRPr="00DA2974">
              <w:t>11</w:t>
            </w:r>
          </w:p>
        </w:tc>
        <w:tc>
          <w:tcPr>
            <w:tcW w:w="2197" w:type="dxa"/>
          </w:tcPr>
          <w:p w14:paraId="205A7393" w14:textId="77777777" w:rsidR="001C4E46" w:rsidRPr="00DA2974" w:rsidRDefault="001C4E46" w:rsidP="00AB1ED1">
            <w:pPr>
              <w:pStyle w:val="TAC"/>
            </w:pPr>
            <w:r w:rsidRPr="00DA2974">
              <w:t>0.453002929687500</w:t>
            </w:r>
          </w:p>
        </w:tc>
      </w:tr>
      <w:tr w:rsidR="001C4E46" w:rsidRPr="00DA2974" w14:paraId="5D819004" w14:textId="77777777" w:rsidTr="00422FC4">
        <w:trPr>
          <w:jc w:val="center"/>
        </w:trPr>
        <w:tc>
          <w:tcPr>
            <w:tcW w:w="435" w:type="dxa"/>
          </w:tcPr>
          <w:p w14:paraId="1E66ABF5" w14:textId="77777777" w:rsidR="001C4E46" w:rsidRPr="00DA2974" w:rsidRDefault="001C4E46" w:rsidP="00AB1ED1">
            <w:pPr>
              <w:pStyle w:val="TAC"/>
            </w:pPr>
            <w:r w:rsidRPr="00DA2974">
              <w:t>4</w:t>
            </w:r>
          </w:p>
        </w:tc>
        <w:tc>
          <w:tcPr>
            <w:tcW w:w="2133" w:type="dxa"/>
          </w:tcPr>
          <w:p w14:paraId="63DF9A1D" w14:textId="77777777" w:rsidR="001C4E46" w:rsidRPr="00DA2974" w:rsidRDefault="001C4E46" w:rsidP="00AB1ED1">
            <w:pPr>
              <w:pStyle w:val="TAC"/>
            </w:pPr>
            <w:r w:rsidRPr="00DA2974">
              <w:t>0.226593017578125</w:t>
            </w:r>
          </w:p>
        </w:tc>
        <w:tc>
          <w:tcPr>
            <w:tcW w:w="544" w:type="dxa"/>
          </w:tcPr>
          <w:p w14:paraId="142828A6" w14:textId="77777777" w:rsidR="001C4E46" w:rsidRPr="00DA2974" w:rsidRDefault="001C4E46" w:rsidP="00AB1ED1">
            <w:pPr>
              <w:pStyle w:val="TAC"/>
            </w:pPr>
            <w:r w:rsidRPr="00DA2974">
              <w:t>12</w:t>
            </w:r>
          </w:p>
        </w:tc>
        <w:tc>
          <w:tcPr>
            <w:tcW w:w="2197" w:type="dxa"/>
          </w:tcPr>
          <w:p w14:paraId="63AC212C" w14:textId="77777777" w:rsidR="001C4E46" w:rsidRPr="00DA2974" w:rsidRDefault="001C4E46" w:rsidP="00AB1ED1">
            <w:pPr>
              <w:pStyle w:val="TAC"/>
            </w:pPr>
            <w:r w:rsidRPr="00DA2974">
              <w:t>0.511779785156250</w:t>
            </w:r>
          </w:p>
        </w:tc>
      </w:tr>
      <w:tr w:rsidR="001C4E46" w:rsidRPr="00DA2974" w14:paraId="2AF529C5" w14:textId="77777777" w:rsidTr="00422FC4">
        <w:trPr>
          <w:jc w:val="center"/>
        </w:trPr>
        <w:tc>
          <w:tcPr>
            <w:tcW w:w="435" w:type="dxa"/>
          </w:tcPr>
          <w:p w14:paraId="4E7ECD08" w14:textId="77777777" w:rsidR="001C4E46" w:rsidRPr="00DA2974" w:rsidRDefault="001C4E46" w:rsidP="00AB1ED1">
            <w:pPr>
              <w:pStyle w:val="TAC"/>
            </w:pPr>
            <w:r w:rsidRPr="00DA2974">
              <w:t>5</w:t>
            </w:r>
          </w:p>
        </w:tc>
        <w:tc>
          <w:tcPr>
            <w:tcW w:w="2133" w:type="dxa"/>
          </w:tcPr>
          <w:p w14:paraId="718C951A" w14:textId="77777777" w:rsidR="001C4E46" w:rsidRPr="00DA2974" w:rsidRDefault="001C4E46" w:rsidP="00AB1ED1">
            <w:pPr>
              <w:pStyle w:val="TAC"/>
            </w:pPr>
            <w:r w:rsidRPr="00DA2974">
              <w:t>0.255676269531250</w:t>
            </w:r>
          </w:p>
        </w:tc>
        <w:tc>
          <w:tcPr>
            <w:tcW w:w="544" w:type="dxa"/>
          </w:tcPr>
          <w:p w14:paraId="3941078C" w14:textId="77777777" w:rsidR="001C4E46" w:rsidRPr="00DA2974" w:rsidRDefault="001C4E46" w:rsidP="00AB1ED1">
            <w:pPr>
              <w:pStyle w:val="TAC"/>
            </w:pPr>
            <w:r w:rsidRPr="00DA2974">
              <w:t>13</w:t>
            </w:r>
          </w:p>
        </w:tc>
        <w:tc>
          <w:tcPr>
            <w:tcW w:w="2197" w:type="dxa"/>
          </w:tcPr>
          <w:p w14:paraId="0ECB5E81" w14:textId="77777777" w:rsidR="001C4E46" w:rsidRPr="00DA2974" w:rsidRDefault="001C4E46" w:rsidP="00AB1ED1">
            <w:pPr>
              <w:pStyle w:val="TAC"/>
            </w:pPr>
            <w:r w:rsidRPr="00DA2974">
              <w:t>0.599822998046875f</w:t>
            </w:r>
          </w:p>
        </w:tc>
      </w:tr>
      <w:tr w:rsidR="001C4E46" w:rsidRPr="00DA2974" w14:paraId="0623CE42" w14:textId="77777777" w:rsidTr="00422FC4">
        <w:trPr>
          <w:jc w:val="center"/>
        </w:trPr>
        <w:tc>
          <w:tcPr>
            <w:tcW w:w="435" w:type="dxa"/>
          </w:tcPr>
          <w:p w14:paraId="1A50392B" w14:textId="77777777" w:rsidR="001C4E46" w:rsidRPr="00DA2974" w:rsidRDefault="001C4E46" w:rsidP="00AB1ED1">
            <w:pPr>
              <w:pStyle w:val="TAC"/>
            </w:pPr>
            <w:r w:rsidRPr="00DA2974">
              <w:t>6</w:t>
            </w:r>
          </w:p>
        </w:tc>
        <w:tc>
          <w:tcPr>
            <w:tcW w:w="2133" w:type="dxa"/>
          </w:tcPr>
          <w:p w14:paraId="12ADEEDB" w14:textId="77777777" w:rsidR="001C4E46" w:rsidRPr="00DA2974" w:rsidRDefault="001C4E46" w:rsidP="00AB1ED1">
            <w:pPr>
              <w:pStyle w:val="TAC"/>
            </w:pPr>
            <w:r w:rsidRPr="00DA2974">
              <w:t>0.284545898437500</w:t>
            </w:r>
          </w:p>
        </w:tc>
        <w:tc>
          <w:tcPr>
            <w:tcW w:w="544" w:type="dxa"/>
          </w:tcPr>
          <w:p w14:paraId="35B0FEEE" w14:textId="77777777" w:rsidR="001C4E46" w:rsidRPr="00DA2974" w:rsidRDefault="001C4E46" w:rsidP="00AB1ED1">
            <w:pPr>
              <w:pStyle w:val="TAC"/>
            </w:pPr>
            <w:r w:rsidRPr="00DA2974">
              <w:t>14</w:t>
            </w:r>
          </w:p>
        </w:tc>
        <w:tc>
          <w:tcPr>
            <w:tcW w:w="2197" w:type="dxa"/>
          </w:tcPr>
          <w:p w14:paraId="6230D337" w14:textId="77777777" w:rsidR="001C4E46" w:rsidRPr="00DA2974" w:rsidRDefault="001C4E46" w:rsidP="00AB1ED1">
            <w:pPr>
              <w:pStyle w:val="TAC"/>
            </w:pPr>
            <w:r w:rsidRPr="00DA2974">
              <w:t>0.741241455078125</w:t>
            </w:r>
          </w:p>
        </w:tc>
      </w:tr>
      <w:tr w:rsidR="001C4E46" w:rsidRPr="00DA2974" w14:paraId="139BAC26" w14:textId="77777777" w:rsidTr="00422FC4">
        <w:trPr>
          <w:jc w:val="center"/>
        </w:trPr>
        <w:tc>
          <w:tcPr>
            <w:tcW w:w="435" w:type="dxa"/>
          </w:tcPr>
          <w:p w14:paraId="26AC7552" w14:textId="77777777" w:rsidR="001C4E46" w:rsidRPr="00DA2974" w:rsidRDefault="001C4E46" w:rsidP="00AB1ED1">
            <w:pPr>
              <w:pStyle w:val="TAC"/>
            </w:pPr>
            <w:r w:rsidRPr="00DA2974">
              <w:t>7</w:t>
            </w:r>
          </w:p>
        </w:tc>
        <w:tc>
          <w:tcPr>
            <w:tcW w:w="2133" w:type="dxa"/>
          </w:tcPr>
          <w:p w14:paraId="411D9F3C" w14:textId="77777777" w:rsidR="001C4E46" w:rsidRPr="00DA2974" w:rsidRDefault="001C4E46" w:rsidP="00AB1ED1">
            <w:pPr>
              <w:pStyle w:val="TAC"/>
            </w:pPr>
            <w:r w:rsidRPr="00DA2974">
              <w:t>0.313232421875000</w:t>
            </w:r>
          </w:p>
        </w:tc>
        <w:tc>
          <w:tcPr>
            <w:tcW w:w="544" w:type="dxa"/>
          </w:tcPr>
          <w:p w14:paraId="28728F79" w14:textId="77777777" w:rsidR="001C4E46" w:rsidRPr="00DA2974" w:rsidRDefault="001C4E46" w:rsidP="00AB1ED1">
            <w:pPr>
              <w:pStyle w:val="TAC"/>
            </w:pPr>
            <w:r w:rsidRPr="00DA2974">
              <w:t>15</w:t>
            </w:r>
          </w:p>
        </w:tc>
        <w:tc>
          <w:tcPr>
            <w:tcW w:w="2197" w:type="dxa"/>
          </w:tcPr>
          <w:p w14:paraId="4DF6E428" w14:textId="77777777" w:rsidR="001C4E46" w:rsidRPr="00DA2974" w:rsidRDefault="001C4E46" w:rsidP="00AB1ED1">
            <w:pPr>
              <w:pStyle w:val="TAC"/>
            </w:pPr>
            <w:r w:rsidRPr="00DA2974">
              <w:t>0.998779296875000</w:t>
            </w:r>
          </w:p>
        </w:tc>
      </w:tr>
    </w:tbl>
    <w:p w14:paraId="5627EA92" w14:textId="77777777" w:rsidR="001C4E46" w:rsidRPr="00960642" w:rsidRDefault="001C4E46" w:rsidP="00422FC4"/>
    <w:p w14:paraId="545EC8CA" w14:textId="77777777" w:rsidR="001C4E46" w:rsidRDefault="001C4E46" w:rsidP="00422FC4">
      <w:pPr>
        <w:rPr>
          <w:lang w:val="en-US"/>
        </w:rPr>
      </w:pPr>
      <w:r>
        <w:rPr>
          <w:lang w:val="en-US"/>
        </w:rPr>
        <w:t xml:space="preserve">Then, the signal </w:t>
      </w:r>
      <w:r w:rsidR="00396E48" w:rsidRPr="00AB1ED1">
        <w:rPr>
          <w:position w:val="-10"/>
        </w:rPr>
        <w:object w:dxaOrig="720" w:dyaOrig="300" w14:anchorId="38A59BED">
          <v:shape id="_x0000_i1393" type="#_x0000_t75" style="width:36pt;height:15pt" o:ole="">
            <v:imagedata r:id="rId672" o:title=""/>
          </v:shape>
          <o:OLEObject Type="Embed" ProgID="Equation.3" ShapeID="_x0000_i1393" DrawAspect="Content" ObjectID="_1783089537" r:id="rId673"/>
        </w:object>
      </w:r>
      <w:r>
        <w:rPr>
          <w:lang w:val="en-US"/>
        </w:rPr>
        <w:t xml:space="preserve"> is scaled according to this decoded HF gain as follows:</w:t>
      </w:r>
    </w:p>
    <w:p w14:paraId="5349E0D9" w14:textId="77777777" w:rsidR="001C4E46" w:rsidRPr="000C6FA2" w:rsidRDefault="001C4E46" w:rsidP="00422FC4">
      <w:pPr>
        <w:pStyle w:val="EQ"/>
        <w:ind w:left="360"/>
        <w:rPr>
          <w:lang w:val="en-US"/>
        </w:rPr>
      </w:pPr>
      <w:r w:rsidRPr="00610722">
        <w:rPr>
          <w:lang w:val="en-CA"/>
        </w:rPr>
        <w:tab/>
      </w:r>
      <w:r w:rsidR="00455D6C" w:rsidRPr="00AB1ED1">
        <w:rPr>
          <w:rFonts w:ascii="Tahoma" w:hAnsi="Tahoma" w:cs="Tahoma"/>
          <w:i/>
          <w:position w:val="-10"/>
        </w:rPr>
        <w:object w:dxaOrig="2460" w:dyaOrig="300" w14:anchorId="445BB28E">
          <v:shape id="_x0000_i1394" type="#_x0000_t75" style="width:123pt;height:15.4pt" o:ole="">
            <v:imagedata r:id="rId674" o:title=""/>
          </v:shape>
          <o:OLEObject Type="Embed" ProgID="Equation.3" ShapeID="_x0000_i1394" DrawAspect="Content" ObjectID="_1783089538" r:id="rId675"/>
        </w:object>
      </w:r>
      <w:r w:rsidR="00455D6C">
        <w:rPr>
          <w:rFonts w:ascii="Tahoma" w:hAnsi="Tahoma" w:cs="Tahoma"/>
          <w:i/>
        </w:rPr>
        <w:t>,</w:t>
      </w:r>
      <w:r>
        <w:rPr>
          <w:rFonts w:ascii="Tahoma" w:hAnsi="Tahoma" w:cs="Tahoma"/>
          <w:i/>
        </w:rPr>
        <w:t xml:space="preserve"> </w:t>
      </w:r>
      <w:r w:rsidR="00455D6C" w:rsidRPr="00575B4E">
        <w:rPr>
          <w:rFonts w:ascii="Tahoma" w:hAnsi="Tahoma" w:cs="Tahoma"/>
          <w:i/>
          <w:position w:val="-10"/>
        </w:rPr>
        <w:object w:dxaOrig="1820" w:dyaOrig="300" w14:anchorId="0CDDDB2A">
          <v:shape id="_x0000_i1395" type="#_x0000_t75" style="width:91.15pt;height:15pt" o:ole="">
            <v:imagedata r:id="rId676" o:title=""/>
          </v:shape>
          <o:OLEObject Type="Embed" ProgID="Equation.3" ShapeID="_x0000_i1395" DrawAspect="Content" ObjectID="_1783089539" r:id="rId677"/>
        </w:object>
      </w:r>
      <w:r w:rsidRPr="00807015">
        <w:rPr>
          <w:lang w:val="en-US"/>
        </w:rPr>
        <w:tab/>
      </w:r>
      <w:r w:rsidRPr="000C6FA2">
        <w:rPr>
          <w:lang w:val="en-US"/>
        </w:rPr>
        <w:t>(</w:t>
      </w:r>
      <w:r w:rsidRPr="000C6FA2">
        <w:rPr>
          <w:lang w:val="en-US"/>
        </w:rPr>
        <w:fldChar w:fldCharType="begin"/>
      </w:r>
      <w:r w:rsidRPr="000C6FA2">
        <w:rPr>
          <w:lang w:val="en-US"/>
        </w:rPr>
        <w:instrText xml:space="preserve"> SEQ eqn \* MERGEFORMAT </w:instrText>
      </w:r>
      <w:r w:rsidRPr="000C6FA2">
        <w:rPr>
          <w:lang w:val="en-US"/>
        </w:rPr>
        <w:fldChar w:fldCharType="separate"/>
      </w:r>
      <w:r w:rsidR="007F0C93">
        <w:rPr>
          <w:lang w:val="en-US"/>
        </w:rPr>
        <w:t>2081</w:t>
      </w:r>
      <w:r w:rsidRPr="000C6FA2">
        <w:rPr>
          <w:lang w:val="en-US"/>
        </w:rPr>
        <w:fldChar w:fldCharType="end"/>
      </w:r>
      <w:r w:rsidRPr="000C6FA2">
        <w:rPr>
          <w:lang w:val="en-US"/>
        </w:rPr>
        <w:t>)</w:t>
      </w:r>
    </w:p>
    <w:p w14:paraId="5443BB26" w14:textId="77777777" w:rsidR="001C4E46" w:rsidRDefault="001C4E46" w:rsidP="00422FC4">
      <w:pPr>
        <w:rPr>
          <w:lang w:val="en-US"/>
        </w:rPr>
      </w:pPr>
      <w:r>
        <w:rPr>
          <w:lang w:val="en-US"/>
        </w:rPr>
        <w:t xml:space="preserve">The energy of the excitation is further adjusted by sub-frame under the following conditions. A factor </w:t>
      </w:r>
      <w:r w:rsidR="00396E48" w:rsidRPr="007C420C">
        <w:rPr>
          <w:position w:val="-10"/>
        </w:rPr>
        <w:object w:dxaOrig="660" w:dyaOrig="300" w14:anchorId="362D8B1D">
          <v:shape id="_x0000_i1396" type="#_x0000_t75" style="width:33pt;height:15pt" o:ole="">
            <v:imagedata r:id="rId678" o:title=""/>
          </v:shape>
          <o:OLEObject Type="Embed" ProgID="Equation.3" ShapeID="_x0000_i1396" DrawAspect="Content" ObjectID="_1783089540" r:id="rId679"/>
        </w:object>
      </w:r>
      <w:r>
        <w:t xml:space="preserve"> is computed:</w:t>
      </w:r>
    </w:p>
    <w:p w14:paraId="456F843C" w14:textId="77777777" w:rsidR="001C4E46" w:rsidRPr="000C6FA2" w:rsidRDefault="001C4E46" w:rsidP="00422FC4">
      <w:pPr>
        <w:pStyle w:val="EQ"/>
        <w:ind w:left="360"/>
        <w:rPr>
          <w:lang w:val="en-US"/>
        </w:rPr>
      </w:pPr>
      <w:r w:rsidRPr="00610722">
        <w:rPr>
          <w:lang w:val="en-CA"/>
        </w:rPr>
        <w:tab/>
      </w:r>
      <w:r w:rsidR="00455D6C" w:rsidRPr="00AB1ED1">
        <w:rPr>
          <w:rFonts w:ascii="Tahoma" w:hAnsi="Tahoma" w:cs="Tahoma"/>
          <w:position w:val="-70"/>
        </w:rPr>
        <w:object w:dxaOrig="3320" w:dyaOrig="1540" w14:anchorId="0C3E9B80">
          <v:shape id="_x0000_i1397" type="#_x0000_t75" style="width:164.25pt;height:76.9pt" o:ole="">
            <v:imagedata r:id="rId680" o:title=""/>
          </v:shape>
          <o:OLEObject Type="Embed" ProgID="Equation.3" ShapeID="_x0000_i1397" DrawAspect="Content" ObjectID="_1783089541" r:id="rId681"/>
        </w:object>
      </w:r>
      <w:r w:rsidRPr="00807015">
        <w:rPr>
          <w:lang w:val="en-US"/>
        </w:rPr>
        <w:tab/>
      </w:r>
      <w:r w:rsidRPr="000C6FA2">
        <w:rPr>
          <w:lang w:val="en-US"/>
        </w:rPr>
        <w:t>(</w:t>
      </w:r>
      <w:r w:rsidRPr="000C6FA2">
        <w:rPr>
          <w:lang w:val="en-US"/>
        </w:rPr>
        <w:fldChar w:fldCharType="begin"/>
      </w:r>
      <w:r w:rsidRPr="000C6FA2">
        <w:rPr>
          <w:lang w:val="en-US"/>
        </w:rPr>
        <w:instrText xml:space="preserve"> SEQ eqn \* MERGEFORMAT </w:instrText>
      </w:r>
      <w:r w:rsidRPr="000C6FA2">
        <w:rPr>
          <w:lang w:val="en-US"/>
        </w:rPr>
        <w:fldChar w:fldCharType="separate"/>
      </w:r>
      <w:r w:rsidR="007F0C93">
        <w:rPr>
          <w:lang w:val="en-US"/>
        </w:rPr>
        <w:t>2082</w:t>
      </w:r>
      <w:r w:rsidRPr="000C6FA2">
        <w:rPr>
          <w:lang w:val="en-US"/>
        </w:rPr>
        <w:fldChar w:fldCharType="end"/>
      </w:r>
      <w:r w:rsidRPr="000C6FA2">
        <w:rPr>
          <w:lang w:val="en-US"/>
        </w:rPr>
        <w:t>)</w:t>
      </w:r>
    </w:p>
    <w:p w14:paraId="6230CD0F" w14:textId="77777777" w:rsidR="001C4E46" w:rsidRDefault="001C4E46" w:rsidP="00422FC4">
      <w:pPr>
        <w:rPr>
          <w:lang w:val="en-US"/>
        </w:rPr>
      </w:pPr>
      <w:r w:rsidRPr="00966E09">
        <w:t xml:space="preserve">Here the term 0.6 corresponds to the average magnitude ratio between the frequency response of the de-emphasis filter </w:t>
      </w:r>
      <w:r w:rsidR="00966E09" w:rsidRPr="00966E09">
        <w:rPr>
          <w:position w:val="-10"/>
        </w:rPr>
        <w:object w:dxaOrig="1180" w:dyaOrig="360" w14:anchorId="58E0274F">
          <v:shape id="_x0000_i1398" type="#_x0000_t75" style="width:58.9pt;height:17.65pt" o:ole="">
            <v:imagedata r:id="rId682" o:title=""/>
          </v:shape>
          <o:OLEObject Type="Embed" ProgID="Equation.3" ShapeID="_x0000_i1398" DrawAspect="Content" ObjectID="_1783089542" r:id="rId683"/>
        </w:object>
      </w:r>
      <w:r w:rsidRPr="00966E09">
        <w:t xml:space="preserve"> in the 5000-6400 Hz band. Therefore, the term</w:t>
      </w:r>
      <w:r>
        <w:rPr>
          <w:rFonts w:ascii="Tahoma" w:hAnsi="Tahoma" w:cs="Tahoma"/>
        </w:rPr>
        <w:t xml:space="preserve"> </w:t>
      </w:r>
      <w:r w:rsidR="00966E09" w:rsidRPr="00966E09">
        <w:rPr>
          <w:position w:val="-18"/>
        </w:rPr>
        <w:object w:dxaOrig="2200" w:dyaOrig="499" w14:anchorId="2A50E92D">
          <v:shape id="_x0000_i1399" type="#_x0000_t75" style="width:109.9pt;height:25.15pt" o:ole="">
            <v:imagedata r:id="rId684" o:title=""/>
          </v:shape>
          <o:OLEObject Type="Embed" ProgID="Equation.3" ShapeID="_x0000_i1399" DrawAspect="Content" ObjectID="_1783089543" r:id="rId685"/>
        </w:object>
      </w:r>
      <w:r>
        <w:t>represents</w:t>
      </w:r>
      <w:r>
        <w:rPr>
          <w:lang w:val="en-US"/>
        </w:rPr>
        <w:t xml:space="preserve"> the energy of the high-band excitation that would be obtained at 23.05 kbit/s.</w:t>
      </w:r>
    </w:p>
    <w:p w14:paraId="05379B6F" w14:textId="77777777" w:rsidR="001C4E46" w:rsidRDefault="001C4E46" w:rsidP="00422FC4">
      <w:pPr>
        <w:rPr>
          <w:lang w:val="en-US"/>
        </w:rPr>
      </w:pPr>
      <w:r w:rsidRPr="00AB1ED1">
        <w:rPr>
          <w:lang w:val="en-US"/>
        </w:rPr>
        <w:t>Based on the tilt information of the low-band signal,</w:t>
      </w:r>
      <w:r w:rsidRPr="007237A7">
        <w:rPr>
          <w:lang w:val="en-US"/>
        </w:rPr>
        <w:t xml:space="preserve"> the </w:t>
      </w:r>
      <w:r w:rsidR="00A40879">
        <w:rPr>
          <w:lang w:val="en-US"/>
        </w:rPr>
        <w:t xml:space="preserve">scaled extended </w:t>
      </w:r>
      <w:r w:rsidRPr="007237A7">
        <w:rPr>
          <w:lang w:val="en-US"/>
        </w:rPr>
        <w:t xml:space="preserve">excitation </w:t>
      </w:r>
      <w:r w:rsidR="00A40879">
        <w:rPr>
          <w:lang w:val="en-US"/>
        </w:rPr>
        <w:t>signal</w:t>
      </w:r>
      <w:r w:rsidRPr="007237A7">
        <w:rPr>
          <w:lang w:val="en-US"/>
        </w:rPr>
        <w:t xml:space="preserve"> is then computed for </w:t>
      </w:r>
      <w:r w:rsidR="00966E09" w:rsidRPr="007237A7">
        <w:rPr>
          <w:i/>
          <w:position w:val="-10"/>
        </w:rPr>
        <w:object w:dxaOrig="1820" w:dyaOrig="300" w14:anchorId="7D0E3744">
          <v:shape id="_x0000_i1400" type="#_x0000_t75" style="width:91.15pt;height:15pt" o:ole="">
            <v:imagedata r:id="rId686" o:title=""/>
          </v:shape>
          <o:OLEObject Type="Embed" ProgID="Equation.3" ShapeID="_x0000_i1400" DrawAspect="Content" ObjectID="_1783089544" r:id="rId687"/>
        </w:object>
      </w:r>
      <w:r w:rsidRPr="007237A7">
        <w:rPr>
          <w:i/>
        </w:rPr>
        <w:t xml:space="preserve"> </w:t>
      </w:r>
      <w:r w:rsidRPr="007237A7">
        <w:rPr>
          <w:lang w:val="en-US"/>
        </w:rPr>
        <w:t>as follows:</w:t>
      </w:r>
    </w:p>
    <w:p w14:paraId="4152A2C7" w14:textId="77777777" w:rsidR="001C4E46" w:rsidRPr="001A75CA" w:rsidRDefault="001C4E46" w:rsidP="00422FC4">
      <w:pPr>
        <w:spacing w:line="360" w:lineRule="auto"/>
        <w:jc w:val="both"/>
        <w:rPr>
          <w:lang w:val="en-US"/>
        </w:rPr>
      </w:pPr>
      <w:r w:rsidRPr="001A75CA">
        <w:rPr>
          <w:lang w:val="en-US"/>
        </w:rPr>
        <w:t xml:space="preserve">If </w:t>
      </w:r>
      <w:r w:rsidR="00966E09" w:rsidRPr="001A75CA">
        <w:rPr>
          <w:position w:val="-10"/>
          <w:lang w:val="en-US"/>
        </w:rPr>
        <w:object w:dxaOrig="560" w:dyaOrig="279" w14:anchorId="256B1654">
          <v:shape id="_x0000_i1401" type="#_x0000_t75" style="width:28.15pt;height:13.9pt" o:ole="">
            <v:imagedata r:id="rId688" o:title=""/>
          </v:shape>
          <o:OLEObject Type="Embed" ProgID="Equation.3" ShapeID="_x0000_i1401" DrawAspect="Content" ObjectID="_1783089545" r:id="rId689"/>
        </w:object>
      </w:r>
      <w:r w:rsidRPr="001A75CA">
        <w:rPr>
          <w:lang w:val="en-US"/>
        </w:rPr>
        <w:t xml:space="preserve">&gt;1 or </w:t>
      </w:r>
      <w:r w:rsidR="00966E09" w:rsidRPr="001A75CA">
        <w:rPr>
          <w:position w:val="-10"/>
          <w:lang w:val="en-US"/>
        </w:rPr>
        <w:object w:dxaOrig="600" w:dyaOrig="300" w14:anchorId="18445A47">
          <v:shape id="_x0000_i1402" type="#_x0000_t75" style="width:30.4pt;height:15pt" o:ole="">
            <v:imagedata r:id="rId690" o:title=""/>
          </v:shape>
          <o:OLEObject Type="Embed" ProgID="Equation.3" ShapeID="_x0000_i1402" DrawAspect="Content" ObjectID="_1783089546" r:id="rId691"/>
        </w:object>
      </w:r>
      <w:r w:rsidRPr="001A75CA">
        <w:rPr>
          <w:lang w:val="en-US"/>
        </w:rPr>
        <w:t>&lt;0:</w:t>
      </w:r>
    </w:p>
    <w:p w14:paraId="1A3B81A4" w14:textId="77777777" w:rsidR="001C4E46" w:rsidRPr="001A75CA" w:rsidRDefault="001C4E46" w:rsidP="00422FC4">
      <w:pPr>
        <w:pStyle w:val="EQ"/>
        <w:ind w:left="360"/>
        <w:rPr>
          <w:lang w:val="en-US"/>
        </w:rPr>
      </w:pPr>
      <w:r w:rsidRPr="001A75CA">
        <w:rPr>
          <w:lang w:val="en-CA"/>
        </w:rPr>
        <w:tab/>
      </w:r>
      <w:r w:rsidR="00396E48" w:rsidRPr="001A75CA">
        <w:rPr>
          <w:i/>
          <w:position w:val="-10"/>
        </w:rPr>
        <w:object w:dxaOrig="1640" w:dyaOrig="300" w14:anchorId="11480D65">
          <v:shape id="_x0000_i1403" type="#_x0000_t75" style="width:82.15pt;height:15.4pt" o:ole="">
            <v:imagedata r:id="rId692" o:title=""/>
          </v:shape>
          <o:OLEObject Type="Embed" ProgID="Equation.3" ShapeID="_x0000_i1403" DrawAspect="Content" ObjectID="_1783089547" r:id="rId693"/>
        </w:object>
      </w:r>
      <w:r w:rsidRPr="001A75CA">
        <w:rPr>
          <w:lang w:val="en-US"/>
        </w:rPr>
        <w:tab/>
        <w:t>(</w:t>
      </w:r>
      <w:r w:rsidRPr="001A75CA">
        <w:rPr>
          <w:lang w:val="en-US"/>
        </w:rPr>
        <w:fldChar w:fldCharType="begin"/>
      </w:r>
      <w:r w:rsidRPr="001A75CA">
        <w:rPr>
          <w:lang w:val="en-US"/>
        </w:rPr>
        <w:instrText xml:space="preserve"> SEQ eqn \* MERGEFORMAT </w:instrText>
      </w:r>
      <w:r w:rsidRPr="001A75CA">
        <w:rPr>
          <w:lang w:val="en-US"/>
        </w:rPr>
        <w:fldChar w:fldCharType="separate"/>
      </w:r>
      <w:r w:rsidR="007F0C93">
        <w:rPr>
          <w:lang w:val="en-US"/>
        </w:rPr>
        <w:t>2083</w:t>
      </w:r>
      <w:r w:rsidRPr="001A75CA">
        <w:rPr>
          <w:lang w:val="en-US"/>
        </w:rPr>
        <w:fldChar w:fldCharType="end"/>
      </w:r>
      <w:r w:rsidRPr="001A75CA">
        <w:rPr>
          <w:lang w:val="en-US"/>
        </w:rPr>
        <w:t>)</w:t>
      </w:r>
    </w:p>
    <w:p w14:paraId="77E91FC8" w14:textId="77777777" w:rsidR="001C4E46" w:rsidRPr="001A75CA" w:rsidRDefault="001C4E46" w:rsidP="00422FC4">
      <w:pPr>
        <w:spacing w:line="360" w:lineRule="auto"/>
        <w:jc w:val="both"/>
        <w:rPr>
          <w:lang w:val="en-US"/>
        </w:rPr>
      </w:pPr>
      <w:r w:rsidRPr="001A75CA">
        <w:rPr>
          <w:lang w:val="en-US"/>
        </w:rPr>
        <w:t>Otherwise:</w:t>
      </w:r>
    </w:p>
    <w:p w14:paraId="45752621" w14:textId="77777777" w:rsidR="001C4E46" w:rsidRPr="000A5F89" w:rsidRDefault="001C4E46" w:rsidP="00422FC4">
      <w:pPr>
        <w:pStyle w:val="EQ"/>
        <w:ind w:left="360"/>
        <w:rPr>
          <w:lang w:val="en-US"/>
        </w:rPr>
      </w:pPr>
      <w:r w:rsidRPr="001A75CA">
        <w:rPr>
          <w:lang w:val="en-CA"/>
        </w:rPr>
        <w:tab/>
      </w:r>
      <w:r w:rsidR="00455D6C" w:rsidRPr="001A75CA">
        <w:rPr>
          <w:i/>
          <w:position w:val="-10"/>
        </w:rPr>
        <w:object w:dxaOrig="5280" w:dyaOrig="300" w14:anchorId="143686A1">
          <v:shape id="_x0000_i1404" type="#_x0000_t75" style="width:264pt;height:14.65pt" o:ole="">
            <v:imagedata r:id="rId694" o:title=""/>
          </v:shape>
          <o:OLEObject Type="Embed" ProgID="Equation.3" ShapeID="_x0000_i1404" DrawAspect="Content" ObjectID="_1783089548" r:id="rId695"/>
        </w:object>
      </w:r>
      <w:r w:rsidRPr="001A75CA">
        <w:rPr>
          <w:lang w:val="en-US"/>
        </w:rPr>
        <w:tab/>
        <w:t>(</w:t>
      </w:r>
      <w:r w:rsidRPr="001A75CA">
        <w:rPr>
          <w:lang w:val="en-US"/>
        </w:rPr>
        <w:fldChar w:fldCharType="begin"/>
      </w:r>
      <w:r w:rsidRPr="001A75CA">
        <w:rPr>
          <w:lang w:val="en-US"/>
        </w:rPr>
        <w:instrText xml:space="preserve"> SEQ eqn \* MERGEFORMAT </w:instrText>
      </w:r>
      <w:r w:rsidRPr="001A75CA">
        <w:rPr>
          <w:lang w:val="en-US"/>
        </w:rPr>
        <w:fldChar w:fldCharType="separate"/>
      </w:r>
      <w:r w:rsidR="007F0C93">
        <w:rPr>
          <w:lang w:val="en-US"/>
        </w:rPr>
        <w:t>2084</w:t>
      </w:r>
      <w:r w:rsidRPr="001A75CA">
        <w:rPr>
          <w:lang w:val="en-US"/>
        </w:rPr>
        <w:fldChar w:fldCharType="end"/>
      </w:r>
      <w:r w:rsidRPr="001A75CA">
        <w:rPr>
          <w:lang w:val="en-US"/>
        </w:rPr>
        <w:t>)</w:t>
      </w:r>
    </w:p>
    <w:p w14:paraId="3A449E2C" w14:textId="77777777" w:rsidR="001C4E46" w:rsidRPr="009605D0" w:rsidRDefault="001C4E46" w:rsidP="00422FC4">
      <w:pPr>
        <w:pStyle w:val="Heading4"/>
        <w:rPr>
          <w:lang w:val="en-US"/>
        </w:rPr>
      </w:pPr>
      <w:r>
        <w:t>6.8.</w:t>
      </w:r>
      <w:r w:rsidRPr="009605D0">
        <w:rPr>
          <w:lang w:val="en-US"/>
        </w:rPr>
        <w:t>3</w:t>
      </w:r>
      <w:r>
        <w:t>.</w:t>
      </w:r>
      <w:r>
        <w:rPr>
          <w:lang w:val="en-US"/>
        </w:rPr>
        <w:t>3</w:t>
      </w:r>
      <w:r>
        <w:tab/>
        <w:t>LP filter for the high frequency band</w:t>
      </w:r>
    </w:p>
    <w:p w14:paraId="7574E42F" w14:textId="77777777" w:rsidR="00A40879" w:rsidRDefault="00A40879" w:rsidP="00A40879">
      <w:r>
        <w:rPr>
          <w:lang w:eastAsia="zh-CN"/>
        </w:rPr>
        <w:t>T</w:t>
      </w:r>
      <w:r>
        <w:t xml:space="preserve">he high-band LP synthesis filter </w:t>
      </w:r>
      <w:r w:rsidRPr="00AB1ED1">
        <w:rPr>
          <w:position w:val="-10"/>
        </w:rPr>
        <w:object w:dxaOrig="660" w:dyaOrig="300" w14:anchorId="0AD7850A">
          <v:shape id="_x0000_i1405" type="#_x0000_t75" style="width:33.75pt;height:15.75pt" o:ole="">
            <v:imagedata r:id="rId696" o:title=""/>
          </v:shape>
          <o:OLEObject Type="Embed" ProgID="Equation.3" ShapeID="_x0000_i1405" DrawAspect="Content" ObjectID="_1783089549" r:id="rId697"/>
        </w:object>
      </w:r>
      <w:r>
        <w:t xml:space="preserve"> is derived from </w:t>
      </w:r>
      <w:r>
        <w:rPr>
          <w:rFonts w:hint="eastAsia"/>
          <w:lang w:eastAsia="zh-CN"/>
        </w:rPr>
        <w:t>the</w:t>
      </w:r>
      <w:r>
        <w:t xml:space="preserve"> weighted low-band LP synthesis filter as follows:</w:t>
      </w:r>
    </w:p>
    <w:p w14:paraId="2062D5FD" w14:textId="77777777" w:rsidR="001C4E46" w:rsidRPr="00A815A4" w:rsidRDefault="001C4E46" w:rsidP="00422FC4">
      <w:pPr>
        <w:pStyle w:val="EQ"/>
      </w:pPr>
      <w:r w:rsidRPr="00610722">
        <w:rPr>
          <w:lang w:val="en-CA"/>
        </w:rPr>
        <w:tab/>
      </w:r>
      <w:r w:rsidR="00142D35" w:rsidRPr="00AB1ED1">
        <w:rPr>
          <w:position w:val="-10"/>
        </w:rPr>
        <w:object w:dxaOrig="1680" w:dyaOrig="360" w14:anchorId="09178D1B">
          <v:shape id="_x0000_i1406" type="#_x0000_t75" style="width:84pt;height:18pt" o:ole="">
            <v:imagedata r:id="rId698" o:title=""/>
          </v:shape>
          <o:OLEObject Type="Embed" ProgID="Equation.3" ShapeID="_x0000_i1406" DrawAspect="Content" ObjectID="_1783089550" r:id="rId699"/>
        </w:object>
      </w:r>
      <w:r>
        <w:tab/>
      </w:r>
      <w:r w:rsidRPr="000C6FA2">
        <w:rPr>
          <w:lang w:val="en-US"/>
        </w:rPr>
        <w:t>(</w:t>
      </w:r>
      <w:r w:rsidRPr="000C6FA2">
        <w:rPr>
          <w:lang w:val="en-US"/>
        </w:rPr>
        <w:fldChar w:fldCharType="begin"/>
      </w:r>
      <w:r w:rsidRPr="000C6FA2">
        <w:rPr>
          <w:lang w:val="en-US"/>
        </w:rPr>
        <w:instrText xml:space="preserve"> SEQ eqn \* MERGEFORMAT </w:instrText>
      </w:r>
      <w:r w:rsidRPr="000C6FA2">
        <w:rPr>
          <w:lang w:val="en-US"/>
        </w:rPr>
        <w:fldChar w:fldCharType="separate"/>
      </w:r>
      <w:r w:rsidR="007F0C93">
        <w:rPr>
          <w:lang w:val="en-US"/>
        </w:rPr>
        <w:t>2085</w:t>
      </w:r>
      <w:r w:rsidRPr="000C6FA2">
        <w:rPr>
          <w:lang w:val="en-US"/>
        </w:rPr>
        <w:fldChar w:fldCharType="end"/>
      </w:r>
      <w:r w:rsidRPr="000C6FA2">
        <w:rPr>
          <w:lang w:val="en-US"/>
        </w:rPr>
        <w:t>)</w:t>
      </w:r>
    </w:p>
    <w:p w14:paraId="0AB80894" w14:textId="77777777" w:rsidR="001C4E46" w:rsidRDefault="001C4E46" w:rsidP="00422FC4">
      <w:r>
        <w:t xml:space="preserve">where </w:t>
      </w:r>
      <w:r w:rsidR="00142D35" w:rsidRPr="00AB1ED1">
        <w:rPr>
          <w:position w:val="-10"/>
        </w:rPr>
        <w:object w:dxaOrig="420" w:dyaOrig="360" w14:anchorId="678CE853">
          <v:shape id="_x0000_i1407" type="#_x0000_t75" style="width:21pt;height:18pt" o:ole="">
            <v:imagedata r:id="rId700" o:title=""/>
          </v:shape>
          <o:OLEObject Type="Embed" ProgID="Equation.3" ShapeID="_x0000_i1407" DrawAspect="Content" ObjectID="_1783089551" r:id="rId701"/>
        </w:object>
      </w:r>
      <w:r>
        <w:t xml:space="preserve">  is the interpolated LP synthesis filter in each 5-ms sub-frame and </w:t>
      </w:r>
      <w:r w:rsidR="00142D35" w:rsidRPr="00AB1ED1">
        <w:rPr>
          <w:position w:val="-10"/>
        </w:rPr>
        <w:object w:dxaOrig="400" w:dyaOrig="300" w14:anchorId="23B995BD">
          <v:shape id="_x0000_i1408" type="#_x0000_t75" style="width:19.9pt;height:15pt" o:ole="">
            <v:imagedata r:id="rId702" o:title=""/>
          </v:shape>
          <o:OLEObject Type="Embed" ProgID="Equation.3" ShapeID="_x0000_i1408" DrawAspect="Content" ObjectID="_1783089552" r:id="rId703"/>
        </w:object>
      </w:r>
      <w:r>
        <w:t xml:space="preserve">=0.9 at 6.6 kbit/s and 0.6 at other modes (from 8.85 to 23.85 kbit/s). </w:t>
      </w:r>
      <w:r w:rsidR="00142D35" w:rsidRPr="00AB1ED1">
        <w:rPr>
          <w:position w:val="-10"/>
        </w:rPr>
        <w:object w:dxaOrig="420" w:dyaOrig="360" w14:anchorId="21B2487B">
          <v:shape id="_x0000_i1409" type="#_x0000_t75" style="width:21pt;height:18pt" o:ole="">
            <v:imagedata r:id="rId704" o:title=""/>
          </v:shape>
          <o:OLEObject Type="Embed" ProgID="Equation.3" ShapeID="_x0000_i1409" DrawAspect="Content" ObjectID="_1783089553" r:id="rId705"/>
        </w:object>
      </w:r>
      <w:r>
        <w:t xml:space="preserve"> has been computed analysing signal with the sampling rate of 12.8 kHz but it is now used for a 16 kHz signal.</w:t>
      </w:r>
    </w:p>
    <w:p w14:paraId="512DDC0C" w14:textId="77777777" w:rsidR="001C4E46" w:rsidRPr="009605D0" w:rsidRDefault="001C4E46" w:rsidP="00422FC4">
      <w:pPr>
        <w:pStyle w:val="Heading4"/>
        <w:rPr>
          <w:lang w:val="en-US"/>
        </w:rPr>
      </w:pPr>
      <w:r>
        <w:t>6.8.</w:t>
      </w:r>
      <w:r w:rsidRPr="009605D0">
        <w:rPr>
          <w:lang w:val="en-US"/>
        </w:rPr>
        <w:t>3</w:t>
      </w:r>
      <w:r>
        <w:t>.</w:t>
      </w:r>
      <w:r>
        <w:rPr>
          <w:lang w:val="en-US"/>
        </w:rPr>
        <w:t>4</w:t>
      </w:r>
      <w:r>
        <w:tab/>
        <w:t>High band synthesis</w:t>
      </w:r>
    </w:p>
    <w:p w14:paraId="675FA0BB" w14:textId="59110144" w:rsidR="001C4E46" w:rsidRDefault="001C4E46" w:rsidP="00422FC4">
      <w:r>
        <w:t xml:space="preserve">The </w:t>
      </w:r>
      <w:r w:rsidR="00A40879">
        <w:t xml:space="preserve">scaled extended </w:t>
      </w:r>
      <w:r>
        <w:t xml:space="preserve">excitation </w:t>
      </w:r>
      <w:r w:rsidR="00A40879">
        <w:t xml:space="preserve">signal </w:t>
      </w:r>
      <w:r>
        <w:t>in high-band</w:t>
      </w:r>
      <w:r w:rsidR="00A40879">
        <w:t xml:space="preserve"> </w:t>
      </w:r>
      <m:oMath>
        <m:sSub>
          <m:sSubPr>
            <m:ctrlPr>
              <w:ins w:id="70" w:author="S4-200827_CR-0047" w:date="2020-06-24T00:19:00Z">
                <w:rPr>
                  <w:rFonts w:ascii="Cambria Math" w:hAnsi="Cambria Math"/>
                  <w:i/>
                </w:rPr>
              </w:ins>
            </m:ctrlPr>
          </m:sSubPr>
          <m:e>
            <m:r>
              <w:ins w:id="71" w:author="S4-200827_CR-0047" w:date="2020-06-24T00:19:00Z">
                <w:rPr>
                  <w:rFonts w:ascii="Cambria Math"/>
                </w:rPr>
                <m:t>u</m:t>
              </w:ins>
            </m:r>
          </m:e>
          <m:sub>
            <m:r>
              <w:ins w:id="72" w:author="S4-200827_CR-0047" w:date="2020-06-24T00:19:00Z">
                <w:rPr>
                  <w:rFonts w:ascii="Cambria Math"/>
                </w:rPr>
                <m:t>HB</m:t>
              </w:ins>
            </m:r>
          </m:sub>
        </m:sSub>
        <m:r>
          <w:ins w:id="73" w:author="S4-200827_CR-0047" w:date="2020-06-24T00:19:00Z">
            <w:rPr>
              <w:rFonts w:ascii="Cambria Math"/>
            </w:rPr>
            <m:t>''</m:t>
          </w:ins>
        </m:r>
        <m:r>
          <w:ins w:id="74" w:author="S4-200827_CR-0047" w:date="2020-06-24T00:19:00Z">
            <w:rPr>
              <w:rFonts w:ascii="Cambria Math"/>
            </w:rPr>
            <m:t>(n)</m:t>
          </w:ins>
        </m:r>
      </m:oMath>
      <w:r>
        <w:t xml:space="preserve"> is filtered by </w:t>
      </w:r>
      <w:r w:rsidR="00142D35" w:rsidRPr="00AB1ED1">
        <w:rPr>
          <w:position w:val="-10"/>
        </w:rPr>
        <w:object w:dxaOrig="840" w:dyaOrig="300" w14:anchorId="4EBBC184">
          <v:shape id="_x0000_i1412" type="#_x0000_t75" style="width:42pt;height:15pt" o:ole="">
            <v:imagedata r:id="rId706" o:title=""/>
          </v:shape>
          <o:OLEObject Type="Embed" ProgID="Equation.3" ShapeID="_x0000_i1412" DrawAspect="Content" ObjectID="_1783089554" r:id="rId707"/>
        </w:object>
      </w:r>
      <w:r>
        <w:t xml:space="preserve"> to obtain the decoded high-band signal, which is added to</w:t>
      </w:r>
      <w:r w:rsidR="00A743F7">
        <w:rPr>
          <w:rFonts w:hint="eastAsia"/>
          <w:lang w:eastAsia="zh-CN"/>
        </w:rPr>
        <w:t xml:space="preserve"> </w:t>
      </w:r>
      <w:r>
        <w:t>synthesized low band signal to produce the synthesized output signal.</w:t>
      </w:r>
    </w:p>
    <w:p w14:paraId="5AA6271C" w14:textId="77777777" w:rsidR="001C4E46" w:rsidRPr="009605D0" w:rsidRDefault="001C4E46" w:rsidP="00422FC4">
      <w:pPr>
        <w:pStyle w:val="Heading3"/>
        <w:rPr>
          <w:lang w:val="en-US"/>
        </w:rPr>
      </w:pPr>
      <w:r>
        <w:lastRenderedPageBreak/>
        <w:t>6.8.</w:t>
      </w:r>
      <w:r w:rsidRPr="009605D0">
        <w:rPr>
          <w:lang w:val="en-US"/>
        </w:rPr>
        <w:t>4</w:t>
      </w:r>
      <w:r w:rsidRPr="00E4207E">
        <w:tab/>
      </w:r>
      <w:r w:rsidRPr="009605D0">
        <w:rPr>
          <w:lang w:val="en-US"/>
        </w:rPr>
        <w:t>CNG decoding</w:t>
      </w:r>
    </w:p>
    <w:p w14:paraId="33373CB5" w14:textId="77777777" w:rsidR="00A441D5" w:rsidRPr="000C0ADF" w:rsidRDefault="002A3F6B" w:rsidP="00B96091">
      <w:r w:rsidRPr="001A75CA">
        <w:rPr>
          <w:lang w:eastAsia="zh-CN"/>
        </w:rPr>
        <w:t>The</w:t>
      </w:r>
      <w:r w:rsidRPr="001A75CA">
        <w:rPr>
          <w:rFonts w:hint="eastAsia"/>
          <w:lang w:eastAsia="zh-CN"/>
        </w:rPr>
        <w:t xml:space="preserve"> CNG decoding in AMR-WB-interoperable mode is described by referring to</w:t>
      </w:r>
      <w:r w:rsidRPr="001A75CA">
        <w:t xml:space="preserve"> subclause 6.</w:t>
      </w:r>
      <w:r w:rsidRPr="001A75CA">
        <w:rPr>
          <w:rFonts w:hint="eastAsia"/>
          <w:lang w:eastAsia="zh-CN"/>
        </w:rPr>
        <w:t>7.2</w:t>
      </w:r>
      <w:r w:rsidRPr="001A75CA">
        <w:t>.</w:t>
      </w:r>
      <w:r w:rsidRPr="001A75CA">
        <w:rPr>
          <w:rFonts w:hint="eastAsia"/>
          <w:lang w:eastAsia="zh-CN"/>
        </w:rPr>
        <w:t xml:space="preserve"> The </w:t>
      </w:r>
      <w:r w:rsidRPr="001A75CA">
        <w:t>CNG parameter updates in active and inactive periods</w:t>
      </w:r>
      <w:r w:rsidRPr="001A75CA">
        <w:rPr>
          <w:rFonts w:hint="eastAsia"/>
          <w:lang w:eastAsia="zh-CN"/>
        </w:rPr>
        <w:t xml:space="preserve"> is the same as described in subclasue </w:t>
      </w:r>
      <w:r w:rsidRPr="001A75CA">
        <w:t>6.7.2.1.1</w:t>
      </w:r>
      <w:r w:rsidRPr="001A75CA">
        <w:rPr>
          <w:rFonts w:hint="eastAsia"/>
          <w:lang w:eastAsia="zh-CN"/>
        </w:rPr>
        <w:t xml:space="preserve">. The </w:t>
      </w:r>
      <w:r w:rsidRPr="001A75CA">
        <w:t>DTX-hangover based parameter analysis</w:t>
      </w:r>
      <w:r w:rsidRPr="001A75CA">
        <w:rPr>
          <w:rFonts w:hint="eastAsia"/>
          <w:lang w:eastAsia="zh-CN"/>
        </w:rPr>
        <w:t xml:space="preserve"> is the same as </w:t>
      </w:r>
      <w:r w:rsidRPr="001A75CA">
        <w:rPr>
          <w:lang w:eastAsia="zh-CN"/>
        </w:rPr>
        <w:t>descr</w:t>
      </w:r>
      <w:r w:rsidRPr="001A75CA">
        <w:rPr>
          <w:rFonts w:hint="eastAsia"/>
          <w:lang w:eastAsia="zh-CN"/>
        </w:rPr>
        <w:t xml:space="preserve">ibed in subclause </w:t>
      </w:r>
      <w:r w:rsidRPr="001A75CA">
        <w:t>6.7.2.1.2</w:t>
      </w:r>
      <w:r w:rsidRPr="001A75CA">
        <w:rPr>
          <w:rFonts w:hint="eastAsia"/>
          <w:lang w:eastAsia="zh-CN"/>
        </w:rPr>
        <w:t xml:space="preserve">. The quantized logarithmic excitation energy is found from </w:t>
      </w:r>
      <w:r w:rsidR="001A75CA" w:rsidRPr="001A75CA">
        <w:rPr>
          <w:lang w:eastAsia="zh-CN"/>
        </w:rPr>
        <w:t xml:space="preserve">the </w:t>
      </w:r>
      <w:r w:rsidRPr="001A75CA">
        <w:rPr>
          <w:rFonts w:hint="eastAsia"/>
          <w:lang w:eastAsia="zh-CN"/>
        </w:rPr>
        <w:t xml:space="preserve">SID frame using </w:t>
      </w:r>
      <w:r w:rsidRPr="001A75CA">
        <w:rPr>
          <w:szCs w:val="24"/>
        </w:rPr>
        <w:t>Δ</w:t>
      </w:r>
      <w:r w:rsidRPr="001A75CA">
        <w:rPr>
          <w:rFonts w:hint="eastAsia"/>
          <w:szCs w:val="24"/>
          <w:lang w:eastAsia="zh-CN"/>
        </w:rPr>
        <w:t xml:space="preserve"> = 2.625 </w:t>
      </w:r>
      <w:r w:rsidRPr="001A75CA">
        <w:rPr>
          <w:rFonts w:hint="eastAsia"/>
          <w:lang w:eastAsia="zh-CN"/>
        </w:rPr>
        <w:t xml:space="preserve">and converted to linear domain </w:t>
      </w:r>
      <w:r w:rsidR="001A75CA" w:rsidRPr="001A75CA">
        <w:rPr>
          <w:lang w:eastAsia="zh-CN"/>
        </w:rPr>
        <w:t xml:space="preserve">using the procedure described </w:t>
      </w:r>
      <w:r w:rsidRPr="001A75CA">
        <w:rPr>
          <w:rFonts w:hint="eastAsia"/>
          <w:lang w:eastAsia="zh-CN"/>
        </w:rPr>
        <w:t xml:space="preserve">in subclause </w:t>
      </w:r>
      <w:r w:rsidRPr="001A75CA">
        <w:t>5.6.2.1.5</w:t>
      </w:r>
      <w:r w:rsidRPr="001A75CA">
        <w:rPr>
          <w:rFonts w:hint="eastAsia"/>
          <w:lang w:eastAsia="zh-CN"/>
        </w:rPr>
        <w:t xml:space="preserve">. The quantized energy </w:t>
      </w:r>
      <w:r w:rsidR="00D435BB" w:rsidRPr="001A75CA">
        <w:rPr>
          <w:position w:val="-4"/>
        </w:rPr>
        <w:object w:dxaOrig="240" w:dyaOrig="320" w14:anchorId="13FBB67A">
          <v:shape id="_x0000_i1413" type="#_x0000_t75" style="width:12pt;height:16.15pt" o:ole="">
            <v:imagedata r:id="rId708" o:title=""/>
          </v:shape>
          <o:OLEObject Type="Embed" ProgID="Equation.3" ShapeID="_x0000_i1413" DrawAspect="Content" ObjectID="_1783089555" r:id="rId709"/>
        </w:object>
      </w:r>
      <w:r w:rsidRPr="001A75CA">
        <w:rPr>
          <w:rFonts w:hint="eastAsia"/>
          <w:lang w:eastAsia="zh-CN"/>
        </w:rPr>
        <w:t xml:space="preserve"> is used to obtain the smoothed quantized excitation energy </w:t>
      </w:r>
      <w:r w:rsidRPr="001A75CA">
        <w:rPr>
          <w:position w:val="-10"/>
        </w:rPr>
        <w:object w:dxaOrig="440" w:dyaOrig="300" w14:anchorId="3A9431C6">
          <v:shape id="_x0000_i1414" type="#_x0000_t75" style="width:22.15pt;height:15pt" o:ole="">
            <v:imagedata r:id="rId710" o:title=""/>
          </v:shape>
          <o:OLEObject Type="Embed" ProgID="Equation.3" ShapeID="_x0000_i1414" DrawAspect="Content" ObjectID="_1783089556" r:id="rId711"/>
        </w:object>
      </w:r>
      <w:r w:rsidRPr="001A75CA">
        <w:rPr>
          <w:rFonts w:hint="eastAsia"/>
          <w:lang w:eastAsia="zh-CN"/>
        </w:rPr>
        <w:t xml:space="preserve"> used for CNG synthesis in the same way as described in subclause </w:t>
      </w:r>
      <w:r w:rsidRPr="001A75CA">
        <w:t>5.6.2.1.</w:t>
      </w:r>
      <w:r w:rsidRPr="001A75CA">
        <w:rPr>
          <w:rFonts w:hint="eastAsia"/>
          <w:lang w:eastAsia="zh-CN"/>
        </w:rPr>
        <w:t>6. The quantized ISF vector is found in the same way as</w:t>
      </w:r>
      <w:r>
        <w:rPr>
          <w:rFonts w:hint="eastAsia"/>
          <w:lang w:eastAsia="zh-CN"/>
        </w:rPr>
        <w:t xml:space="preserve"> </w:t>
      </w:r>
      <w:r w:rsidRPr="001A75CA">
        <w:rPr>
          <w:rFonts w:hint="eastAsia"/>
          <w:lang w:eastAsia="zh-CN"/>
        </w:rPr>
        <w:t xml:space="preserve">described in subclause 5.7.12. The smoothed LP synthesis filter, </w:t>
      </w:r>
      <w:r w:rsidRPr="001A75CA">
        <w:rPr>
          <w:position w:val="-10"/>
        </w:rPr>
        <w:object w:dxaOrig="480" w:dyaOrig="360" w14:anchorId="62464F65">
          <v:shape id="_x0000_i1415" type="#_x0000_t75" style="width:24pt;height:18pt" o:ole="">
            <v:imagedata r:id="rId712" o:title=""/>
          </v:shape>
          <o:OLEObject Type="Embed" ProgID="Equation.3" ShapeID="_x0000_i1415" DrawAspect="Content" ObjectID="_1783089557" r:id="rId713"/>
        </w:object>
      </w:r>
      <w:r w:rsidRPr="001A75CA">
        <w:rPr>
          <w:rFonts w:hint="eastAsia"/>
          <w:lang w:eastAsia="zh-CN"/>
        </w:rPr>
        <w:t xml:space="preserve">, is then obtained in the same way as described in subclause </w:t>
      </w:r>
      <w:r w:rsidRPr="001A75CA">
        <w:t>5.6.2.1.4</w:t>
      </w:r>
      <w:r w:rsidRPr="001A75CA">
        <w:rPr>
          <w:rFonts w:hint="eastAsia"/>
          <w:lang w:eastAsia="zh-CN"/>
        </w:rPr>
        <w:t xml:space="preserve"> with the only difference that the ISP vector is used instead of the LSP vector. </w:t>
      </w:r>
      <w:r w:rsidRPr="001A75CA">
        <w:rPr>
          <w:lang w:eastAsia="zh-CN"/>
        </w:rPr>
        <w:t>T</w:t>
      </w:r>
      <w:r w:rsidRPr="001A75CA">
        <w:rPr>
          <w:rFonts w:hint="eastAsia"/>
          <w:lang w:eastAsia="zh-CN"/>
        </w:rPr>
        <w:t>he CNG excitation signal,</w:t>
      </w:r>
      <w:r w:rsidRPr="001A75CA">
        <w:t xml:space="preserve"> </w:t>
      </w:r>
      <w:r w:rsidRPr="001A75CA">
        <w:rPr>
          <w:position w:val="-10"/>
        </w:rPr>
        <w:object w:dxaOrig="1300" w:dyaOrig="300" w14:anchorId="3E60C70F">
          <v:shape id="_x0000_i1416" type="#_x0000_t75" style="width:64.9pt;height:15pt" o:ole="">
            <v:imagedata r:id="rId714" o:title=""/>
          </v:shape>
          <o:OLEObject Type="Embed" ProgID="Equation.3" ShapeID="_x0000_i1416" DrawAspect="Content" ObjectID="_1783089558" r:id="rId715"/>
        </w:object>
      </w:r>
      <w:r w:rsidRPr="001A75CA">
        <w:rPr>
          <w:rFonts w:hint="eastAsia"/>
          <w:lang w:eastAsia="zh-CN"/>
        </w:rPr>
        <w:t xml:space="preserve">, where </w:t>
      </w:r>
      <w:r w:rsidRPr="001A75CA">
        <w:rPr>
          <w:position w:val="-4"/>
        </w:rPr>
        <w:object w:dxaOrig="200" w:dyaOrig="220" w14:anchorId="21C15D79">
          <v:shape id="_x0000_i1417" type="#_x0000_t75" style="width:10.15pt;height:10.9pt" o:ole="">
            <v:imagedata r:id="rId716" o:title=""/>
          </v:shape>
          <o:OLEObject Type="Embed" ProgID="Equation.3" ShapeID="_x0000_i1417" DrawAspect="Content" ObjectID="_1783089559" r:id="rId717"/>
        </w:object>
      </w:r>
      <w:r w:rsidRPr="001A75CA">
        <w:rPr>
          <w:rFonts w:hint="eastAsia"/>
          <w:lang w:eastAsia="zh-CN"/>
        </w:rPr>
        <w:t xml:space="preserve"> is the frame length, is generated in the same way the random </w:t>
      </w:r>
      <w:r w:rsidRPr="001A75CA">
        <w:t>excitation signal</w:t>
      </w:r>
      <w:r w:rsidRPr="001A75CA">
        <w:rPr>
          <w:position w:val="-10"/>
        </w:rPr>
        <w:object w:dxaOrig="1420" w:dyaOrig="300" w14:anchorId="122BA854">
          <v:shape id="_x0000_i1418" type="#_x0000_t75" style="width:70.9pt;height:15pt" o:ole="">
            <v:imagedata r:id="rId718" o:title=""/>
          </v:shape>
          <o:OLEObject Type="Embed" ProgID="Equation.3" ShapeID="_x0000_i1418" DrawAspect="Content" ObjectID="_1783089560" r:id="rId719"/>
        </w:object>
      </w:r>
      <w:r w:rsidRPr="001A75CA">
        <w:rPr>
          <w:rFonts w:hint="eastAsia"/>
          <w:lang w:eastAsia="zh-CN"/>
        </w:rPr>
        <w:t xml:space="preserve"> is generated as described in subclause </w:t>
      </w:r>
      <w:r w:rsidRPr="001A75CA">
        <w:t>6.7.2.1.</w:t>
      </w:r>
      <w:r w:rsidRPr="001A75CA">
        <w:rPr>
          <w:rFonts w:hint="eastAsia"/>
          <w:lang w:eastAsia="zh-CN"/>
        </w:rPr>
        <w:t xml:space="preserve">5. The comfort noise </w:t>
      </w:r>
      <w:r w:rsidRPr="001A75CA">
        <w:t xml:space="preserve">is </w:t>
      </w:r>
      <w:r w:rsidRPr="001A75CA">
        <w:rPr>
          <w:rFonts w:hint="eastAsia"/>
          <w:lang w:eastAsia="zh-CN"/>
        </w:rPr>
        <w:t>synthesiz</w:t>
      </w:r>
      <w:r w:rsidRPr="001A75CA">
        <w:t>ed by filtering</w:t>
      </w:r>
      <w:r w:rsidRPr="00AF65D7">
        <w:t xml:space="preserve"> </w:t>
      </w:r>
      <w:r>
        <w:rPr>
          <w:rFonts w:hint="eastAsia"/>
          <w:lang w:eastAsia="zh-CN"/>
        </w:rPr>
        <w:t xml:space="preserve">the excitation </w:t>
      </w:r>
      <w:r>
        <w:t>signal</w:t>
      </w:r>
      <w:r>
        <w:rPr>
          <w:rFonts w:hint="eastAsia"/>
          <w:lang w:eastAsia="zh-CN"/>
        </w:rPr>
        <w:t>,</w:t>
      </w:r>
      <w:r w:rsidRPr="001D38B2">
        <w:t xml:space="preserve"> </w:t>
      </w:r>
      <w:r w:rsidRPr="001460F0">
        <w:rPr>
          <w:position w:val="-10"/>
        </w:rPr>
        <w:object w:dxaOrig="400" w:dyaOrig="300" w14:anchorId="2FE548ED">
          <v:shape id="_x0000_i1419" type="#_x0000_t75" style="width:19.9pt;height:15pt" o:ole="">
            <v:imagedata r:id="rId720" o:title=""/>
          </v:shape>
          <o:OLEObject Type="Embed" ProgID="Equation.3" ShapeID="_x0000_i1419" DrawAspect="Content" ObjectID="_1783089561" r:id="rId721"/>
        </w:object>
      </w:r>
      <w:r>
        <w:rPr>
          <w:rFonts w:hint="eastAsia"/>
          <w:lang w:eastAsia="zh-CN"/>
        </w:rPr>
        <w:t>,</w:t>
      </w:r>
      <w:r>
        <w:t xml:space="preserve"> through </w:t>
      </w:r>
      <w:r>
        <w:rPr>
          <w:rFonts w:hint="eastAsia"/>
          <w:lang w:eastAsia="zh-CN"/>
        </w:rPr>
        <w:t>the</w:t>
      </w:r>
      <w:r w:rsidRPr="00AF65D7">
        <w:t xml:space="preserve"> smoothed LP synthesis filter</w:t>
      </w:r>
      <w:r>
        <w:rPr>
          <w:rFonts w:hint="eastAsia"/>
          <w:lang w:eastAsia="zh-CN"/>
        </w:rPr>
        <w:t xml:space="preserve">, </w:t>
      </w:r>
      <w:r w:rsidRPr="00A17DE9">
        <w:rPr>
          <w:position w:val="-10"/>
        </w:rPr>
        <w:object w:dxaOrig="480" w:dyaOrig="360" w14:anchorId="0A2B7E99">
          <v:shape id="_x0000_i1420" type="#_x0000_t75" style="width:24pt;height:18pt" o:ole="">
            <v:imagedata r:id="rId722" o:title=""/>
          </v:shape>
          <o:OLEObject Type="Embed" ProgID="Equation.3" ShapeID="_x0000_i1420" DrawAspect="Content" ObjectID="_1783089562" r:id="rId723"/>
        </w:object>
      </w:r>
      <w:r>
        <w:rPr>
          <w:rFonts w:hint="eastAsia"/>
          <w:lang w:eastAsia="zh-CN"/>
        </w:rPr>
        <w:t>.</w:t>
      </w:r>
    </w:p>
    <w:p w14:paraId="6920B5EE" w14:textId="77777777" w:rsidR="00EF0E5C" w:rsidRDefault="00EF0E5C" w:rsidP="00EF0E5C">
      <w:pPr>
        <w:pStyle w:val="Heading2"/>
      </w:pPr>
      <w:bookmarkStart w:id="75" w:name="_Toc382483825"/>
      <w:bookmarkStart w:id="76" w:name="_Toc394339762"/>
      <w:r w:rsidRPr="00E20E70">
        <w:t>6.9</w:t>
      </w:r>
      <w:r w:rsidRPr="00E20E70">
        <w:tab/>
        <w:t>Common post-processing</w:t>
      </w:r>
      <w:bookmarkEnd w:id="75"/>
      <w:bookmarkEnd w:id="76"/>
    </w:p>
    <w:p w14:paraId="26F064EC" w14:textId="77777777" w:rsidR="00EF0E5C" w:rsidRDefault="00EF0E5C" w:rsidP="00EF0E5C">
      <w:pPr>
        <w:pStyle w:val="Heading3"/>
        <w:rPr>
          <w:lang w:val="de-DE"/>
        </w:rPr>
      </w:pPr>
      <w:bookmarkStart w:id="77" w:name="_Toc394339763"/>
      <w:r>
        <w:t>6.9.1</w:t>
      </w:r>
      <w:r>
        <w:tab/>
        <w:t>Comfort noise addition</w:t>
      </w:r>
      <w:bookmarkEnd w:id="77"/>
    </w:p>
    <w:p w14:paraId="6F5C7611" w14:textId="77777777" w:rsidR="00EF0E5C" w:rsidRPr="00EA60D5" w:rsidRDefault="00EF0E5C" w:rsidP="00EF0E5C">
      <w:pPr>
        <w:rPr>
          <w:rFonts w:eastAsia="MS Mincho"/>
        </w:rPr>
      </w:pPr>
      <w:r w:rsidRPr="00EA60D5">
        <w:rPr>
          <w:rFonts w:eastAsia="MS Mincho"/>
        </w:rPr>
        <w:t>In this clause, we describe a post-processing technique for enhancing the quality of noisy speech coded an</w:t>
      </w:r>
      <w:r>
        <w:rPr>
          <w:rFonts w:eastAsia="MS Mincho"/>
        </w:rPr>
        <w:t>d transmitted at bit-rates up to</w:t>
      </w:r>
      <w:r w:rsidRPr="00EA60D5">
        <w:rPr>
          <w:rFonts w:eastAsia="MS Mincho"/>
        </w:rPr>
        <w:t xml:space="preserve"> 13.2 kbps. At such low bit-rates, the coding of noisy speech, i.e. speech recorded with background noise, is usually not as efficient as the coding of clean speech. The decoded synthesis is usually prone to artifacts as the two different kinds of sources - the noise and the speech - cannot be efficiently coded by a coding scheme relying on a single-source model.</w:t>
      </w:r>
    </w:p>
    <w:p w14:paraId="492A5D31" w14:textId="77777777" w:rsidR="00EF0E5C" w:rsidRPr="00EA60D5" w:rsidRDefault="00EF0E5C" w:rsidP="00EF0E5C">
      <w:pPr>
        <w:rPr>
          <w:rFonts w:eastAsia="MS Mincho"/>
        </w:rPr>
      </w:pPr>
      <w:r w:rsidRPr="00EA60D5">
        <w:rPr>
          <w:rFonts w:eastAsia="MS Mincho"/>
        </w:rPr>
        <w:t xml:space="preserve">The comfort noise addition (CNA) consists in modelling and synthesizing the background noise at the decoder side, </w:t>
      </w:r>
      <w:r>
        <w:rPr>
          <w:rFonts w:eastAsia="MS Mincho"/>
        </w:rPr>
        <w:t xml:space="preserve">requiring thereby </w:t>
      </w:r>
      <w:r w:rsidRPr="00EA60D5">
        <w:rPr>
          <w:rFonts w:eastAsia="MS Mincho"/>
        </w:rPr>
        <w:t xml:space="preserve">no side-information. It is achieved by estimating the level and spectral shape of the background noise at the decoder side, and by generating artificially a comfort noise in the frequency domain. In principle, the noise </w:t>
      </w:r>
      <w:r>
        <w:rPr>
          <w:rFonts w:eastAsia="MS Mincho"/>
        </w:rPr>
        <w:t xml:space="preserve">estimation and </w:t>
      </w:r>
      <w:r w:rsidRPr="00EA60D5">
        <w:rPr>
          <w:rFonts w:eastAsia="MS Mincho"/>
        </w:rPr>
        <w:t xml:space="preserve">generation in CNA is therefore similar to the FD-CNG presented in </w:t>
      </w:r>
      <w:r w:rsidRPr="00FB7307">
        <w:rPr>
          <w:rFonts w:eastAsia="MS Mincho"/>
        </w:rPr>
        <w:t>clause 6.7.3</w:t>
      </w:r>
      <w:r w:rsidRPr="00EA60D5">
        <w:rPr>
          <w:rFonts w:eastAsia="MS Mincho"/>
        </w:rPr>
        <w:t>. However, a noticeable difference is that FD-CNG is applied in DTX operations only, whereas CNA can be used in any case when coding</w:t>
      </w:r>
      <w:r>
        <w:rPr>
          <w:rFonts w:eastAsia="MS Mincho"/>
        </w:rPr>
        <w:t xml:space="preserve"> noisy speech at bit-rates up to</w:t>
      </w:r>
      <w:r w:rsidRPr="00EA60D5">
        <w:rPr>
          <w:rFonts w:eastAsia="MS Mincho"/>
        </w:rPr>
        <w:t xml:space="preserve"> 13.2 kbps. The generated noise is added to the decoded audio signal and allows masking coding artifacts.</w:t>
      </w:r>
    </w:p>
    <w:p w14:paraId="7945F3BE" w14:textId="77777777" w:rsidR="00EF0E5C" w:rsidRPr="00F42FF6" w:rsidRDefault="00EF0E5C" w:rsidP="00EF0E5C">
      <w:pPr>
        <w:pStyle w:val="Heading4"/>
        <w:rPr>
          <w:rFonts w:eastAsia="MS Mincho"/>
        </w:rPr>
      </w:pPr>
      <w:bookmarkStart w:id="78" w:name="_Toc394397512"/>
      <w:bookmarkStart w:id="79" w:name="_Toc394480240"/>
      <w:r w:rsidRPr="00F42FF6">
        <w:rPr>
          <w:rFonts w:eastAsia="MS Mincho"/>
        </w:rPr>
        <w:t>6.9.1.1</w:t>
      </w:r>
      <w:bookmarkEnd w:id="78"/>
      <w:r>
        <w:rPr>
          <w:rFonts w:eastAsia="MS Mincho"/>
        </w:rPr>
        <w:tab/>
      </w:r>
      <w:r w:rsidRPr="00EA60D5">
        <w:rPr>
          <w:rFonts w:eastAsia="MS Mincho"/>
        </w:rPr>
        <w:t>Noisy speech detection</w:t>
      </w:r>
      <w:bookmarkEnd w:id="79"/>
    </w:p>
    <w:p w14:paraId="0BA4C327" w14:textId="77777777" w:rsidR="00EF0E5C" w:rsidRDefault="00EF0E5C" w:rsidP="00EF0E5C">
      <w:pPr>
        <w:rPr>
          <w:rFonts w:eastAsia="MS Mincho"/>
        </w:rPr>
      </w:pPr>
      <w:r w:rsidRPr="0025411E">
        <w:rPr>
          <w:rFonts w:eastAsia="MS Mincho"/>
        </w:rPr>
        <w:t>The CNA should be triggered in noisy speech scenarios only, i.e., not in clean speech or clean music situations. To this end, a noisy speech detector is used in the decoder. It consists in estimating the long-term SNR by separately adapting long-term estimates of either the noise or the speech/music energies, depending on a VAD decision</w:t>
      </w:r>
      <w:r w:rsidRPr="00E54B57">
        <w:rPr>
          <w:position w:val="-10"/>
        </w:rPr>
        <w:object w:dxaOrig="540" w:dyaOrig="300" w14:anchorId="41A46689">
          <v:shape id="_x0000_i1421" type="#_x0000_t75" style="width:27pt;height:15pt" o:ole="">
            <v:imagedata r:id="rId724" o:title=""/>
          </v:shape>
          <o:OLEObject Type="Embed" ProgID="Equation.3" ShapeID="_x0000_i1421" DrawAspect="Content" ObjectID="_1783089563" r:id="rId725"/>
        </w:object>
      </w:r>
      <w:r w:rsidRPr="0025411E">
        <w:rPr>
          <w:rFonts w:eastAsia="MS Mincho"/>
        </w:rPr>
        <w:t>.</w:t>
      </w:r>
    </w:p>
    <w:p w14:paraId="4ADF5DD9" w14:textId="77777777" w:rsidR="00EF0E5C" w:rsidRDefault="00EF0E5C" w:rsidP="00EF0E5C">
      <w:pPr>
        <w:rPr>
          <w:rFonts w:eastAsia="MS Mincho"/>
        </w:rPr>
      </w:pPr>
      <w:r w:rsidRPr="00FE28C0">
        <w:rPr>
          <w:rFonts w:eastAsia="MS Mincho"/>
        </w:rPr>
        <w:t xml:space="preserve">The </w:t>
      </w:r>
      <w:r>
        <w:rPr>
          <w:rFonts w:eastAsia="MS Mincho"/>
        </w:rPr>
        <w:t>VAD decision</w:t>
      </w:r>
      <w:r w:rsidRPr="00FE28C0">
        <w:rPr>
          <w:rFonts w:eastAsia="MS Mincho"/>
        </w:rPr>
        <w:t xml:space="preserve"> is deduced directly from the</w:t>
      </w:r>
      <w:r>
        <w:rPr>
          <w:rFonts w:eastAsia="MS Mincho"/>
        </w:rPr>
        <w:t xml:space="preserve"> information decoded from the bitstream. It is 0 if the current frame is a SID frame, a zero frame, or an IC (Inactive Coding mode, see clause 5.1.13) frame. It is 1 otherwise.</w:t>
      </w:r>
    </w:p>
    <w:p w14:paraId="76202DE3" w14:textId="77777777" w:rsidR="00EF0E5C" w:rsidRDefault="00EF0E5C" w:rsidP="00EF0E5C">
      <w:r>
        <w:t xml:space="preserve">The </w:t>
      </w:r>
      <w:r w:rsidRPr="0020673E">
        <w:t xml:space="preserve">long-term </w:t>
      </w:r>
      <w:r>
        <w:t>noise estimate</w:t>
      </w:r>
      <w:r w:rsidRPr="0020673E">
        <w:rPr>
          <w:position w:val="-10"/>
        </w:rPr>
        <w:object w:dxaOrig="560" w:dyaOrig="320" w14:anchorId="5AFE5D06">
          <v:shape id="_x0000_i1422" type="#_x0000_t75" style="width:28.15pt;height:16.15pt" o:ole="">
            <v:imagedata r:id="rId726" o:title=""/>
          </v:shape>
          <o:OLEObject Type="Embed" ProgID="Equation.3" ShapeID="_x0000_i1422" DrawAspect="Content" ObjectID="_1783089564" r:id="rId727"/>
        </w:object>
      </w:r>
      <w:r>
        <w:t xml:space="preserve"> and </w:t>
      </w:r>
      <w:r w:rsidRPr="0020673E">
        <w:t xml:space="preserve">long-term speech/music </w:t>
      </w:r>
      <w:r>
        <w:t>estimate</w:t>
      </w:r>
      <w:r w:rsidRPr="0020673E">
        <w:rPr>
          <w:position w:val="-10"/>
        </w:rPr>
        <w:object w:dxaOrig="520" w:dyaOrig="340" w14:anchorId="6B43A56A">
          <v:shape id="_x0000_i1423" type="#_x0000_t75" style="width:25.9pt;height:16.9pt" o:ole="">
            <v:imagedata r:id="rId728" o:title=""/>
          </v:shape>
          <o:OLEObject Type="Embed" ProgID="Equation.3" ShapeID="_x0000_i1423" DrawAspect="Content" ObjectID="_1783089565" r:id="rId729"/>
        </w:object>
      </w:r>
      <w:r>
        <w:t>are initialized with -20 dB and +25 dB, respectively. When</w:t>
      </w:r>
      <w:r w:rsidRPr="0020673E">
        <w:rPr>
          <w:position w:val="-10"/>
        </w:rPr>
        <w:object w:dxaOrig="840" w:dyaOrig="300" w14:anchorId="1D2DC57A">
          <v:shape id="_x0000_i1424" type="#_x0000_t75" style="width:42pt;height:15pt" o:ole="">
            <v:imagedata r:id="rId730" o:title=""/>
          </v:shape>
          <o:OLEObject Type="Embed" ProgID="Equation.3" ShapeID="_x0000_i1424" DrawAspect="Content" ObjectID="_1783089566" r:id="rId731"/>
        </w:object>
      </w:r>
      <w:r>
        <w:t>, the long-term noise energy is updated on a frame-by-frame basis as follows:</w:t>
      </w:r>
    </w:p>
    <w:p w14:paraId="4B8D586C" w14:textId="77777777" w:rsidR="00EF0E5C" w:rsidRDefault="00EF0E5C" w:rsidP="00EF0E5C">
      <w:pPr>
        <w:pStyle w:val="EQ"/>
      </w:pPr>
      <w:r>
        <w:tab/>
      </w:r>
      <w:r w:rsidRPr="00E54B57">
        <w:rPr>
          <w:position w:val="-30"/>
        </w:rPr>
        <w:object w:dxaOrig="7680" w:dyaOrig="700" w14:anchorId="7FFD976F">
          <v:shape id="_x0000_i1425" type="#_x0000_t75" style="width:384pt;height:34.9pt" o:ole="">
            <v:imagedata r:id="rId732" o:title=""/>
          </v:shape>
          <o:OLEObject Type="Embed" ProgID="Equation.3" ShapeID="_x0000_i1425" DrawAspect="Content" ObjectID="_1783089567" r:id="rId733"/>
        </w:object>
      </w:r>
      <w:r>
        <w:t>,</w:t>
      </w:r>
      <w:r w:rsidRPr="00E82499">
        <w:tab/>
        <w:t>(</w:t>
      </w:r>
      <w:r w:rsidRPr="00E82499">
        <w:fldChar w:fldCharType="begin"/>
      </w:r>
      <w:r w:rsidRPr="00E82499">
        <w:instrText xml:space="preserve"> SEQ eqn </w:instrText>
      </w:r>
      <w:r>
        <w:instrText xml:space="preserve">\r2086 </w:instrText>
      </w:r>
      <w:r w:rsidRPr="00E82499">
        <w:instrText xml:space="preserve">\* MERGEFORMAT </w:instrText>
      </w:r>
      <w:r w:rsidRPr="00E82499">
        <w:fldChar w:fldCharType="separate"/>
      </w:r>
      <w:r>
        <w:t>2086</w:t>
      </w:r>
      <w:r w:rsidRPr="00E82499">
        <w:fldChar w:fldCharType="end"/>
      </w:r>
      <w:r w:rsidRPr="00E82499">
        <w:t>)</w:t>
      </w:r>
    </w:p>
    <w:p w14:paraId="088603ED" w14:textId="77777777" w:rsidR="00EF0E5C" w:rsidRDefault="00EF0E5C" w:rsidP="00EF0E5C">
      <w:r>
        <w:t>where</w:t>
      </w:r>
      <w:r w:rsidRPr="00E54B57">
        <w:rPr>
          <w:position w:val="-12"/>
        </w:rPr>
        <w:object w:dxaOrig="1120" w:dyaOrig="380" w14:anchorId="3EA76D6B">
          <v:shape id="_x0000_i1426" type="#_x0000_t75" style="width:55.9pt;height:19.15pt" o:ole="">
            <v:imagedata r:id="rId734" o:title=""/>
          </v:shape>
          <o:OLEObject Type="Embed" ProgID="Equation.3" ShapeID="_x0000_i1426" DrawAspect="Content" ObjectID="_1783089568" r:id="rId735"/>
        </w:object>
      </w:r>
      <w:r>
        <w:t>refers to the noise energy spectrum estimated in the decoder to apply FD-CNG,</w:t>
      </w:r>
      <w:r w:rsidRPr="004C3523">
        <w:rPr>
          <w:position w:val="-14"/>
        </w:rPr>
        <w:object w:dxaOrig="700" w:dyaOrig="340" w14:anchorId="381D7185">
          <v:shape id="_x0000_i1427" type="#_x0000_t75" style="width:34.9pt;height:16.9pt" o:ole="">
            <v:imagedata r:id="rId736" o:title=""/>
          </v:shape>
          <o:OLEObject Type="Embed" ProgID="Equation.3" ShapeID="_x0000_i1427" DrawAspect="Content" ObjectID="_1783089569" r:id="rId737"/>
        </w:object>
      </w:r>
      <w:r>
        <w:t xml:space="preserve">is the number of spectral partitions, and </w:t>
      </w:r>
      <w:r w:rsidRPr="0020673E">
        <w:rPr>
          <w:position w:val="-12"/>
        </w:rPr>
        <w:object w:dxaOrig="2320" w:dyaOrig="380" w14:anchorId="5C98D860">
          <v:shape id="_x0000_i1428" type="#_x0000_t75" style="width:115.9pt;height:19.15pt" o:ole="">
            <v:imagedata r:id="rId738" o:title=""/>
          </v:shape>
          <o:OLEObject Type="Embed" ProgID="Equation.3" ShapeID="_x0000_i1428" DrawAspect="Content" ObjectID="_1783089570" r:id="rId739"/>
        </w:object>
      </w:r>
      <w:r>
        <w:t xml:space="preserve">corresponds to the size of each partition (see </w:t>
      </w:r>
      <w:r w:rsidRPr="000F35CC">
        <w:t>clause 6.7.3.2.2</w:t>
      </w:r>
      <w:r>
        <w:t>). Otherwise, i.e. if</w:t>
      </w:r>
      <w:r w:rsidRPr="0020673E">
        <w:rPr>
          <w:position w:val="-10"/>
        </w:rPr>
        <w:object w:dxaOrig="820" w:dyaOrig="300" w14:anchorId="6EB1CBA4">
          <v:shape id="_x0000_i1429" type="#_x0000_t75" style="width:40.9pt;height:15pt" o:ole="">
            <v:imagedata r:id="rId740" o:title=""/>
          </v:shape>
          <o:OLEObject Type="Embed" ProgID="Equation.3" ShapeID="_x0000_i1429" DrawAspect="Content" ObjectID="_1783089571" r:id="rId741"/>
        </w:object>
      </w:r>
      <w:r>
        <w:t>, the long-term speech/music energy is updated on a frame-by-frame basis as follows:</w:t>
      </w:r>
    </w:p>
    <w:p w14:paraId="185142AA" w14:textId="77777777" w:rsidR="00EF0E5C" w:rsidRDefault="00EF0E5C" w:rsidP="00EF0E5C">
      <w:pPr>
        <w:pStyle w:val="EQ"/>
      </w:pPr>
      <w:r>
        <w:lastRenderedPageBreak/>
        <w:tab/>
      </w:r>
      <w:r w:rsidRPr="00AD156E">
        <w:rPr>
          <w:position w:val="-46"/>
        </w:rPr>
        <w:object w:dxaOrig="4980" w:dyaOrig="1020" w14:anchorId="35DE3A94">
          <v:shape id="_x0000_i1430" type="#_x0000_t75" style="width:249pt;height:51pt" o:ole="">
            <v:imagedata r:id="rId742" o:title=""/>
          </v:shape>
          <o:OLEObject Type="Embed" ProgID="Equation.3" ShapeID="_x0000_i1430" DrawAspect="Content" ObjectID="_1783089572" r:id="rId743"/>
        </w:object>
      </w:r>
      <w:r>
        <w:t>,</w:t>
      </w:r>
      <w:r w:rsidRPr="00E82499">
        <w:tab/>
        <w:t>(</w:t>
      </w:r>
      <w:fldSimple w:instr=" SEQ eqn \* MERGEFORMAT ">
        <w:r>
          <w:t>2087</w:t>
        </w:r>
      </w:fldSimple>
      <w:r w:rsidRPr="00E82499">
        <w:t>)</w:t>
      </w:r>
    </w:p>
    <w:p w14:paraId="007723A4" w14:textId="77777777" w:rsidR="00EF0E5C" w:rsidRDefault="00EF0E5C" w:rsidP="00EF0E5C">
      <w:r w:rsidRPr="002E5DA2">
        <w:t>where</w:t>
      </w:r>
      <w:r w:rsidRPr="002E5DA2">
        <w:rPr>
          <w:position w:val="-16"/>
        </w:rPr>
        <w:object w:dxaOrig="460" w:dyaOrig="440" w14:anchorId="297A1E1A">
          <v:shape id="_x0000_i1431" type="#_x0000_t75" style="width:22.9pt;height:22.15pt" o:ole="">
            <v:imagedata r:id="rId744" o:title=""/>
          </v:shape>
          <o:OLEObject Type="Embed" ProgID="Equation.3" ShapeID="_x0000_i1431" DrawAspect="Content" ObjectID="_1783089573" r:id="rId745"/>
        </w:object>
      </w:r>
      <w:r w:rsidRPr="002E5DA2">
        <w:t>denotes the frame size in samples and</w:t>
      </w:r>
      <w:r w:rsidRPr="002E5DA2">
        <w:rPr>
          <w:position w:val="-16"/>
        </w:rPr>
        <w:object w:dxaOrig="700" w:dyaOrig="440" w14:anchorId="4CE19938">
          <v:shape id="_x0000_i1432" type="#_x0000_t75" style="width:34.9pt;height:22.15pt" o:ole="">
            <v:imagedata r:id="rId746" o:title=""/>
          </v:shape>
          <o:OLEObject Type="Embed" ProgID="Equation.3" ShapeID="_x0000_i1432" DrawAspect="Content" ObjectID="_1783089574" r:id="rId747"/>
        </w:object>
      </w:r>
      <w:r w:rsidRPr="002E5DA2">
        <w:t>is the output frame of the core decoder at the CELP sampling rate.</w:t>
      </w:r>
      <w:r>
        <w:t xml:space="preserve"> Furthermore, the long-term noise estimate</w:t>
      </w:r>
      <w:r w:rsidRPr="0020673E">
        <w:rPr>
          <w:position w:val="-10"/>
        </w:rPr>
        <w:object w:dxaOrig="560" w:dyaOrig="320" w14:anchorId="05BFE804">
          <v:shape id="_x0000_i1433" type="#_x0000_t75" style="width:28.15pt;height:16.15pt" o:ole="">
            <v:imagedata r:id="rId748" o:title=""/>
          </v:shape>
          <o:OLEObject Type="Embed" ProgID="Equation.3" ShapeID="_x0000_i1433" DrawAspect="Content" ObjectID="_1783089575" r:id="rId749"/>
        </w:object>
      </w:r>
      <w:r>
        <w:t xml:space="preserve"> is lower limited by </w:t>
      </w:r>
      <w:r w:rsidRPr="0020673E">
        <w:rPr>
          <w:position w:val="-10"/>
        </w:rPr>
        <w:object w:dxaOrig="920" w:dyaOrig="320" w14:anchorId="2E349FCB">
          <v:shape id="_x0000_i1434" type="#_x0000_t75" style="width:46.15pt;height:16.15pt" o:ole="">
            <v:imagedata r:id="rId750" o:title=""/>
          </v:shape>
          <o:OLEObject Type="Embed" ProgID="Equation.3" ShapeID="_x0000_i1434" DrawAspect="Content" ObjectID="_1783089576" r:id="rId751"/>
        </w:object>
      </w:r>
      <w:r>
        <w:t>for each frame.</w:t>
      </w:r>
    </w:p>
    <w:p w14:paraId="759F00AC" w14:textId="77777777" w:rsidR="00EF0E5C" w:rsidRDefault="00EF0E5C" w:rsidP="00EF0E5C">
      <w:r>
        <w:t>The flag for noisy speech detection is set to 1 if the SNR is smaller than 28dB, i.e.</w:t>
      </w:r>
    </w:p>
    <w:p w14:paraId="6FE9CC3B" w14:textId="77777777" w:rsidR="00EF0E5C" w:rsidRPr="006F3A34" w:rsidRDefault="00EF0E5C" w:rsidP="00EF0E5C">
      <w:pPr>
        <w:pStyle w:val="EQ"/>
      </w:pPr>
      <w:r>
        <w:tab/>
      </w:r>
      <w:r w:rsidRPr="00B71E97">
        <w:rPr>
          <w:position w:val="-28"/>
        </w:rPr>
        <w:object w:dxaOrig="3600" w:dyaOrig="660" w14:anchorId="33E30D62">
          <v:shape id="_x0000_i1435" type="#_x0000_t75" style="width:180pt;height:33pt" o:ole="">
            <v:imagedata r:id="rId752" o:title=""/>
          </v:shape>
          <o:OLEObject Type="Embed" ProgID="Equation.3" ShapeID="_x0000_i1435" DrawAspect="Content" ObjectID="_1783089577" r:id="rId753"/>
        </w:object>
      </w:r>
      <w:r>
        <w:t>.</w:t>
      </w:r>
      <w:r w:rsidRPr="00E82499">
        <w:tab/>
        <w:t>(</w:t>
      </w:r>
      <w:fldSimple w:instr=" SEQ eqn \* MERGEFORMAT ">
        <w:r>
          <w:t>2088</w:t>
        </w:r>
      </w:fldSimple>
      <w:r w:rsidRPr="00E82499">
        <w:t>)</w:t>
      </w:r>
    </w:p>
    <w:p w14:paraId="774CE1A6" w14:textId="77777777" w:rsidR="00EF0E5C" w:rsidRPr="00EA60D5" w:rsidRDefault="00EF0E5C" w:rsidP="00EF0E5C">
      <w:pPr>
        <w:pStyle w:val="Heading4"/>
        <w:rPr>
          <w:rFonts w:eastAsia="MS Mincho"/>
        </w:rPr>
      </w:pPr>
      <w:bookmarkStart w:id="80" w:name="_Toc394397513"/>
      <w:bookmarkStart w:id="81" w:name="_Toc394480241"/>
      <w:r w:rsidRPr="00EA60D5">
        <w:rPr>
          <w:rFonts w:eastAsia="MS Mincho"/>
        </w:rPr>
        <w:t>6.9.1.</w:t>
      </w:r>
      <w:r>
        <w:rPr>
          <w:rFonts w:eastAsia="MS Mincho"/>
        </w:rPr>
        <w:t>2</w:t>
      </w:r>
      <w:r>
        <w:rPr>
          <w:rFonts w:eastAsia="MS Mincho"/>
        </w:rPr>
        <w:tab/>
      </w:r>
      <w:r w:rsidRPr="00EA60D5">
        <w:rPr>
          <w:rFonts w:eastAsia="MS Mincho"/>
        </w:rPr>
        <w:t xml:space="preserve">Noise estimation </w:t>
      </w:r>
      <w:r>
        <w:rPr>
          <w:rFonts w:eastAsia="MS Mincho"/>
        </w:rPr>
        <w:t xml:space="preserve">for </w:t>
      </w:r>
      <w:r w:rsidRPr="00EA60D5">
        <w:rPr>
          <w:rFonts w:eastAsia="MS Mincho"/>
        </w:rPr>
        <w:t>CNA</w:t>
      </w:r>
      <w:bookmarkEnd w:id="80"/>
      <w:bookmarkEnd w:id="81"/>
    </w:p>
    <w:p w14:paraId="5B79A500" w14:textId="77777777" w:rsidR="00EF0E5C" w:rsidRDefault="00EF0E5C" w:rsidP="00EF0E5C">
      <w:bookmarkStart w:id="82" w:name="_Toc394397514"/>
      <w:r>
        <w:t>To be able to produce an artificial noise resembling the actual input background noise in terms of spectro-temporal characteristics, the CNA needs an estimate of the noise spectrum in each FFT bin.</w:t>
      </w:r>
    </w:p>
    <w:p w14:paraId="64BBC90A" w14:textId="77777777" w:rsidR="00EF0E5C" w:rsidRPr="00F42FF6" w:rsidRDefault="00EF0E5C" w:rsidP="00EF0E5C">
      <w:pPr>
        <w:pStyle w:val="Heading5"/>
        <w:rPr>
          <w:rFonts w:eastAsia="MS Mincho"/>
        </w:rPr>
      </w:pPr>
      <w:bookmarkStart w:id="83" w:name="_Toc394480242"/>
      <w:r>
        <w:rPr>
          <w:rFonts w:eastAsia="MS Mincho"/>
        </w:rPr>
        <w:t>6.9.1.2.1</w:t>
      </w:r>
      <w:r>
        <w:rPr>
          <w:rFonts w:eastAsia="MS Mincho"/>
        </w:rPr>
        <w:tab/>
      </w:r>
      <w:r w:rsidRPr="00F42FF6">
        <w:rPr>
          <w:rFonts w:eastAsia="MS Mincho"/>
        </w:rPr>
        <w:t xml:space="preserve">CNA </w:t>
      </w:r>
      <w:r>
        <w:rPr>
          <w:rFonts w:eastAsia="MS Mincho"/>
        </w:rPr>
        <w:t>n</w:t>
      </w:r>
      <w:r w:rsidRPr="00F42FF6">
        <w:rPr>
          <w:rFonts w:eastAsia="MS Mincho"/>
        </w:rPr>
        <w:t xml:space="preserve">oise estimation </w:t>
      </w:r>
      <w:r>
        <w:rPr>
          <w:rFonts w:eastAsia="MS Mincho"/>
        </w:rPr>
        <w:t>in DTX-on mode when FD-CNG is triggered</w:t>
      </w:r>
      <w:bookmarkEnd w:id="83"/>
    </w:p>
    <w:p w14:paraId="131C6EE2" w14:textId="77777777" w:rsidR="00EF0E5C" w:rsidRDefault="00EF0E5C" w:rsidP="00EF0E5C">
      <w:r>
        <w:t xml:space="preserve">In DTX-on mode and provided that FD-CNG is triggered, the FD-CNG noise levels </w:t>
      </w:r>
      <w:r w:rsidRPr="0053312A">
        <w:rPr>
          <w:position w:val="-12"/>
        </w:rPr>
        <w:object w:dxaOrig="3519" w:dyaOrig="380" w14:anchorId="28852BE4">
          <v:shape id="_x0000_i1436" type="#_x0000_t75" style="width:175.9pt;height:19.15pt" o:ole="">
            <v:imagedata r:id="rId754" o:title=""/>
          </v:shape>
          <o:OLEObject Type="Embed" ProgID="Equation.3" ShapeID="_x0000_i1436" DrawAspect="Content" ObjectID="_1783089578" r:id="rId755"/>
        </w:object>
      </w:r>
      <w:r>
        <w:t xml:space="preserve"> can be directly used. As described in clause 6.7.3, they are obtained by capturing the fine spectral structure of the background noise present during active phases, while updating only the spectral envelop of the noise during inactive parts with the help of the SID information.</w:t>
      </w:r>
    </w:p>
    <w:p w14:paraId="44D69D4E" w14:textId="77777777" w:rsidR="00EF0E5C" w:rsidRPr="00067E44" w:rsidRDefault="00EF0E5C" w:rsidP="00EF0E5C">
      <w:pPr>
        <w:pStyle w:val="Heading5"/>
      </w:pPr>
      <w:bookmarkStart w:id="84" w:name="_Toc394480243"/>
      <w:r>
        <w:rPr>
          <w:rFonts w:eastAsia="MS Mincho"/>
        </w:rPr>
        <w:t>6.9.1.2</w:t>
      </w:r>
      <w:r w:rsidRPr="00067E44">
        <w:rPr>
          <w:rFonts w:eastAsia="MS Mincho"/>
        </w:rPr>
        <w:t>.</w:t>
      </w:r>
      <w:r>
        <w:rPr>
          <w:rFonts w:eastAsia="MS Mincho"/>
        </w:rPr>
        <w:t>2</w:t>
      </w:r>
      <w:r>
        <w:rPr>
          <w:rFonts w:eastAsia="MS Mincho"/>
        </w:rPr>
        <w:tab/>
      </w:r>
      <w:r w:rsidRPr="00067E44">
        <w:rPr>
          <w:rFonts w:eastAsia="MS Mincho"/>
        </w:rPr>
        <w:t xml:space="preserve">CNA noise estimation in DTX-on mode when </w:t>
      </w:r>
      <w:r>
        <w:rPr>
          <w:rFonts w:eastAsia="MS Mincho"/>
        </w:rPr>
        <w:t>LP</w:t>
      </w:r>
      <w:r w:rsidRPr="00067E44">
        <w:rPr>
          <w:rFonts w:eastAsia="MS Mincho"/>
        </w:rPr>
        <w:t>-CNG is triggered</w:t>
      </w:r>
      <w:bookmarkEnd w:id="84"/>
    </w:p>
    <w:p w14:paraId="785DA4EE" w14:textId="77777777" w:rsidR="00EF0E5C" w:rsidRDefault="00EF0E5C" w:rsidP="00EF0E5C">
      <w:r>
        <w:t>To enable tracking of the noise spectrum when LP-CNG is triggered in DTX-on mode, the FD-CNG noise estimation algorithm (see clause 6</w:t>
      </w:r>
      <w:r w:rsidRPr="00AD0C3D">
        <w:t>.</w:t>
      </w:r>
      <w:r>
        <w:t>7</w:t>
      </w:r>
      <w:r w:rsidRPr="00AD0C3D">
        <w:t>.3.</w:t>
      </w:r>
      <w:r>
        <w:t xml:space="preserve">2.2) is applied at the output of the LP-CNG during inactive frames, yielding noise estimates </w:t>
      </w:r>
      <w:r w:rsidRPr="00AD156E">
        <w:rPr>
          <w:position w:val="-12"/>
        </w:rPr>
        <w:object w:dxaOrig="1120" w:dyaOrig="380" w14:anchorId="17F181A7">
          <v:shape id="_x0000_i1437" type="#_x0000_t75" style="width:55.9pt;height:19.15pt" o:ole="">
            <v:imagedata r:id="rId756" o:title=""/>
          </v:shape>
          <o:OLEObject Type="Embed" ProgID="Equation.3" ShapeID="_x0000_i1437" DrawAspect="Content" ObjectID="_1783089579" r:id="rId757"/>
        </w:object>
      </w:r>
      <w:r>
        <w:t xml:space="preserve"> in each spectral partition</w:t>
      </w:r>
      <w:r w:rsidRPr="00AD156E">
        <w:rPr>
          <w:position w:val="-16"/>
        </w:rPr>
        <w:object w:dxaOrig="1520" w:dyaOrig="440" w14:anchorId="2707A382">
          <v:shape id="_x0000_i1438" type="#_x0000_t75" style="width:76.15pt;height:22.15pt" o:ole="">
            <v:imagedata r:id="rId758" o:title=""/>
          </v:shape>
          <o:OLEObject Type="Embed" ProgID="Equation.3" ShapeID="_x0000_i1438" DrawAspect="Content" ObjectID="_1783089580" r:id="rId759"/>
        </w:object>
      </w:r>
      <w:r>
        <w:t>. Following the technique described in clause </w:t>
      </w:r>
      <w:r w:rsidRPr="008B7017">
        <w:t>6.7.3.2.3</w:t>
      </w:r>
      <w:r>
        <w:t xml:space="preserve">.1., the parameters </w:t>
      </w:r>
      <w:r w:rsidRPr="00FD4ACE">
        <w:rPr>
          <w:position w:val="-14"/>
        </w:rPr>
        <w:object w:dxaOrig="1180" w:dyaOrig="420" w14:anchorId="6B1882C6">
          <v:shape id="_x0000_i1439" type="#_x0000_t75" style="width:58.9pt;height:21pt" o:ole="">
            <v:imagedata r:id="rId760" o:title=""/>
          </v:shape>
          <o:OLEObject Type="Embed" ProgID="Equation.3" ShapeID="_x0000_i1439" DrawAspect="Content" ObjectID="_1783089581" r:id="rId761"/>
        </w:object>
      </w:r>
      <w:r>
        <w:t xml:space="preserve"> are then interpolated to yield the full-resolution FFT power spectrum</w:t>
      </w:r>
      <w:r w:rsidRPr="0053312A">
        <w:rPr>
          <w:position w:val="-12"/>
        </w:rPr>
        <w:object w:dxaOrig="1359" w:dyaOrig="380" w14:anchorId="265DC9E3">
          <v:shape id="_x0000_i1440" type="#_x0000_t75" style="width:67.9pt;height:19.15pt" o:ole="">
            <v:imagedata r:id="rId762" o:title=""/>
          </v:shape>
          <o:OLEObject Type="Embed" ProgID="Equation.3" ShapeID="_x0000_i1440" DrawAspect="Content" ObjectID="_1783089582" r:id="rId763"/>
        </w:object>
      </w:r>
      <w:r>
        <w:t xml:space="preserve">, which overwrites the current FD-CNG levels, i.e. </w:t>
      </w:r>
      <w:r w:rsidRPr="0053312A">
        <w:rPr>
          <w:position w:val="-12"/>
        </w:rPr>
        <w:object w:dxaOrig="2659" w:dyaOrig="380" w14:anchorId="7716C8ED">
          <v:shape id="_x0000_i1441" type="#_x0000_t75" style="width:133.15pt;height:19.15pt" o:ole="">
            <v:imagedata r:id="rId764" o:title=""/>
          </v:shape>
          <o:OLEObject Type="Embed" ProgID="Equation.3" ShapeID="_x0000_i1441" DrawAspect="Content" ObjectID="_1783089583" r:id="rId765"/>
        </w:object>
      </w:r>
      <w:r>
        <w:t>.</w:t>
      </w:r>
    </w:p>
    <w:p w14:paraId="3B8D385F" w14:textId="77777777" w:rsidR="00EF0E5C" w:rsidRPr="00067E44" w:rsidRDefault="00EF0E5C" w:rsidP="00EF0E5C">
      <w:pPr>
        <w:pStyle w:val="Heading5"/>
      </w:pPr>
      <w:bookmarkStart w:id="85" w:name="_Toc394480244"/>
      <w:r>
        <w:rPr>
          <w:rFonts w:eastAsia="MS Mincho"/>
        </w:rPr>
        <w:t>6.9.1.2</w:t>
      </w:r>
      <w:r w:rsidRPr="00067E44">
        <w:rPr>
          <w:rFonts w:eastAsia="MS Mincho"/>
        </w:rPr>
        <w:t>.</w:t>
      </w:r>
      <w:r>
        <w:rPr>
          <w:rFonts w:eastAsia="MS Mincho"/>
        </w:rPr>
        <w:t>3</w:t>
      </w:r>
      <w:r>
        <w:rPr>
          <w:rFonts w:eastAsia="MS Mincho"/>
        </w:rPr>
        <w:tab/>
      </w:r>
      <w:r w:rsidRPr="00067E44">
        <w:rPr>
          <w:rFonts w:eastAsia="MS Mincho"/>
        </w:rPr>
        <w:t>CNA noise estimation in DTX-off mode</w:t>
      </w:r>
      <w:bookmarkEnd w:id="85"/>
    </w:p>
    <w:p w14:paraId="33B85C5E" w14:textId="77777777" w:rsidR="00EF0E5C" w:rsidRPr="0053312A" w:rsidRDefault="00EF0E5C" w:rsidP="00EF0E5C">
      <w:r>
        <w:t xml:space="preserve">In DTX-off mode, the noise estimates </w:t>
      </w:r>
      <w:r w:rsidRPr="00FD4ACE">
        <w:rPr>
          <w:position w:val="-14"/>
        </w:rPr>
        <w:object w:dxaOrig="1180" w:dyaOrig="420" w14:anchorId="40272688">
          <v:shape id="_x0000_i1442" type="#_x0000_t75" style="width:58.9pt;height:21pt" o:ole="">
            <v:imagedata r:id="rId760" o:title=""/>
          </v:shape>
          <o:OLEObject Type="Embed" ProgID="Equation.3" ShapeID="_x0000_i1442" DrawAspect="Content" ObjectID="_1783089584" r:id="rId766"/>
        </w:object>
      </w:r>
      <w:r>
        <w:t xml:space="preserve">are obtained by applying the FD-CNG noise estimation algorithm at the output of the core decoder when </w:t>
      </w:r>
      <w:r w:rsidRPr="00E54B57">
        <w:rPr>
          <w:position w:val="-10"/>
        </w:rPr>
        <w:object w:dxaOrig="859" w:dyaOrig="300" w14:anchorId="38FE01C1">
          <v:shape id="_x0000_i1443" type="#_x0000_t75" style="width:43.15pt;height:15pt" o:ole="">
            <v:imagedata r:id="rId767" o:title=""/>
          </v:shape>
          <o:OLEObject Type="Embed" ProgID="Equation.3" ShapeID="_x0000_i1443" DrawAspect="Content" ObjectID="_1783089585" r:id="rId768"/>
        </w:object>
      </w:r>
      <w:r>
        <w:t>only, i.e. during speech pauses. As in the previous clause, the interpolation techniques described in clause </w:t>
      </w:r>
      <w:r w:rsidRPr="008B7017">
        <w:t>6.7.3.2.3</w:t>
      </w:r>
      <w:r>
        <w:t>.1 is then used to obtain a full-resolution FFT power spectrum</w:t>
      </w:r>
      <w:r w:rsidRPr="0053312A">
        <w:rPr>
          <w:position w:val="-12"/>
        </w:rPr>
        <w:object w:dxaOrig="1340" w:dyaOrig="380" w14:anchorId="0396147F">
          <v:shape id="_x0000_i1444" type="#_x0000_t75" style="width:67.15pt;height:19.15pt" o:ole="">
            <v:imagedata r:id="rId769" o:title=""/>
          </v:shape>
          <o:OLEObject Type="Embed" ProgID="Equation.3" ShapeID="_x0000_i1444" DrawAspect="Content" ObjectID="_1783089586" r:id="rId770"/>
        </w:object>
      </w:r>
      <w:r>
        <w:t>, which overwrites the current FD-CNG levels, i.e.</w:t>
      </w:r>
      <w:r w:rsidRPr="0053312A">
        <w:rPr>
          <w:position w:val="-12"/>
        </w:rPr>
        <w:object w:dxaOrig="2659" w:dyaOrig="380" w14:anchorId="2F9CF546">
          <v:shape id="_x0000_i1445" type="#_x0000_t75" style="width:133.15pt;height:19.15pt" o:ole="">
            <v:imagedata r:id="rId771" o:title=""/>
          </v:shape>
          <o:OLEObject Type="Embed" ProgID="Equation.3" ShapeID="_x0000_i1445" DrawAspect="Content" ObjectID="_1783089587" r:id="rId772"/>
        </w:object>
      </w:r>
      <w:r>
        <w:t>.</w:t>
      </w:r>
    </w:p>
    <w:p w14:paraId="42BC6368" w14:textId="77777777" w:rsidR="00EF0E5C" w:rsidRPr="00EA60D5" w:rsidRDefault="00EF0E5C" w:rsidP="00EF0E5C">
      <w:pPr>
        <w:pStyle w:val="Heading4"/>
        <w:rPr>
          <w:rFonts w:eastAsia="MS Mincho"/>
        </w:rPr>
      </w:pPr>
      <w:bookmarkStart w:id="86" w:name="_Toc394480245"/>
      <w:r>
        <w:rPr>
          <w:rFonts w:eastAsia="MS Mincho"/>
        </w:rPr>
        <w:t>6.9.1</w:t>
      </w:r>
      <w:r w:rsidRPr="00EA60D5">
        <w:rPr>
          <w:rFonts w:eastAsia="MS Mincho"/>
        </w:rPr>
        <w:t>.</w:t>
      </w:r>
      <w:r>
        <w:rPr>
          <w:rFonts w:eastAsia="MS Mincho"/>
        </w:rPr>
        <w:t>3</w:t>
      </w:r>
      <w:r>
        <w:rPr>
          <w:rFonts w:eastAsia="MS Mincho"/>
        </w:rPr>
        <w:tab/>
      </w:r>
      <w:r w:rsidRPr="00EA60D5">
        <w:rPr>
          <w:rFonts w:eastAsia="MS Mincho"/>
        </w:rPr>
        <w:t>Noise generation in the FFT domain and addition in the time domain</w:t>
      </w:r>
      <w:bookmarkEnd w:id="82"/>
      <w:bookmarkEnd w:id="86"/>
    </w:p>
    <w:p w14:paraId="503E5DC7" w14:textId="77777777" w:rsidR="00EF0E5C" w:rsidRPr="00EA60D5" w:rsidRDefault="00EF0E5C" w:rsidP="00EF0E5C">
      <w:pPr>
        <w:rPr>
          <w:rFonts w:eastAsia="MS Mincho"/>
        </w:rPr>
      </w:pPr>
      <w:r w:rsidRPr="00EA60D5">
        <w:rPr>
          <w:rFonts w:eastAsia="MS Mincho"/>
        </w:rPr>
        <w:t xml:space="preserve">In </w:t>
      </w:r>
      <w:r>
        <w:rPr>
          <w:rFonts w:eastAsia="MS Mincho"/>
        </w:rPr>
        <w:t>CNA and when the current frame is not a MDCT-based TCX frame</w:t>
      </w:r>
      <w:r w:rsidRPr="00EA60D5">
        <w:rPr>
          <w:rFonts w:eastAsia="MS Mincho"/>
        </w:rPr>
        <w:t xml:space="preserve">, a random noise is generated in the FFT domain, separately for the real and imaginary parts. This is the same approach as in the FD-CNG (see clause 6.7.3.3.2). The noise is then added to </w:t>
      </w:r>
      <w:r>
        <w:rPr>
          <w:rFonts w:eastAsia="MS Mincho"/>
        </w:rPr>
        <w:t>the</w:t>
      </w:r>
      <w:r w:rsidRPr="00EA60D5">
        <w:rPr>
          <w:rFonts w:eastAsia="MS Mincho"/>
        </w:rPr>
        <w:t xml:space="preserve"> decoder output after performing an inverse FFT transform of the random noise using the overlap-add method.</w:t>
      </w:r>
    </w:p>
    <w:p w14:paraId="03A082B3" w14:textId="77777777" w:rsidR="00EF0E5C" w:rsidRPr="00EA60D5" w:rsidRDefault="00EF0E5C" w:rsidP="00EF0E5C">
      <w:pPr>
        <w:rPr>
          <w:rFonts w:eastAsia="MS Mincho"/>
        </w:rPr>
      </w:pPr>
      <w:r w:rsidRPr="00EA60D5">
        <w:rPr>
          <w:rFonts w:eastAsia="MS Mincho"/>
        </w:rPr>
        <w:t xml:space="preserve">The level of added comfort noise should be limited to </w:t>
      </w:r>
      <w:r>
        <w:rPr>
          <w:rFonts w:eastAsia="MS Mincho"/>
        </w:rPr>
        <w:t xml:space="preserve">preserve intelligibility </w:t>
      </w:r>
      <w:r w:rsidRPr="00EA60D5">
        <w:rPr>
          <w:rFonts w:eastAsia="MS Mincho"/>
        </w:rPr>
        <w:t>and quality. The comfort noise is hence scaled to reach a pre-determined target noise level. Typically, the decoded audio signal exhibits a higher SNR than the original input signal, especially at low bit-rates where the coding artifacts are the most severe. This attenuation of the noise level in speech coding is coming from the source model paradigm which expects to have speech as input. Otherwise, the source model coding is not entirely appropriate and won’t be able to reproduce the whole e</w:t>
      </w:r>
      <w:r>
        <w:rPr>
          <w:rFonts w:eastAsia="MS Mincho"/>
        </w:rPr>
        <w:t xml:space="preserve">nergy of no-speech components. </w:t>
      </w:r>
      <w:r w:rsidRPr="00EA60D5">
        <w:rPr>
          <w:rFonts w:eastAsia="MS Mincho"/>
        </w:rPr>
        <w:t xml:space="preserve">Hence, </w:t>
      </w:r>
      <w:r w:rsidRPr="00EA60D5">
        <w:t xml:space="preserve">the </w:t>
      </w:r>
      <w:r>
        <w:t xml:space="preserve">amount of additional comfort noise is adjusted </w:t>
      </w:r>
      <w:r w:rsidRPr="00EA60D5">
        <w:rPr>
          <w:rFonts w:eastAsia="MS Mincho"/>
        </w:rPr>
        <w:t xml:space="preserve">to roughly compensate for the noise </w:t>
      </w:r>
      <w:r w:rsidRPr="00EA60D5">
        <w:rPr>
          <w:rFonts w:eastAsia="MS Mincho"/>
        </w:rPr>
        <w:lastRenderedPageBreak/>
        <w:t xml:space="preserve">attenuation inherently introduced by </w:t>
      </w:r>
      <w:r>
        <w:rPr>
          <w:rFonts w:eastAsia="MS Mincho"/>
        </w:rPr>
        <w:t xml:space="preserve">the </w:t>
      </w:r>
      <w:r w:rsidRPr="00EA60D5">
        <w:rPr>
          <w:rFonts w:eastAsia="MS Mincho"/>
        </w:rPr>
        <w:t>coding process</w:t>
      </w:r>
      <w:r>
        <w:rPr>
          <w:rFonts w:eastAsia="MS Mincho"/>
        </w:rPr>
        <w:t>. The assumed amount of noise attenuation</w:t>
      </w:r>
      <w:r w:rsidRPr="00EA60D5">
        <w:rPr>
          <w:rFonts w:eastAsia="MS Mincho"/>
          <w:position w:val="-10"/>
        </w:rPr>
        <w:object w:dxaOrig="540" w:dyaOrig="300" w14:anchorId="337A4D8E">
          <v:shape id="_x0000_i1446" type="#_x0000_t75" style="width:27pt;height:15pt" o:ole="">
            <v:imagedata r:id="rId773" o:title=""/>
          </v:shape>
          <o:OLEObject Type="Embed" ProgID="Equation.3" ShapeID="_x0000_i1446" DrawAspect="Content" ObjectID="_1783089588" r:id="rId774"/>
        </w:object>
      </w:r>
      <w:r w:rsidRPr="0025411E">
        <w:t xml:space="preserve"> </w:t>
      </w:r>
      <w:r>
        <w:t xml:space="preserve">is chosen depending </w:t>
      </w:r>
      <w:r w:rsidRPr="00EA60D5">
        <w:rPr>
          <w:rFonts w:eastAsia="MS Mincho"/>
        </w:rPr>
        <w:t xml:space="preserve">on the bandwidth and </w:t>
      </w:r>
      <w:r>
        <w:rPr>
          <w:rFonts w:eastAsia="MS Mincho"/>
        </w:rPr>
        <w:t xml:space="preserve">the </w:t>
      </w:r>
      <w:r w:rsidRPr="00EA60D5">
        <w:rPr>
          <w:rFonts w:eastAsia="MS Mincho"/>
        </w:rPr>
        <w:t>bit-rate, as shown in the table</w:t>
      </w:r>
      <w:r>
        <w:rPr>
          <w:rFonts w:eastAsia="MS Mincho"/>
        </w:rPr>
        <w:t>s</w:t>
      </w:r>
      <w:r w:rsidRPr="00EA60D5">
        <w:rPr>
          <w:rFonts w:eastAsia="MS Mincho"/>
        </w:rPr>
        <w:t xml:space="preserve"> below.</w:t>
      </w:r>
    </w:p>
    <w:p w14:paraId="3FC2B39E" w14:textId="77777777" w:rsidR="00EF0E5C" w:rsidRPr="00EA60D5" w:rsidRDefault="00EF0E5C" w:rsidP="00EF0E5C">
      <w:pPr>
        <w:pStyle w:val="TH"/>
        <w:rPr>
          <w:rFonts w:eastAsia="MS Mincho"/>
        </w:rPr>
      </w:pPr>
      <w:r w:rsidRPr="00EA60D5">
        <w:rPr>
          <w:rFonts w:eastAsia="MS Mincho"/>
        </w:rPr>
        <w:t xml:space="preserve">Table </w:t>
      </w:r>
      <w:r w:rsidRPr="00EA60D5">
        <w:rPr>
          <w:rFonts w:eastAsia="MS Mincho"/>
        </w:rPr>
        <w:fldChar w:fldCharType="begin"/>
      </w:r>
      <w:r w:rsidRPr="00EA60D5">
        <w:rPr>
          <w:rFonts w:eastAsia="MS Mincho"/>
        </w:rPr>
        <w:instrText xml:space="preserve"> SEQ Table </w:instrText>
      </w:r>
      <w:r>
        <w:rPr>
          <w:rFonts w:eastAsia="MS Mincho"/>
        </w:rPr>
        <w:instrText xml:space="preserve">\r176 </w:instrText>
      </w:r>
      <w:r w:rsidRPr="00EA60D5">
        <w:rPr>
          <w:rFonts w:eastAsia="MS Mincho"/>
        </w:rPr>
        <w:instrText xml:space="preserve">\* ARABIC </w:instrText>
      </w:r>
      <w:r w:rsidRPr="00EA60D5">
        <w:rPr>
          <w:rFonts w:eastAsia="MS Mincho"/>
        </w:rPr>
        <w:fldChar w:fldCharType="separate"/>
      </w:r>
      <w:r>
        <w:rPr>
          <w:rFonts w:eastAsia="MS Mincho"/>
          <w:noProof/>
        </w:rPr>
        <w:t>176</w:t>
      </w:r>
      <w:r w:rsidRPr="00EA60D5">
        <w:rPr>
          <w:rFonts w:eastAsia="MS Mincho"/>
        </w:rPr>
        <w:fldChar w:fldCharType="end"/>
      </w:r>
      <w:r w:rsidRPr="00EA60D5">
        <w:rPr>
          <w:rFonts w:eastAsia="MS Mincho"/>
        </w:rPr>
        <w:t>:</w:t>
      </w:r>
      <w:r>
        <w:rPr>
          <w:rFonts w:eastAsia="MS Mincho"/>
        </w:rPr>
        <w:t xml:space="preserve"> Assumed n</w:t>
      </w:r>
      <w:r w:rsidRPr="00EA60D5">
        <w:rPr>
          <w:rFonts w:eastAsia="MS Mincho"/>
        </w:rPr>
        <w:t xml:space="preserve">oise </w:t>
      </w:r>
      <w:r>
        <w:rPr>
          <w:rFonts w:eastAsia="MS Mincho"/>
        </w:rPr>
        <w:t xml:space="preserve">attenuation </w:t>
      </w:r>
      <w:r w:rsidRPr="00EA60D5">
        <w:rPr>
          <w:rFonts w:eastAsia="MS Mincho"/>
        </w:rPr>
        <w:t xml:space="preserve">level </w:t>
      </w:r>
      <w:r>
        <w:rPr>
          <w:rFonts w:eastAsia="MS Mincho"/>
        </w:rPr>
        <w:t>for EVS primary modes</w:t>
      </w:r>
    </w:p>
    <w:tbl>
      <w:tblPr>
        <w:tblW w:w="9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840"/>
        <w:gridCol w:w="841"/>
        <w:gridCol w:w="841"/>
        <w:gridCol w:w="840"/>
        <w:gridCol w:w="841"/>
        <w:gridCol w:w="841"/>
        <w:gridCol w:w="840"/>
        <w:gridCol w:w="841"/>
        <w:gridCol w:w="841"/>
        <w:gridCol w:w="841"/>
      </w:tblGrid>
      <w:tr w:rsidR="00EF0E5C" w:rsidRPr="00EA60D5" w14:paraId="5DFFF485" w14:textId="77777777" w:rsidTr="00D25980">
        <w:trPr>
          <w:trHeight w:val="565"/>
          <w:jc w:val="center"/>
        </w:trPr>
        <w:tc>
          <w:tcPr>
            <w:tcW w:w="1187" w:type="dxa"/>
            <w:shd w:val="clear" w:color="auto" w:fill="D9D9D9"/>
            <w:vAlign w:val="center"/>
          </w:tcPr>
          <w:p w14:paraId="2B717CC8" w14:textId="77777777" w:rsidR="00EF0E5C" w:rsidRPr="00EA60D5" w:rsidRDefault="00EF0E5C" w:rsidP="00D25980">
            <w:pPr>
              <w:pStyle w:val="TAH"/>
              <w:rPr>
                <w:rFonts w:eastAsia="MS Mincho"/>
              </w:rPr>
            </w:pPr>
            <w:r w:rsidRPr="00EA60D5">
              <w:rPr>
                <w:rFonts w:eastAsia="MS Mincho"/>
              </w:rPr>
              <w:t>Bandwidth</w:t>
            </w:r>
          </w:p>
        </w:tc>
        <w:tc>
          <w:tcPr>
            <w:tcW w:w="3362" w:type="dxa"/>
            <w:gridSpan w:val="4"/>
            <w:vAlign w:val="center"/>
          </w:tcPr>
          <w:p w14:paraId="3BCCC9F7" w14:textId="77777777" w:rsidR="00EF0E5C" w:rsidRPr="00EA60D5" w:rsidRDefault="00EF0E5C" w:rsidP="00D25980">
            <w:pPr>
              <w:pStyle w:val="TAH"/>
              <w:rPr>
                <w:rFonts w:eastAsia="MS Mincho"/>
              </w:rPr>
            </w:pPr>
            <w:r w:rsidRPr="00EA60D5">
              <w:rPr>
                <w:rFonts w:eastAsia="MS Mincho"/>
              </w:rPr>
              <w:t>NB</w:t>
            </w:r>
          </w:p>
        </w:tc>
        <w:tc>
          <w:tcPr>
            <w:tcW w:w="3363" w:type="dxa"/>
            <w:gridSpan w:val="4"/>
            <w:shd w:val="clear" w:color="auto" w:fill="auto"/>
            <w:vAlign w:val="center"/>
          </w:tcPr>
          <w:p w14:paraId="3A6CE33F" w14:textId="77777777" w:rsidR="00EF0E5C" w:rsidRPr="00EA60D5" w:rsidRDefault="00EF0E5C" w:rsidP="00D25980">
            <w:pPr>
              <w:pStyle w:val="TAH"/>
              <w:rPr>
                <w:rFonts w:eastAsia="MS Mincho"/>
              </w:rPr>
            </w:pPr>
            <w:r w:rsidRPr="00EA60D5">
              <w:rPr>
                <w:rFonts w:eastAsia="MS Mincho"/>
              </w:rPr>
              <w:t>WB</w:t>
            </w:r>
          </w:p>
        </w:tc>
        <w:tc>
          <w:tcPr>
            <w:tcW w:w="1682" w:type="dxa"/>
            <w:gridSpan w:val="2"/>
            <w:vAlign w:val="center"/>
          </w:tcPr>
          <w:p w14:paraId="7E56AB8B" w14:textId="77777777" w:rsidR="00EF0E5C" w:rsidRPr="00EA60D5" w:rsidRDefault="00EF0E5C" w:rsidP="00D25980">
            <w:pPr>
              <w:pStyle w:val="TAH"/>
            </w:pPr>
            <w:r w:rsidRPr="00EA60D5">
              <w:t>SWB</w:t>
            </w:r>
          </w:p>
        </w:tc>
      </w:tr>
      <w:tr w:rsidR="00EF0E5C" w:rsidRPr="00EA60D5" w14:paraId="556C4162" w14:textId="77777777" w:rsidTr="00D25980">
        <w:trPr>
          <w:trHeight w:val="565"/>
          <w:jc w:val="center"/>
        </w:trPr>
        <w:tc>
          <w:tcPr>
            <w:tcW w:w="1187" w:type="dxa"/>
            <w:shd w:val="clear" w:color="auto" w:fill="D9D9D9"/>
            <w:vAlign w:val="center"/>
          </w:tcPr>
          <w:p w14:paraId="3F548A6D" w14:textId="77777777" w:rsidR="00EF0E5C" w:rsidRPr="00EA60D5" w:rsidRDefault="00EF0E5C" w:rsidP="00D25980">
            <w:pPr>
              <w:pStyle w:val="TAH"/>
              <w:rPr>
                <w:rFonts w:eastAsia="MS Mincho"/>
              </w:rPr>
            </w:pPr>
            <w:r w:rsidRPr="00EA60D5">
              <w:rPr>
                <w:rFonts w:eastAsia="MS Mincho"/>
              </w:rPr>
              <w:t>Bit-rates [kbps]</w:t>
            </w:r>
          </w:p>
        </w:tc>
        <w:tc>
          <w:tcPr>
            <w:tcW w:w="840" w:type="dxa"/>
            <w:vAlign w:val="center"/>
          </w:tcPr>
          <w:p w14:paraId="294F57F5" w14:textId="77777777" w:rsidR="00EF0E5C" w:rsidRPr="00EA60D5" w:rsidRDefault="00EF0E5C" w:rsidP="00D25980">
            <w:pPr>
              <w:pStyle w:val="TAC"/>
            </w:pPr>
            <w:r w:rsidRPr="00A2791B">
              <w:rPr>
                <w:position w:val="-6"/>
              </w:rPr>
              <w:object w:dxaOrig="320" w:dyaOrig="240" w14:anchorId="75FE133B">
                <v:shape id="_x0000_i1447" type="#_x0000_t75" style="width:16.15pt;height:12pt" o:ole="">
                  <v:imagedata r:id="rId775" o:title=""/>
                </v:shape>
                <o:OLEObject Type="Embed" ProgID="Equation.3" ShapeID="_x0000_i1447" DrawAspect="Content" ObjectID="_1783089589" r:id="rId776"/>
              </w:object>
            </w:r>
          </w:p>
        </w:tc>
        <w:tc>
          <w:tcPr>
            <w:tcW w:w="841" w:type="dxa"/>
            <w:vAlign w:val="center"/>
          </w:tcPr>
          <w:p w14:paraId="63EE1C1B" w14:textId="77777777" w:rsidR="00EF0E5C" w:rsidRPr="00EA60D5" w:rsidRDefault="00EF0E5C" w:rsidP="00D25980">
            <w:pPr>
              <w:pStyle w:val="TAC"/>
            </w:pPr>
            <w:r>
              <w:t>8</w:t>
            </w:r>
          </w:p>
        </w:tc>
        <w:tc>
          <w:tcPr>
            <w:tcW w:w="841" w:type="dxa"/>
            <w:vAlign w:val="center"/>
          </w:tcPr>
          <w:p w14:paraId="40B92A4D" w14:textId="77777777" w:rsidR="00EF0E5C" w:rsidRPr="00EA60D5" w:rsidRDefault="00EF0E5C" w:rsidP="00D25980">
            <w:pPr>
              <w:pStyle w:val="TAC"/>
            </w:pPr>
            <w:r>
              <w:rPr>
                <w:rFonts w:eastAsia="MS Mincho"/>
              </w:rPr>
              <w:t>9.6</w:t>
            </w:r>
          </w:p>
        </w:tc>
        <w:tc>
          <w:tcPr>
            <w:tcW w:w="840" w:type="dxa"/>
            <w:vAlign w:val="center"/>
          </w:tcPr>
          <w:p w14:paraId="1A98946E" w14:textId="77777777" w:rsidR="00EF0E5C" w:rsidRPr="00EA60D5" w:rsidRDefault="00EF0E5C" w:rsidP="00D25980">
            <w:pPr>
              <w:pStyle w:val="TAC"/>
            </w:pPr>
            <w:r>
              <w:rPr>
                <w:rFonts w:eastAsia="MS Mincho"/>
              </w:rPr>
              <w:t>13.2</w:t>
            </w:r>
          </w:p>
        </w:tc>
        <w:tc>
          <w:tcPr>
            <w:tcW w:w="841" w:type="dxa"/>
            <w:shd w:val="clear" w:color="auto" w:fill="auto"/>
            <w:vAlign w:val="center"/>
          </w:tcPr>
          <w:p w14:paraId="6A830C3C" w14:textId="77777777" w:rsidR="00EF0E5C" w:rsidRPr="00EA60D5" w:rsidRDefault="00EF0E5C" w:rsidP="00D25980">
            <w:pPr>
              <w:pStyle w:val="TAC"/>
            </w:pPr>
            <w:r w:rsidRPr="00A2791B">
              <w:rPr>
                <w:position w:val="-6"/>
              </w:rPr>
              <w:object w:dxaOrig="320" w:dyaOrig="240" w14:anchorId="2F34A5B0">
                <v:shape id="_x0000_i1448" type="#_x0000_t75" style="width:16.15pt;height:12pt" o:ole="">
                  <v:imagedata r:id="rId777" o:title=""/>
                </v:shape>
                <o:OLEObject Type="Embed" ProgID="Equation.3" ShapeID="_x0000_i1448" DrawAspect="Content" ObjectID="_1783089590" r:id="rId778"/>
              </w:object>
            </w:r>
          </w:p>
        </w:tc>
        <w:tc>
          <w:tcPr>
            <w:tcW w:w="841" w:type="dxa"/>
            <w:shd w:val="clear" w:color="auto" w:fill="auto"/>
            <w:vAlign w:val="center"/>
          </w:tcPr>
          <w:p w14:paraId="4079568E" w14:textId="77777777" w:rsidR="00EF0E5C" w:rsidRPr="00EA60D5" w:rsidRDefault="00EF0E5C" w:rsidP="00D25980">
            <w:pPr>
              <w:pStyle w:val="TAC"/>
            </w:pPr>
            <w:r>
              <w:t>8</w:t>
            </w:r>
          </w:p>
        </w:tc>
        <w:tc>
          <w:tcPr>
            <w:tcW w:w="840" w:type="dxa"/>
            <w:vAlign w:val="center"/>
          </w:tcPr>
          <w:p w14:paraId="09FA49A0" w14:textId="77777777" w:rsidR="00EF0E5C" w:rsidRPr="00EA60D5" w:rsidRDefault="00EF0E5C" w:rsidP="00D25980">
            <w:pPr>
              <w:pStyle w:val="TAC"/>
            </w:pPr>
            <w:r>
              <w:rPr>
                <w:rFonts w:eastAsia="MS Mincho"/>
              </w:rPr>
              <w:t>9.6</w:t>
            </w:r>
          </w:p>
        </w:tc>
        <w:tc>
          <w:tcPr>
            <w:tcW w:w="841" w:type="dxa"/>
            <w:shd w:val="clear" w:color="auto" w:fill="auto"/>
            <w:vAlign w:val="center"/>
          </w:tcPr>
          <w:p w14:paraId="61E72FE7" w14:textId="77777777" w:rsidR="00EF0E5C" w:rsidRPr="00EA60D5" w:rsidRDefault="00EF0E5C" w:rsidP="00D25980">
            <w:pPr>
              <w:pStyle w:val="TAC"/>
            </w:pPr>
            <w:r>
              <w:rPr>
                <w:rFonts w:eastAsia="MS Mincho"/>
              </w:rPr>
              <w:t>13.2</w:t>
            </w:r>
          </w:p>
        </w:tc>
        <w:tc>
          <w:tcPr>
            <w:tcW w:w="841" w:type="dxa"/>
            <w:vAlign w:val="center"/>
          </w:tcPr>
          <w:p w14:paraId="7D259445" w14:textId="77777777" w:rsidR="00EF0E5C" w:rsidRPr="00EA60D5" w:rsidRDefault="00EF0E5C" w:rsidP="00D25980">
            <w:pPr>
              <w:pStyle w:val="TAC"/>
            </w:pPr>
            <w:r w:rsidRPr="00A2791B">
              <w:rPr>
                <w:position w:val="-6"/>
              </w:rPr>
              <w:object w:dxaOrig="480" w:dyaOrig="240" w14:anchorId="11C5101B">
                <v:shape id="_x0000_i1449" type="#_x0000_t75" style="width:24pt;height:12pt" o:ole="">
                  <v:imagedata r:id="rId779" o:title=""/>
                </v:shape>
                <o:OLEObject Type="Embed" ProgID="Equation.3" ShapeID="_x0000_i1449" DrawAspect="Content" ObjectID="_1783089591" r:id="rId780"/>
              </w:object>
            </w:r>
          </w:p>
        </w:tc>
        <w:tc>
          <w:tcPr>
            <w:tcW w:w="841" w:type="dxa"/>
            <w:shd w:val="clear" w:color="auto" w:fill="auto"/>
            <w:vAlign w:val="center"/>
          </w:tcPr>
          <w:p w14:paraId="25B615BA" w14:textId="77777777" w:rsidR="00EF0E5C" w:rsidRPr="00EA60D5" w:rsidRDefault="00EF0E5C" w:rsidP="00D25980">
            <w:pPr>
              <w:pStyle w:val="TAC"/>
            </w:pPr>
            <w:r>
              <w:t>13.2</w:t>
            </w:r>
          </w:p>
        </w:tc>
      </w:tr>
      <w:tr w:rsidR="00EF0E5C" w:rsidRPr="00EA60D5" w14:paraId="4C5A6C0A" w14:textId="77777777" w:rsidTr="00D25980">
        <w:trPr>
          <w:trHeight w:val="565"/>
          <w:jc w:val="center"/>
        </w:trPr>
        <w:tc>
          <w:tcPr>
            <w:tcW w:w="1187" w:type="dxa"/>
            <w:shd w:val="clear" w:color="auto" w:fill="D9D9D9"/>
            <w:vAlign w:val="center"/>
          </w:tcPr>
          <w:p w14:paraId="35152B03" w14:textId="77777777" w:rsidR="00EF0E5C" w:rsidRPr="00EA60D5" w:rsidRDefault="00EF0E5C" w:rsidP="00D25980">
            <w:pPr>
              <w:pStyle w:val="TAH"/>
              <w:rPr>
                <w:rFonts w:eastAsia="MS Mincho"/>
              </w:rPr>
            </w:pPr>
            <w:r w:rsidRPr="00400F9B">
              <w:rPr>
                <w:rFonts w:eastAsia="MS Mincho"/>
                <w:position w:val="-10"/>
              </w:rPr>
              <w:object w:dxaOrig="540" w:dyaOrig="300" w14:anchorId="50079401">
                <v:shape id="_x0000_i1450" type="#_x0000_t75" style="width:27pt;height:15pt" o:ole="">
                  <v:imagedata r:id="rId781" o:title=""/>
                </v:shape>
                <o:OLEObject Type="Embed" ProgID="Equation.3" ShapeID="_x0000_i1450" DrawAspect="Content" ObjectID="_1783089592" r:id="rId782"/>
              </w:object>
            </w:r>
            <w:r>
              <w:rPr>
                <w:rFonts w:eastAsia="MS Mincho"/>
              </w:rPr>
              <w:br/>
            </w:r>
            <w:r w:rsidRPr="00EA60D5">
              <w:rPr>
                <w:rFonts w:eastAsia="MS Mincho"/>
              </w:rPr>
              <w:t>[dB]</w:t>
            </w:r>
          </w:p>
        </w:tc>
        <w:tc>
          <w:tcPr>
            <w:tcW w:w="840" w:type="dxa"/>
            <w:vAlign w:val="center"/>
          </w:tcPr>
          <w:p w14:paraId="081FE6D6" w14:textId="77777777" w:rsidR="00EF0E5C" w:rsidRPr="00EA60D5" w:rsidRDefault="00EF0E5C" w:rsidP="00D25980">
            <w:pPr>
              <w:pStyle w:val="TAC"/>
            </w:pPr>
            <w:r w:rsidRPr="00EA60D5">
              <w:t>-3.5</w:t>
            </w:r>
          </w:p>
        </w:tc>
        <w:tc>
          <w:tcPr>
            <w:tcW w:w="841" w:type="dxa"/>
            <w:vAlign w:val="center"/>
          </w:tcPr>
          <w:p w14:paraId="4AE763ED" w14:textId="77777777" w:rsidR="00EF0E5C" w:rsidRPr="00EA60D5" w:rsidRDefault="00EF0E5C" w:rsidP="00D25980">
            <w:pPr>
              <w:pStyle w:val="TAC"/>
            </w:pPr>
            <w:r w:rsidRPr="00EA60D5">
              <w:t>-3</w:t>
            </w:r>
          </w:p>
        </w:tc>
        <w:tc>
          <w:tcPr>
            <w:tcW w:w="841" w:type="dxa"/>
            <w:vAlign w:val="center"/>
          </w:tcPr>
          <w:p w14:paraId="29F1602D" w14:textId="77777777" w:rsidR="00EF0E5C" w:rsidRPr="00EA60D5" w:rsidRDefault="00EF0E5C" w:rsidP="00D25980">
            <w:pPr>
              <w:pStyle w:val="TAC"/>
            </w:pPr>
            <w:r w:rsidRPr="00EA60D5">
              <w:t>-2.5</w:t>
            </w:r>
          </w:p>
        </w:tc>
        <w:tc>
          <w:tcPr>
            <w:tcW w:w="840" w:type="dxa"/>
            <w:vAlign w:val="center"/>
          </w:tcPr>
          <w:p w14:paraId="2C037976" w14:textId="77777777" w:rsidR="00EF0E5C" w:rsidRPr="00EA60D5" w:rsidRDefault="00EF0E5C" w:rsidP="00D25980">
            <w:pPr>
              <w:pStyle w:val="TAC"/>
            </w:pPr>
            <w:r>
              <w:t>-2</w:t>
            </w:r>
          </w:p>
        </w:tc>
        <w:tc>
          <w:tcPr>
            <w:tcW w:w="841" w:type="dxa"/>
            <w:shd w:val="clear" w:color="auto" w:fill="auto"/>
            <w:vAlign w:val="center"/>
          </w:tcPr>
          <w:p w14:paraId="1C5778EA" w14:textId="77777777" w:rsidR="00EF0E5C" w:rsidRPr="00EA60D5" w:rsidRDefault="00EF0E5C" w:rsidP="00D25980">
            <w:pPr>
              <w:pStyle w:val="TAC"/>
            </w:pPr>
            <w:r w:rsidRPr="00EA60D5">
              <w:t>-</w:t>
            </w:r>
            <w:r>
              <w:t>3</w:t>
            </w:r>
          </w:p>
        </w:tc>
        <w:tc>
          <w:tcPr>
            <w:tcW w:w="841" w:type="dxa"/>
            <w:shd w:val="clear" w:color="auto" w:fill="auto"/>
            <w:vAlign w:val="center"/>
          </w:tcPr>
          <w:p w14:paraId="62C662B3" w14:textId="77777777" w:rsidR="00EF0E5C" w:rsidRPr="00EA60D5" w:rsidRDefault="00EF0E5C" w:rsidP="00D25980">
            <w:pPr>
              <w:pStyle w:val="TAC"/>
            </w:pPr>
            <w:r>
              <w:t>-2.5</w:t>
            </w:r>
          </w:p>
        </w:tc>
        <w:tc>
          <w:tcPr>
            <w:tcW w:w="840" w:type="dxa"/>
            <w:vAlign w:val="center"/>
          </w:tcPr>
          <w:p w14:paraId="6FC567FB" w14:textId="77777777" w:rsidR="00EF0E5C" w:rsidRPr="00EA60D5" w:rsidRDefault="00EF0E5C" w:rsidP="00D25980">
            <w:pPr>
              <w:pStyle w:val="TAC"/>
            </w:pPr>
            <w:r>
              <w:t>-1.5</w:t>
            </w:r>
          </w:p>
        </w:tc>
        <w:tc>
          <w:tcPr>
            <w:tcW w:w="841" w:type="dxa"/>
            <w:shd w:val="clear" w:color="auto" w:fill="auto"/>
            <w:vAlign w:val="center"/>
          </w:tcPr>
          <w:p w14:paraId="03330B2A" w14:textId="77777777" w:rsidR="00EF0E5C" w:rsidRPr="00EA60D5" w:rsidRDefault="00EF0E5C" w:rsidP="00D25980">
            <w:pPr>
              <w:pStyle w:val="TAC"/>
            </w:pPr>
            <w:r>
              <w:t>-2.5</w:t>
            </w:r>
          </w:p>
        </w:tc>
        <w:tc>
          <w:tcPr>
            <w:tcW w:w="841" w:type="dxa"/>
            <w:vAlign w:val="center"/>
          </w:tcPr>
          <w:p w14:paraId="583FEADA" w14:textId="77777777" w:rsidR="00EF0E5C" w:rsidRPr="00EA60D5" w:rsidRDefault="00EF0E5C" w:rsidP="00D25980">
            <w:pPr>
              <w:pStyle w:val="TAC"/>
            </w:pPr>
            <w:r w:rsidRPr="00EA60D5">
              <w:t>-2</w:t>
            </w:r>
          </w:p>
        </w:tc>
        <w:tc>
          <w:tcPr>
            <w:tcW w:w="841" w:type="dxa"/>
            <w:shd w:val="clear" w:color="auto" w:fill="auto"/>
            <w:vAlign w:val="center"/>
          </w:tcPr>
          <w:p w14:paraId="27218790" w14:textId="77777777" w:rsidR="00EF0E5C" w:rsidRPr="00EA60D5" w:rsidRDefault="00EF0E5C" w:rsidP="00D25980">
            <w:pPr>
              <w:pStyle w:val="TAC"/>
            </w:pPr>
            <w:r>
              <w:t>-1</w:t>
            </w:r>
          </w:p>
        </w:tc>
      </w:tr>
    </w:tbl>
    <w:p w14:paraId="43EF9579" w14:textId="77777777" w:rsidR="00EF0E5C" w:rsidRDefault="00EF0E5C" w:rsidP="00EF0E5C">
      <w:pPr>
        <w:rPr>
          <w:highlight w:val="yellow"/>
        </w:rPr>
      </w:pPr>
    </w:p>
    <w:p w14:paraId="594614A1" w14:textId="77777777" w:rsidR="00EF0E5C" w:rsidRPr="00EA60D5" w:rsidRDefault="00EF0E5C" w:rsidP="00EF0E5C">
      <w:pPr>
        <w:pStyle w:val="TH"/>
        <w:rPr>
          <w:rFonts w:eastAsia="MS Mincho"/>
        </w:rPr>
      </w:pPr>
      <w:r w:rsidRPr="00EA60D5">
        <w:rPr>
          <w:rFonts w:eastAsia="MS Mincho"/>
        </w:rPr>
        <w:t xml:space="preserve">Table </w:t>
      </w:r>
      <w:r w:rsidRPr="00EA60D5">
        <w:rPr>
          <w:rFonts w:eastAsia="MS Mincho"/>
        </w:rPr>
        <w:fldChar w:fldCharType="begin"/>
      </w:r>
      <w:r w:rsidRPr="00EA60D5">
        <w:rPr>
          <w:rFonts w:eastAsia="MS Mincho"/>
        </w:rPr>
        <w:instrText xml:space="preserve"> SEQ Table </w:instrText>
      </w:r>
      <w:r>
        <w:rPr>
          <w:rFonts w:eastAsia="MS Mincho"/>
        </w:rPr>
        <w:instrText>\</w:instrText>
      </w:r>
      <w:r w:rsidRPr="00EA60D5">
        <w:rPr>
          <w:rFonts w:eastAsia="MS Mincho"/>
        </w:rPr>
        <w:instrText xml:space="preserve">* ARABIC </w:instrText>
      </w:r>
      <w:r w:rsidRPr="00EA60D5">
        <w:rPr>
          <w:rFonts w:eastAsia="MS Mincho"/>
        </w:rPr>
        <w:fldChar w:fldCharType="separate"/>
      </w:r>
      <w:r>
        <w:rPr>
          <w:rFonts w:eastAsia="MS Mincho"/>
          <w:noProof/>
        </w:rPr>
        <w:t>177</w:t>
      </w:r>
      <w:r w:rsidRPr="00EA60D5">
        <w:rPr>
          <w:rFonts w:eastAsia="MS Mincho"/>
        </w:rPr>
        <w:fldChar w:fldCharType="end"/>
      </w:r>
      <w:r w:rsidRPr="00EA60D5">
        <w:rPr>
          <w:rFonts w:eastAsia="MS Mincho"/>
        </w:rPr>
        <w:t xml:space="preserve">: </w:t>
      </w:r>
      <w:r>
        <w:rPr>
          <w:rFonts w:eastAsia="MS Mincho"/>
        </w:rPr>
        <w:t>Assumed n</w:t>
      </w:r>
      <w:r w:rsidRPr="00EA60D5">
        <w:rPr>
          <w:rFonts w:eastAsia="MS Mincho"/>
        </w:rPr>
        <w:t xml:space="preserve">oise </w:t>
      </w:r>
      <w:r>
        <w:rPr>
          <w:rFonts w:eastAsia="MS Mincho"/>
        </w:rPr>
        <w:t xml:space="preserve">attenuation </w:t>
      </w:r>
      <w:r w:rsidRPr="00EA60D5">
        <w:rPr>
          <w:rFonts w:eastAsia="MS Mincho"/>
        </w:rPr>
        <w:t xml:space="preserve">level </w:t>
      </w:r>
      <w:r>
        <w:rPr>
          <w:rFonts w:eastAsia="MS Mincho"/>
        </w:rPr>
        <w:t>for EVS primary modes for AMR-WB IO modes</w:t>
      </w:r>
    </w:p>
    <w:tbl>
      <w:tblPr>
        <w:tblW w:w="3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3"/>
        <w:gridCol w:w="1189"/>
        <w:gridCol w:w="1189"/>
      </w:tblGrid>
      <w:tr w:rsidR="00EF0E5C" w:rsidRPr="00EA60D5" w14:paraId="3FB1057C" w14:textId="77777777" w:rsidTr="00D25980">
        <w:trPr>
          <w:trHeight w:val="500"/>
          <w:jc w:val="center"/>
        </w:trPr>
        <w:tc>
          <w:tcPr>
            <w:tcW w:w="1233" w:type="dxa"/>
            <w:shd w:val="clear" w:color="auto" w:fill="D9D9D9"/>
            <w:vAlign w:val="center"/>
          </w:tcPr>
          <w:p w14:paraId="70923DE0" w14:textId="77777777" w:rsidR="00EF0E5C" w:rsidRPr="00EA60D5" w:rsidRDefault="00EF0E5C" w:rsidP="00D25980">
            <w:pPr>
              <w:pStyle w:val="TAH"/>
              <w:rPr>
                <w:rFonts w:eastAsia="MS Mincho"/>
              </w:rPr>
            </w:pPr>
            <w:r w:rsidRPr="00EA60D5">
              <w:rPr>
                <w:rFonts w:eastAsia="MS Mincho"/>
              </w:rPr>
              <w:t>Bandwidth</w:t>
            </w:r>
          </w:p>
        </w:tc>
        <w:tc>
          <w:tcPr>
            <w:tcW w:w="2378" w:type="dxa"/>
            <w:gridSpan w:val="2"/>
            <w:shd w:val="clear" w:color="auto" w:fill="auto"/>
            <w:vAlign w:val="center"/>
          </w:tcPr>
          <w:p w14:paraId="355CAEF7" w14:textId="77777777" w:rsidR="00EF0E5C" w:rsidRPr="00EA60D5" w:rsidRDefault="00EF0E5C" w:rsidP="00D25980">
            <w:pPr>
              <w:pStyle w:val="TAH"/>
            </w:pPr>
            <w:r>
              <w:t>AMR-WB IO</w:t>
            </w:r>
          </w:p>
        </w:tc>
      </w:tr>
      <w:tr w:rsidR="00EF0E5C" w:rsidRPr="00EA60D5" w14:paraId="6BE6DD85" w14:textId="77777777" w:rsidTr="00D25980">
        <w:trPr>
          <w:trHeight w:val="500"/>
          <w:jc w:val="center"/>
        </w:trPr>
        <w:tc>
          <w:tcPr>
            <w:tcW w:w="1233" w:type="dxa"/>
            <w:shd w:val="clear" w:color="auto" w:fill="D9D9D9"/>
            <w:vAlign w:val="center"/>
          </w:tcPr>
          <w:p w14:paraId="052C3207" w14:textId="77777777" w:rsidR="00EF0E5C" w:rsidRPr="00EA60D5" w:rsidRDefault="00EF0E5C" w:rsidP="00D25980">
            <w:pPr>
              <w:pStyle w:val="TAH"/>
              <w:rPr>
                <w:rFonts w:eastAsia="MS Mincho"/>
              </w:rPr>
            </w:pPr>
            <w:r w:rsidRPr="00EA60D5">
              <w:rPr>
                <w:rFonts w:eastAsia="MS Mincho"/>
              </w:rPr>
              <w:t>Bit-rates [kbps]</w:t>
            </w:r>
          </w:p>
        </w:tc>
        <w:tc>
          <w:tcPr>
            <w:tcW w:w="1189" w:type="dxa"/>
            <w:shd w:val="clear" w:color="auto" w:fill="auto"/>
            <w:vAlign w:val="center"/>
          </w:tcPr>
          <w:p w14:paraId="0B87F111" w14:textId="77777777" w:rsidR="00EF0E5C" w:rsidRPr="00EA60D5" w:rsidRDefault="00EF0E5C" w:rsidP="00D25980">
            <w:pPr>
              <w:pStyle w:val="TAC"/>
            </w:pPr>
            <w:r>
              <w:t>6.60</w:t>
            </w:r>
          </w:p>
        </w:tc>
        <w:tc>
          <w:tcPr>
            <w:tcW w:w="1189" w:type="dxa"/>
            <w:vAlign w:val="center"/>
          </w:tcPr>
          <w:p w14:paraId="7937C754" w14:textId="77777777" w:rsidR="00EF0E5C" w:rsidRPr="00EA60D5" w:rsidRDefault="00EF0E5C" w:rsidP="00D25980">
            <w:pPr>
              <w:pStyle w:val="TAC"/>
            </w:pPr>
            <w:r>
              <w:t>8.85</w:t>
            </w:r>
          </w:p>
        </w:tc>
      </w:tr>
      <w:tr w:rsidR="00EF0E5C" w:rsidRPr="00EA60D5" w14:paraId="6E073B58" w14:textId="77777777" w:rsidTr="00D25980">
        <w:trPr>
          <w:trHeight w:val="500"/>
          <w:jc w:val="center"/>
        </w:trPr>
        <w:tc>
          <w:tcPr>
            <w:tcW w:w="1233" w:type="dxa"/>
            <w:shd w:val="clear" w:color="auto" w:fill="D9D9D9"/>
            <w:vAlign w:val="center"/>
          </w:tcPr>
          <w:p w14:paraId="12CD28D6" w14:textId="77777777" w:rsidR="00EF0E5C" w:rsidRPr="00EA60D5" w:rsidRDefault="00EF0E5C" w:rsidP="00D25980">
            <w:pPr>
              <w:pStyle w:val="TAH"/>
              <w:rPr>
                <w:rFonts w:eastAsia="MS Mincho"/>
              </w:rPr>
            </w:pPr>
            <w:r w:rsidRPr="00400F9B">
              <w:rPr>
                <w:rFonts w:eastAsia="MS Mincho"/>
                <w:position w:val="-10"/>
              </w:rPr>
              <w:object w:dxaOrig="540" w:dyaOrig="300" w14:anchorId="4DC5CD0B">
                <v:shape id="_x0000_i1451" type="#_x0000_t75" style="width:27pt;height:15pt" o:ole="">
                  <v:imagedata r:id="rId781" o:title=""/>
                </v:shape>
                <o:OLEObject Type="Embed" ProgID="Equation.3" ShapeID="_x0000_i1451" DrawAspect="Content" ObjectID="_1783089593" r:id="rId783"/>
              </w:object>
            </w:r>
            <w:r w:rsidRPr="00EA60D5">
              <w:rPr>
                <w:rFonts w:eastAsia="MS Mincho"/>
              </w:rPr>
              <w:t>[dB]</w:t>
            </w:r>
          </w:p>
        </w:tc>
        <w:tc>
          <w:tcPr>
            <w:tcW w:w="1189" w:type="dxa"/>
            <w:shd w:val="clear" w:color="auto" w:fill="auto"/>
            <w:vAlign w:val="center"/>
          </w:tcPr>
          <w:p w14:paraId="63A45469" w14:textId="77777777" w:rsidR="00EF0E5C" w:rsidRPr="00EA60D5" w:rsidRDefault="00EF0E5C" w:rsidP="00D25980">
            <w:pPr>
              <w:pStyle w:val="TAC"/>
            </w:pPr>
            <w:r w:rsidRPr="00EA60D5">
              <w:t>-</w:t>
            </w:r>
            <w:r>
              <w:t>4</w:t>
            </w:r>
          </w:p>
        </w:tc>
        <w:tc>
          <w:tcPr>
            <w:tcW w:w="1189" w:type="dxa"/>
            <w:vAlign w:val="center"/>
          </w:tcPr>
          <w:p w14:paraId="3247229A" w14:textId="77777777" w:rsidR="00EF0E5C" w:rsidRPr="00EA60D5" w:rsidRDefault="00EF0E5C" w:rsidP="00D25980">
            <w:pPr>
              <w:pStyle w:val="TAC"/>
            </w:pPr>
            <w:r>
              <w:t>-3</w:t>
            </w:r>
          </w:p>
        </w:tc>
      </w:tr>
    </w:tbl>
    <w:p w14:paraId="267C9129" w14:textId="77777777" w:rsidR="00EF0E5C" w:rsidRDefault="00EF0E5C" w:rsidP="00EF0E5C">
      <w:pPr>
        <w:rPr>
          <w:highlight w:val="yellow"/>
        </w:rPr>
      </w:pPr>
    </w:p>
    <w:p w14:paraId="13D9A4D8" w14:textId="77777777" w:rsidR="00EF0E5C" w:rsidRPr="00EA60D5" w:rsidRDefault="00EF0E5C" w:rsidP="00EF0E5C">
      <w:pPr>
        <w:rPr>
          <w:rFonts w:eastAsia="MS Mincho"/>
        </w:rPr>
      </w:pPr>
      <w:r>
        <w:rPr>
          <w:rFonts w:eastAsia="MS Mincho"/>
        </w:rPr>
        <w:t>T</w:t>
      </w:r>
      <w:r w:rsidRPr="00EA60D5">
        <w:rPr>
          <w:rFonts w:eastAsia="MS Mincho"/>
        </w:rPr>
        <w:t xml:space="preserve">he energy </w:t>
      </w:r>
      <w:r w:rsidRPr="00EA60D5">
        <w:rPr>
          <w:rFonts w:eastAsia="MS Mincho"/>
          <w:position w:val="-12"/>
        </w:rPr>
        <w:object w:dxaOrig="840" w:dyaOrig="400" w14:anchorId="3858014E">
          <v:shape id="_x0000_i1452" type="#_x0000_t75" style="width:42pt;height:19.9pt" o:ole="">
            <v:imagedata r:id="rId784" o:title=""/>
          </v:shape>
          <o:OLEObject Type="Embed" ProgID="Equation.3" ShapeID="_x0000_i1452" DrawAspect="Content" ObjectID="_1783089594" r:id="rId785"/>
        </w:object>
      </w:r>
      <w:r w:rsidRPr="00EA60D5">
        <w:rPr>
          <w:rFonts w:eastAsia="MS Mincho"/>
        </w:rPr>
        <w:t xml:space="preserve">of the random noise is adjusted for each FFT bin </w:t>
      </w:r>
      <w:r w:rsidRPr="00EA60D5">
        <w:rPr>
          <w:rFonts w:eastAsia="MS Mincho"/>
          <w:i/>
        </w:rPr>
        <w:t>j</w:t>
      </w:r>
      <w:r w:rsidRPr="00EA60D5">
        <w:rPr>
          <w:rFonts w:eastAsia="MS Mincho"/>
        </w:rPr>
        <w:t xml:space="preserve"> as</w:t>
      </w:r>
    </w:p>
    <w:p w14:paraId="1F95A8DE" w14:textId="77777777" w:rsidR="00EF0E5C" w:rsidRPr="00EA60D5" w:rsidRDefault="00EF0E5C" w:rsidP="00EF0E5C">
      <w:pPr>
        <w:pStyle w:val="EQ"/>
        <w:rPr>
          <w:rFonts w:eastAsia="MS Mincho"/>
        </w:rPr>
      </w:pPr>
      <w:r w:rsidRPr="00EA60D5">
        <w:rPr>
          <w:rFonts w:eastAsia="MS Mincho"/>
        </w:rPr>
        <w:tab/>
      </w:r>
      <w:r w:rsidRPr="00E20FFB">
        <w:rPr>
          <w:position w:val="-12"/>
        </w:rPr>
        <w:object w:dxaOrig="4040" w:dyaOrig="400" w14:anchorId="2336CCCD">
          <v:shape id="_x0000_i1453" type="#_x0000_t75" style="width:202.15pt;height:19.9pt" o:ole="">
            <v:imagedata r:id="rId786" o:title=""/>
          </v:shape>
          <o:OLEObject Type="Embed" ProgID="Equation.3" ShapeID="_x0000_i1453" DrawAspect="Content" ObjectID="_1783089595" r:id="rId787"/>
        </w:object>
      </w:r>
      <w:r w:rsidRPr="00EA60D5">
        <w:rPr>
          <w:rFonts w:eastAsia="MS Mincho"/>
        </w:rPr>
        <w:t>,</w:t>
      </w:r>
      <w:r w:rsidRPr="00EA60D5">
        <w:rPr>
          <w:rFonts w:eastAsia="MS Mincho"/>
        </w:rPr>
        <w:tab/>
        <w:t>(</w:t>
      </w:r>
      <w:r w:rsidRPr="00EA60D5">
        <w:rPr>
          <w:rFonts w:eastAsia="MS Mincho"/>
        </w:rPr>
        <w:fldChar w:fldCharType="begin"/>
      </w:r>
      <w:r w:rsidRPr="00EA60D5">
        <w:rPr>
          <w:rFonts w:eastAsia="MS Mincho"/>
        </w:rPr>
        <w:instrText xml:space="preserve"> SEQ eqn \* MERGEFORMAT </w:instrText>
      </w:r>
      <w:r w:rsidRPr="00EA60D5">
        <w:rPr>
          <w:rFonts w:eastAsia="MS Mincho"/>
        </w:rPr>
        <w:fldChar w:fldCharType="separate"/>
      </w:r>
      <w:r>
        <w:rPr>
          <w:rFonts w:eastAsia="MS Mincho"/>
        </w:rPr>
        <w:t>2089</w:t>
      </w:r>
      <w:r w:rsidRPr="00EA60D5">
        <w:rPr>
          <w:rFonts w:eastAsia="MS Mincho"/>
        </w:rPr>
        <w:fldChar w:fldCharType="end"/>
      </w:r>
      <w:r w:rsidRPr="00EA60D5">
        <w:rPr>
          <w:rFonts w:eastAsia="MS Mincho"/>
        </w:rPr>
        <w:t>)</w:t>
      </w:r>
    </w:p>
    <w:p w14:paraId="4B7C218B" w14:textId="77777777" w:rsidR="00EF0E5C" w:rsidRPr="00EA60D5" w:rsidRDefault="00EF0E5C" w:rsidP="00EF0E5C">
      <w:pPr>
        <w:rPr>
          <w:rFonts w:eastAsia="MS Mincho"/>
        </w:rPr>
      </w:pPr>
      <w:r w:rsidRPr="00EA60D5">
        <w:rPr>
          <w:rFonts w:eastAsia="MS Mincho"/>
        </w:rPr>
        <w:t>where</w:t>
      </w:r>
    </w:p>
    <w:p w14:paraId="741FA39D" w14:textId="77777777" w:rsidR="00EF0E5C" w:rsidRPr="00EA60D5" w:rsidRDefault="00EF0E5C" w:rsidP="00EF0E5C">
      <w:pPr>
        <w:pStyle w:val="EQ"/>
        <w:rPr>
          <w:rFonts w:eastAsia="MS Mincho"/>
        </w:rPr>
      </w:pPr>
      <w:r w:rsidRPr="00EA60D5">
        <w:rPr>
          <w:rFonts w:eastAsia="MS Mincho"/>
        </w:rPr>
        <w:tab/>
      </w:r>
      <w:r w:rsidRPr="00E54B57">
        <w:rPr>
          <w:position w:val="-10"/>
        </w:rPr>
        <w:object w:dxaOrig="2580" w:dyaOrig="300" w14:anchorId="085BA88C">
          <v:shape id="_x0000_i1454" type="#_x0000_t75" style="width:129pt;height:15pt" o:ole="">
            <v:imagedata r:id="rId788" o:title=""/>
          </v:shape>
          <o:OLEObject Type="Embed" ProgID="Equation.3" ShapeID="_x0000_i1454" DrawAspect="Content" ObjectID="_1783089596" r:id="rId789"/>
        </w:object>
      </w:r>
      <w:r w:rsidRPr="00EA60D5">
        <w:rPr>
          <w:rFonts w:eastAsia="MS Mincho"/>
        </w:rPr>
        <w:tab/>
        <w:t>(</w:t>
      </w:r>
      <w:r w:rsidRPr="00EA60D5">
        <w:rPr>
          <w:rFonts w:eastAsia="MS Mincho"/>
        </w:rPr>
        <w:fldChar w:fldCharType="begin"/>
      </w:r>
      <w:r w:rsidRPr="00EA60D5">
        <w:rPr>
          <w:rFonts w:eastAsia="MS Mincho"/>
        </w:rPr>
        <w:instrText xml:space="preserve"> SEQ eqn \* MERGEFORMAT </w:instrText>
      </w:r>
      <w:r w:rsidRPr="00EA60D5">
        <w:rPr>
          <w:rFonts w:eastAsia="MS Mincho"/>
        </w:rPr>
        <w:fldChar w:fldCharType="separate"/>
      </w:r>
      <w:r>
        <w:rPr>
          <w:rFonts w:eastAsia="MS Mincho"/>
        </w:rPr>
        <w:t>2090</w:t>
      </w:r>
      <w:r w:rsidRPr="00EA60D5">
        <w:rPr>
          <w:rFonts w:eastAsia="MS Mincho"/>
        </w:rPr>
        <w:fldChar w:fldCharType="end"/>
      </w:r>
      <w:r w:rsidRPr="00EA60D5">
        <w:rPr>
          <w:rFonts w:eastAsia="MS Mincho"/>
        </w:rPr>
        <w:t>)</w:t>
      </w:r>
    </w:p>
    <w:p w14:paraId="7CD4C13B" w14:textId="77777777" w:rsidR="00EF0E5C" w:rsidRPr="00EA60D5" w:rsidRDefault="00EF0E5C" w:rsidP="00EF0E5C">
      <w:pPr>
        <w:rPr>
          <w:rFonts w:eastAsia="MS Mincho"/>
          <w:sz w:val="22"/>
        </w:rPr>
      </w:pPr>
      <w:r w:rsidRPr="00EA60D5">
        <w:rPr>
          <w:rFonts w:eastAsia="MS Mincho"/>
        </w:rPr>
        <w:t>can be interpreted as the likelihood of being in a noisy speech situation. It is used as a soft decision to reject clean speech or music situations where the noisy speech detection flag</w:t>
      </w:r>
      <w:r w:rsidRPr="00EA60D5">
        <w:rPr>
          <w:rFonts w:eastAsia="MS Mincho"/>
          <w:position w:val="-10"/>
        </w:rPr>
        <w:object w:dxaOrig="520" w:dyaOrig="300" w14:anchorId="3F5DAEB1">
          <v:shape id="_x0000_i1455" type="#_x0000_t75" style="width:25.9pt;height:15pt" o:ole="">
            <v:imagedata r:id="rId790" o:title=""/>
          </v:shape>
          <o:OLEObject Type="Embed" ProgID="Equation.3" ShapeID="_x0000_i1455" DrawAspect="Content" ObjectID="_1783089597" r:id="rId791"/>
        </w:object>
      </w:r>
      <w:r w:rsidRPr="00EA60D5">
        <w:rPr>
          <w:rFonts w:eastAsia="MS Mincho"/>
        </w:rPr>
        <w:t>becomes zero (see clause 6.9.1.1).</w:t>
      </w:r>
    </w:p>
    <w:p w14:paraId="0905F6BD" w14:textId="77777777" w:rsidR="00EF0E5C" w:rsidRDefault="00EF0E5C" w:rsidP="00EF0E5C">
      <w:pPr>
        <w:pStyle w:val="Heading4"/>
        <w:rPr>
          <w:rFonts w:eastAsia="MS Mincho"/>
        </w:rPr>
      </w:pPr>
      <w:bookmarkStart w:id="87" w:name="_Toc394480246"/>
      <w:r>
        <w:rPr>
          <w:rFonts w:eastAsia="MS Mincho"/>
        </w:rPr>
        <w:t>6.9.1</w:t>
      </w:r>
      <w:r w:rsidRPr="00EA60D5">
        <w:rPr>
          <w:rFonts w:eastAsia="MS Mincho"/>
        </w:rPr>
        <w:t>.</w:t>
      </w:r>
      <w:r>
        <w:rPr>
          <w:rFonts w:eastAsia="MS Mincho"/>
        </w:rPr>
        <w:t>4</w:t>
      </w:r>
      <w:r>
        <w:rPr>
          <w:rFonts w:eastAsia="MS Mincho"/>
        </w:rPr>
        <w:tab/>
      </w:r>
      <w:r w:rsidRPr="00EA60D5">
        <w:rPr>
          <w:rFonts w:eastAsia="MS Mincho"/>
        </w:rPr>
        <w:t xml:space="preserve">Noise generation and addition in the </w:t>
      </w:r>
      <w:r>
        <w:rPr>
          <w:rFonts w:eastAsia="MS Mincho"/>
        </w:rPr>
        <w:t xml:space="preserve">MDCT </w:t>
      </w:r>
      <w:r w:rsidRPr="00EA60D5">
        <w:rPr>
          <w:rFonts w:eastAsia="MS Mincho"/>
        </w:rPr>
        <w:t>domain</w:t>
      </w:r>
      <w:bookmarkEnd w:id="87"/>
    </w:p>
    <w:p w14:paraId="44D75F57" w14:textId="77777777" w:rsidR="00EF0E5C" w:rsidRDefault="00EF0E5C" w:rsidP="00EF0E5C">
      <w:r>
        <w:t>If the current frame is an MDCT based TCX frame, the comfort noise addition is performed directly in the MDCT domain. The random noise adjustment for each MDCT bin</w:t>
      </w:r>
      <w:r w:rsidRPr="00BF285A">
        <w:rPr>
          <w:position w:val="-10"/>
        </w:rPr>
        <w:object w:dxaOrig="180" w:dyaOrig="279" w14:anchorId="0803A01C">
          <v:shape id="_x0000_i1456" type="#_x0000_t75" style="width:9pt;height:13.9pt" o:ole="">
            <v:imagedata r:id="rId792" o:title=""/>
          </v:shape>
          <o:OLEObject Type="Embed" ProgID="Equation.3" ShapeID="_x0000_i1456" DrawAspect="Content" ObjectID="_1783089598" r:id="rId793"/>
        </w:object>
      </w:r>
      <w:r>
        <w:t>is derived from the FFT-based comfort noise adjustment:</w:t>
      </w:r>
    </w:p>
    <w:p w14:paraId="15716CAB" w14:textId="77777777" w:rsidR="00EF0E5C" w:rsidRPr="00EA60D5" w:rsidRDefault="00EF0E5C" w:rsidP="00EF0E5C">
      <w:pPr>
        <w:pStyle w:val="EQ"/>
        <w:rPr>
          <w:rFonts w:eastAsia="MS Mincho"/>
        </w:rPr>
      </w:pPr>
      <w:r w:rsidRPr="00EA60D5">
        <w:rPr>
          <w:rFonts w:eastAsia="MS Mincho"/>
        </w:rPr>
        <w:tab/>
      </w:r>
      <w:r w:rsidRPr="00564581">
        <w:rPr>
          <w:position w:val="-12"/>
        </w:rPr>
        <w:object w:dxaOrig="2780" w:dyaOrig="380" w14:anchorId="0E22038E">
          <v:shape id="_x0000_i1457" type="#_x0000_t75" style="width:139.15pt;height:19.15pt" o:ole="">
            <v:imagedata r:id="rId794" o:title=""/>
          </v:shape>
          <o:OLEObject Type="Embed" ProgID="Equation.3" ShapeID="_x0000_i1457" DrawAspect="Content" ObjectID="_1783089599" r:id="rId795"/>
        </w:object>
      </w:r>
      <w:r>
        <w:t>.</w:t>
      </w:r>
      <w:r>
        <w:tab/>
      </w:r>
      <w:r w:rsidRPr="00DA53B7">
        <w:t>(</w:t>
      </w:r>
      <w:fldSimple w:instr=" SEQ eqn \* MERGEFORMAT ">
        <w:r>
          <w:t>2091</w:t>
        </w:r>
      </w:fldSimple>
      <w:r w:rsidRPr="00DA53B7">
        <w:t>)</w:t>
      </w:r>
    </w:p>
    <w:p w14:paraId="3B628A5A" w14:textId="77777777" w:rsidR="00EF0E5C" w:rsidRDefault="00EF0E5C" w:rsidP="00EF0E5C">
      <w:r>
        <w:t>The adjusted random noise is subsequently added to the MDCT bins as last steps before doing the inverse transformation to time-domain:</w:t>
      </w:r>
    </w:p>
    <w:p w14:paraId="4E627B4E" w14:textId="77777777" w:rsidR="00EF0E5C" w:rsidRPr="00374DB6" w:rsidRDefault="00EF0E5C" w:rsidP="00EF0E5C">
      <w:pPr>
        <w:pStyle w:val="EQ"/>
        <w:rPr>
          <w:rFonts w:eastAsia="MS Mincho"/>
        </w:rPr>
      </w:pPr>
      <w:r>
        <w:tab/>
      </w:r>
      <w:r w:rsidRPr="00564581">
        <w:rPr>
          <w:position w:val="-12"/>
        </w:rPr>
        <w:object w:dxaOrig="2540" w:dyaOrig="320" w14:anchorId="49EF0699">
          <v:shape id="_x0000_i1458" type="#_x0000_t75" style="width:127.15pt;height:16.15pt" o:ole="">
            <v:imagedata r:id="rId796" o:title=""/>
          </v:shape>
          <o:OLEObject Type="Embed" ProgID="Equation.3" ShapeID="_x0000_i1458" DrawAspect="Content" ObjectID="_1783089600" r:id="rId797"/>
        </w:object>
      </w:r>
      <w:r>
        <w:t>.</w:t>
      </w:r>
      <w:r>
        <w:tab/>
      </w:r>
      <w:r w:rsidRPr="00DA53B7">
        <w:t>(</w:t>
      </w:r>
      <w:fldSimple w:instr=" SEQ eqn \* MERGEFORMAT ">
        <w:r>
          <w:t>2092</w:t>
        </w:r>
      </w:fldSimple>
      <w:r w:rsidRPr="00DA53B7">
        <w:t>)</w:t>
      </w:r>
    </w:p>
    <w:p w14:paraId="33214CA8" w14:textId="77777777" w:rsidR="00EF0E5C" w:rsidRPr="00E20E70" w:rsidRDefault="00EF0E5C" w:rsidP="00EF0E5C">
      <w:pPr>
        <w:pStyle w:val="Heading3"/>
      </w:pPr>
      <w:bookmarkStart w:id="88" w:name="_Toc394339764"/>
      <w:r>
        <w:t>6.9.2</w:t>
      </w:r>
      <w:r>
        <w:tab/>
        <w:t>Long term prediction processing</w:t>
      </w:r>
      <w:bookmarkEnd w:id="88"/>
    </w:p>
    <w:p w14:paraId="1F86A366" w14:textId="77777777" w:rsidR="00EF0E5C" w:rsidRPr="00D93682" w:rsidRDefault="00EF0E5C" w:rsidP="00EF0E5C">
      <w:r>
        <w:t>For the TCX coding mode and bitrates up to 48kbps, LTP post filtering is applied to the output signal, using the LTP parameters transmitted in the bitstream.</w:t>
      </w:r>
    </w:p>
    <w:p w14:paraId="0B3735C8" w14:textId="77777777" w:rsidR="00EF0E5C" w:rsidRDefault="00EF0E5C" w:rsidP="00EF0E5C">
      <w:pPr>
        <w:pStyle w:val="Heading4"/>
      </w:pPr>
      <w:bookmarkStart w:id="89" w:name="_Toc394339765"/>
      <w:r>
        <w:t>6.9.2.1</w:t>
      </w:r>
      <w:r>
        <w:tab/>
        <w:t>Decoding LTP parameters</w:t>
      </w:r>
      <w:bookmarkEnd w:id="89"/>
    </w:p>
    <w:p w14:paraId="6016F632" w14:textId="77777777" w:rsidR="00EF0E5C" w:rsidRDefault="00EF0E5C" w:rsidP="00EF0E5C">
      <w:r>
        <w:t xml:space="preserve">If LTP is active, integer pitch lag </w:t>
      </w:r>
      <w:r w:rsidRPr="00E359E5">
        <w:rPr>
          <w:position w:val="-10"/>
        </w:rPr>
        <w:object w:dxaOrig="480" w:dyaOrig="300" w14:anchorId="71DCF545">
          <v:shape id="_x0000_i1459" type="#_x0000_t75" style="width:24pt;height:15pt" o:ole="">
            <v:imagedata r:id="rId798" o:title=""/>
          </v:shape>
          <o:OLEObject Type="Embed" ProgID="Equation.3" ShapeID="_x0000_i1459" DrawAspect="Content" ObjectID="_1783089601" r:id="rId799"/>
        </w:object>
      </w:r>
      <w:r>
        <w:t xml:space="preserve">, fractional pitch lag </w:t>
      </w:r>
      <w:r w:rsidRPr="00E359E5">
        <w:rPr>
          <w:position w:val="-10"/>
        </w:rPr>
        <w:object w:dxaOrig="480" w:dyaOrig="300" w14:anchorId="44BA422A">
          <v:shape id="_x0000_i1460" type="#_x0000_t75" style="width:24pt;height:15pt" o:ole="">
            <v:imagedata r:id="rId800" o:title=""/>
          </v:shape>
          <o:OLEObject Type="Embed" ProgID="Equation.3" ShapeID="_x0000_i1460" DrawAspect="Content" ObjectID="_1783089602" r:id="rId801"/>
        </w:object>
      </w:r>
      <w:r>
        <w:t xml:space="preserve"> and gain </w:t>
      </w:r>
      <w:r w:rsidRPr="00E359E5">
        <w:rPr>
          <w:position w:val="-10"/>
        </w:rPr>
        <w:object w:dxaOrig="499" w:dyaOrig="300" w14:anchorId="388926E4">
          <v:shape id="_x0000_i1461" type="#_x0000_t75" style="width:25.15pt;height:15pt" o:ole="">
            <v:imagedata r:id="rId802" o:title=""/>
          </v:shape>
          <o:OLEObject Type="Embed" ProgID="Equation.3" ShapeID="_x0000_i1461" DrawAspect="Content" ObjectID="_1783089603" r:id="rId803"/>
        </w:object>
      </w:r>
      <w:r>
        <w:t xml:space="preserve"> are decoded from the transmitted indices </w:t>
      </w:r>
      <w:r w:rsidRPr="005E77EC">
        <w:rPr>
          <w:position w:val="-14"/>
        </w:rPr>
        <w:object w:dxaOrig="720" w:dyaOrig="340" w14:anchorId="00A5C64F">
          <v:shape id="_x0000_i1462" type="#_x0000_t75" style="width:35.65pt;height:16.5pt" o:ole="">
            <v:imagedata r:id="rId804" o:title=""/>
          </v:shape>
          <o:OLEObject Type="Embed" ProgID="Equation.3" ShapeID="_x0000_i1462" DrawAspect="Content" ObjectID="_1783089604" r:id="rId805"/>
        </w:object>
      </w:r>
      <w:r>
        <w:t xml:space="preserve"> and </w:t>
      </w:r>
      <w:r w:rsidRPr="005E77EC">
        <w:rPr>
          <w:position w:val="-14"/>
        </w:rPr>
        <w:object w:dxaOrig="800" w:dyaOrig="340" w14:anchorId="72B57121">
          <v:shape id="_x0000_i1463" type="#_x0000_t75" style="width:40.15pt;height:16.5pt" o:ole="">
            <v:imagedata r:id="rId806" o:title=""/>
          </v:shape>
          <o:OLEObject Type="Embed" ProgID="Equation.3" ShapeID="_x0000_i1463" DrawAspect="Content" ObjectID="_1783089605" r:id="rId807"/>
        </w:object>
      </w:r>
      <w:r>
        <w:t>:</w:t>
      </w:r>
    </w:p>
    <w:p w14:paraId="6BEFD35F" w14:textId="77777777" w:rsidR="00EF0E5C" w:rsidRDefault="00EF0E5C" w:rsidP="00EF0E5C"/>
    <w:p w14:paraId="6A8CE356" w14:textId="77777777" w:rsidR="00EF0E5C" w:rsidRDefault="00EF0E5C" w:rsidP="00EF0E5C">
      <w:pPr>
        <w:pStyle w:val="EQ"/>
      </w:pPr>
      <w:r>
        <w:tab/>
      </w:r>
      <w:r w:rsidRPr="00E359E5">
        <w:rPr>
          <w:position w:val="-170"/>
        </w:rPr>
        <w:object w:dxaOrig="10180" w:dyaOrig="3940" w14:anchorId="35C1F42E">
          <v:shape id="_x0000_i1464" type="#_x0000_t75" style="width:412.15pt;height:159.75pt" o:ole="">
            <v:imagedata r:id="rId808" o:title=""/>
          </v:shape>
          <o:OLEObject Type="Embed" ProgID="Equation.3" ShapeID="_x0000_i1464" DrawAspect="Content" ObjectID="_1783089606" r:id="rId809"/>
        </w:object>
      </w:r>
      <w:r>
        <w:tab/>
      </w:r>
      <w:r w:rsidRPr="00564581">
        <w:t>(</w:t>
      </w:r>
      <w:r w:rsidRPr="00564581">
        <w:fldChar w:fldCharType="begin"/>
      </w:r>
      <w:r w:rsidRPr="00564581">
        <w:instrText xml:space="preserve"> SEQ eqn </w:instrText>
      </w:r>
      <w:r>
        <w:instrText>\</w:instrText>
      </w:r>
      <w:r w:rsidRPr="00564581">
        <w:instrText xml:space="preserve">* MERGEFORMAT </w:instrText>
      </w:r>
      <w:r w:rsidRPr="00564581">
        <w:fldChar w:fldCharType="separate"/>
      </w:r>
      <w:r>
        <w:t>2093</w:t>
      </w:r>
      <w:r w:rsidRPr="00564581">
        <w:fldChar w:fldCharType="end"/>
      </w:r>
      <w:r w:rsidRPr="00564581">
        <w:t>)</w:t>
      </w:r>
    </w:p>
    <w:p w14:paraId="39FA55F3" w14:textId="77777777" w:rsidR="00EF0E5C" w:rsidRDefault="00EF0E5C" w:rsidP="00EF0E5C"/>
    <w:p w14:paraId="53C020D8" w14:textId="77777777" w:rsidR="00EF0E5C" w:rsidRDefault="00EF0E5C" w:rsidP="00EF0E5C">
      <w:pPr>
        <w:pStyle w:val="EQ"/>
      </w:pPr>
      <w:r>
        <w:tab/>
      </w:r>
      <w:r w:rsidRPr="00E359E5">
        <w:rPr>
          <w:position w:val="-14"/>
        </w:rPr>
        <w:object w:dxaOrig="2460" w:dyaOrig="340" w14:anchorId="6CC14B05">
          <v:shape id="_x0000_i1465" type="#_x0000_t75" style="width:121.9pt;height:16.9pt" o:ole="">
            <v:imagedata r:id="rId810" o:title=""/>
          </v:shape>
          <o:OLEObject Type="Embed" ProgID="Equation.3" ShapeID="_x0000_i1465" DrawAspect="Content" ObjectID="_1783089607" r:id="rId811"/>
        </w:object>
      </w:r>
      <w:r>
        <w:tab/>
      </w:r>
      <w:r w:rsidRPr="00564581">
        <w:t>(</w:t>
      </w:r>
      <w:fldSimple w:instr=" SEQ eqn \* MERGEFORMAT ">
        <w:r>
          <w:t>2094</w:t>
        </w:r>
      </w:fldSimple>
      <w:r w:rsidRPr="00564581">
        <w:t>)</w:t>
      </w:r>
    </w:p>
    <w:p w14:paraId="0CB8E8F2" w14:textId="77777777" w:rsidR="00EF0E5C" w:rsidRDefault="00EF0E5C" w:rsidP="00EF0E5C">
      <w:r>
        <w:t>If LTP is not active, LTP parameters are set as follows:</w:t>
      </w:r>
    </w:p>
    <w:p w14:paraId="2CCD43AA" w14:textId="77777777" w:rsidR="00EF0E5C" w:rsidRDefault="00EF0E5C" w:rsidP="00EF0E5C">
      <w:r w:rsidRPr="00E359E5">
        <w:rPr>
          <w:position w:val="-56"/>
        </w:rPr>
        <w:object w:dxaOrig="1600" w:dyaOrig="1219" w14:anchorId="4E67F581">
          <v:shape id="_x0000_i1466" type="#_x0000_t75" style="width:79.15pt;height:61.15pt" o:ole="">
            <v:imagedata r:id="rId812" o:title=""/>
          </v:shape>
          <o:OLEObject Type="Embed" ProgID="Equation.3" ShapeID="_x0000_i1466" DrawAspect="Content" ObjectID="_1783089608" r:id="rId813"/>
        </w:object>
      </w:r>
    </w:p>
    <w:p w14:paraId="59A989A1" w14:textId="77777777" w:rsidR="00EF0E5C" w:rsidRDefault="00EF0E5C" w:rsidP="00EF0E5C">
      <w:r>
        <w:t>On encoder side the pitch lag is computed on the LTP sampling rate, therefore it has to be converted to the output sampling rate first:</w:t>
      </w:r>
    </w:p>
    <w:p w14:paraId="5811BA28" w14:textId="77777777" w:rsidR="00EF0E5C" w:rsidRDefault="00EF0E5C" w:rsidP="00EF0E5C">
      <w:pPr>
        <w:pStyle w:val="EQ"/>
      </w:pPr>
      <w:r>
        <w:tab/>
      </w:r>
      <w:r w:rsidRPr="00E359E5">
        <w:rPr>
          <w:position w:val="-66"/>
        </w:rPr>
        <w:object w:dxaOrig="3180" w:dyaOrig="1420" w14:anchorId="054224EB">
          <v:shape id="_x0000_i1467" type="#_x0000_t75" style="width:157.5pt;height:70.15pt" o:ole="">
            <v:imagedata r:id="rId814" o:title=""/>
          </v:shape>
          <o:OLEObject Type="Embed" ProgID="Equation.3" ShapeID="_x0000_i1467" DrawAspect="Content" ObjectID="_1783089609" r:id="rId815"/>
        </w:object>
      </w:r>
      <w:r>
        <w:tab/>
      </w:r>
      <w:r w:rsidRPr="00564581">
        <w:t>(</w:t>
      </w:r>
      <w:fldSimple w:instr=" SEQ eqn \* MERGEFORMAT ">
        <w:r>
          <w:t>2095</w:t>
        </w:r>
      </w:fldSimple>
      <w:r w:rsidRPr="00564581">
        <w:t>)</w:t>
      </w:r>
    </w:p>
    <w:p w14:paraId="3B1F741D" w14:textId="77777777" w:rsidR="00EF0E5C" w:rsidRDefault="00EF0E5C" w:rsidP="00EF0E5C"/>
    <w:p w14:paraId="40B63F5F" w14:textId="77777777" w:rsidR="00EF0E5C" w:rsidRDefault="00EF0E5C" w:rsidP="00EF0E5C">
      <w:r>
        <w:t>For 48kbps bitrate the LTP gain is reduced as follows:</w:t>
      </w:r>
    </w:p>
    <w:p w14:paraId="2AA9FA40" w14:textId="77777777" w:rsidR="00EF0E5C" w:rsidRDefault="00EF0E5C" w:rsidP="00EF0E5C">
      <w:pPr>
        <w:pStyle w:val="EQ"/>
      </w:pPr>
      <w:r>
        <w:tab/>
      </w:r>
      <w:r w:rsidRPr="00E359E5">
        <w:rPr>
          <w:position w:val="-42"/>
        </w:rPr>
        <w:object w:dxaOrig="4860" w:dyaOrig="940" w14:anchorId="558EF0AF">
          <v:shape id="_x0000_i1468" type="#_x0000_t75" style="width:240.75pt;height:46.9pt" o:ole="">
            <v:imagedata r:id="rId816" o:title=""/>
          </v:shape>
          <o:OLEObject Type="Embed" ProgID="Equation.3" ShapeID="_x0000_i1468" DrawAspect="Content" ObjectID="_1783089610" r:id="rId817"/>
        </w:object>
      </w:r>
      <w:r>
        <w:tab/>
      </w:r>
      <w:r w:rsidRPr="00564581">
        <w:t>(</w:t>
      </w:r>
      <w:fldSimple w:instr=" SEQ eqn \* MERGEFORMAT ">
        <w:r>
          <w:t>2096</w:t>
        </w:r>
      </w:fldSimple>
      <w:r w:rsidRPr="00564581">
        <w:t>)</w:t>
      </w:r>
    </w:p>
    <w:p w14:paraId="55F241D0" w14:textId="77777777" w:rsidR="00EF0E5C" w:rsidRDefault="00EF0E5C" w:rsidP="00EF0E5C"/>
    <w:p w14:paraId="49D3BD3A" w14:textId="77777777" w:rsidR="00EF0E5C" w:rsidRDefault="00EF0E5C" w:rsidP="00EF0E5C">
      <w:pPr>
        <w:pStyle w:val="Heading5"/>
      </w:pPr>
      <w:bookmarkStart w:id="90" w:name="_Toc394339766"/>
      <w:r>
        <w:t>6.9.2.2</w:t>
      </w:r>
      <w:r>
        <w:tab/>
        <w:t>LTP post filtering</w:t>
      </w:r>
      <w:bookmarkEnd w:id="90"/>
    </w:p>
    <w:p w14:paraId="5B0F2CCA" w14:textId="77777777" w:rsidR="00EF0E5C" w:rsidRDefault="00EF0E5C" w:rsidP="00EF0E5C">
      <w:r>
        <w:t xml:space="preserve">For long-term prediction with fractional pitch lags polyphase FIR interpolation filters are used to interpolate between past synthesis samples. For each combination of LTP sampling rate and output sampling rate a different set of filter coefficients is used. The index </w:t>
      </w:r>
      <w:r w:rsidRPr="00F3604B">
        <w:rPr>
          <w:position w:val="-14"/>
        </w:rPr>
        <w:object w:dxaOrig="360" w:dyaOrig="340" w14:anchorId="67B454F2">
          <v:shape id="_x0000_i1469" type="#_x0000_t75" style="width:18pt;height:16.5pt" o:ole="">
            <v:imagedata r:id="rId818" o:title=""/>
          </v:shape>
          <o:OLEObject Type="Embed" ProgID="Equation.3" ShapeID="_x0000_i1469" DrawAspect="Content" ObjectID="_1783089611" r:id="rId819"/>
        </w:object>
      </w:r>
      <w:r>
        <w:t xml:space="preserve"> of the interpolation filter to use is determined according to the following table:</w:t>
      </w:r>
    </w:p>
    <w:p w14:paraId="70362F9A" w14:textId="77777777" w:rsidR="00EF0E5C" w:rsidRDefault="00EF0E5C" w:rsidP="00EF0E5C">
      <w:pPr>
        <w:pStyle w:val="TH"/>
      </w:pPr>
      <w:r>
        <w:lastRenderedPageBreak/>
        <w:t xml:space="preserve">Table </w:t>
      </w:r>
      <w:r>
        <w:fldChar w:fldCharType="begin"/>
      </w:r>
      <w:r>
        <w:instrText xml:space="preserve"> SEQ Table \* ARABIC </w:instrText>
      </w:r>
      <w:r>
        <w:fldChar w:fldCharType="separate"/>
      </w:r>
      <w:r>
        <w:rPr>
          <w:noProof/>
        </w:rPr>
        <w:t>178</w:t>
      </w:r>
      <w:r>
        <w:fldChar w:fldCharType="end"/>
      </w:r>
      <w:r>
        <w:t xml:space="preserve">: LTP index </w:t>
      </w:r>
      <w:r w:rsidRPr="00F3604B">
        <w:rPr>
          <w:position w:val="-14"/>
        </w:rPr>
        <w:object w:dxaOrig="360" w:dyaOrig="340" w14:anchorId="0C2BACEC">
          <v:shape id="_x0000_i1470" type="#_x0000_t75" style="width:18pt;height:16.5pt" o:ole="">
            <v:imagedata r:id="rId818" o:title=""/>
          </v:shape>
          <o:OLEObject Type="Embed" ProgID="Equation.3" ShapeID="_x0000_i1470" DrawAspect="Content" ObjectID="_1783089612" r:id="rId820"/>
        </w:object>
      </w:r>
      <w:r>
        <w:t xml:space="preserve"> of the interpolation filter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435"/>
        <w:gridCol w:w="1435"/>
        <w:gridCol w:w="1456"/>
      </w:tblGrid>
      <w:tr w:rsidR="00EF0E5C" w14:paraId="68747B79" w14:textId="77777777" w:rsidTr="00D25980">
        <w:trPr>
          <w:jc w:val="center"/>
        </w:trPr>
        <w:tc>
          <w:tcPr>
            <w:tcW w:w="0" w:type="auto"/>
            <w:shd w:val="clear" w:color="auto" w:fill="D9D9D9"/>
            <w:vAlign w:val="center"/>
          </w:tcPr>
          <w:p w14:paraId="69CD0833" w14:textId="77777777" w:rsidR="00EF0E5C" w:rsidRDefault="00EF0E5C" w:rsidP="00D25980">
            <w:pPr>
              <w:pStyle w:val="TAH"/>
            </w:pPr>
          </w:p>
        </w:tc>
        <w:tc>
          <w:tcPr>
            <w:tcW w:w="0" w:type="auto"/>
            <w:shd w:val="clear" w:color="auto" w:fill="D9D9D9"/>
            <w:vAlign w:val="center"/>
          </w:tcPr>
          <w:p w14:paraId="79C08409" w14:textId="77777777" w:rsidR="00EF0E5C" w:rsidRDefault="00EF0E5C" w:rsidP="00D25980">
            <w:pPr>
              <w:pStyle w:val="TAH"/>
            </w:pPr>
            <w:r w:rsidRPr="00E359E5">
              <w:rPr>
                <w:position w:val="-10"/>
              </w:rPr>
              <w:object w:dxaOrig="1219" w:dyaOrig="300" w14:anchorId="02958785">
                <v:shape id="_x0000_i1471" type="#_x0000_t75" style="width:61.15pt;height:14.65pt" o:ole="">
                  <v:imagedata r:id="rId821" o:title=""/>
                </v:shape>
                <o:OLEObject Type="Embed" ProgID="Equation.3" ShapeID="_x0000_i1471" DrawAspect="Content" ObjectID="_1783089613" r:id="rId822"/>
              </w:object>
            </w:r>
          </w:p>
        </w:tc>
        <w:tc>
          <w:tcPr>
            <w:tcW w:w="0" w:type="auto"/>
            <w:shd w:val="clear" w:color="auto" w:fill="D9D9D9"/>
            <w:vAlign w:val="center"/>
          </w:tcPr>
          <w:p w14:paraId="6996429B" w14:textId="77777777" w:rsidR="00EF0E5C" w:rsidRDefault="00EF0E5C" w:rsidP="00D25980">
            <w:pPr>
              <w:pStyle w:val="TAH"/>
            </w:pPr>
            <w:r w:rsidRPr="00E359E5">
              <w:rPr>
                <w:position w:val="-10"/>
              </w:rPr>
              <w:object w:dxaOrig="1219" w:dyaOrig="300" w14:anchorId="3D7CAC1E">
                <v:shape id="_x0000_i1472" type="#_x0000_t75" style="width:61.15pt;height:14.65pt" o:ole="">
                  <v:imagedata r:id="rId823" o:title=""/>
                </v:shape>
                <o:OLEObject Type="Embed" ProgID="Equation.3" ShapeID="_x0000_i1472" DrawAspect="Content" ObjectID="_1783089614" r:id="rId824"/>
              </w:object>
            </w:r>
          </w:p>
        </w:tc>
        <w:tc>
          <w:tcPr>
            <w:tcW w:w="0" w:type="auto"/>
            <w:shd w:val="clear" w:color="auto" w:fill="D9D9D9"/>
            <w:vAlign w:val="center"/>
          </w:tcPr>
          <w:p w14:paraId="44861F88" w14:textId="77777777" w:rsidR="00EF0E5C" w:rsidRDefault="00EF0E5C" w:rsidP="00D25980">
            <w:pPr>
              <w:pStyle w:val="TAH"/>
            </w:pPr>
            <w:r w:rsidRPr="00E359E5">
              <w:rPr>
                <w:position w:val="-10"/>
              </w:rPr>
              <w:object w:dxaOrig="1240" w:dyaOrig="300" w14:anchorId="72E3DA95">
                <v:shape id="_x0000_i1473" type="#_x0000_t75" style="width:61.9pt;height:14.65pt" o:ole="">
                  <v:imagedata r:id="rId825" o:title=""/>
                </v:shape>
                <o:OLEObject Type="Embed" ProgID="Equation.3" ShapeID="_x0000_i1473" DrawAspect="Content" ObjectID="_1783089615" r:id="rId826"/>
              </w:object>
            </w:r>
          </w:p>
        </w:tc>
      </w:tr>
      <w:tr w:rsidR="00EF0E5C" w14:paraId="74F56DF0" w14:textId="77777777" w:rsidTr="00D25980">
        <w:trPr>
          <w:jc w:val="center"/>
        </w:trPr>
        <w:tc>
          <w:tcPr>
            <w:tcW w:w="0" w:type="auto"/>
            <w:vAlign w:val="center"/>
          </w:tcPr>
          <w:p w14:paraId="57B1AD58" w14:textId="77777777" w:rsidR="00EF0E5C" w:rsidRDefault="00EF0E5C" w:rsidP="00D25980">
            <w:pPr>
              <w:pStyle w:val="TAH"/>
            </w:pPr>
            <w:r w:rsidRPr="00E359E5">
              <w:rPr>
                <w:position w:val="-10"/>
              </w:rPr>
              <w:object w:dxaOrig="1060" w:dyaOrig="300" w14:anchorId="2A457540">
                <v:shape id="_x0000_i1474" type="#_x0000_t75" style="width:52.9pt;height:15pt" o:ole="">
                  <v:imagedata r:id="rId827" o:title=""/>
                </v:shape>
                <o:OLEObject Type="Embed" ProgID="Equation.3" ShapeID="_x0000_i1474" DrawAspect="Content" ObjectID="_1783089616" r:id="rId828"/>
              </w:object>
            </w:r>
          </w:p>
        </w:tc>
        <w:tc>
          <w:tcPr>
            <w:tcW w:w="0" w:type="auto"/>
            <w:vAlign w:val="center"/>
          </w:tcPr>
          <w:p w14:paraId="5653E162" w14:textId="77777777" w:rsidR="00EF0E5C" w:rsidRDefault="00EF0E5C" w:rsidP="00D25980">
            <w:pPr>
              <w:pStyle w:val="TAC"/>
            </w:pPr>
            <w:r>
              <w:t>0</w:t>
            </w:r>
          </w:p>
        </w:tc>
        <w:tc>
          <w:tcPr>
            <w:tcW w:w="0" w:type="auto"/>
            <w:vAlign w:val="center"/>
          </w:tcPr>
          <w:p w14:paraId="6AFA5353" w14:textId="77777777" w:rsidR="00EF0E5C" w:rsidRDefault="00EF0E5C" w:rsidP="00D25980">
            <w:pPr>
              <w:pStyle w:val="TAC"/>
            </w:pPr>
            <w:r>
              <w:t>4</w:t>
            </w:r>
          </w:p>
        </w:tc>
        <w:tc>
          <w:tcPr>
            <w:tcW w:w="0" w:type="auto"/>
            <w:vAlign w:val="center"/>
          </w:tcPr>
          <w:p w14:paraId="205B987B" w14:textId="77777777" w:rsidR="00EF0E5C" w:rsidRDefault="00EF0E5C" w:rsidP="00D25980">
            <w:pPr>
              <w:pStyle w:val="TAC"/>
            </w:pPr>
            <w:r>
              <w:t>8</w:t>
            </w:r>
          </w:p>
        </w:tc>
      </w:tr>
      <w:tr w:rsidR="00EF0E5C" w14:paraId="33A228BE" w14:textId="77777777" w:rsidTr="00D25980">
        <w:trPr>
          <w:jc w:val="center"/>
        </w:trPr>
        <w:tc>
          <w:tcPr>
            <w:tcW w:w="0" w:type="auto"/>
            <w:vAlign w:val="center"/>
          </w:tcPr>
          <w:p w14:paraId="0687866E" w14:textId="77777777" w:rsidR="00EF0E5C" w:rsidRDefault="00EF0E5C" w:rsidP="00D25980">
            <w:pPr>
              <w:pStyle w:val="TAH"/>
            </w:pPr>
            <w:r w:rsidRPr="00E359E5">
              <w:rPr>
                <w:position w:val="-10"/>
              </w:rPr>
              <w:object w:dxaOrig="1140" w:dyaOrig="300" w14:anchorId="45AFDA1D">
                <v:shape id="_x0000_i1475" type="#_x0000_t75" style="width:56.25pt;height:15pt" o:ole="">
                  <v:imagedata r:id="rId829" o:title=""/>
                </v:shape>
                <o:OLEObject Type="Embed" ProgID="Equation.3" ShapeID="_x0000_i1475" DrawAspect="Content" ObjectID="_1783089617" r:id="rId830"/>
              </w:object>
            </w:r>
          </w:p>
        </w:tc>
        <w:tc>
          <w:tcPr>
            <w:tcW w:w="0" w:type="auto"/>
            <w:vAlign w:val="center"/>
          </w:tcPr>
          <w:p w14:paraId="183CCF5A" w14:textId="77777777" w:rsidR="00EF0E5C" w:rsidRDefault="00EF0E5C" w:rsidP="00D25980">
            <w:pPr>
              <w:pStyle w:val="TAC"/>
            </w:pPr>
            <w:r>
              <w:t>1</w:t>
            </w:r>
          </w:p>
        </w:tc>
        <w:tc>
          <w:tcPr>
            <w:tcW w:w="0" w:type="auto"/>
            <w:vAlign w:val="center"/>
          </w:tcPr>
          <w:p w14:paraId="6FEB7BAC" w14:textId="77777777" w:rsidR="00EF0E5C" w:rsidRDefault="00EF0E5C" w:rsidP="00D25980">
            <w:pPr>
              <w:pStyle w:val="TAC"/>
            </w:pPr>
            <w:r>
              <w:t>5</w:t>
            </w:r>
          </w:p>
        </w:tc>
        <w:tc>
          <w:tcPr>
            <w:tcW w:w="0" w:type="auto"/>
            <w:vAlign w:val="center"/>
          </w:tcPr>
          <w:p w14:paraId="37F4565E" w14:textId="77777777" w:rsidR="00EF0E5C" w:rsidRDefault="00EF0E5C" w:rsidP="00D25980">
            <w:pPr>
              <w:pStyle w:val="TAC"/>
            </w:pPr>
            <w:r>
              <w:t>9</w:t>
            </w:r>
          </w:p>
        </w:tc>
      </w:tr>
      <w:tr w:rsidR="00EF0E5C" w14:paraId="658C72AA" w14:textId="77777777" w:rsidTr="00D25980">
        <w:trPr>
          <w:jc w:val="center"/>
        </w:trPr>
        <w:tc>
          <w:tcPr>
            <w:tcW w:w="0" w:type="auto"/>
            <w:vAlign w:val="center"/>
          </w:tcPr>
          <w:p w14:paraId="6F01DDA2" w14:textId="77777777" w:rsidR="00EF0E5C" w:rsidRDefault="00EF0E5C" w:rsidP="00D25980">
            <w:pPr>
              <w:pStyle w:val="TAH"/>
            </w:pPr>
            <w:r w:rsidRPr="00E359E5">
              <w:rPr>
                <w:position w:val="-10"/>
              </w:rPr>
              <w:object w:dxaOrig="1160" w:dyaOrig="300" w14:anchorId="064F576A">
                <v:shape id="_x0000_i1476" type="#_x0000_t75" style="width:57.4pt;height:15pt" o:ole="">
                  <v:imagedata r:id="rId831" o:title=""/>
                </v:shape>
                <o:OLEObject Type="Embed" ProgID="Equation.3" ShapeID="_x0000_i1476" DrawAspect="Content" ObjectID="_1783089618" r:id="rId832"/>
              </w:object>
            </w:r>
          </w:p>
        </w:tc>
        <w:tc>
          <w:tcPr>
            <w:tcW w:w="0" w:type="auto"/>
            <w:vAlign w:val="center"/>
          </w:tcPr>
          <w:p w14:paraId="35A07D2C" w14:textId="77777777" w:rsidR="00EF0E5C" w:rsidRDefault="00EF0E5C" w:rsidP="00D25980">
            <w:pPr>
              <w:pStyle w:val="TAC"/>
            </w:pPr>
            <w:r>
              <w:t>2</w:t>
            </w:r>
          </w:p>
        </w:tc>
        <w:tc>
          <w:tcPr>
            <w:tcW w:w="0" w:type="auto"/>
            <w:vAlign w:val="center"/>
          </w:tcPr>
          <w:p w14:paraId="68EEDB6C" w14:textId="77777777" w:rsidR="00EF0E5C" w:rsidRDefault="00EF0E5C" w:rsidP="00D25980">
            <w:pPr>
              <w:pStyle w:val="TAC"/>
            </w:pPr>
            <w:r>
              <w:t>6</w:t>
            </w:r>
          </w:p>
        </w:tc>
        <w:tc>
          <w:tcPr>
            <w:tcW w:w="0" w:type="auto"/>
            <w:vAlign w:val="center"/>
          </w:tcPr>
          <w:p w14:paraId="2E64A14A" w14:textId="77777777" w:rsidR="00EF0E5C" w:rsidRDefault="00EF0E5C" w:rsidP="00D25980">
            <w:pPr>
              <w:pStyle w:val="TAC"/>
            </w:pPr>
            <w:r>
              <w:t>10</w:t>
            </w:r>
          </w:p>
        </w:tc>
      </w:tr>
      <w:tr w:rsidR="00EF0E5C" w14:paraId="380CA52D" w14:textId="77777777" w:rsidTr="00D25980">
        <w:trPr>
          <w:jc w:val="center"/>
        </w:trPr>
        <w:tc>
          <w:tcPr>
            <w:tcW w:w="0" w:type="auto"/>
            <w:vAlign w:val="center"/>
          </w:tcPr>
          <w:p w14:paraId="5817DB58" w14:textId="77777777" w:rsidR="00EF0E5C" w:rsidRDefault="00EF0E5C" w:rsidP="00D25980">
            <w:pPr>
              <w:pStyle w:val="TAH"/>
            </w:pPr>
            <w:r w:rsidRPr="00E359E5">
              <w:rPr>
                <w:position w:val="-10"/>
              </w:rPr>
              <w:object w:dxaOrig="1160" w:dyaOrig="300" w14:anchorId="2CD93EEC">
                <v:shape id="_x0000_i1477" type="#_x0000_t75" style="width:58.15pt;height:15pt" o:ole="">
                  <v:imagedata r:id="rId833" o:title=""/>
                </v:shape>
                <o:OLEObject Type="Embed" ProgID="Equation.3" ShapeID="_x0000_i1477" DrawAspect="Content" ObjectID="_1783089619" r:id="rId834"/>
              </w:object>
            </w:r>
          </w:p>
        </w:tc>
        <w:tc>
          <w:tcPr>
            <w:tcW w:w="0" w:type="auto"/>
            <w:vAlign w:val="center"/>
          </w:tcPr>
          <w:p w14:paraId="264694EA" w14:textId="77777777" w:rsidR="00EF0E5C" w:rsidRDefault="00EF0E5C" w:rsidP="00D25980">
            <w:pPr>
              <w:pStyle w:val="TAC"/>
            </w:pPr>
            <w:r>
              <w:t>3</w:t>
            </w:r>
          </w:p>
        </w:tc>
        <w:tc>
          <w:tcPr>
            <w:tcW w:w="0" w:type="auto"/>
            <w:vAlign w:val="center"/>
          </w:tcPr>
          <w:p w14:paraId="7CCB9598" w14:textId="77777777" w:rsidR="00EF0E5C" w:rsidRDefault="00EF0E5C" w:rsidP="00D25980">
            <w:pPr>
              <w:pStyle w:val="TAC"/>
            </w:pPr>
            <w:r>
              <w:t>7</w:t>
            </w:r>
          </w:p>
        </w:tc>
        <w:tc>
          <w:tcPr>
            <w:tcW w:w="0" w:type="auto"/>
            <w:vAlign w:val="center"/>
          </w:tcPr>
          <w:p w14:paraId="2936D817" w14:textId="77777777" w:rsidR="00EF0E5C" w:rsidRDefault="00EF0E5C" w:rsidP="00D25980">
            <w:pPr>
              <w:pStyle w:val="TAC"/>
            </w:pPr>
            <w:r>
              <w:t>11</w:t>
            </w:r>
          </w:p>
        </w:tc>
      </w:tr>
    </w:tbl>
    <w:p w14:paraId="58297960" w14:textId="77777777" w:rsidR="00EF0E5C" w:rsidRDefault="00EF0E5C" w:rsidP="00EF0E5C"/>
    <w:p w14:paraId="4A224366" w14:textId="77777777" w:rsidR="00EF0E5C" w:rsidRDefault="00EF0E5C" w:rsidP="00EF0E5C">
      <w:r>
        <w:t xml:space="preserve">The predicted signal </w:t>
      </w:r>
      <w:r w:rsidRPr="00210297">
        <w:rPr>
          <w:position w:val="-14"/>
        </w:rPr>
        <w:object w:dxaOrig="499" w:dyaOrig="340" w14:anchorId="254FAD2B">
          <v:shape id="_x0000_i1478" type="#_x0000_t75" style="width:25.15pt;height:16.5pt" o:ole="">
            <v:imagedata r:id="rId835" o:title=""/>
          </v:shape>
          <o:OLEObject Type="Embed" ProgID="Equation.3" ShapeID="_x0000_i1478" DrawAspect="Content" ObjectID="_1783089620" r:id="rId836"/>
        </w:object>
      </w:r>
      <w:r>
        <w:t xml:space="preserve"> is computed by filtering the past synthesis signal with the selected FIR filter. The filtered range of the past synthesis signal is determined by the integer part of the pitch lag </w:t>
      </w:r>
      <w:r w:rsidRPr="00E359E5">
        <w:rPr>
          <w:position w:val="-10"/>
        </w:rPr>
        <w:object w:dxaOrig="480" w:dyaOrig="300" w14:anchorId="7CB2FE65">
          <v:shape id="_x0000_i1479" type="#_x0000_t75" style="width:24pt;height:15pt" o:ole="">
            <v:imagedata r:id="rId837" o:title=""/>
          </v:shape>
          <o:OLEObject Type="Embed" ProgID="Equation.3" ShapeID="_x0000_i1479" DrawAspect="Content" ObjectID="_1783089621" r:id="rId838"/>
        </w:object>
      </w:r>
      <w:r>
        <w:t xml:space="preserve">. The polyphase index of the filter is determined by the fractional part of the pitch lag </w:t>
      </w:r>
      <w:r w:rsidRPr="00E359E5">
        <w:rPr>
          <w:position w:val="-10"/>
        </w:rPr>
        <w:object w:dxaOrig="480" w:dyaOrig="300" w14:anchorId="79D6563C">
          <v:shape id="_x0000_i1480" type="#_x0000_t75" style="width:24pt;height:15pt" o:ole="">
            <v:imagedata r:id="rId839" o:title=""/>
          </v:shape>
          <o:OLEObject Type="Embed" ProgID="Equation.3" ShapeID="_x0000_i1480" DrawAspect="Content" ObjectID="_1783089622" r:id="rId840"/>
        </w:object>
      </w:r>
      <w:r>
        <w:t>.</w:t>
      </w:r>
    </w:p>
    <w:p w14:paraId="1F806CA2" w14:textId="77777777" w:rsidR="00EF0E5C" w:rsidRDefault="00EF0E5C" w:rsidP="00EF0E5C">
      <w:r>
        <w:t xml:space="preserve">The filtered signal </w:t>
      </w:r>
      <w:r w:rsidRPr="00210297">
        <w:rPr>
          <w:position w:val="-14"/>
        </w:rPr>
        <w:object w:dxaOrig="380" w:dyaOrig="340" w14:anchorId="2EB72B37">
          <v:shape id="_x0000_i1481" type="#_x0000_t75" style="width:19.15pt;height:16.5pt" o:ole="">
            <v:imagedata r:id="rId841" o:title=""/>
          </v:shape>
          <o:OLEObject Type="Embed" ProgID="Equation.3" ShapeID="_x0000_i1481" DrawAspect="Content" ObjectID="_1783089623" r:id="rId842"/>
        </w:object>
      </w:r>
      <w:r>
        <w:t xml:space="preserve"> is computed by low-pass filtering the current synthesis signal with polyphase index 0 of the selected interpolation filter, so that its frequency response matches the one of the predicted signal.</w:t>
      </w:r>
    </w:p>
    <w:p w14:paraId="1CD44EC2" w14:textId="77777777" w:rsidR="00EF0E5C" w:rsidRDefault="00EF0E5C" w:rsidP="00EF0E5C">
      <w:r>
        <w:t xml:space="preserve">Both </w:t>
      </w:r>
      <w:r w:rsidRPr="00210297">
        <w:rPr>
          <w:position w:val="-14"/>
        </w:rPr>
        <w:object w:dxaOrig="499" w:dyaOrig="340" w14:anchorId="4401BAB7">
          <v:shape id="_x0000_i1482" type="#_x0000_t75" style="width:25.15pt;height:16.5pt" o:ole="">
            <v:imagedata r:id="rId843" o:title=""/>
          </v:shape>
          <o:OLEObject Type="Embed" ProgID="Equation.3" ShapeID="_x0000_i1482" DrawAspect="Content" ObjectID="_1783089624" r:id="rId844"/>
        </w:object>
      </w:r>
      <w:r>
        <w:t xml:space="preserve"> and </w:t>
      </w:r>
      <w:r w:rsidRPr="00210297">
        <w:rPr>
          <w:position w:val="-14"/>
        </w:rPr>
        <w:object w:dxaOrig="380" w:dyaOrig="340" w14:anchorId="1164E13D">
          <v:shape id="_x0000_i1483" type="#_x0000_t75" style="width:19.15pt;height:16.5pt" o:ole="">
            <v:imagedata r:id="rId845" o:title=""/>
          </v:shape>
          <o:OLEObject Type="Embed" ProgID="Equation.3" ShapeID="_x0000_i1483" DrawAspect="Content" ObjectID="_1783089625" r:id="rId846"/>
        </w:object>
      </w:r>
      <w:r>
        <w:t xml:space="preserve"> are multiplied with the LTP gain </w:t>
      </w:r>
      <w:r w:rsidRPr="00E359E5">
        <w:rPr>
          <w:position w:val="-10"/>
        </w:rPr>
        <w:object w:dxaOrig="499" w:dyaOrig="300" w14:anchorId="6621A412">
          <v:shape id="_x0000_i1484" type="#_x0000_t75" style="width:25.15pt;height:15pt" o:ole="">
            <v:imagedata r:id="rId847" o:title=""/>
          </v:shape>
          <o:OLEObject Type="Embed" ProgID="Equation.3" ShapeID="_x0000_i1484" DrawAspect="Content" ObjectID="_1783089626" r:id="rId848"/>
        </w:object>
      </w:r>
      <w:r>
        <w:t>. The filtered signal is then subtracted from the synthesis signal , the predicted signal is added to it.</w:t>
      </w:r>
    </w:p>
    <w:p w14:paraId="17DE1C08" w14:textId="77777777" w:rsidR="00EF0E5C" w:rsidRDefault="00EF0E5C" w:rsidP="00EF0E5C"/>
    <w:p w14:paraId="3EE6112F" w14:textId="77777777" w:rsidR="00EF0E5C" w:rsidRDefault="00EF0E5C" w:rsidP="00EF0E5C">
      <w:r>
        <w:t>If both LTP gain and pitch lag are the same as in the previous frame, the full frame can be processed the same way:</w:t>
      </w:r>
    </w:p>
    <w:p w14:paraId="1B2E0D58" w14:textId="77777777" w:rsidR="00EF0E5C" w:rsidRPr="00415513" w:rsidRDefault="00EF0E5C" w:rsidP="00EF0E5C">
      <w:pPr>
        <w:pStyle w:val="EQ"/>
      </w:pPr>
      <w:r>
        <w:tab/>
      </w:r>
      <w:r w:rsidRPr="00E359E5">
        <w:rPr>
          <w:position w:val="-66"/>
        </w:rPr>
        <w:object w:dxaOrig="7900" w:dyaOrig="1920" w14:anchorId="33A0283F">
          <v:shape id="_x0000_i1485" type="#_x0000_t75" style="width:394.9pt;height:96pt" o:ole="">
            <v:imagedata r:id="rId849" o:title=""/>
          </v:shape>
          <o:OLEObject Type="Embed" ProgID="Equation.3" ShapeID="_x0000_i1485" DrawAspect="Content" ObjectID="_1783089627" r:id="rId850"/>
        </w:object>
      </w:r>
      <w:r>
        <w:tab/>
      </w:r>
      <w:r w:rsidRPr="00564581">
        <w:t>(</w:t>
      </w:r>
      <w:fldSimple w:instr=" SEQ eqn \* MERGEFORMAT ">
        <w:r>
          <w:t>2097</w:t>
        </w:r>
      </w:fldSimple>
      <w:r w:rsidRPr="00564581">
        <w:t>)</w:t>
      </w:r>
    </w:p>
    <w:p w14:paraId="50C2B791" w14:textId="77777777" w:rsidR="00EF0E5C" w:rsidRDefault="00EF0E5C" w:rsidP="00EF0E5C">
      <w:r>
        <w:t xml:space="preserve">However, if gain and/or pitch lag have changed compared to the previous frame, a 5ms transition is used to smooth the parameter change. If no delay compensation is needed, the transition starts at the beginning of the frame. If a delay of </w:t>
      </w:r>
      <w:r w:rsidRPr="00E359E5">
        <w:rPr>
          <w:position w:val="-10"/>
        </w:rPr>
        <w:object w:dxaOrig="520" w:dyaOrig="300" w14:anchorId="2234CD55">
          <v:shape id="_x0000_i1486" type="#_x0000_t75" style="width:25.9pt;height:15pt" o:ole="">
            <v:imagedata r:id="rId851" o:title=""/>
          </v:shape>
          <o:OLEObject Type="Embed" ProgID="Equation.3" ShapeID="_x0000_i1486" DrawAspect="Content" ObjectID="_1783089628" r:id="rId852"/>
        </w:object>
      </w:r>
      <w:r>
        <w:t xml:space="preserve"> needs to be compensated, the transition starts at offset </w:t>
      </w:r>
      <w:r w:rsidRPr="00E359E5">
        <w:rPr>
          <w:position w:val="-10"/>
        </w:rPr>
        <w:object w:dxaOrig="520" w:dyaOrig="300" w14:anchorId="5EB6048D">
          <v:shape id="_x0000_i1487" type="#_x0000_t75" style="width:25.9pt;height:15pt" o:ole="">
            <v:imagedata r:id="rId853" o:title=""/>
          </v:shape>
          <o:OLEObject Type="Embed" ProgID="Equation.3" ShapeID="_x0000_i1487" DrawAspect="Content" ObjectID="_1783089629" r:id="rId854"/>
        </w:object>
      </w:r>
      <w:r>
        <w:t xml:space="preserve"> from the beginning of the frame. In that case the signal part before the transition is processed using the LTP parameters of the previous frame:</w:t>
      </w:r>
    </w:p>
    <w:p w14:paraId="59092445" w14:textId="77777777" w:rsidR="00EF0E5C" w:rsidRDefault="00EF0E5C" w:rsidP="00EF0E5C">
      <w:pPr>
        <w:pStyle w:val="EQ"/>
      </w:pPr>
      <w:r>
        <w:tab/>
      </w:r>
      <w:r w:rsidRPr="00E359E5">
        <w:rPr>
          <w:position w:val="-74"/>
        </w:rPr>
        <w:object w:dxaOrig="8680" w:dyaOrig="2000" w14:anchorId="07D98ACA">
          <v:shape id="_x0000_i1488" type="#_x0000_t75" style="width:433.9pt;height:99pt" o:ole="">
            <v:imagedata r:id="rId855" o:title=""/>
          </v:shape>
          <o:OLEObject Type="Embed" ProgID="Equation.3" ShapeID="_x0000_i1488" DrawAspect="Content" ObjectID="_1783089630" r:id="rId856"/>
        </w:object>
      </w:r>
      <w:r>
        <w:tab/>
      </w:r>
      <w:r w:rsidRPr="00564581">
        <w:t>(</w:t>
      </w:r>
      <w:fldSimple w:instr=" SEQ eqn \* MERGEFORMAT ">
        <w:r>
          <w:t>2098</w:t>
        </w:r>
      </w:fldSimple>
      <w:r w:rsidRPr="00564581">
        <w:t>)</w:t>
      </w:r>
    </w:p>
    <w:p w14:paraId="4EC148CD" w14:textId="77777777" w:rsidR="00EF0E5C" w:rsidRDefault="00EF0E5C" w:rsidP="00EF0E5C">
      <w:r>
        <w:t>If the LTP gain of the previous frame is zero (i.e. LTP was inactive in the previous frame), a linear fade-in is used for the gain in the transition region:</w:t>
      </w:r>
    </w:p>
    <w:p w14:paraId="6812C33A" w14:textId="77777777" w:rsidR="00EF0E5C" w:rsidRDefault="00EF0E5C" w:rsidP="00EF0E5C">
      <w:pPr>
        <w:pStyle w:val="EQ"/>
      </w:pPr>
      <w:r>
        <w:tab/>
      </w:r>
      <w:r w:rsidRPr="00E359E5">
        <w:rPr>
          <w:position w:val="-26"/>
        </w:rPr>
        <w:object w:dxaOrig="7160" w:dyaOrig="600" w14:anchorId="3FAE1AA2">
          <v:shape id="_x0000_i1489" type="#_x0000_t75" style="width:354.4pt;height:30pt" o:ole="">
            <v:imagedata r:id="rId857" o:title=""/>
          </v:shape>
          <o:OLEObject Type="Embed" ProgID="Equation.3" ShapeID="_x0000_i1489" DrawAspect="Content" ObjectID="_1783089631" r:id="rId858"/>
        </w:object>
      </w:r>
      <w:r>
        <w:tab/>
      </w:r>
      <w:r w:rsidRPr="00564581">
        <w:t>(</w:t>
      </w:r>
      <w:fldSimple w:instr=" SEQ eqn \* MERGEFORMAT ">
        <w:r>
          <w:t>2099</w:t>
        </w:r>
      </w:fldSimple>
      <w:r w:rsidRPr="00564581">
        <w:t>)</w:t>
      </w:r>
    </w:p>
    <w:p w14:paraId="32D87158" w14:textId="77777777" w:rsidR="00EF0E5C" w:rsidRDefault="00EF0E5C" w:rsidP="00EF0E5C">
      <w:r>
        <w:t>If the LTP gain of the current frame is zero (LTP is inactive, but was active in the previous frame), a linear fade-out is used for the gain in the transition region, using the LTP parameters of the previous frame:</w:t>
      </w:r>
    </w:p>
    <w:p w14:paraId="34811EAD" w14:textId="77777777" w:rsidR="00EF0E5C" w:rsidRDefault="00EF0E5C" w:rsidP="00EF0E5C">
      <w:pPr>
        <w:pStyle w:val="EQ"/>
      </w:pPr>
      <w:r>
        <w:lastRenderedPageBreak/>
        <w:tab/>
      </w:r>
      <w:r w:rsidRPr="00E359E5">
        <w:rPr>
          <w:position w:val="-92"/>
        </w:rPr>
        <w:object w:dxaOrig="8680" w:dyaOrig="2180" w14:anchorId="15409BFC">
          <v:shape id="_x0000_i1490" type="#_x0000_t75" style="width:433.9pt;height:109.15pt" o:ole="">
            <v:imagedata r:id="rId859" o:title=""/>
          </v:shape>
          <o:OLEObject Type="Embed" ProgID="Equation.3" ShapeID="_x0000_i1490" DrawAspect="Content" ObjectID="_1783089632" r:id="rId860"/>
        </w:object>
      </w:r>
      <w:r>
        <w:tab/>
      </w:r>
      <w:r w:rsidRPr="00564581">
        <w:t>(</w:t>
      </w:r>
      <w:fldSimple w:instr=" SEQ eqn \* MERGEFORMAT ">
        <w:r>
          <w:t>2100</w:t>
        </w:r>
      </w:fldSimple>
      <w:r w:rsidRPr="00564581">
        <w:t>)</w:t>
      </w:r>
    </w:p>
    <w:p w14:paraId="5882A74A" w14:textId="77777777" w:rsidR="00EF0E5C" w:rsidRDefault="00EF0E5C" w:rsidP="00EF0E5C">
      <w:r>
        <w:t xml:space="preserve">If LTP is active in previous and current frame and LTP parameters have changed, a zero input response </w:t>
      </w:r>
      <w:r w:rsidRPr="00CB1FB0">
        <w:rPr>
          <w:position w:val="-4"/>
        </w:rPr>
        <w:object w:dxaOrig="200" w:dyaOrig="200" w14:anchorId="6AACD1EF">
          <v:shape id="_x0000_i1491" type="#_x0000_t75" style="width:10.15pt;height:10.15pt" o:ole="">
            <v:imagedata r:id="rId861" o:title=""/>
          </v:shape>
          <o:OLEObject Type="Embed" ProgID="Equation.3" ShapeID="_x0000_i1491" DrawAspect="Content" ObjectID="_1783089633" r:id="rId862"/>
        </w:object>
      </w:r>
      <w:r>
        <w:t xml:space="preserve"> is used to smooth the transition.</w:t>
      </w:r>
    </w:p>
    <w:p w14:paraId="2758B6EC" w14:textId="77777777" w:rsidR="00EF0E5C" w:rsidRDefault="00EF0E5C" w:rsidP="00EF0E5C">
      <w:r>
        <w:t>The LPC coefficients for zero input LP filtering are computed from the past 20ms LTP output before the beginning of the transition, using autocorrelation and Levinson-Durbin algorithm as described in 5.1.9.</w:t>
      </w:r>
    </w:p>
    <w:p w14:paraId="116E4AF0" w14:textId="77777777" w:rsidR="00EF0E5C" w:rsidRDefault="00EF0E5C" w:rsidP="00EF0E5C">
      <w:pPr>
        <w:pStyle w:val="EQ"/>
      </w:pPr>
      <w:r>
        <w:tab/>
      </w:r>
      <w:r w:rsidRPr="00E359E5">
        <w:rPr>
          <w:position w:val="-66"/>
        </w:rPr>
        <w:object w:dxaOrig="7900" w:dyaOrig="1920" w14:anchorId="02FEB14B">
          <v:shape id="_x0000_i1492" type="#_x0000_t75" style="width:394.9pt;height:96pt" o:ole="">
            <v:imagedata r:id="rId863" o:title=""/>
          </v:shape>
          <o:OLEObject Type="Embed" ProgID="Equation.3" ShapeID="_x0000_i1492" DrawAspect="Content" ObjectID="_1783089634" r:id="rId864"/>
        </w:object>
      </w:r>
      <w:r>
        <w:tab/>
      </w:r>
      <w:r w:rsidRPr="00564581">
        <w:t>(</w:t>
      </w:r>
      <w:fldSimple w:instr=" SEQ eqn \* MERGEFORMAT ">
        <w:r>
          <w:t>2101</w:t>
        </w:r>
      </w:fldSimple>
      <w:r w:rsidRPr="00564581">
        <w:t>)</w:t>
      </w:r>
    </w:p>
    <w:p w14:paraId="4F3D8C70" w14:textId="77777777" w:rsidR="00EF0E5C" w:rsidRDefault="00EF0E5C" w:rsidP="00EF0E5C">
      <w:r>
        <w:t>The zero input response is then computed by LP synthesis filtering with zero input, and applying a linear fade-out to the second half of the transition region:</w:t>
      </w:r>
    </w:p>
    <w:p w14:paraId="074187D2" w14:textId="77777777" w:rsidR="00EF0E5C" w:rsidRDefault="00EF0E5C" w:rsidP="00EF0E5C">
      <w:pPr>
        <w:pStyle w:val="EQ"/>
      </w:pPr>
      <w:r>
        <w:tab/>
      </w:r>
      <w:r w:rsidRPr="00E359E5">
        <w:rPr>
          <w:position w:val="-36"/>
        </w:rPr>
        <w:object w:dxaOrig="6840" w:dyaOrig="780" w14:anchorId="7FE43A32">
          <v:shape id="_x0000_i1493" type="#_x0000_t75" style="width:342pt;height:39pt" o:ole="">
            <v:imagedata r:id="rId865" o:title=""/>
          </v:shape>
          <o:OLEObject Type="Embed" ProgID="Equation.3" ShapeID="_x0000_i1493" DrawAspect="Content" ObjectID="_1783089635" r:id="rId866"/>
        </w:object>
      </w:r>
      <w:r>
        <w:tab/>
      </w:r>
      <w:r w:rsidRPr="00564581">
        <w:t>(</w:t>
      </w:r>
      <w:fldSimple w:instr=" SEQ eqn \* MERGEFORMAT ">
        <w:r>
          <w:t>2102</w:t>
        </w:r>
      </w:fldSimple>
      <w:r w:rsidRPr="00564581">
        <w:t>)</w:t>
      </w:r>
    </w:p>
    <w:p w14:paraId="780442AD" w14:textId="77777777" w:rsidR="00EF0E5C" w:rsidRDefault="00EF0E5C" w:rsidP="00EF0E5C">
      <w:r>
        <w:t>Finally the output signal in the transition region is computed by LTP filtering using the current frame parameters and subtracting the zero input response:</w:t>
      </w:r>
    </w:p>
    <w:p w14:paraId="567EDA50" w14:textId="77777777" w:rsidR="00EF0E5C" w:rsidRDefault="00EF0E5C" w:rsidP="00EF0E5C">
      <w:pPr>
        <w:pStyle w:val="EQ"/>
      </w:pPr>
      <w:r>
        <w:tab/>
      </w:r>
      <w:r w:rsidRPr="00E359E5">
        <w:rPr>
          <w:position w:val="-20"/>
        </w:rPr>
        <w:object w:dxaOrig="6619" w:dyaOrig="540" w14:anchorId="719999F5">
          <v:shape id="_x0000_i1494" type="#_x0000_t75" style="width:331.15pt;height:27pt" o:ole="">
            <v:imagedata r:id="rId867" o:title=""/>
          </v:shape>
          <o:OLEObject Type="Embed" ProgID="Equation.3" ShapeID="_x0000_i1494" DrawAspect="Content" ObjectID="_1783089636" r:id="rId868"/>
        </w:object>
      </w:r>
      <w:r>
        <w:tab/>
      </w:r>
      <w:r w:rsidRPr="00564581">
        <w:t>(</w:t>
      </w:r>
      <w:fldSimple w:instr=" SEQ eqn \* MERGEFORMAT ">
        <w:r>
          <w:t>2103</w:t>
        </w:r>
      </w:fldSimple>
      <w:r w:rsidRPr="00564581">
        <w:t>)</w:t>
      </w:r>
    </w:p>
    <w:p w14:paraId="5B8A0574" w14:textId="77777777" w:rsidR="00EF0E5C" w:rsidRDefault="00EF0E5C" w:rsidP="00EF0E5C">
      <w:pPr>
        <w:pStyle w:val="Heading3"/>
      </w:pPr>
      <w:bookmarkStart w:id="91" w:name="_Toc394339767"/>
      <w:r>
        <w:t>6.9.3</w:t>
      </w:r>
      <w:r>
        <w:tab/>
      </w:r>
      <w:r w:rsidRPr="00FF0BFE">
        <w:t>Complex low delay filter bank synthesis</w:t>
      </w:r>
      <w:bookmarkEnd w:id="91"/>
    </w:p>
    <w:p w14:paraId="59001D8A" w14:textId="77777777" w:rsidR="00EF0E5C" w:rsidRDefault="00EF0E5C" w:rsidP="00EF0E5C">
      <w:pPr>
        <w:rPr>
          <w:lang w:val="en-US"/>
        </w:rPr>
      </w:pPr>
      <w:r>
        <w:rPr>
          <w:lang w:val="en-US"/>
        </w:rPr>
        <w:t xml:space="preserve">The analysis stage of the CLDFB is described in sub-clause 5.1.2.1. The synthesis stage transforms the time-frequency matrix of the complex coefficients </w:t>
      </w:r>
      <w:r w:rsidRPr="00BB4E06">
        <w:rPr>
          <w:position w:val="-12"/>
          <w:lang w:val="en-US"/>
        </w:rPr>
        <w:object w:dxaOrig="940" w:dyaOrig="360" w14:anchorId="2CB43E45">
          <v:shape id="_x0000_i1495" type="#_x0000_t75" style="width:46.9pt;height:18pt" o:ole="">
            <v:imagedata r:id="rId869" o:title=""/>
          </v:shape>
          <o:OLEObject Type="Embed" ProgID="Equation.3" ShapeID="_x0000_i1495" DrawAspect="Content" ObjectID="_1783089637" r:id="rId870"/>
        </w:object>
      </w:r>
      <w:r>
        <w:rPr>
          <w:lang w:val="en-US"/>
        </w:rPr>
        <w:t xml:space="preserve"> and </w:t>
      </w:r>
      <w:r w:rsidRPr="002A23D3">
        <w:rPr>
          <w:position w:val="-12"/>
          <w:lang w:val="en-US"/>
        </w:rPr>
        <w:object w:dxaOrig="900" w:dyaOrig="360" w14:anchorId="19C5B70F">
          <v:shape id="_x0000_i1496" type="#_x0000_t75" style="width:45pt;height:18pt" o:ole="">
            <v:imagedata r:id="rId871" o:title=""/>
          </v:shape>
          <o:OLEObject Type="Embed" ProgID="Equation.3" ShapeID="_x0000_i1496" DrawAspect="Content" ObjectID="_1783089638" r:id="rId872"/>
        </w:object>
      </w:r>
      <w:r>
        <w:rPr>
          <w:lang w:val="en-US"/>
        </w:rPr>
        <w:t xml:space="preserve">to the time domain. The combination of analysis and synthesis is used for sample rate conversions. Also adaptive sample rate conversions are </w:t>
      </w:r>
      <w:r w:rsidR="00CE1C7B">
        <w:rPr>
          <w:lang w:val="en-US"/>
        </w:rPr>
        <w:t>handled</w:t>
      </w:r>
      <w:r>
        <w:rPr>
          <w:lang w:val="en-US"/>
        </w:rPr>
        <w:t xml:space="preserve"> by the CLDFB, including sample rate changes in the signal flow.</w:t>
      </w:r>
    </w:p>
    <w:p w14:paraId="747A0E46" w14:textId="77777777" w:rsidR="00EF0E5C" w:rsidRDefault="00CE1C7B" w:rsidP="00EF0E5C">
      <w:pPr>
        <w:rPr>
          <w:lang w:val="en-US"/>
        </w:rPr>
      </w:pPr>
      <w:r>
        <w:rPr>
          <w:lang w:val="en-US"/>
        </w:rPr>
        <w:t xml:space="preserve">The sample rate of the reconstructed output signal </w:t>
      </w:r>
      <w:r w:rsidRPr="00370807">
        <w:rPr>
          <w:position w:val="-12"/>
          <w:lang w:val="en-US"/>
        </w:rPr>
        <w:object w:dxaOrig="760" w:dyaOrig="360" w14:anchorId="510C73B2">
          <v:shape id="_x0000_i1497" type="#_x0000_t75" style="width:37.9pt;height:18pt" o:ole="">
            <v:imagedata r:id="rId873" o:title=""/>
          </v:shape>
          <o:OLEObject Type="Embed" ProgID="Equation.3" ShapeID="_x0000_i1497" DrawAspect="Content" ObjectID="_1783089639" r:id="rId874"/>
        </w:object>
      </w:r>
      <w:r>
        <w:rPr>
          <w:lang w:val="en-US"/>
        </w:rPr>
        <w:t xml:space="preserve"> depends on the number of bands </w:t>
      </w:r>
      <w:r w:rsidRPr="00BB4E06">
        <w:rPr>
          <w:position w:val="-12"/>
          <w:lang w:val="en-US"/>
        </w:rPr>
        <w:object w:dxaOrig="360" w:dyaOrig="360" w14:anchorId="65BF44CF">
          <v:shape id="_x0000_i1498" type="#_x0000_t75" style="width:18pt;height:18pt" o:ole="">
            <v:imagedata r:id="rId875" o:title=""/>
          </v:shape>
          <o:OLEObject Type="Embed" ProgID="Equation.3" ShapeID="_x0000_i1498" DrawAspect="Content" ObjectID="_1783089640" r:id="rId876"/>
        </w:object>
      </w:r>
      <w:r>
        <w:rPr>
          <w:lang w:val="en-US"/>
        </w:rPr>
        <w:t xml:space="preserve"> used for the synthesis stage, i.e. </w:t>
      </w:r>
      <w:r w:rsidRPr="00ED58FC">
        <w:rPr>
          <w:position w:val="-10"/>
          <w:lang w:val="en-US"/>
        </w:rPr>
        <w:object w:dxaOrig="1560" w:dyaOrig="300" w14:anchorId="75BFAE89">
          <v:shape id="_x0000_i1499" type="#_x0000_t75" style="width:78pt;height:15pt" o:ole="">
            <v:imagedata r:id="rId877" o:title=""/>
          </v:shape>
          <o:OLEObject Type="Embed" ProgID="Equation.3" ShapeID="_x0000_i1499" DrawAspect="Content" ObjectID="_1783089641" r:id="rId878"/>
        </w:object>
      </w:r>
      <w:r>
        <w:rPr>
          <w:lang w:val="en-US"/>
        </w:rPr>
        <w:t xml:space="preserve">. In case, </w:t>
      </w:r>
      <w:r w:rsidRPr="0084797C">
        <w:rPr>
          <w:position w:val="-12"/>
          <w:lang w:val="en-US"/>
        </w:rPr>
        <w:object w:dxaOrig="920" w:dyaOrig="360" w14:anchorId="5597A8D7">
          <v:shape id="_x0000_i1500" type="#_x0000_t75" style="width:46.15pt;height:18pt" o:ole="">
            <v:imagedata r:id="rId879" o:title=""/>
          </v:shape>
          <o:OLEObject Type="Embed" ProgID="Equation.3" ShapeID="_x0000_i1500" DrawAspect="Content" ObjectID="_1783089642" r:id="rId880"/>
        </w:object>
      </w:r>
      <w:r>
        <w:rPr>
          <w:lang w:val="en-US"/>
        </w:rPr>
        <w:t xml:space="preserve">(number of bands in analysis stage), the coefficients </w:t>
      </w:r>
      <w:r w:rsidRPr="0084797C">
        <w:rPr>
          <w:position w:val="-12"/>
          <w:lang w:val="en-US"/>
        </w:rPr>
        <w:object w:dxaOrig="560" w:dyaOrig="360" w14:anchorId="36352FAD">
          <v:shape id="_x0000_i1501" type="#_x0000_t75" style="width:28.15pt;height:18pt" o:ole="">
            <v:imagedata r:id="rId881" o:title=""/>
          </v:shape>
          <o:OLEObject Type="Embed" ProgID="Equation.3" ShapeID="_x0000_i1501" DrawAspect="Content" ObjectID="_1783089643" r:id="rId882"/>
        </w:object>
      </w:r>
      <w:r>
        <w:rPr>
          <w:lang w:val="en-US"/>
        </w:rPr>
        <w:t xml:space="preserve"> are initialized to zero before synthesizing</w:t>
      </w:r>
      <w:r w:rsidR="00EF0E5C">
        <w:rPr>
          <w:lang w:val="en-US"/>
        </w:rPr>
        <w:t>.</w:t>
      </w:r>
    </w:p>
    <w:p w14:paraId="098276CA" w14:textId="77777777" w:rsidR="00EF0E5C" w:rsidRDefault="00EF0E5C" w:rsidP="00EF0E5C">
      <w:pPr>
        <w:rPr>
          <w:lang w:val="en-US"/>
        </w:rPr>
      </w:pPr>
      <w:r>
        <w:rPr>
          <w:lang w:val="en-US"/>
        </w:rPr>
        <w:t xml:space="preserve">For the synthesis operation, a demodulated vector </w:t>
      </w:r>
      <w:r w:rsidRPr="00BB4E06">
        <w:rPr>
          <w:position w:val="-12"/>
          <w:lang w:val="en-US"/>
        </w:rPr>
        <w:object w:dxaOrig="560" w:dyaOrig="360" w14:anchorId="3172C515">
          <v:shape id="_x0000_i1502" type="#_x0000_t75" style="width:28.15pt;height:18pt" o:ole="">
            <v:imagedata r:id="rId883" o:title=""/>
          </v:shape>
          <o:OLEObject Type="Embed" ProgID="Equation.3" ShapeID="_x0000_i1502" DrawAspect="Content" ObjectID="_1783089644" r:id="rId884"/>
        </w:object>
      </w:r>
      <w:r>
        <w:rPr>
          <w:lang w:val="en-US"/>
        </w:rPr>
        <w:t xml:space="preserve">is computed for each time step </w:t>
      </w:r>
      <w:r w:rsidRPr="00BB4E06">
        <w:rPr>
          <w:position w:val="-6"/>
          <w:lang w:val="en-US"/>
        </w:rPr>
        <w:object w:dxaOrig="139" w:dyaOrig="240" w14:anchorId="1AFF8A2D">
          <v:shape id="_x0000_i1503" type="#_x0000_t75" style="width:7.15pt;height:12pt" o:ole="">
            <v:imagedata r:id="rId885" o:title=""/>
          </v:shape>
          <o:OLEObject Type="Embed" ProgID="Equation.3" ShapeID="_x0000_i1503" DrawAspect="Content" ObjectID="_1783089645" r:id="rId886"/>
        </w:object>
      </w:r>
      <w:r>
        <w:rPr>
          <w:lang w:val="en-US"/>
        </w:rPr>
        <w:t xml:space="preserve"> of the sub-bands.</w:t>
      </w:r>
    </w:p>
    <w:p w14:paraId="6D13D176" w14:textId="77777777" w:rsidR="00CE1C7B" w:rsidRDefault="00CE1C7B" w:rsidP="00CE1C7B">
      <w:pPr>
        <w:pStyle w:val="EQ"/>
      </w:pPr>
      <w:bookmarkStart w:id="92" w:name="_Toc394339768"/>
      <w:r>
        <w:tab/>
      </w:r>
      <w:r w:rsidRPr="00E05AE1">
        <w:rPr>
          <w:position w:val="-52"/>
        </w:rPr>
        <w:object w:dxaOrig="8480" w:dyaOrig="1140" w14:anchorId="5864A821">
          <v:shape id="_x0000_i1504" type="#_x0000_t75" style="width:424.15pt;height:57pt" o:ole="">
            <v:imagedata r:id="rId887" o:title=""/>
          </v:shape>
          <o:OLEObject Type="Embed" ProgID="Equation.3" ShapeID="_x0000_i1504" DrawAspect="Content" ObjectID="_1783089646" r:id="rId888"/>
        </w:object>
      </w:r>
      <w:r>
        <w:tab/>
      </w:r>
      <w:r w:rsidRPr="00564581">
        <w:t>(</w:t>
      </w:r>
      <w:fldSimple w:instr=" SEQ eqn \* MERGEFORMAT ">
        <w:r>
          <w:t>2104</w:t>
        </w:r>
      </w:fldSimple>
      <w:r w:rsidRPr="00564581">
        <w:t>)</w:t>
      </w:r>
    </w:p>
    <w:p w14:paraId="2C5790E8" w14:textId="77777777" w:rsidR="00CE1C7B" w:rsidRDefault="00CE1C7B" w:rsidP="00CE1C7B">
      <w:r>
        <w:t xml:space="preserve">where </w:t>
      </w:r>
      <w:r w:rsidRPr="006D5C0F">
        <w:rPr>
          <w:position w:val="-10"/>
        </w:rPr>
        <w:object w:dxaOrig="260" w:dyaOrig="300" w14:anchorId="2892D447">
          <v:shape id="_x0000_i1505" type="#_x0000_t75" style="width:13.15pt;height:15pt" o:ole="">
            <v:imagedata r:id="rId889" o:title=""/>
          </v:shape>
          <o:OLEObject Type="Embed" ProgID="Equation.3" ShapeID="_x0000_i1505" DrawAspect="Content" ObjectID="_1783089647" r:id="rId890"/>
        </w:object>
      </w:r>
      <w:r>
        <w:t xml:space="preserve"> is identical to the one defined for the analysis operation (see 5.1.2.1). The vector is then windowed by the filter bank prototype to prepare the overlap-add operation</w:t>
      </w:r>
    </w:p>
    <w:p w14:paraId="365EE3A2" w14:textId="77777777" w:rsidR="00CE1C7B" w:rsidRDefault="00CE1C7B" w:rsidP="00CE1C7B">
      <w:pPr>
        <w:pStyle w:val="EQ"/>
      </w:pPr>
      <w:r>
        <w:rPr>
          <w:lang w:val="en-US"/>
        </w:rPr>
        <w:lastRenderedPageBreak/>
        <w:tab/>
      </w:r>
      <w:r w:rsidRPr="004A417A">
        <w:rPr>
          <w:position w:val="-10"/>
          <w:lang w:val="en-US"/>
        </w:rPr>
        <w:object w:dxaOrig="3580" w:dyaOrig="300" w14:anchorId="23E67CEA">
          <v:shape id="_x0000_i1506" type="#_x0000_t75" style="width:178.9pt;height:15pt" o:ole="">
            <v:imagedata r:id="rId891" o:title=""/>
          </v:shape>
          <o:OLEObject Type="Embed" ProgID="Equation.3" ShapeID="_x0000_i1506" DrawAspect="Content" ObjectID="_1783089648" r:id="rId892"/>
        </w:object>
      </w:r>
      <w:r>
        <w:rPr>
          <w:lang w:val="en-US"/>
        </w:rPr>
        <w:tab/>
      </w:r>
      <w:r w:rsidRPr="00564581">
        <w:t>(</w:t>
      </w:r>
      <w:fldSimple w:instr=" SEQ eqn \* MERGEFORMAT ">
        <w:r>
          <w:t>2105</w:t>
        </w:r>
      </w:fldSimple>
      <w:r w:rsidRPr="00564581">
        <w:t>)</w:t>
      </w:r>
    </w:p>
    <w:p w14:paraId="714F7F09" w14:textId="77777777" w:rsidR="00CE1C7B" w:rsidRDefault="00CE1C7B" w:rsidP="00CE1C7B">
      <w:r>
        <w:t>Then the recent ten windowed vectors are combined in an overlap-add operation to reconstruct the signal from the CLDFB coefficients.</w:t>
      </w:r>
    </w:p>
    <w:p w14:paraId="11C97D86" w14:textId="77777777" w:rsidR="00CE1C7B" w:rsidRDefault="00CE1C7B" w:rsidP="00CE1C7B">
      <w:pPr>
        <w:pStyle w:val="EQ"/>
      </w:pPr>
      <w:r>
        <w:tab/>
      </w:r>
      <w:r w:rsidRPr="00A96D93">
        <w:rPr>
          <w:position w:val="-18"/>
        </w:rPr>
        <w:object w:dxaOrig="4239" w:dyaOrig="499" w14:anchorId="5C52DDAB">
          <v:shape id="_x0000_i1507" type="#_x0000_t75" style="width:211.9pt;height:25.15pt" o:ole="">
            <v:imagedata r:id="rId893" o:title=""/>
          </v:shape>
          <o:OLEObject Type="Embed" ProgID="Equation.3" ShapeID="_x0000_i1507" DrawAspect="Content" ObjectID="_1783089649" r:id="rId894"/>
        </w:object>
      </w:r>
      <w:r>
        <w:tab/>
      </w:r>
      <w:r w:rsidRPr="00564581">
        <w:t>(</w:t>
      </w:r>
      <w:fldSimple w:instr=" SEQ eqn \* MERGEFORMAT ">
        <w:r>
          <w:t>2106</w:t>
        </w:r>
      </w:fldSimple>
      <w:r w:rsidRPr="00564581">
        <w:t>)</w:t>
      </w:r>
    </w:p>
    <w:p w14:paraId="79E13DE4" w14:textId="77777777" w:rsidR="00CE1C7B" w:rsidRPr="00CE1C7B" w:rsidRDefault="00CE1C7B" w:rsidP="00CE1C7B">
      <w:pPr>
        <w:pStyle w:val="FP"/>
      </w:pPr>
    </w:p>
    <w:p w14:paraId="51104738" w14:textId="77777777" w:rsidR="00EF0E5C" w:rsidRDefault="00EF0E5C" w:rsidP="00EF0E5C">
      <w:pPr>
        <w:pStyle w:val="Heading3"/>
      </w:pPr>
      <w:r>
        <w:t>6.9.4</w:t>
      </w:r>
      <w:r>
        <w:tab/>
        <w:t>High pass filtering</w:t>
      </w:r>
      <w:bookmarkEnd w:id="92"/>
    </w:p>
    <w:p w14:paraId="7888FEB1" w14:textId="77777777" w:rsidR="00EF0E5C" w:rsidRPr="00C17356" w:rsidRDefault="00EF0E5C" w:rsidP="00EF0E5C">
      <w:r w:rsidRPr="00C17356">
        <w:t>At the final stage, the signal</w:t>
      </w:r>
      <w:r>
        <w:t xml:space="preserve"> is high pass filtered to generate the final output signal. The high pass operation is identical to the one used in the pre-processing of the EVS encoder as described in 5.1.1.</w:t>
      </w:r>
    </w:p>
    <w:p w14:paraId="3A9FB3DA" w14:textId="77777777" w:rsidR="00EF0E5C" w:rsidRDefault="00EF0E5C" w:rsidP="00EF0E5C">
      <w:pPr>
        <w:pStyle w:val="Heading1"/>
      </w:pPr>
      <w:bookmarkStart w:id="93" w:name="_Toc394312546"/>
      <w:r>
        <w:t>7</w:t>
      </w:r>
      <w:r>
        <w:tab/>
        <w:t>Description of the transmitted parameter indices</w:t>
      </w:r>
      <w:bookmarkEnd w:id="93"/>
    </w:p>
    <w:p w14:paraId="1BC38D3C" w14:textId="77777777" w:rsidR="00EF0E5C" w:rsidRDefault="00EF0E5C" w:rsidP="00EF0E5C">
      <w:pPr>
        <w:pStyle w:val="Heading2"/>
        <w:rPr>
          <w:lang w:val="en-GB"/>
        </w:rPr>
      </w:pPr>
      <w:bookmarkStart w:id="94" w:name="_Toc394312547"/>
      <w:r>
        <w:t>7.1</w:t>
      </w:r>
      <w:r>
        <w:tab/>
        <w:t>Bit allocation for the default option</w:t>
      </w:r>
      <w:bookmarkEnd w:id="94"/>
    </w:p>
    <w:p w14:paraId="380E04DF" w14:textId="77777777" w:rsidR="00EF0E5C" w:rsidRDefault="00EF0E5C" w:rsidP="00EF0E5C">
      <w:pPr>
        <w:autoSpaceDE w:val="0"/>
        <w:autoSpaceDN w:val="0"/>
        <w:adjustRightInd w:val="0"/>
        <w:spacing w:after="0"/>
        <w:rPr>
          <w:lang w:val="cs-CZ" w:eastAsia="cs-CZ"/>
        </w:rPr>
      </w:pPr>
      <w:r>
        <w:rPr>
          <w:lang w:val="cs-CZ" w:eastAsia="cs-CZ"/>
        </w:rPr>
        <w:t xml:space="preserve">The allocation of the bits </w:t>
      </w:r>
      <w:r>
        <w:rPr>
          <w:rFonts w:hint="eastAsia"/>
          <w:lang w:val="cs-CZ" w:eastAsia="zh-CN"/>
        </w:rPr>
        <w:t>for various operating modes in</w:t>
      </w:r>
      <w:r>
        <w:rPr>
          <w:lang w:val="cs-CZ" w:eastAsia="cs-CZ"/>
        </w:rPr>
        <w:t xml:space="preserve"> the EVS encoder is shown for each bitrate in the following tables. Note that the most significant bit (MSB) of each codec parameter is always sent first. In the tables below, the abbreviation CT is used to denote the coder type and the abbreviation BW is used to denote the bandwidth.</w:t>
      </w:r>
    </w:p>
    <w:p w14:paraId="0CDDC332" w14:textId="77777777" w:rsidR="00EF0E5C" w:rsidRDefault="00EF0E5C" w:rsidP="00EF0E5C">
      <w:pPr>
        <w:autoSpaceDE w:val="0"/>
        <w:autoSpaceDN w:val="0"/>
        <w:adjustRightInd w:val="0"/>
        <w:spacing w:after="0"/>
      </w:pPr>
    </w:p>
    <w:p w14:paraId="32960305" w14:textId="77777777" w:rsidR="00EF0E5C" w:rsidRPr="00727A11" w:rsidRDefault="00EF0E5C" w:rsidP="00EF0E5C">
      <w:pPr>
        <w:pStyle w:val="Heading3"/>
        <w:rPr>
          <w:lang w:val="en-US" w:eastAsia="ja-JP"/>
        </w:rPr>
      </w:pPr>
      <w:r>
        <w:rPr>
          <w:rFonts w:hint="eastAsia"/>
          <w:lang w:eastAsia="ja-JP"/>
        </w:rPr>
        <w:t>7.</w:t>
      </w:r>
      <w:r>
        <w:rPr>
          <w:lang w:val="en-US" w:eastAsia="ja-JP"/>
        </w:rPr>
        <w:t>1</w:t>
      </w:r>
      <w:r>
        <w:rPr>
          <w:rFonts w:hint="eastAsia"/>
          <w:lang w:eastAsia="ja-JP"/>
        </w:rPr>
        <w:t>.1</w:t>
      </w:r>
      <w:r>
        <w:rPr>
          <w:rFonts w:hint="eastAsia"/>
          <w:lang w:eastAsia="ja-JP"/>
        </w:rPr>
        <w:tab/>
      </w:r>
      <w:r>
        <w:rPr>
          <w:lang w:val="en-US" w:eastAsia="ja-JP"/>
        </w:rPr>
        <w:t>Bit allocation at VBR 5.9, 7.2 – 9.6 kbps</w:t>
      </w:r>
    </w:p>
    <w:p w14:paraId="3FFEB6F3" w14:textId="77777777" w:rsidR="001422EF" w:rsidRPr="004B4283" w:rsidRDefault="001422EF" w:rsidP="001422EF">
      <w:r w:rsidRPr="004B4283">
        <w:t xml:space="preserve">The EVS codec encodes NB and WB content at 7.2 and 8.0 kbps with CELP core or HQ-MDCT core. No extension layer is used at these bitrates. </w:t>
      </w:r>
      <w:r w:rsidRPr="004B4283">
        <w:rPr>
          <w:rFonts w:hint="eastAsia"/>
        </w:rPr>
        <w:t>The EVS codec</w:t>
      </w:r>
      <w:r w:rsidRPr="004B4283">
        <w:t xml:space="preserve"> encodes NB and WB content at 9.6 kbps with CELP core or TCX core. </w:t>
      </w:r>
      <w:r w:rsidRPr="004B4283">
        <w:rPr>
          <w:rFonts w:hint="eastAsia"/>
        </w:rPr>
        <w:t>To encode</w:t>
      </w:r>
      <w:r w:rsidRPr="004B4283">
        <w:t xml:space="preserve"> WB signals at 9.6 kbps, the CELP core uses </w:t>
      </w:r>
      <w:r w:rsidRPr="004B4283">
        <w:rPr>
          <w:rFonts w:hint="eastAsia"/>
        </w:rPr>
        <w:t>TBE</w:t>
      </w:r>
      <w:r w:rsidRPr="004B4283">
        <w:t xml:space="preserve"> extension layer and the TCX core uses IGF extension layer.</w:t>
      </w:r>
      <w:r w:rsidRPr="004B4283">
        <w:rPr>
          <w:rFonts w:hint="eastAsia"/>
        </w:rPr>
        <w:t xml:space="preserve"> </w:t>
      </w:r>
      <w:r w:rsidRPr="004B4283">
        <w:t xml:space="preserve">Similarly </w:t>
      </w:r>
      <w:r w:rsidRPr="004B4283">
        <w:rPr>
          <w:rFonts w:hint="eastAsia"/>
        </w:rPr>
        <w:t>to encode</w:t>
      </w:r>
      <w:r w:rsidRPr="004B4283">
        <w:t xml:space="preserve"> SWB signals at 9.6 kbps, the CELP core uses TBE extension layer and the TCX core uses IGF extension layer.</w:t>
      </w:r>
    </w:p>
    <w:p w14:paraId="29BD63D7" w14:textId="77777777" w:rsidR="00EF0E5C" w:rsidRPr="00081794" w:rsidRDefault="001422EF" w:rsidP="001422EF">
      <w:r w:rsidRPr="004B4283">
        <w:t xml:space="preserve">VBR mode uses 4 different active frame types with different bit rates to achieve the average bit rate of 5.9 kbps. The 4 different frame rates are 2.8 kbps PPP frame, 2.8 kbps NELP frame, </w:t>
      </w:r>
      <w:r w:rsidRPr="004B4283">
        <w:rPr>
          <w:rFonts w:hint="eastAsia"/>
        </w:rPr>
        <w:t xml:space="preserve">and </w:t>
      </w:r>
      <w:r w:rsidRPr="004B4283">
        <w:t xml:space="preserve">7.2 kbps and 8 kbps CELP frames. The CT bits are allocated as 1 bit to differentiate active 2.8 kbps (PPP or NELP) frames from any other </w:t>
      </w:r>
      <w:r w:rsidRPr="004B4283">
        <w:rPr>
          <w:rFonts w:hint="eastAsia"/>
        </w:rPr>
        <w:t xml:space="preserve">2.8 kbps </w:t>
      </w:r>
      <w:r w:rsidRPr="004B4283">
        <w:t xml:space="preserve">frames (such as SID frame with payload header) and the remaining 2 bits are used to </w:t>
      </w:r>
      <w:r w:rsidRPr="004B4283">
        <w:rPr>
          <w:rFonts w:hint="eastAsia"/>
        </w:rPr>
        <w:t>represent</w:t>
      </w:r>
      <w:r w:rsidRPr="004B4283">
        <w:t xml:space="preserve"> NB PPP, WB P</w:t>
      </w:r>
      <w:r>
        <w:t>PP, NB NELP and WB NELP frames.</w:t>
      </w:r>
    </w:p>
    <w:p w14:paraId="61AC0798" w14:textId="77777777" w:rsidR="00EF0E5C" w:rsidRPr="00817163" w:rsidRDefault="00EF0E5C" w:rsidP="00EF0E5C">
      <w:pPr>
        <w:pStyle w:val="TH"/>
        <w:rPr>
          <w:rFonts w:eastAsia="MS Mincho" w:hint="eastAsia"/>
        </w:rPr>
      </w:pPr>
      <w:r w:rsidRPr="00817163">
        <w:rPr>
          <w:rFonts w:eastAsia="MS Mincho"/>
        </w:rPr>
        <w:t xml:space="preserve">Table </w:t>
      </w:r>
      <w:r w:rsidRPr="00817163">
        <w:rPr>
          <w:rFonts w:eastAsia="MS Mincho"/>
        </w:rPr>
        <w:fldChar w:fldCharType="begin"/>
      </w:r>
      <w:r w:rsidRPr="00817163">
        <w:rPr>
          <w:rFonts w:eastAsia="MS Mincho"/>
        </w:rPr>
        <w:instrText xml:space="preserve"> </w:instrText>
      </w:r>
      <w:r>
        <w:rPr>
          <w:rFonts w:eastAsia="MS Mincho"/>
        </w:rPr>
        <w:instrText>SEQ</w:instrText>
      </w:r>
      <w:r w:rsidRPr="00817163">
        <w:rPr>
          <w:rFonts w:eastAsia="MS Mincho"/>
        </w:rPr>
        <w:instrText xml:space="preserve"> Table </w:instrText>
      </w:r>
      <w:r>
        <w:rPr>
          <w:rFonts w:eastAsia="MS Mincho"/>
        </w:rPr>
        <w:instrText xml:space="preserve">\r179 </w:instrText>
      </w:r>
      <w:r w:rsidRPr="00817163">
        <w:rPr>
          <w:rFonts w:eastAsia="MS Mincho"/>
        </w:rPr>
        <w:instrText xml:space="preserve">\* ARABIC </w:instrText>
      </w:r>
      <w:r w:rsidRPr="00817163">
        <w:rPr>
          <w:rFonts w:eastAsia="MS Mincho"/>
        </w:rPr>
        <w:fldChar w:fldCharType="separate"/>
      </w:r>
      <w:r>
        <w:rPr>
          <w:rFonts w:eastAsia="MS Mincho"/>
          <w:noProof/>
        </w:rPr>
        <w:t>179</w:t>
      </w:r>
      <w:r w:rsidRPr="00817163">
        <w:rPr>
          <w:rFonts w:eastAsia="MS Mincho"/>
        </w:rPr>
        <w:fldChar w:fldCharType="end"/>
      </w:r>
      <w:r w:rsidRPr="00817163">
        <w:rPr>
          <w:rFonts w:eastAsia="Malgun Gothic" w:hint="eastAsia"/>
          <w:lang w:eastAsia="ko-KR"/>
        </w:rPr>
        <w:t>:</w:t>
      </w:r>
      <w:r w:rsidRPr="00817163">
        <w:rPr>
          <w:rFonts w:eastAsia="MS Mincho" w:hint="eastAsia"/>
        </w:rPr>
        <w:t xml:space="preserve"> </w:t>
      </w:r>
      <w:r>
        <w:rPr>
          <w:rFonts w:eastAsia="MS Mincho"/>
        </w:rPr>
        <w:t>Bit allocation at 7.2 – 9.6 kbps and 2.8 kbps PPP/NELP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1136"/>
        <w:gridCol w:w="1136"/>
        <w:gridCol w:w="1136"/>
        <w:gridCol w:w="1136"/>
        <w:gridCol w:w="797"/>
        <w:gridCol w:w="906"/>
        <w:gridCol w:w="577"/>
        <w:tblGridChange w:id="95">
          <w:tblGrid>
            <w:gridCol w:w="2307"/>
            <w:gridCol w:w="1136"/>
            <w:gridCol w:w="1136"/>
            <w:gridCol w:w="1136"/>
            <w:gridCol w:w="1136"/>
            <w:gridCol w:w="797"/>
            <w:gridCol w:w="906"/>
            <w:gridCol w:w="577"/>
          </w:tblGrid>
        </w:tblGridChange>
      </w:tblGrid>
      <w:tr w:rsidR="00EF0E5C" w:rsidRPr="00817163" w14:paraId="67B56EA4" w14:textId="77777777" w:rsidTr="00D25980">
        <w:trPr>
          <w:trHeight w:val="380"/>
          <w:jc w:val="center"/>
        </w:trPr>
        <w:tc>
          <w:tcPr>
            <w:tcW w:w="2307" w:type="dxa"/>
            <w:shd w:val="clear" w:color="auto" w:fill="D9D9D9"/>
            <w:vAlign w:val="center"/>
          </w:tcPr>
          <w:p w14:paraId="1FAC3FEB" w14:textId="77777777" w:rsidR="00EF0E5C" w:rsidRPr="00817163" w:rsidRDefault="00EF0E5C" w:rsidP="00D25980">
            <w:pPr>
              <w:pStyle w:val="TAH"/>
              <w:rPr>
                <w:rFonts w:eastAsia="MS Mincho" w:hint="eastAsia"/>
                <w:lang w:eastAsia="zh-CN"/>
              </w:rPr>
            </w:pPr>
            <w:r>
              <w:rPr>
                <w:rFonts w:eastAsia="MS Mincho"/>
                <w:lang w:eastAsia="zh-CN"/>
              </w:rPr>
              <w:t>Description</w:t>
            </w:r>
          </w:p>
        </w:tc>
        <w:tc>
          <w:tcPr>
            <w:tcW w:w="1136" w:type="dxa"/>
            <w:shd w:val="clear" w:color="auto" w:fill="D9D9D9"/>
          </w:tcPr>
          <w:p w14:paraId="2E1CCADA" w14:textId="77777777" w:rsidR="00EF0E5C" w:rsidRDefault="00EF0E5C" w:rsidP="00D25980">
            <w:pPr>
              <w:pStyle w:val="TAH"/>
              <w:rPr>
                <w:rFonts w:eastAsia="MS Mincho"/>
                <w:lang w:eastAsia="zh-CN"/>
              </w:rPr>
            </w:pPr>
            <w:r>
              <w:rPr>
                <w:rFonts w:eastAsia="MS Mincho"/>
                <w:lang w:eastAsia="zh-CN"/>
              </w:rPr>
              <w:t>2.8 PPP</w:t>
            </w:r>
          </w:p>
        </w:tc>
        <w:tc>
          <w:tcPr>
            <w:tcW w:w="1136" w:type="dxa"/>
            <w:shd w:val="clear" w:color="auto" w:fill="D9D9D9"/>
          </w:tcPr>
          <w:p w14:paraId="219ED4AE" w14:textId="77777777" w:rsidR="00EF0E5C" w:rsidRDefault="00EF0E5C" w:rsidP="00D25980">
            <w:pPr>
              <w:pStyle w:val="TAH"/>
              <w:rPr>
                <w:rFonts w:eastAsia="MS Mincho"/>
                <w:lang w:eastAsia="zh-CN"/>
              </w:rPr>
            </w:pPr>
            <w:r>
              <w:rPr>
                <w:rFonts w:eastAsia="MS Mincho"/>
                <w:lang w:eastAsia="zh-CN"/>
              </w:rPr>
              <w:t>2.8 NELP</w:t>
            </w:r>
          </w:p>
        </w:tc>
        <w:tc>
          <w:tcPr>
            <w:tcW w:w="1136" w:type="dxa"/>
            <w:shd w:val="clear" w:color="auto" w:fill="D9D9D9"/>
            <w:vAlign w:val="center"/>
          </w:tcPr>
          <w:p w14:paraId="6551D5A0" w14:textId="77777777" w:rsidR="00EF0E5C" w:rsidRPr="00817163" w:rsidRDefault="00EF0E5C" w:rsidP="00D25980">
            <w:pPr>
              <w:pStyle w:val="TAH"/>
              <w:rPr>
                <w:rFonts w:eastAsia="MS Mincho" w:hint="eastAsia"/>
                <w:lang w:eastAsia="zh-CN"/>
              </w:rPr>
            </w:pPr>
            <w:r>
              <w:rPr>
                <w:rFonts w:eastAsia="MS Mincho"/>
                <w:lang w:eastAsia="zh-CN"/>
              </w:rPr>
              <w:t>7.2</w:t>
            </w:r>
          </w:p>
        </w:tc>
        <w:tc>
          <w:tcPr>
            <w:tcW w:w="1136" w:type="dxa"/>
            <w:shd w:val="clear" w:color="auto" w:fill="D9D9D9"/>
            <w:vAlign w:val="center"/>
          </w:tcPr>
          <w:p w14:paraId="0F7D40BB" w14:textId="77777777" w:rsidR="00EF0E5C" w:rsidRDefault="00EF0E5C" w:rsidP="00D25980">
            <w:pPr>
              <w:pStyle w:val="TAH"/>
              <w:rPr>
                <w:rFonts w:eastAsia="MS Mincho"/>
                <w:lang w:eastAsia="zh-CN"/>
              </w:rPr>
            </w:pPr>
            <w:r>
              <w:rPr>
                <w:rFonts w:eastAsia="MS Mincho"/>
                <w:lang w:eastAsia="zh-CN"/>
              </w:rPr>
              <w:t>8.0</w:t>
            </w:r>
          </w:p>
        </w:tc>
        <w:tc>
          <w:tcPr>
            <w:tcW w:w="2280" w:type="dxa"/>
            <w:gridSpan w:val="3"/>
            <w:shd w:val="clear" w:color="auto" w:fill="D9D9D9"/>
            <w:vAlign w:val="center"/>
          </w:tcPr>
          <w:p w14:paraId="53290519" w14:textId="77777777" w:rsidR="00EF0E5C" w:rsidRDefault="00EF0E5C" w:rsidP="00D25980">
            <w:pPr>
              <w:pStyle w:val="TAH"/>
              <w:rPr>
                <w:rFonts w:eastAsia="MS Mincho"/>
                <w:lang w:eastAsia="zh-CN"/>
              </w:rPr>
            </w:pPr>
            <w:r>
              <w:rPr>
                <w:rFonts w:eastAsia="MS Mincho"/>
                <w:lang w:eastAsia="zh-CN"/>
              </w:rPr>
              <w:t>9.6</w:t>
            </w:r>
          </w:p>
        </w:tc>
      </w:tr>
      <w:tr w:rsidR="00EF0E5C" w:rsidRPr="00817163" w14:paraId="2F1052CE" w14:textId="77777777" w:rsidTr="00D25980">
        <w:trPr>
          <w:trHeight w:val="380"/>
          <w:jc w:val="center"/>
        </w:trPr>
        <w:tc>
          <w:tcPr>
            <w:tcW w:w="2307" w:type="dxa"/>
            <w:shd w:val="clear" w:color="auto" w:fill="D9D9D9"/>
            <w:vAlign w:val="center"/>
          </w:tcPr>
          <w:p w14:paraId="36626C42" w14:textId="77777777" w:rsidR="00EF0E5C" w:rsidRDefault="00EF0E5C" w:rsidP="00D25980">
            <w:pPr>
              <w:pStyle w:val="TAH"/>
              <w:rPr>
                <w:rFonts w:eastAsia="MS Mincho"/>
                <w:lang w:eastAsia="zh-CN"/>
              </w:rPr>
            </w:pPr>
            <w:r>
              <w:rPr>
                <w:rFonts w:eastAsia="MS Mincho"/>
                <w:lang w:eastAsia="zh-CN"/>
              </w:rPr>
              <w:t>core</w:t>
            </w:r>
          </w:p>
        </w:tc>
        <w:tc>
          <w:tcPr>
            <w:tcW w:w="1136" w:type="dxa"/>
            <w:shd w:val="clear" w:color="auto" w:fill="D9D9D9"/>
          </w:tcPr>
          <w:p w14:paraId="78E00248" w14:textId="77777777" w:rsidR="00EF0E5C" w:rsidRDefault="00EF0E5C" w:rsidP="00D25980">
            <w:pPr>
              <w:pStyle w:val="TAH"/>
              <w:rPr>
                <w:rFonts w:eastAsia="MS Mincho"/>
                <w:lang w:eastAsia="zh-CN"/>
              </w:rPr>
            </w:pPr>
            <w:r>
              <w:rPr>
                <w:rFonts w:eastAsia="MS Mincho"/>
                <w:lang w:eastAsia="zh-CN"/>
              </w:rPr>
              <w:t>CELP</w:t>
            </w:r>
          </w:p>
        </w:tc>
        <w:tc>
          <w:tcPr>
            <w:tcW w:w="1136" w:type="dxa"/>
            <w:shd w:val="clear" w:color="auto" w:fill="D9D9D9"/>
          </w:tcPr>
          <w:p w14:paraId="44C469FC" w14:textId="77777777" w:rsidR="00EF0E5C" w:rsidRDefault="00EF0E5C" w:rsidP="00D25980">
            <w:pPr>
              <w:pStyle w:val="TAH"/>
              <w:rPr>
                <w:rFonts w:eastAsia="MS Mincho"/>
                <w:lang w:eastAsia="zh-CN"/>
              </w:rPr>
            </w:pPr>
            <w:r>
              <w:rPr>
                <w:rFonts w:eastAsia="MS Mincho"/>
                <w:lang w:eastAsia="zh-CN"/>
              </w:rPr>
              <w:t>CELP</w:t>
            </w:r>
          </w:p>
        </w:tc>
        <w:tc>
          <w:tcPr>
            <w:tcW w:w="1136" w:type="dxa"/>
            <w:shd w:val="clear" w:color="auto" w:fill="D9D9D9"/>
            <w:vAlign w:val="center"/>
          </w:tcPr>
          <w:p w14:paraId="3E22BCB1" w14:textId="77777777" w:rsidR="00EF0E5C" w:rsidRDefault="00EF0E5C" w:rsidP="00D25980">
            <w:pPr>
              <w:pStyle w:val="TAH"/>
              <w:rPr>
                <w:rFonts w:eastAsia="MS Mincho"/>
                <w:lang w:eastAsia="zh-CN"/>
              </w:rPr>
            </w:pPr>
            <w:r>
              <w:rPr>
                <w:rFonts w:eastAsia="MS Mincho"/>
                <w:lang w:eastAsia="zh-CN"/>
              </w:rPr>
              <w:t>CELP</w:t>
            </w:r>
          </w:p>
          <w:p w14:paraId="55ADAB77" w14:textId="77777777" w:rsidR="00EF0E5C" w:rsidRDefault="00EF0E5C" w:rsidP="00D25980">
            <w:pPr>
              <w:pStyle w:val="TAH"/>
              <w:rPr>
                <w:rFonts w:eastAsia="MS Mincho"/>
                <w:lang w:eastAsia="zh-CN"/>
              </w:rPr>
            </w:pPr>
            <w:r>
              <w:rPr>
                <w:rFonts w:eastAsia="MS Mincho"/>
                <w:lang w:eastAsia="zh-CN"/>
              </w:rPr>
              <w:t>HQ-MDCT</w:t>
            </w:r>
          </w:p>
        </w:tc>
        <w:tc>
          <w:tcPr>
            <w:tcW w:w="1136" w:type="dxa"/>
            <w:shd w:val="clear" w:color="auto" w:fill="D9D9D9"/>
            <w:vAlign w:val="center"/>
          </w:tcPr>
          <w:p w14:paraId="0297D3EB" w14:textId="77777777" w:rsidR="00EF0E5C" w:rsidRDefault="00EF0E5C" w:rsidP="00D25980">
            <w:pPr>
              <w:pStyle w:val="TAH"/>
              <w:rPr>
                <w:rFonts w:eastAsia="MS Mincho"/>
                <w:lang w:eastAsia="zh-CN"/>
              </w:rPr>
            </w:pPr>
            <w:r>
              <w:rPr>
                <w:rFonts w:eastAsia="MS Mincho"/>
                <w:lang w:eastAsia="zh-CN"/>
              </w:rPr>
              <w:t>CELP</w:t>
            </w:r>
          </w:p>
          <w:p w14:paraId="15A99020" w14:textId="77777777" w:rsidR="00EF0E5C" w:rsidRDefault="00EF0E5C" w:rsidP="00D25980">
            <w:pPr>
              <w:pStyle w:val="TAH"/>
              <w:rPr>
                <w:rFonts w:eastAsia="MS Mincho"/>
                <w:lang w:eastAsia="zh-CN"/>
              </w:rPr>
            </w:pPr>
            <w:r>
              <w:rPr>
                <w:rFonts w:eastAsia="MS Mincho"/>
                <w:lang w:eastAsia="zh-CN"/>
              </w:rPr>
              <w:t>HQ-MDCT</w:t>
            </w:r>
          </w:p>
        </w:tc>
        <w:tc>
          <w:tcPr>
            <w:tcW w:w="1703" w:type="dxa"/>
            <w:gridSpan w:val="2"/>
            <w:shd w:val="clear" w:color="auto" w:fill="D9D9D9"/>
            <w:vAlign w:val="center"/>
          </w:tcPr>
          <w:p w14:paraId="250AE67C" w14:textId="77777777" w:rsidR="00EF0E5C" w:rsidRDefault="00EF0E5C" w:rsidP="00D25980">
            <w:pPr>
              <w:pStyle w:val="TAH"/>
              <w:rPr>
                <w:rFonts w:eastAsia="MS Mincho"/>
                <w:lang w:eastAsia="zh-CN"/>
              </w:rPr>
            </w:pPr>
          </w:p>
          <w:p w14:paraId="2E38D8C6" w14:textId="77777777" w:rsidR="00EF0E5C" w:rsidRDefault="00EF0E5C" w:rsidP="00D25980">
            <w:pPr>
              <w:pStyle w:val="TAH"/>
              <w:rPr>
                <w:rFonts w:eastAsia="MS Mincho"/>
                <w:lang w:eastAsia="zh-CN"/>
              </w:rPr>
            </w:pPr>
            <w:r>
              <w:rPr>
                <w:rFonts w:eastAsia="MS Mincho"/>
                <w:lang w:eastAsia="zh-CN"/>
              </w:rPr>
              <w:t>CELP</w:t>
            </w:r>
          </w:p>
        </w:tc>
        <w:tc>
          <w:tcPr>
            <w:tcW w:w="577" w:type="dxa"/>
            <w:shd w:val="clear" w:color="auto" w:fill="D9D9D9"/>
            <w:vAlign w:val="center"/>
          </w:tcPr>
          <w:p w14:paraId="55E0E079" w14:textId="77777777" w:rsidR="00EF0E5C" w:rsidRDefault="00EF0E5C" w:rsidP="00D25980">
            <w:pPr>
              <w:pStyle w:val="TAH"/>
              <w:rPr>
                <w:rFonts w:eastAsia="MS Mincho"/>
                <w:lang w:eastAsia="zh-CN"/>
              </w:rPr>
            </w:pPr>
            <w:r>
              <w:rPr>
                <w:rFonts w:eastAsia="MS Mincho"/>
                <w:lang w:eastAsia="zh-CN"/>
              </w:rPr>
              <w:t>TCX</w:t>
            </w:r>
          </w:p>
        </w:tc>
      </w:tr>
      <w:tr w:rsidR="00EF0E5C" w:rsidRPr="00817163" w14:paraId="47586E3C" w14:textId="77777777" w:rsidTr="00D25980">
        <w:trPr>
          <w:trHeight w:val="380"/>
          <w:jc w:val="center"/>
        </w:trPr>
        <w:tc>
          <w:tcPr>
            <w:tcW w:w="2307" w:type="dxa"/>
            <w:shd w:val="clear" w:color="auto" w:fill="D9D9D9"/>
            <w:vAlign w:val="center"/>
          </w:tcPr>
          <w:p w14:paraId="2045824D" w14:textId="77777777" w:rsidR="00EF0E5C" w:rsidRDefault="00EF0E5C" w:rsidP="00D25980">
            <w:pPr>
              <w:pStyle w:val="TAH"/>
              <w:rPr>
                <w:rFonts w:eastAsia="MS Mincho"/>
                <w:lang w:eastAsia="zh-CN"/>
              </w:rPr>
            </w:pPr>
            <w:r>
              <w:rPr>
                <w:rFonts w:eastAsia="MS Mincho"/>
                <w:lang w:eastAsia="zh-CN"/>
              </w:rPr>
              <w:t>ext. layer</w:t>
            </w:r>
          </w:p>
        </w:tc>
        <w:tc>
          <w:tcPr>
            <w:tcW w:w="1136" w:type="dxa"/>
            <w:shd w:val="clear" w:color="auto" w:fill="D9D9D9"/>
          </w:tcPr>
          <w:p w14:paraId="25A4992B" w14:textId="77777777" w:rsidR="00EF0E5C" w:rsidRDefault="00EF0E5C" w:rsidP="00D25980">
            <w:pPr>
              <w:pStyle w:val="TAH"/>
              <w:rPr>
                <w:rFonts w:eastAsia="MS Mincho"/>
                <w:lang w:eastAsia="zh-CN"/>
              </w:rPr>
            </w:pPr>
            <w:r>
              <w:rPr>
                <w:rFonts w:eastAsia="MS Mincho"/>
                <w:lang w:eastAsia="zh-CN"/>
              </w:rPr>
              <w:t>NO</w:t>
            </w:r>
          </w:p>
        </w:tc>
        <w:tc>
          <w:tcPr>
            <w:tcW w:w="1136" w:type="dxa"/>
            <w:shd w:val="clear" w:color="auto" w:fill="D9D9D9"/>
          </w:tcPr>
          <w:p w14:paraId="3694CE41" w14:textId="77777777" w:rsidR="00EF0E5C" w:rsidRDefault="00EF0E5C" w:rsidP="00D25980">
            <w:pPr>
              <w:pStyle w:val="TAH"/>
              <w:rPr>
                <w:rFonts w:eastAsia="MS Mincho"/>
                <w:lang w:eastAsia="zh-CN"/>
              </w:rPr>
            </w:pPr>
            <w:r>
              <w:rPr>
                <w:rFonts w:eastAsia="MS Mincho"/>
                <w:lang w:eastAsia="zh-CN"/>
              </w:rPr>
              <w:t>NO</w:t>
            </w:r>
          </w:p>
        </w:tc>
        <w:tc>
          <w:tcPr>
            <w:tcW w:w="1136" w:type="dxa"/>
            <w:shd w:val="clear" w:color="auto" w:fill="D9D9D9"/>
            <w:vAlign w:val="center"/>
          </w:tcPr>
          <w:p w14:paraId="05B95FF8" w14:textId="77777777" w:rsidR="00EF0E5C" w:rsidRDefault="00EF0E5C" w:rsidP="00D25980">
            <w:pPr>
              <w:pStyle w:val="TAH"/>
              <w:rPr>
                <w:rFonts w:eastAsia="MS Mincho"/>
                <w:lang w:eastAsia="zh-CN"/>
              </w:rPr>
            </w:pPr>
            <w:r>
              <w:rPr>
                <w:rFonts w:eastAsia="MS Mincho"/>
                <w:lang w:eastAsia="zh-CN"/>
              </w:rPr>
              <w:t>NO</w:t>
            </w:r>
          </w:p>
        </w:tc>
        <w:tc>
          <w:tcPr>
            <w:tcW w:w="1136" w:type="dxa"/>
            <w:shd w:val="clear" w:color="auto" w:fill="D9D9D9"/>
            <w:vAlign w:val="center"/>
          </w:tcPr>
          <w:p w14:paraId="33A36418" w14:textId="77777777" w:rsidR="00EF0E5C" w:rsidRDefault="00EF0E5C" w:rsidP="00D25980">
            <w:pPr>
              <w:pStyle w:val="TAH"/>
              <w:rPr>
                <w:rFonts w:eastAsia="MS Mincho"/>
                <w:lang w:eastAsia="zh-CN"/>
              </w:rPr>
            </w:pPr>
            <w:r>
              <w:rPr>
                <w:rFonts w:eastAsia="MS Mincho"/>
                <w:lang w:eastAsia="zh-CN"/>
              </w:rPr>
              <w:t>NO</w:t>
            </w:r>
          </w:p>
        </w:tc>
        <w:tc>
          <w:tcPr>
            <w:tcW w:w="797" w:type="dxa"/>
            <w:shd w:val="clear" w:color="auto" w:fill="D9D9D9"/>
            <w:vAlign w:val="center"/>
          </w:tcPr>
          <w:p w14:paraId="1E43ACA3" w14:textId="77777777" w:rsidR="00EF0E5C" w:rsidRPr="00AB464A" w:rsidRDefault="00EF0E5C" w:rsidP="00D25980">
            <w:pPr>
              <w:pStyle w:val="TAH"/>
              <w:rPr>
                <w:rFonts w:hint="eastAsia"/>
                <w:lang w:eastAsia="zh-CN"/>
              </w:rPr>
            </w:pPr>
            <w:r w:rsidRPr="002C07A5">
              <w:rPr>
                <w:rFonts w:hint="eastAsia"/>
                <w:lang w:eastAsia="zh-CN"/>
              </w:rPr>
              <w:t>SWB TBE</w:t>
            </w:r>
          </w:p>
        </w:tc>
        <w:tc>
          <w:tcPr>
            <w:tcW w:w="906" w:type="dxa"/>
            <w:shd w:val="clear" w:color="auto" w:fill="D9D9D9"/>
            <w:vAlign w:val="center"/>
          </w:tcPr>
          <w:p w14:paraId="25429A5F" w14:textId="77777777" w:rsidR="00EF0E5C" w:rsidRPr="00AB464A" w:rsidRDefault="00EF0E5C" w:rsidP="00D25980">
            <w:pPr>
              <w:pStyle w:val="TAH"/>
              <w:rPr>
                <w:rFonts w:hint="eastAsia"/>
                <w:lang w:eastAsia="zh-CN"/>
              </w:rPr>
            </w:pPr>
            <w:r>
              <w:rPr>
                <w:rFonts w:eastAsia="MS Mincho"/>
                <w:lang w:eastAsia="zh-CN"/>
              </w:rPr>
              <w:t xml:space="preserve">WB </w:t>
            </w:r>
            <w:r w:rsidRPr="002C07A5">
              <w:rPr>
                <w:rFonts w:hint="eastAsia"/>
                <w:lang w:eastAsia="zh-CN"/>
              </w:rPr>
              <w:t>TBE</w:t>
            </w:r>
          </w:p>
        </w:tc>
        <w:tc>
          <w:tcPr>
            <w:tcW w:w="577" w:type="dxa"/>
            <w:shd w:val="clear" w:color="auto" w:fill="D9D9D9"/>
            <w:vAlign w:val="center"/>
          </w:tcPr>
          <w:p w14:paraId="0728E7FC" w14:textId="77777777" w:rsidR="00EF0E5C" w:rsidRDefault="00EF0E5C" w:rsidP="00D25980">
            <w:pPr>
              <w:pStyle w:val="TAH"/>
              <w:rPr>
                <w:rFonts w:eastAsia="MS Mincho"/>
                <w:lang w:eastAsia="zh-CN"/>
              </w:rPr>
            </w:pPr>
            <w:r>
              <w:rPr>
                <w:rFonts w:eastAsia="MS Mincho"/>
                <w:lang w:eastAsia="zh-CN"/>
              </w:rPr>
              <w:t>IGF</w:t>
            </w:r>
          </w:p>
        </w:tc>
      </w:tr>
      <w:tr w:rsidR="00EF0E5C" w:rsidRPr="00817163" w14:paraId="1AFAE005" w14:textId="77777777" w:rsidTr="00D25980">
        <w:trPr>
          <w:trHeight w:val="380"/>
          <w:jc w:val="center"/>
        </w:trPr>
        <w:tc>
          <w:tcPr>
            <w:tcW w:w="2307" w:type="dxa"/>
            <w:shd w:val="clear" w:color="auto" w:fill="auto"/>
            <w:vAlign w:val="center"/>
          </w:tcPr>
          <w:p w14:paraId="2689DCC6" w14:textId="77777777" w:rsidR="00EF0E5C" w:rsidRPr="00817163" w:rsidRDefault="00EF0E5C" w:rsidP="00D25980">
            <w:pPr>
              <w:pStyle w:val="TAC"/>
              <w:rPr>
                <w:rFonts w:eastAsia="MS Mincho"/>
              </w:rPr>
            </w:pPr>
            <w:r>
              <w:rPr>
                <w:rFonts w:eastAsia="MS Mincho"/>
              </w:rPr>
              <w:t>Number of bits per frame</w:t>
            </w:r>
          </w:p>
        </w:tc>
        <w:tc>
          <w:tcPr>
            <w:tcW w:w="1136" w:type="dxa"/>
          </w:tcPr>
          <w:p w14:paraId="11E75DC4" w14:textId="77777777" w:rsidR="00EF0E5C" w:rsidRDefault="00EF0E5C" w:rsidP="00D25980">
            <w:pPr>
              <w:pStyle w:val="TAC"/>
              <w:rPr>
                <w:rFonts w:eastAsia="MS Mincho"/>
                <w:lang w:eastAsia="zh-CN"/>
              </w:rPr>
            </w:pPr>
            <w:r>
              <w:rPr>
                <w:rFonts w:eastAsia="MS Mincho"/>
                <w:lang w:eastAsia="zh-CN"/>
              </w:rPr>
              <w:t>56</w:t>
            </w:r>
          </w:p>
        </w:tc>
        <w:tc>
          <w:tcPr>
            <w:tcW w:w="1136" w:type="dxa"/>
          </w:tcPr>
          <w:p w14:paraId="7404E6C4" w14:textId="77777777" w:rsidR="00EF0E5C" w:rsidRDefault="00EF0E5C" w:rsidP="00D25980">
            <w:pPr>
              <w:pStyle w:val="TAC"/>
              <w:rPr>
                <w:rFonts w:eastAsia="MS Mincho"/>
                <w:lang w:eastAsia="zh-CN"/>
              </w:rPr>
            </w:pPr>
            <w:r>
              <w:rPr>
                <w:rFonts w:eastAsia="MS Mincho"/>
                <w:lang w:eastAsia="zh-CN"/>
              </w:rPr>
              <w:t>56</w:t>
            </w:r>
          </w:p>
        </w:tc>
        <w:tc>
          <w:tcPr>
            <w:tcW w:w="1136" w:type="dxa"/>
            <w:shd w:val="clear" w:color="auto" w:fill="auto"/>
            <w:vAlign w:val="center"/>
          </w:tcPr>
          <w:p w14:paraId="7B15E0BD" w14:textId="77777777" w:rsidR="00EF0E5C" w:rsidRPr="00817163" w:rsidRDefault="00EF0E5C" w:rsidP="00D25980">
            <w:pPr>
              <w:pStyle w:val="TAC"/>
              <w:rPr>
                <w:rFonts w:eastAsia="MS Mincho" w:hint="eastAsia"/>
                <w:lang w:eastAsia="zh-CN"/>
              </w:rPr>
            </w:pPr>
            <w:r>
              <w:rPr>
                <w:rFonts w:eastAsia="MS Mincho"/>
                <w:lang w:eastAsia="zh-CN"/>
              </w:rPr>
              <w:t>144</w:t>
            </w:r>
          </w:p>
        </w:tc>
        <w:tc>
          <w:tcPr>
            <w:tcW w:w="1136" w:type="dxa"/>
            <w:vAlign w:val="center"/>
          </w:tcPr>
          <w:p w14:paraId="115BB676" w14:textId="77777777" w:rsidR="00EF0E5C" w:rsidRPr="00DE45D4" w:rsidRDefault="00EF0E5C" w:rsidP="00D25980">
            <w:pPr>
              <w:pStyle w:val="TAC"/>
              <w:rPr>
                <w:rFonts w:eastAsia="MS Mincho"/>
              </w:rPr>
            </w:pPr>
            <w:r w:rsidRPr="00DE45D4">
              <w:rPr>
                <w:rFonts w:eastAsia="MS Mincho"/>
              </w:rPr>
              <w:t>160</w:t>
            </w:r>
          </w:p>
        </w:tc>
        <w:tc>
          <w:tcPr>
            <w:tcW w:w="2280" w:type="dxa"/>
            <w:gridSpan w:val="3"/>
            <w:vAlign w:val="center"/>
          </w:tcPr>
          <w:p w14:paraId="067393D4" w14:textId="77777777" w:rsidR="00EF0E5C" w:rsidRDefault="00EF0E5C" w:rsidP="00D25980">
            <w:pPr>
              <w:pStyle w:val="TAC"/>
              <w:rPr>
                <w:rFonts w:eastAsia="MS Mincho"/>
                <w:lang w:eastAsia="zh-CN"/>
              </w:rPr>
            </w:pPr>
            <w:r>
              <w:rPr>
                <w:rFonts w:eastAsia="MS Mincho"/>
                <w:lang w:eastAsia="zh-CN"/>
              </w:rPr>
              <w:t>192</w:t>
            </w:r>
          </w:p>
        </w:tc>
      </w:tr>
      <w:tr w:rsidR="00EF0E5C" w:rsidRPr="00817163" w14:paraId="7436E685" w14:textId="77777777" w:rsidTr="00D25980">
        <w:trPr>
          <w:trHeight w:val="380"/>
          <w:jc w:val="center"/>
        </w:trPr>
        <w:tc>
          <w:tcPr>
            <w:tcW w:w="2307" w:type="dxa"/>
            <w:shd w:val="clear" w:color="auto" w:fill="auto"/>
            <w:vAlign w:val="center"/>
          </w:tcPr>
          <w:p w14:paraId="2570D58B" w14:textId="77777777" w:rsidR="00EF0E5C" w:rsidRPr="00817163" w:rsidRDefault="00EF0E5C" w:rsidP="00D25980">
            <w:pPr>
              <w:pStyle w:val="TAC"/>
              <w:rPr>
                <w:rFonts w:eastAsia="MS Mincho"/>
              </w:rPr>
            </w:pPr>
            <w:r>
              <w:rPr>
                <w:rFonts w:eastAsia="MS Mincho"/>
              </w:rPr>
              <w:t>BW</w:t>
            </w:r>
          </w:p>
        </w:tc>
        <w:tc>
          <w:tcPr>
            <w:tcW w:w="1136" w:type="dxa"/>
          </w:tcPr>
          <w:p w14:paraId="74BCF209" w14:textId="77777777" w:rsidR="00EF0E5C" w:rsidRDefault="00EF0E5C" w:rsidP="00D25980">
            <w:pPr>
              <w:pStyle w:val="TAC"/>
              <w:rPr>
                <w:rFonts w:eastAsia="Malgun Gothic"/>
                <w:lang w:eastAsia="ko-KR"/>
              </w:rPr>
            </w:pPr>
          </w:p>
        </w:tc>
        <w:tc>
          <w:tcPr>
            <w:tcW w:w="1136" w:type="dxa"/>
          </w:tcPr>
          <w:p w14:paraId="0F9E3A7C" w14:textId="77777777" w:rsidR="00EF0E5C" w:rsidRDefault="00EF0E5C" w:rsidP="00D25980">
            <w:pPr>
              <w:pStyle w:val="TAC"/>
              <w:rPr>
                <w:rFonts w:eastAsia="Malgun Gothic"/>
                <w:lang w:eastAsia="ko-KR"/>
              </w:rPr>
            </w:pPr>
          </w:p>
        </w:tc>
        <w:tc>
          <w:tcPr>
            <w:tcW w:w="2272" w:type="dxa"/>
            <w:gridSpan w:val="2"/>
            <w:vMerge w:val="restart"/>
            <w:shd w:val="clear" w:color="auto" w:fill="auto"/>
            <w:vAlign w:val="center"/>
          </w:tcPr>
          <w:p w14:paraId="44365A39" w14:textId="77777777" w:rsidR="00EF0E5C" w:rsidRPr="00200D1C" w:rsidRDefault="00EF0E5C" w:rsidP="00D25980">
            <w:pPr>
              <w:pStyle w:val="TAC"/>
              <w:rPr>
                <w:rFonts w:eastAsia="Malgun Gothic"/>
                <w:lang w:eastAsia="ko-KR"/>
              </w:rPr>
            </w:pPr>
            <w:r>
              <w:rPr>
                <w:rFonts w:eastAsia="Malgun Gothic"/>
                <w:lang w:eastAsia="ko-KR"/>
              </w:rPr>
              <w:t>4</w:t>
            </w:r>
          </w:p>
        </w:tc>
        <w:tc>
          <w:tcPr>
            <w:tcW w:w="2280" w:type="dxa"/>
            <w:gridSpan w:val="3"/>
            <w:vAlign w:val="center"/>
          </w:tcPr>
          <w:p w14:paraId="743018DE" w14:textId="77777777" w:rsidR="00EF0E5C" w:rsidRDefault="00EF0E5C" w:rsidP="00D25980">
            <w:pPr>
              <w:pStyle w:val="TAC"/>
              <w:rPr>
                <w:rFonts w:eastAsia="MS Mincho"/>
                <w:lang w:eastAsia="zh-CN"/>
              </w:rPr>
            </w:pPr>
            <w:r>
              <w:rPr>
                <w:rFonts w:eastAsia="MS Mincho"/>
                <w:lang w:eastAsia="zh-CN"/>
              </w:rPr>
              <w:t>2</w:t>
            </w:r>
          </w:p>
        </w:tc>
      </w:tr>
      <w:tr w:rsidR="00EF0E5C" w:rsidRPr="00817163" w14:paraId="541095FC" w14:textId="77777777" w:rsidTr="00D25980">
        <w:trPr>
          <w:trHeight w:val="380"/>
          <w:jc w:val="center"/>
        </w:trPr>
        <w:tc>
          <w:tcPr>
            <w:tcW w:w="2307" w:type="dxa"/>
            <w:shd w:val="clear" w:color="auto" w:fill="auto"/>
            <w:vAlign w:val="center"/>
          </w:tcPr>
          <w:p w14:paraId="79366F7A" w14:textId="77777777" w:rsidR="00EF0E5C" w:rsidRDefault="00EF0E5C" w:rsidP="00D25980">
            <w:pPr>
              <w:pStyle w:val="TAC"/>
              <w:rPr>
                <w:rFonts w:eastAsia="MS Mincho"/>
              </w:rPr>
            </w:pPr>
            <w:r>
              <w:rPr>
                <w:rFonts w:eastAsia="MS Mincho"/>
              </w:rPr>
              <w:t>CT</w:t>
            </w:r>
          </w:p>
        </w:tc>
        <w:tc>
          <w:tcPr>
            <w:tcW w:w="1136" w:type="dxa"/>
          </w:tcPr>
          <w:p w14:paraId="385FA291" w14:textId="77777777" w:rsidR="00EF0E5C" w:rsidRPr="00DE45D4" w:rsidRDefault="00EF0E5C" w:rsidP="00D25980">
            <w:pPr>
              <w:pStyle w:val="TAC"/>
              <w:rPr>
                <w:rFonts w:eastAsia="MS Mincho"/>
              </w:rPr>
            </w:pPr>
            <w:r>
              <w:rPr>
                <w:rFonts w:eastAsia="MS Mincho"/>
              </w:rPr>
              <w:t>3</w:t>
            </w:r>
          </w:p>
        </w:tc>
        <w:tc>
          <w:tcPr>
            <w:tcW w:w="1136" w:type="dxa"/>
          </w:tcPr>
          <w:p w14:paraId="47EC6945" w14:textId="77777777" w:rsidR="00EF0E5C" w:rsidRPr="00DE45D4" w:rsidRDefault="00EF0E5C" w:rsidP="00D25980">
            <w:pPr>
              <w:pStyle w:val="TAC"/>
              <w:rPr>
                <w:rFonts w:eastAsia="MS Mincho"/>
              </w:rPr>
            </w:pPr>
            <w:r>
              <w:rPr>
                <w:rFonts w:eastAsia="MS Mincho"/>
              </w:rPr>
              <w:t>3</w:t>
            </w:r>
          </w:p>
        </w:tc>
        <w:tc>
          <w:tcPr>
            <w:tcW w:w="2272" w:type="dxa"/>
            <w:gridSpan w:val="2"/>
            <w:vMerge/>
            <w:shd w:val="clear" w:color="auto" w:fill="auto"/>
            <w:vAlign w:val="center"/>
          </w:tcPr>
          <w:p w14:paraId="538F58AD" w14:textId="77777777" w:rsidR="00EF0E5C" w:rsidRPr="00DE45D4" w:rsidRDefault="00EF0E5C" w:rsidP="00D25980">
            <w:pPr>
              <w:pStyle w:val="TAC"/>
              <w:rPr>
                <w:rFonts w:eastAsia="MS Mincho"/>
              </w:rPr>
            </w:pPr>
          </w:p>
        </w:tc>
        <w:tc>
          <w:tcPr>
            <w:tcW w:w="2280" w:type="dxa"/>
            <w:gridSpan w:val="3"/>
            <w:vAlign w:val="center"/>
          </w:tcPr>
          <w:p w14:paraId="3D49D22B" w14:textId="77777777" w:rsidR="00EF0E5C" w:rsidRDefault="00EF0E5C" w:rsidP="00D25980">
            <w:pPr>
              <w:pStyle w:val="TAC"/>
              <w:rPr>
                <w:rFonts w:eastAsia="MS Mincho"/>
                <w:lang w:eastAsia="zh-CN"/>
              </w:rPr>
            </w:pPr>
            <w:r>
              <w:rPr>
                <w:rFonts w:eastAsia="MS Mincho"/>
                <w:lang w:eastAsia="zh-CN"/>
              </w:rPr>
              <w:t>3</w:t>
            </w:r>
          </w:p>
        </w:tc>
      </w:tr>
      <w:tr w:rsidR="00EF0E5C" w:rsidRPr="00817163" w14:paraId="5889F69F" w14:textId="77777777" w:rsidTr="00D25980">
        <w:trPr>
          <w:trHeight w:val="380"/>
          <w:jc w:val="center"/>
        </w:trPr>
        <w:tc>
          <w:tcPr>
            <w:tcW w:w="2307" w:type="dxa"/>
            <w:shd w:val="clear" w:color="auto" w:fill="auto"/>
            <w:vAlign w:val="center"/>
          </w:tcPr>
          <w:p w14:paraId="1B56C0A3" w14:textId="77777777" w:rsidR="00EF0E5C" w:rsidRPr="00817163" w:rsidRDefault="00EF0E5C" w:rsidP="00D25980">
            <w:pPr>
              <w:pStyle w:val="TAC"/>
              <w:rPr>
                <w:rFonts w:eastAsia="MS Mincho"/>
              </w:rPr>
            </w:pPr>
            <w:r>
              <w:rPr>
                <w:rFonts w:eastAsia="MS Mincho"/>
              </w:rPr>
              <w:t>core bits</w:t>
            </w:r>
          </w:p>
        </w:tc>
        <w:tc>
          <w:tcPr>
            <w:tcW w:w="1136" w:type="dxa"/>
          </w:tcPr>
          <w:p w14:paraId="6A28E9C1" w14:textId="77777777" w:rsidR="00EF0E5C" w:rsidRDefault="00EF0E5C" w:rsidP="00D25980">
            <w:pPr>
              <w:pStyle w:val="TAC"/>
              <w:rPr>
                <w:rFonts w:eastAsia="Malgun Gothic"/>
                <w:lang w:eastAsia="ko-KR"/>
              </w:rPr>
            </w:pPr>
            <w:r>
              <w:rPr>
                <w:rFonts w:eastAsia="Malgun Gothic"/>
                <w:lang w:eastAsia="ko-KR"/>
              </w:rPr>
              <w:t>53</w:t>
            </w:r>
          </w:p>
        </w:tc>
        <w:tc>
          <w:tcPr>
            <w:tcW w:w="1136" w:type="dxa"/>
          </w:tcPr>
          <w:p w14:paraId="3E9C8853" w14:textId="77777777" w:rsidR="00EF0E5C" w:rsidRDefault="00EF0E5C" w:rsidP="00D25980">
            <w:pPr>
              <w:pStyle w:val="TAC"/>
              <w:rPr>
                <w:rFonts w:eastAsia="Malgun Gothic"/>
                <w:lang w:eastAsia="ko-KR"/>
              </w:rPr>
            </w:pPr>
            <w:r>
              <w:rPr>
                <w:rFonts w:eastAsia="Malgun Gothic"/>
                <w:lang w:eastAsia="ko-KR"/>
              </w:rPr>
              <w:t>53</w:t>
            </w:r>
          </w:p>
        </w:tc>
        <w:tc>
          <w:tcPr>
            <w:tcW w:w="1136" w:type="dxa"/>
            <w:shd w:val="clear" w:color="auto" w:fill="auto"/>
            <w:vAlign w:val="center"/>
          </w:tcPr>
          <w:p w14:paraId="1626B19F" w14:textId="77777777" w:rsidR="00EF0E5C" w:rsidRPr="00817163" w:rsidRDefault="00EF0E5C" w:rsidP="00D25980">
            <w:pPr>
              <w:pStyle w:val="TAC"/>
              <w:rPr>
                <w:rFonts w:eastAsia="Malgun Gothic" w:hint="eastAsia"/>
                <w:lang w:eastAsia="ko-KR"/>
              </w:rPr>
            </w:pPr>
            <w:r>
              <w:rPr>
                <w:rFonts w:eastAsia="Malgun Gothic"/>
                <w:lang w:eastAsia="ko-KR"/>
              </w:rPr>
              <w:t>140</w:t>
            </w:r>
          </w:p>
        </w:tc>
        <w:tc>
          <w:tcPr>
            <w:tcW w:w="1136" w:type="dxa"/>
            <w:vAlign w:val="center"/>
          </w:tcPr>
          <w:p w14:paraId="6578CF97" w14:textId="77777777" w:rsidR="00EF0E5C" w:rsidRPr="00DE45D4" w:rsidRDefault="00EF0E5C" w:rsidP="00D25980">
            <w:pPr>
              <w:pStyle w:val="TAC"/>
              <w:rPr>
                <w:rFonts w:eastAsia="MS Mincho"/>
              </w:rPr>
            </w:pPr>
            <w:r w:rsidRPr="00DE45D4">
              <w:rPr>
                <w:rFonts w:eastAsia="MS Mincho"/>
              </w:rPr>
              <w:t>156</w:t>
            </w:r>
          </w:p>
        </w:tc>
        <w:tc>
          <w:tcPr>
            <w:tcW w:w="797" w:type="dxa"/>
            <w:vAlign w:val="center"/>
          </w:tcPr>
          <w:p w14:paraId="66C0C1D9" w14:textId="77777777" w:rsidR="00EF0E5C" w:rsidRPr="00AB464A" w:rsidRDefault="00EF0E5C" w:rsidP="00D25980">
            <w:pPr>
              <w:pStyle w:val="TAC"/>
              <w:rPr>
                <w:rFonts w:hint="eastAsia"/>
                <w:lang w:eastAsia="zh-CN"/>
              </w:rPr>
            </w:pPr>
            <w:r w:rsidRPr="002C07A5">
              <w:rPr>
                <w:rFonts w:hint="eastAsia"/>
                <w:lang w:eastAsia="zh-CN"/>
              </w:rPr>
              <w:t>171</w:t>
            </w:r>
          </w:p>
        </w:tc>
        <w:tc>
          <w:tcPr>
            <w:tcW w:w="906" w:type="dxa"/>
            <w:vAlign w:val="center"/>
          </w:tcPr>
          <w:p w14:paraId="0BD9948D" w14:textId="77777777" w:rsidR="00EF0E5C" w:rsidRPr="00DE45D4" w:rsidRDefault="00EF0E5C" w:rsidP="00D25980">
            <w:pPr>
              <w:pStyle w:val="TAC"/>
              <w:rPr>
                <w:rFonts w:eastAsia="MS Mincho"/>
              </w:rPr>
            </w:pPr>
            <w:r>
              <w:rPr>
                <w:rFonts w:eastAsia="MS Mincho"/>
              </w:rPr>
              <w:t>181</w:t>
            </w:r>
          </w:p>
        </w:tc>
        <w:tc>
          <w:tcPr>
            <w:tcW w:w="577" w:type="dxa"/>
            <w:vMerge w:val="restart"/>
            <w:vAlign w:val="center"/>
          </w:tcPr>
          <w:p w14:paraId="35249C39" w14:textId="77777777" w:rsidR="00EF0E5C" w:rsidRDefault="00EF0E5C" w:rsidP="00D25980">
            <w:pPr>
              <w:pStyle w:val="TAC"/>
              <w:rPr>
                <w:rFonts w:eastAsia="MS Mincho"/>
              </w:rPr>
            </w:pPr>
            <w:r>
              <w:rPr>
                <w:rFonts w:eastAsia="MS Mincho"/>
              </w:rPr>
              <w:t>187</w:t>
            </w:r>
          </w:p>
        </w:tc>
      </w:tr>
      <w:tr w:rsidR="00EF0E5C" w:rsidRPr="00817163" w14:paraId="374D2C9E" w14:textId="77777777" w:rsidTr="00D25980">
        <w:trPr>
          <w:trHeight w:val="380"/>
          <w:jc w:val="center"/>
        </w:trPr>
        <w:tc>
          <w:tcPr>
            <w:tcW w:w="2307" w:type="dxa"/>
            <w:shd w:val="clear" w:color="auto" w:fill="auto"/>
            <w:vAlign w:val="center"/>
          </w:tcPr>
          <w:p w14:paraId="3FC70947" w14:textId="77777777" w:rsidR="00EF0E5C" w:rsidRDefault="00EF0E5C" w:rsidP="00D25980">
            <w:pPr>
              <w:pStyle w:val="TAC"/>
              <w:rPr>
                <w:rFonts w:eastAsia="MS Mincho"/>
              </w:rPr>
            </w:pPr>
            <w:r w:rsidRPr="002C07A5">
              <w:rPr>
                <w:rFonts w:hint="eastAsia"/>
                <w:lang w:eastAsia="zh-CN"/>
              </w:rPr>
              <w:t xml:space="preserve">WB/SWB </w:t>
            </w:r>
            <w:r>
              <w:rPr>
                <w:rFonts w:eastAsia="MS Mincho"/>
              </w:rPr>
              <w:t>ext. layer bits</w:t>
            </w:r>
          </w:p>
        </w:tc>
        <w:tc>
          <w:tcPr>
            <w:tcW w:w="1136" w:type="dxa"/>
          </w:tcPr>
          <w:p w14:paraId="51BBC8A0" w14:textId="77777777" w:rsidR="00EF0E5C" w:rsidRDefault="00EF0E5C" w:rsidP="00D25980">
            <w:pPr>
              <w:pStyle w:val="TAC"/>
              <w:rPr>
                <w:rFonts w:eastAsia="Malgun Gothic"/>
                <w:lang w:eastAsia="ko-KR"/>
              </w:rPr>
            </w:pPr>
          </w:p>
        </w:tc>
        <w:tc>
          <w:tcPr>
            <w:tcW w:w="1136" w:type="dxa"/>
          </w:tcPr>
          <w:p w14:paraId="2C0C882E" w14:textId="77777777" w:rsidR="00EF0E5C" w:rsidRDefault="00EF0E5C" w:rsidP="00D25980">
            <w:pPr>
              <w:pStyle w:val="TAC"/>
              <w:rPr>
                <w:rFonts w:eastAsia="Malgun Gothic"/>
                <w:lang w:eastAsia="ko-KR"/>
              </w:rPr>
            </w:pPr>
          </w:p>
        </w:tc>
        <w:tc>
          <w:tcPr>
            <w:tcW w:w="1136" w:type="dxa"/>
            <w:shd w:val="clear" w:color="auto" w:fill="auto"/>
            <w:vAlign w:val="center"/>
          </w:tcPr>
          <w:p w14:paraId="77D10F52" w14:textId="77777777" w:rsidR="00EF0E5C" w:rsidRDefault="00EF0E5C" w:rsidP="00D25980">
            <w:pPr>
              <w:pStyle w:val="TAC"/>
              <w:rPr>
                <w:rFonts w:eastAsia="Malgun Gothic"/>
                <w:lang w:eastAsia="ko-KR"/>
              </w:rPr>
            </w:pPr>
          </w:p>
        </w:tc>
        <w:tc>
          <w:tcPr>
            <w:tcW w:w="1136" w:type="dxa"/>
            <w:vAlign w:val="center"/>
          </w:tcPr>
          <w:p w14:paraId="2A45A8FD" w14:textId="77777777" w:rsidR="00EF0E5C" w:rsidRPr="00DE45D4" w:rsidRDefault="00EF0E5C" w:rsidP="00D25980">
            <w:pPr>
              <w:pStyle w:val="TAC"/>
              <w:rPr>
                <w:rFonts w:eastAsia="MS Mincho"/>
              </w:rPr>
            </w:pPr>
          </w:p>
        </w:tc>
        <w:tc>
          <w:tcPr>
            <w:tcW w:w="797" w:type="dxa"/>
            <w:vAlign w:val="center"/>
          </w:tcPr>
          <w:p w14:paraId="4D70B07A" w14:textId="77777777" w:rsidR="00EF0E5C" w:rsidRPr="00AB464A" w:rsidRDefault="00EF0E5C" w:rsidP="00D25980">
            <w:pPr>
              <w:pStyle w:val="TAC"/>
              <w:rPr>
                <w:rFonts w:hint="eastAsia"/>
                <w:lang w:eastAsia="zh-CN"/>
              </w:rPr>
            </w:pPr>
            <w:r w:rsidRPr="002C07A5">
              <w:rPr>
                <w:rFonts w:hint="eastAsia"/>
                <w:lang w:eastAsia="zh-CN"/>
              </w:rPr>
              <w:t>16</w:t>
            </w:r>
          </w:p>
        </w:tc>
        <w:tc>
          <w:tcPr>
            <w:tcW w:w="906" w:type="dxa"/>
            <w:vAlign w:val="center"/>
          </w:tcPr>
          <w:p w14:paraId="772F057E" w14:textId="77777777" w:rsidR="00EF0E5C" w:rsidRPr="00DE45D4" w:rsidRDefault="00EF0E5C" w:rsidP="00D25980">
            <w:pPr>
              <w:pStyle w:val="TAC"/>
              <w:rPr>
                <w:rFonts w:eastAsia="MS Mincho"/>
              </w:rPr>
            </w:pPr>
            <w:r>
              <w:rPr>
                <w:rFonts w:eastAsia="MS Mincho"/>
              </w:rPr>
              <w:t>6</w:t>
            </w:r>
          </w:p>
        </w:tc>
        <w:tc>
          <w:tcPr>
            <w:tcW w:w="577" w:type="dxa"/>
            <w:vMerge/>
            <w:vAlign w:val="center"/>
          </w:tcPr>
          <w:p w14:paraId="61F2B66C" w14:textId="77777777" w:rsidR="00EF0E5C" w:rsidRPr="00DE45D4" w:rsidRDefault="00EF0E5C" w:rsidP="00D25980">
            <w:pPr>
              <w:pStyle w:val="TAC"/>
              <w:rPr>
                <w:rFonts w:eastAsia="MS Mincho"/>
              </w:rPr>
            </w:pPr>
          </w:p>
        </w:tc>
      </w:tr>
    </w:tbl>
    <w:p w14:paraId="26B58C02" w14:textId="77777777" w:rsidR="00EF0E5C" w:rsidRDefault="00EF0E5C" w:rsidP="001422EF">
      <w:pPr>
        <w:pStyle w:val="FP"/>
        <w:rPr>
          <w:lang w:eastAsia="zh-CN"/>
        </w:rPr>
      </w:pPr>
    </w:p>
    <w:p w14:paraId="1DC8DDB4" w14:textId="77777777" w:rsidR="001422EF" w:rsidRPr="004B4283" w:rsidRDefault="001422EF" w:rsidP="001422EF">
      <w:r w:rsidRPr="004B4283">
        <w:t xml:space="preserve">Note that the BW and CT parameters are combined together to form a single index at 7.2 and 8.0 kbps. This index conveys the information whether CELP core or HQ-MDCT core is used. At 9.6 kbps, the information about using the CELP core or the TCX core is </w:t>
      </w:r>
      <w:r w:rsidRPr="004B4283">
        <w:rPr>
          <w:rFonts w:hint="eastAsia"/>
        </w:rPr>
        <w:t xml:space="preserve">encoded as a </w:t>
      </w:r>
      <w:r w:rsidRPr="004B4283">
        <w:t>part of the CT parameter.</w:t>
      </w:r>
    </w:p>
    <w:p w14:paraId="3DEE05FA" w14:textId="77777777" w:rsidR="00EF0E5C" w:rsidRPr="00727A11" w:rsidRDefault="00EF0E5C" w:rsidP="00EF0E5C">
      <w:pPr>
        <w:pStyle w:val="Heading3"/>
        <w:rPr>
          <w:lang w:val="en-US" w:eastAsia="ja-JP"/>
        </w:rPr>
      </w:pPr>
      <w:r>
        <w:rPr>
          <w:rFonts w:hint="eastAsia"/>
          <w:lang w:eastAsia="ja-JP"/>
        </w:rPr>
        <w:lastRenderedPageBreak/>
        <w:t>7.</w:t>
      </w:r>
      <w:r>
        <w:rPr>
          <w:lang w:val="en-US" w:eastAsia="ja-JP"/>
        </w:rPr>
        <w:t>1</w:t>
      </w:r>
      <w:r>
        <w:rPr>
          <w:rFonts w:hint="eastAsia"/>
          <w:lang w:eastAsia="ja-JP"/>
        </w:rPr>
        <w:t>.</w:t>
      </w:r>
      <w:r>
        <w:rPr>
          <w:lang w:val="en-US" w:eastAsia="ja-JP"/>
        </w:rPr>
        <w:t>2</w:t>
      </w:r>
      <w:r>
        <w:rPr>
          <w:rFonts w:hint="eastAsia"/>
          <w:lang w:eastAsia="ja-JP"/>
        </w:rPr>
        <w:tab/>
      </w:r>
      <w:r>
        <w:rPr>
          <w:lang w:val="en-US" w:eastAsia="ja-JP"/>
        </w:rPr>
        <w:t>Bit allocation at 13.2 kbps</w:t>
      </w:r>
    </w:p>
    <w:p w14:paraId="6F681B83" w14:textId="77777777" w:rsidR="00EF0E5C" w:rsidRPr="00081794" w:rsidRDefault="00AB12BD" w:rsidP="00AB12BD">
      <w:r w:rsidRPr="004B4283">
        <w:t>The EVS codec encodes NB, WB and SWB content at 13.2 kbps with CELP core, HQ-MDCT core</w:t>
      </w:r>
      <w:r w:rsidRPr="004B4283">
        <w:rPr>
          <w:rFonts w:hint="eastAsia"/>
        </w:rPr>
        <w:t>,</w:t>
      </w:r>
      <w:r w:rsidRPr="004B4283">
        <w:t xml:space="preserve"> or TCX core. For WB signals, the CELP core uses </w:t>
      </w:r>
      <w:r w:rsidRPr="004B4283">
        <w:rPr>
          <w:rFonts w:hint="eastAsia"/>
        </w:rPr>
        <w:t>TBE</w:t>
      </w:r>
      <w:r w:rsidRPr="004B4283">
        <w:t xml:space="preserve"> or FD extension layer. For SWB signals, the CELP core uses </w:t>
      </w:r>
      <w:r w:rsidRPr="004B4283">
        <w:rPr>
          <w:rFonts w:hint="eastAsia"/>
        </w:rPr>
        <w:t>TBE</w:t>
      </w:r>
      <w:r w:rsidRPr="004B4283">
        <w:t xml:space="preserve"> or FD extension layer</w:t>
      </w:r>
      <w:r w:rsidRPr="004B4283">
        <w:rPr>
          <w:rFonts w:hint="eastAsia"/>
        </w:rPr>
        <w:t>,</w:t>
      </w:r>
      <w:r w:rsidRPr="004B4283">
        <w:t xml:space="preserve"> and the TCX</w:t>
      </w:r>
      <w:r>
        <w:t xml:space="preserve"> core uses IGF extension layer.</w:t>
      </w:r>
    </w:p>
    <w:p w14:paraId="07F46CAD" w14:textId="77777777" w:rsidR="00EF0E5C" w:rsidRPr="00817163" w:rsidRDefault="00EF0E5C" w:rsidP="00EF0E5C">
      <w:pPr>
        <w:pStyle w:val="TH"/>
        <w:rPr>
          <w:rFonts w:eastAsia="MS Mincho" w:hint="eastAsia"/>
        </w:rPr>
      </w:pPr>
      <w:r w:rsidRPr="00817163">
        <w:rPr>
          <w:rFonts w:eastAsia="MS Mincho"/>
        </w:rPr>
        <w:t xml:space="preserve">Table </w:t>
      </w:r>
      <w:r w:rsidRPr="00817163">
        <w:rPr>
          <w:rFonts w:eastAsia="MS Mincho"/>
        </w:rPr>
        <w:fldChar w:fldCharType="begin"/>
      </w:r>
      <w:r w:rsidRPr="00817163">
        <w:rPr>
          <w:rFonts w:eastAsia="MS Mincho"/>
        </w:rPr>
        <w:instrText xml:space="preserve"> </w:instrText>
      </w:r>
      <w:r>
        <w:rPr>
          <w:rFonts w:eastAsia="MS Mincho"/>
        </w:rPr>
        <w:instrText>SEQ</w:instrText>
      </w:r>
      <w:r w:rsidRPr="00817163">
        <w:rPr>
          <w:rFonts w:eastAsia="MS Mincho"/>
        </w:rPr>
        <w:instrText xml:space="preserve"> Table \* ARABIC </w:instrText>
      </w:r>
      <w:r w:rsidRPr="00817163">
        <w:rPr>
          <w:rFonts w:eastAsia="MS Mincho"/>
        </w:rPr>
        <w:fldChar w:fldCharType="separate"/>
      </w:r>
      <w:r>
        <w:rPr>
          <w:rFonts w:eastAsia="MS Mincho"/>
          <w:noProof/>
        </w:rPr>
        <w:t>180</w:t>
      </w:r>
      <w:r w:rsidRPr="00817163">
        <w:rPr>
          <w:rFonts w:eastAsia="MS Mincho"/>
        </w:rPr>
        <w:fldChar w:fldCharType="end"/>
      </w:r>
      <w:r w:rsidRPr="00817163">
        <w:rPr>
          <w:rFonts w:eastAsia="Malgun Gothic" w:hint="eastAsia"/>
          <w:lang w:eastAsia="ko-KR"/>
        </w:rPr>
        <w:t>:</w:t>
      </w:r>
      <w:r w:rsidRPr="00817163">
        <w:rPr>
          <w:rFonts w:eastAsia="MS Mincho" w:hint="eastAsia"/>
        </w:rPr>
        <w:t xml:space="preserve"> </w:t>
      </w:r>
      <w:r>
        <w:rPr>
          <w:rFonts w:eastAsia="MS Mincho"/>
        </w:rPr>
        <w:t>Bit allocation at 13.2 kbps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97"/>
        <w:gridCol w:w="1104"/>
        <w:gridCol w:w="725"/>
        <w:gridCol w:w="816"/>
        <w:gridCol w:w="516"/>
        <w:gridCol w:w="80"/>
        <w:gridCol w:w="1064"/>
        <w:gridCol w:w="577"/>
      </w:tblGrid>
      <w:tr w:rsidR="00EF0E5C" w:rsidRPr="00817163" w14:paraId="3BFDCC6A" w14:textId="77777777" w:rsidTr="00D25980">
        <w:trPr>
          <w:trHeight w:val="380"/>
          <w:jc w:val="center"/>
        </w:trPr>
        <w:tc>
          <w:tcPr>
            <w:tcW w:w="2260" w:type="dxa"/>
            <w:shd w:val="clear" w:color="auto" w:fill="D9D9D9"/>
            <w:vAlign w:val="center"/>
          </w:tcPr>
          <w:p w14:paraId="46F9D488" w14:textId="77777777" w:rsidR="00EF0E5C" w:rsidRPr="00817163" w:rsidRDefault="00EF0E5C" w:rsidP="00D25980">
            <w:pPr>
              <w:pStyle w:val="TAH"/>
              <w:rPr>
                <w:rFonts w:eastAsia="MS Mincho" w:hint="eastAsia"/>
                <w:lang w:eastAsia="zh-CN"/>
              </w:rPr>
            </w:pPr>
            <w:r>
              <w:rPr>
                <w:rFonts w:eastAsia="MS Mincho"/>
                <w:lang w:eastAsia="zh-CN"/>
              </w:rPr>
              <w:t>Description</w:t>
            </w:r>
          </w:p>
        </w:tc>
        <w:tc>
          <w:tcPr>
            <w:tcW w:w="5679" w:type="dxa"/>
            <w:gridSpan w:val="8"/>
            <w:shd w:val="clear" w:color="auto" w:fill="D9D9D9"/>
            <w:vAlign w:val="center"/>
          </w:tcPr>
          <w:p w14:paraId="795B3B45" w14:textId="77777777" w:rsidR="00EF0E5C" w:rsidRDefault="00EF0E5C" w:rsidP="00D25980">
            <w:pPr>
              <w:keepNext/>
              <w:keepLines/>
              <w:spacing w:after="0"/>
              <w:jc w:val="center"/>
              <w:rPr>
                <w:rFonts w:ascii="Arial" w:eastAsia="MS Mincho" w:hAnsi="Arial"/>
                <w:b/>
                <w:sz w:val="18"/>
                <w:lang w:eastAsia="zh-CN"/>
              </w:rPr>
            </w:pPr>
            <w:r>
              <w:rPr>
                <w:rFonts w:ascii="Arial" w:eastAsia="MS Mincho" w:hAnsi="Arial"/>
                <w:b/>
                <w:sz w:val="18"/>
                <w:lang w:eastAsia="zh-CN"/>
              </w:rPr>
              <w:t>13.2</w:t>
            </w:r>
          </w:p>
        </w:tc>
      </w:tr>
      <w:tr w:rsidR="00EF0E5C" w:rsidRPr="00817163" w14:paraId="4B8ADFEA" w14:textId="77777777" w:rsidTr="00D25980">
        <w:trPr>
          <w:trHeight w:val="380"/>
          <w:jc w:val="center"/>
        </w:trPr>
        <w:tc>
          <w:tcPr>
            <w:tcW w:w="2260" w:type="dxa"/>
            <w:shd w:val="clear" w:color="auto" w:fill="D9D9D9"/>
            <w:vAlign w:val="center"/>
          </w:tcPr>
          <w:p w14:paraId="1297CC36" w14:textId="77777777" w:rsidR="00EF0E5C" w:rsidRDefault="00EF0E5C" w:rsidP="00D25980">
            <w:pPr>
              <w:pStyle w:val="TAH"/>
              <w:rPr>
                <w:rFonts w:eastAsia="MS Mincho"/>
                <w:lang w:eastAsia="zh-CN"/>
              </w:rPr>
            </w:pPr>
            <w:r>
              <w:rPr>
                <w:rFonts w:eastAsia="MS Mincho"/>
                <w:lang w:eastAsia="zh-CN"/>
              </w:rPr>
              <w:t>core</w:t>
            </w:r>
          </w:p>
        </w:tc>
        <w:tc>
          <w:tcPr>
            <w:tcW w:w="797" w:type="dxa"/>
            <w:shd w:val="clear" w:color="auto" w:fill="D9D9D9"/>
            <w:vAlign w:val="center"/>
          </w:tcPr>
          <w:p w14:paraId="6481F4F4" w14:textId="77777777" w:rsidR="00EF0E5C" w:rsidRDefault="00EF0E5C" w:rsidP="00D25980">
            <w:pPr>
              <w:keepNext/>
              <w:keepLines/>
              <w:spacing w:after="0"/>
              <w:jc w:val="center"/>
              <w:rPr>
                <w:rFonts w:ascii="Arial" w:eastAsia="MS Mincho" w:hAnsi="Arial"/>
                <w:b/>
                <w:sz w:val="18"/>
                <w:lang w:eastAsia="zh-CN"/>
              </w:rPr>
            </w:pPr>
            <w:r>
              <w:rPr>
                <w:rFonts w:ascii="Arial" w:eastAsia="MS Mincho" w:hAnsi="Arial"/>
                <w:b/>
                <w:sz w:val="18"/>
                <w:lang w:eastAsia="zh-CN"/>
              </w:rPr>
              <w:t>CELP</w:t>
            </w:r>
          </w:p>
        </w:tc>
        <w:tc>
          <w:tcPr>
            <w:tcW w:w="1104" w:type="dxa"/>
            <w:shd w:val="clear" w:color="auto" w:fill="D9D9D9"/>
            <w:vAlign w:val="center"/>
          </w:tcPr>
          <w:p w14:paraId="689F1D77" w14:textId="77777777" w:rsidR="00EF0E5C" w:rsidRDefault="00EF0E5C" w:rsidP="00D25980">
            <w:pPr>
              <w:keepNext/>
              <w:keepLines/>
              <w:spacing w:after="0"/>
              <w:jc w:val="center"/>
              <w:rPr>
                <w:rFonts w:ascii="Arial" w:eastAsia="MS Mincho" w:hAnsi="Arial"/>
                <w:b/>
                <w:sz w:val="18"/>
                <w:lang w:eastAsia="zh-CN"/>
              </w:rPr>
            </w:pPr>
            <w:r>
              <w:rPr>
                <w:rFonts w:ascii="Arial" w:eastAsia="MS Mincho" w:hAnsi="Arial"/>
                <w:b/>
                <w:sz w:val="18"/>
                <w:lang w:eastAsia="zh-CN"/>
              </w:rPr>
              <w:t>HQ-MDCT</w:t>
            </w:r>
          </w:p>
        </w:tc>
        <w:tc>
          <w:tcPr>
            <w:tcW w:w="725" w:type="dxa"/>
            <w:shd w:val="clear" w:color="auto" w:fill="D9D9D9"/>
            <w:vAlign w:val="center"/>
          </w:tcPr>
          <w:p w14:paraId="3B3A3C7E" w14:textId="77777777" w:rsidR="00EF0E5C" w:rsidRDefault="00EF0E5C" w:rsidP="00D25980">
            <w:pPr>
              <w:keepNext/>
              <w:keepLines/>
              <w:spacing w:after="0"/>
              <w:jc w:val="center"/>
              <w:rPr>
                <w:rFonts w:ascii="Arial" w:eastAsia="MS Mincho" w:hAnsi="Arial"/>
                <w:b/>
                <w:sz w:val="18"/>
                <w:lang w:eastAsia="zh-CN"/>
              </w:rPr>
            </w:pPr>
            <w:r>
              <w:rPr>
                <w:rFonts w:ascii="Arial" w:eastAsia="MS Mincho" w:hAnsi="Arial"/>
                <w:b/>
                <w:sz w:val="18"/>
                <w:lang w:eastAsia="zh-CN"/>
              </w:rPr>
              <w:t>TCX</w:t>
            </w:r>
          </w:p>
        </w:tc>
        <w:tc>
          <w:tcPr>
            <w:tcW w:w="2476" w:type="dxa"/>
            <w:gridSpan w:val="4"/>
            <w:shd w:val="clear" w:color="auto" w:fill="D9D9D9"/>
            <w:vAlign w:val="center"/>
          </w:tcPr>
          <w:p w14:paraId="442F7495" w14:textId="77777777" w:rsidR="00EF0E5C" w:rsidRDefault="00EF0E5C" w:rsidP="00D25980">
            <w:pPr>
              <w:keepNext/>
              <w:keepLines/>
              <w:spacing w:after="0"/>
              <w:jc w:val="center"/>
              <w:rPr>
                <w:rFonts w:ascii="Arial" w:eastAsia="MS Mincho" w:hAnsi="Arial"/>
                <w:b/>
                <w:sz w:val="18"/>
                <w:lang w:eastAsia="zh-CN"/>
              </w:rPr>
            </w:pPr>
            <w:r>
              <w:rPr>
                <w:rFonts w:ascii="Arial" w:eastAsia="MS Mincho" w:hAnsi="Arial"/>
                <w:b/>
                <w:sz w:val="18"/>
                <w:lang w:eastAsia="zh-CN"/>
              </w:rPr>
              <w:t>CELP</w:t>
            </w:r>
          </w:p>
        </w:tc>
        <w:tc>
          <w:tcPr>
            <w:tcW w:w="577" w:type="dxa"/>
            <w:shd w:val="clear" w:color="auto" w:fill="D9D9D9"/>
            <w:vAlign w:val="center"/>
          </w:tcPr>
          <w:p w14:paraId="6B98448E" w14:textId="77777777" w:rsidR="00EF0E5C" w:rsidRDefault="00EF0E5C" w:rsidP="00D25980">
            <w:pPr>
              <w:keepNext/>
              <w:keepLines/>
              <w:spacing w:after="0"/>
              <w:jc w:val="center"/>
              <w:rPr>
                <w:rFonts w:ascii="Arial" w:eastAsia="MS Mincho" w:hAnsi="Arial"/>
                <w:b/>
                <w:sz w:val="18"/>
                <w:lang w:eastAsia="zh-CN"/>
              </w:rPr>
            </w:pPr>
            <w:r>
              <w:rPr>
                <w:rFonts w:ascii="Arial" w:eastAsia="MS Mincho" w:hAnsi="Arial"/>
                <w:b/>
                <w:sz w:val="18"/>
                <w:lang w:eastAsia="zh-CN"/>
              </w:rPr>
              <w:t>TCX</w:t>
            </w:r>
          </w:p>
        </w:tc>
      </w:tr>
      <w:tr w:rsidR="00EF0E5C" w:rsidRPr="00817163" w14:paraId="58D3C4E1" w14:textId="77777777" w:rsidTr="00D25980">
        <w:trPr>
          <w:trHeight w:val="499"/>
          <w:jc w:val="center"/>
        </w:trPr>
        <w:tc>
          <w:tcPr>
            <w:tcW w:w="2260" w:type="dxa"/>
            <w:shd w:val="clear" w:color="auto" w:fill="D9D9D9"/>
            <w:vAlign w:val="center"/>
          </w:tcPr>
          <w:p w14:paraId="29BCF63E" w14:textId="77777777" w:rsidR="00EF0E5C" w:rsidRDefault="00EF0E5C" w:rsidP="00D25980">
            <w:pPr>
              <w:pStyle w:val="TAH"/>
              <w:rPr>
                <w:rFonts w:eastAsia="MS Mincho"/>
                <w:lang w:eastAsia="zh-CN"/>
              </w:rPr>
            </w:pPr>
            <w:r>
              <w:rPr>
                <w:rFonts w:eastAsia="MS Mincho"/>
                <w:lang w:eastAsia="zh-CN"/>
              </w:rPr>
              <w:t>ext. layer</w:t>
            </w:r>
          </w:p>
        </w:tc>
        <w:tc>
          <w:tcPr>
            <w:tcW w:w="797" w:type="dxa"/>
            <w:shd w:val="clear" w:color="auto" w:fill="D9D9D9"/>
            <w:vAlign w:val="center"/>
          </w:tcPr>
          <w:p w14:paraId="513F6105" w14:textId="77777777" w:rsidR="00EF0E5C" w:rsidRDefault="00EF0E5C" w:rsidP="00D25980">
            <w:pPr>
              <w:keepNext/>
              <w:keepLines/>
              <w:spacing w:after="0"/>
              <w:jc w:val="center"/>
              <w:rPr>
                <w:rFonts w:ascii="Arial" w:eastAsia="MS Mincho" w:hAnsi="Arial"/>
                <w:b/>
                <w:sz w:val="18"/>
                <w:lang w:eastAsia="zh-CN"/>
              </w:rPr>
            </w:pPr>
            <w:r>
              <w:rPr>
                <w:rFonts w:ascii="Arial" w:eastAsia="MS Mincho" w:hAnsi="Arial"/>
                <w:b/>
                <w:sz w:val="18"/>
                <w:lang w:eastAsia="zh-CN"/>
              </w:rPr>
              <w:t>NO</w:t>
            </w:r>
          </w:p>
        </w:tc>
        <w:tc>
          <w:tcPr>
            <w:tcW w:w="1104" w:type="dxa"/>
            <w:shd w:val="clear" w:color="auto" w:fill="D9D9D9"/>
            <w:vAlign w:val="center"/>
          </w:tcPr>
          <w:p w14:paraId="0779D503" w14:textId="77777777" w:rsidR="00EF0E5C" w:rsidRDefault="00EF0E5C" w:rsidP="00D25980">
            <w:pPr>
              <w:keepNext/>
              <w:keepLines/>
              <w:spacing w:after="0"/>
              <w:jc w:val="center"/>
              <w:rPr>
                <w:rFonts w:ascii="Arial" w:eastAsia="MS Mincho" w:hAnsi="Arial"/>
                <w:b/>
                <w:sz w:val="18"/>
                <w:lang w:eastAsia="zh-CN"/>
              </w:rPr>
            </w:pPr>
            <w:r>
              <w:rPr>
                <w:rFonts w:ascii="Arial" w:eastAsia="MS Mincho" w:hAnsi="Arial"/>
                <w:b/>
                <w:sz w:val="18"/>
                <w:lang w:eastAsia="zh-CN"/>
              </w:rPr>
              <w:t>NO</w:t>
            </w:r>
          </w:p>
        </w:tc>
        <w:tc>
          <w:tcPr>
            <w:tcW w:w="725" w:type="dxa"/>
            <w:shd w:val="clear" w:color="auto" w:fill="D9D9D9"/>
            <w:vAlign w:val="center"/>
          </w:tcPr>
          <w:p w14:paraId="67ED7F8C" w14:textId="77777777" w:rsidR="00EF0E5C" w:rsidRDefault="00EF0E5C" w:rsidP="00D25980">
            <w:pPr>
              <w:keepNext/>
              <w:keepLines/>
              <w:spacing w:after="0"/>
              <w:jc w:val="center"/>
              <w:rPr>
                <w:rFonts w:ascii="Arial" w:eastAsia="MS Mincho" w:hAnsi="Arial"/>
                <w:b/>
                <w:sz w:val="18"/>
                <w:lang w:eastAsia="zh-CN"/>
              </w:rPr>
            </w:pPr>
            <w:r>
              <w:rPr>
                <w:rFonts w:ascii="Arial" w:eastAsia="MS Mincho" w:hAnsi="Arial"/>
                <w:b/>
                <w:sz w:val="18"/>
                <w:lang w:eastAsia="zh-CN"/>
              </w:rPr>
              <w:t>NO</w:t>
            </w:r>
          </w:p>
        </w:tc>
        <w:tc>
          <w:tcPr>
            <w:tcW w:w="816" w:type="dxa"/>
            <w:shd w:val="clear" w:color="auto" w:fill="D9D9D9"/>
            <w:vAlign w:val="center"/>
          </w:tcPr>
          <w:p w14:paraId="1D430530" w14:textId="77777777" w:rsidR="00EF0E5C" w:rsidRPr="00AB464A" w:rsidRDefault="00EF0E5C" w:rsidP="00D25980">
            <w:pPr>
              <w:keepNext/>
              <w:keepLines/>
              <w:spacing w:after="0"/>
              <w:jc w:val="center"/>
              <w:rPr>
                <w:rFonts w:ascii="Arial" w:hAnsi="Arial" w:hint="eastAsia"/>
                <w:b/>
                <w:sz w:val="18"/>
                <w:lang w:eastAsia="zh-CN"/>
              </w:rPr>
            </w:pPr>
            <w:r>
              <w:rPr>
                <w:rFonts w:ascii="Arial" w:eastAsia="MS Mincho" w:hAnsi="Arial"/>
                <w:b/>
                <w:sz w:val="18"/>
                <w:lang w:eastAsia="zh-CN"/>
              </w:rPr>
              <w:t xml:space="preserve">WB </w:t>
            </w:r>
            <w:r w:rsidRPr="002C07A5">
              <w:rPr>
                <w:rFonts w:ascii="Arial" w:hAnsi="Arial" w:hint="eastAsia"/>
                <w:b/>
                <w:sz w:val="18"/>
                <w:lang w:eastAsia="zh-CN"/>
              </w:rPr>
              <w:t>TBE</w:t>
            </w:r>
          </w:p>
        </w:tc>
        <w:tc>
          <w:tcPr>
            <w:tcW w:w="516" w:type="dxa"/>
            <w:shd w:val="clear" w:color="auto" w:fill="D9D9D9"/>
            <w:vAlign w:val="center"/>
          </w:tcPr>
          <w:p w14:paraId="2F2AC86C" w14:textId="77777777" w:rsidR="00EF0E5C" w:rsidRDefault="00EF0E5C" w:rsidP="00D25980">
            <w:pPr>
              <w:keepNext/>
              <w:keepLines/>
              <w:spacing w:after="0"/>
              <w:jc w:val="center"/>
              <w:rPr>
                <w:rFonts w:ascii="Arial" w:eastAsia="MS Mincho" w:hAnsi="Arial"/>
                <w:b/>
                <w:sz w:val="18"/>
                <w:lang w:eastAsia="zh-CN"/>
              </w:rPr>
            </w:pPr>
            <w:r>
              <w:rPr>
                <w:rFonts w:ascii="Arial" w:eastAsia="MS Mincho" w:hAnsi="Arial"/>
                <w:b/>
                <w:sz w:val="18"/>
                <w:lang w:eastAsia="zh-CN"/>
              </w:rPr>
              <w:t>WB FD</w:t>
            </w:r>
          </w:p>
        </w:tc>
        <w:tc>
          <w:tcPr>
            <w:tcW w:w="1144" w:type="dxa"/>
            <w:gridSpan w:val="2"/>
            <w:shd w:val="clear" w:color="auto" w:fill="D9D9D9"/>
            <w:vAlign w:val="center"/>
          </w:tcPr>
          <w:p w14:paraId="1757A3BD" w14:textId="77777777" w:rsidR="00EF0E5C" w:rsidRPr="00AB464A" w:rsidRDefault="00EF0E5C" w:rsidP="00D25980">
            <w:pPr>
              <w:keepNext/>
              <w:keepLines/>
              <w:spacing w:after="0"/>
              <w:jc w:val="center"/>
              <w:rPr>
                <w:rFonts w:ascii="Arial" w:hAnsi="Arial" w:hint="eastAsia"/>
                <w:b/>
                <w:sz w:val="18"/>
                <w:lang w:eastAsia="zh-CN"/>
              </w:rPr>
            </w:pPr>
            <w:r>
              <w:rPr>
                <w:rFonts w:ascii="Arial" w:eastAsia="MS Mincho" w:hAnsi="Arial"/>
                <w:b/>
                <w:sz w:val="18"/>
                <w:lang w:eastAsia="zh-CN"/>
              </w:rPr>
              <w:t xml:space="preserve">SWB </w:t>
            </w:r>
            <w:r w:rsidRPr="002C07A5">
              <w:rPr>
                <w:rFonts w:ascii="Arial" w:hAnsi="Arial" w:hint="eastAsia"/>
                <w:b/>
                <w:sz w:val="18"/>
                <w:lang w:eastAsia="zh-CN"/>
              </w:rPr>
              <w:t>TBE</w:t>
            </w:r>
          </w:p>
          <w:p w14:paraId="18314E99" w14:textId="77777777" w:rsidR="00EF0E5C" w:rsidRDefault="00EF0E5C" w:rsidP="00D25980">
            <w:pPr>
              <w:keepNext/>
              <w:keepLines/>
              <w:spacing w:after="0"/>
              <w:jc w:val="center"/>
              <w:rPr>
                <w:rFonts w:ascii="Arial" w:eastAsia="MS Mincho" w:hAnsi="Arial"/>
                <w:b/>
                <w:sz w:val="18"/>
                <w:lang w:eastAsia="zh-CN"/>
              </w:rPr>
            </w:pPr>
            <w:r>
              <w:rPr>
                <w:rFonts w:ascii="Arial" w:eastAsia="MS Mincho" w:hAnsi="Arial"/>
                <w:b/>
                <w:sz w:val="18"/>
                <w:lang w:eastAsia="zh-CN"/>
              </w:rPr>
              <w:t>SWB FD</w:t>
            </w:r>
          </w:p>
        </w:tc>
        <w:tc>
          <w:tcPr>
            <w:tcW w:w="577" w:type="dxa"/>
            <w:shd w:val="clear" w:color="auto" w:fill="D9D9D9"/>
            <w:vAlign w:val="center"/>
          </w:tcPr>
          <w:p w14:paraId="36A0FB41" w14:textId="77777777" w:rsidR="00EF0E5C" w:rsidRDefault="00EF0E5C" w:rsidP="00D25980">
            <w:pPr>
              <w:keepNext/>
              <w:keepLines/>
              <w:spacing w:after="0"/>
              <w:jc w:val="center"/>
              <w:rPr>
                <w:rFonts w:ascii="Arial" w:eastAsia="MS Mincho" w:hAnsi="Arial"/>
                <w:b/>
                <w:sz w:val="18"/>
                <w:lang w:eastAsia="zh-CN"/>
              </w:rPr>
            </w:pPr>
            <w:r>
              <w:rPr>
                <w:rFonts w:ascii="Arial" w:eastAsia="MS Mincho" w:hAnsi="Arial"/>
                <w:b/>
                <w:sz w:val="18"/>
                <w:lang w:eastAsia="zh-CN"/>
              </w:rPr>
              <w:t>IGF</w:t>
            </w:r>
          </w:p>
        </w:tc>
      </w:tr>
      <w:tr w:rsidR="00EF0E5C" w:rsidRPr="00817163" w14:paraId="41B4279C" w14:textId="77777777" w:rsidTr="00D25980">
        <w:trPr>
          <w:trHeight w:val="380"/>
          <w:jc w:val="center"/>
        </w:trPr>
        <w:tc>
          <w:tcPr>
            <w:tcW w:w="2260" w:type="dxa"/>
            <w:shd w:val="clear" w:color="auto" w:fill="auto"/>
            <w:vAlign w:val="center"/>
          </w:tcPr>
          <w:p w14:paraId="4F34C487" w14:textId="77777777" w:rsidR="00EF0E5C" w:rsidRPr="00817163" w:rsidRDefault="00EF0E5C" w:rsidP="00D25980">
            <w:pPr>
              <w:pStyle w:val="TAC"/>
              <w:rPr>
                <w:rFonts w:eastAsia="MS Mincho"/>
              </w:rPr>
            </w:pPr>
            <w:r>
              <w:rPr>
                <w:rFonts w:eastAsia="MS Mincho"/>
              </w:rPr>
              <w:t>Number of bits per frame</w:t>
            </w:r>
          </w:p>
        </w:tc>
        <w:tc>
          <w:tcPr>
            <w:tcW w:w="5679" w:type="dxa"/>
            <w:gridSpan w:val="8"/>
            <w:vAlign w:val="center"/>
          </w:tcPr>
          <w:p w14:paraId="36645240" w14:textId="77777777" w:rsidR="00EF0E5C" w:rsidRDefault="00EF0E5C" w:rsidP="00D25980">
            <w:pPr>
              <w:pStyle w:val="TAC"/>
              <w:rPr>
                <w:rFonts w:eastAsia="MS Mincho"/>
                <w:lang w:eastAsia="zh-CN"/>
              </w:rPr>
            </w:pPr>
            <w:r>
              <w:rPr>
                <w:rFonts w:eastAsia="MS Mincho"/>
                <w:lang w:eastAsia="zh-CN"/>
              </w:rPr>
              <w:t>264</w:t>
            </w:r>
          </w:p>
        </w:tc>
      </w:tr>
      <w:tr w:rsidR="00EF0E5C" w:rsidRPr="00817163" w14:paraId="5B4FE654" w14:textId="77777777" w:rsidTr="00D25980">
        <w:trPr>
          <w:trHeight w:val="770"/>
          <w:jc w:val="center"/>
        </w:trPr>
        <w:tc>
          <w:tcPr>
            <w:tcW w:w="2260" w:type="dxa"/>
            <w:shd w:val="clear" w:color="auto" w:fill="auto"/>
            <w:vAlign w:val="center"/>
          </w:tcPr>
          <w:p w14:paraId="376054A7" w14:textId="77777777" w:rsidR="00EF0E5C" w:rsidRDefault="00EF0E5C" w:rsidP="00D25980">
            <w:pPr>
              <w:pStyle w:val="TAC"/>
              <w:rPr>
                <w:rFonts w:eastAsia="MS Mincho"/>
              </w:rPr>
            </w:pPr>
            <w:r>
              <w:rPr>
                <w:rFonts w:eastAsia="MS Mincho"/>
              </w:rPr>
              <w:t>BW, CT, RF</w:t>
            </w:r>
          </w:p>
        </w:tc>
        <w:tc>
          <w:tcPr>
            <w:tcW w:w="5679" w:type="dxa"/>
            <w:gridSpan w:val="8"/>
            <w:vAlign w:val="center"/>
          </w:tcPr>
          <w:p w14:paraId="059C615D" w14:textId="77777777" w:rsidR="00EF0E5C" w:rsidRDefault="00EF0E5C" w:rsidP="00D25980">
            <w:pPr>
              <w:pStyle w:val="TAC"/>
              <w:rPr>
                <w:rFonts w:eastAsia="MS Mincho"/>
                <w:lang w:eastAsia="zh-CN"/>
              </w:rPr>
            </w:pPr>
            <w:r>
              <w:rPr>
                <w:rFonts w:eastAsia="MS Mincho"/>
                <w:lang w:eastAsia="zh-CN"/>
              </w:rPr>
              <w:t>5</w:t>
            </w:r>
          </w:p>
        </w:tc>
      </w:tr>
      <w:tr w:rsidR="00EF0E5C" w:rsidRPr="00817163" w14:paraId="49F34FE6" w14:textId="77777777" w:rsidTr="00D25980">
        <w:trPr>
          <w:trHeight w:val="380"/>
          <w:jc w:val="center"/>
        </w:trPr>
        <w:tc>
          <w:tcPr>
            <w:tcW w:w="2260" w:type="dxa"/>
            <w:shd w:val="clear" w:color="auto" w:fill="auto"/>
            <w:vAlign w:val="center"/>
          </w:tcPr>
          <w:p w14:paraId="2344118A" w14:textId="77777777" w:rsidR="00EF0E5C" w:rsidRPr="000C0ADF" w:rsidRDefault="00EF0E5C" w:rsidP="00D25980">
            <w:pPr>
              <w:pStyle w:val="TAC"/>
              <w:rPr>
                <w:rFonts w:eastAsia="MS Mincho"/>
                <w:lang w:val="fr-FR"/>
              </w:rPr>
            </w:pPr>
            <w:r w:rsidRPr="000C0ADF">
              <w:rPr>
                <w:rFonts w:eastAsia="MS Mincho"/>
                <w:lang w:val="fr-FR"/>
              </w:rPr>
              <w:t>TCX/HQ-MDCT core flag</w:t>
            </w:r>
          </w:p>
        </w:tc>
        <w:tc>
          <w:tcPr>
            <w:tcW w:w="797" w:type="dxa"/>
            <w:vAlign w:val="center"/>
          </w:tcPr>
          <w:p w14:paraId="056199A0" w14:textId="77777777" w:rsidR="00EF0E5C" w:rsidRPr="000C0ADF" w:rsidRDefault="00EF0E5C" w:rsidP="00D25980">
            <w:pPr>
              <w:pStyle w:val="TAC"/>
              <w:rPr>
                <w:rFonts w:eastAsia="MS Mincho"/>
                <w:lang w:val="fr-FR" w:eastAsia="zh-CN"/>
              </w:rPr>
            </w:pPr>
          </w:p>
        </w:tc>
        <w:tc>
          <w:tcPr>
            <w:tcW w:w="1104" w:type="dxa"/>
            <w:vAlign w:val="center"/>
          </w:tcPr>
          <w:p w14:paraId="0C4F5556" w14:textId="77777777" w:rsidR="00EF0E5C" w:rsidRDefault="00EF0E5C" w:rsidP="00D25980">
            <w:pPr>
              <w:pStyle w:val="TAC"/>
              <w:rPr>
                <w:rFonts w:eastAsia="MS Mincho"/>
                <w:lang w:eastAsia="zh-CN"/>
              </w:rPr>
            </w:pPr>
            <w:r>
              <w:rPr>
                <w:rFonts w:eastAsia="MS Mincho"/>
                <w:lang w:eastAsia="zh-CN"/>
              </w:rPr>
              <w:t>1</w:t>
            </w:r>
          </w:p>
        </w:tc>
        <w:tc>
          <w:tcPr>
            <w:tcW w:w="725" w:type="dxa"/>
            <w:vAlign w:val="center"/>
          </w:tcPr>
          <w:p w14:paraId="5A897F49" w14:textId="77777777" w:rsidR="00EF0E5C" w:rsidRDefault="00EF0E5C" w:rsidP="00D25980">
            <w:pPr>
              <w:pStyle w:val="TAC"/>
              <w:rPr>
                <w:rFonts w:eastAsia="MS Mincho"/>
                <w:lang w:eastAsia="zh-CN"/>
              </w:rPr>
            </w:pPr>
            <w:r>
              <w:rPr>
                <w:rFonts w:eastAsia="MS Mincho"/>
                <w:lang w:eastAsia="zh-CN"/>
              </w:rPr>
              <w:t>1</w:t>
            </w:r>
          </w:p>
        </w:tc>
        <w:tc>
          <w:tcPr>
            <w:tcW w:w="816" w:type="dxa"/>
            <w:vAlign w:val="center"/>
          </w:tcPr>
          <w:p w14:paraId="67E4F274" w14:textId="77777777" w:rsidR="00EF0E5C" w:rsidRDefault="00EF0E5C" w:rsidP="00D25980">
            <w:pPr>
              <w:pStyle w:val="TAC"/>
              <w:rPr>
                <w:rFonts w:eastAsia="MS Mincho"/>
                <w:lang w:eastAsia="zh-CN"/>
              </w:rPr>
            </w:pPr>
          </w:p>
        </w:tc>
        <w:tc>
          <w:tcPr>
            <w:tcW w:w="596" w:type="dxa"/>
            <w:gridSpan w:val="2"/>
            <w:vAlign w:val="center"/>
          </w:tcPr>
          <w:p w14:paraId="55362B4C" w14:textId="77777777" w:rsidR="00EF0E5C" w:rsidRDefault="00EF0E5C" w:rsidP="00D25980">
            <w:pPr>
              <w:pStyle w:val="TAC"/>
              <w:rPr>
                <w:rFonts w:eastAsia="MS Mincho"/>
                <w:lang w:eastAsia="zh-CN"/>
              </w:rPr>
            </w:pPr>
          </w:p>
        </w:tc>
        <w:tc>
          <w:tcPr>
            <w:tcW w:w="1064" w:type="dxa"/>
            <w:vAlign w:val="center"/>
          </w:tcPr>
          <w:p w14:paraId="1A27F6AD" w14:textId="77777777" w:rsidR="00EF0E5C" w:rsidRDefault="00EF0E5C" w:rsidP="00D25980">
            <w:pPr>
              <w:pStyle w:val="TAC"/>
              <w:rPr>
                <w:rFonts w:eastAsia="MS Mincho"/>
                <w:lang w:eastAsia="zh-CN"/>
              </w:rPr>
            </w:pPr>
          </w:p>
        </w:tc>
        <w:tc>
          <w:tcPr>
            <w:tcW w:w="577" w:type="dxa"/>
            <w:vAlign w:val="center"/>
          </w:tcPr>
          <w:p w14:paraId="0A2F0C30" w14:textId="77777777" w:rsidR="00EF0E5C" w:rsidRDefault="00EF0E5C" w:rsidP="00D25980">
            <w:pPr>
              <w:pStyle w:val="TAC"/>
              <w:rPr>
                <w:rFonts w:eastAsia="MS Mincho"/>
                <w:lang w:eastAsia="zh-CN"/>
              </w:rPr>
            </w:pPr>
            <w:r>
              <w:rPr>
                <w:rFonts w:eastAsia="MS Mincho"/>
                <w:lang w:eastAsia="zh-CN"/>
              </w:rPr>
              <w:t>1</w:t>
            </w:r>
          </w:p>
        </w:tc>
      </w:tr>
      <w:tr w:rsidR="00EF0E5C" w:rsidRPr="00817163" w14:paraId="4FB5B604" w14:textId="77777777" w:rsidTr="00D25980">
        <w:trPr>
          <w:trHeight w:val="380"/>
          <w:jc w:val="center"/>
        </w:trPr>
        <w:tc>
          <w:tcPr>
            <w:tcW w:w="2260" w:type="dxa"/>
            <w:shd w:val="clear" w:color="auto" w:fill="auto"/>
            <w:vAlign w:val="center"/>
          </w:tcPr>
          <w:p w14:paraId="164D08D1" w14:textId="77777777" w:rsidR="00EF0E5C" w:rsidRDefault="00EF0E5C" w:rsidP="00D25980">
            <w:pPr>
              <w:pStyle w:val="TAC"/>
              <w:rPr>
                <w:rFonts w:eastAsia="MS Mincho"/>
              </w:rPr>
            </w:pPr>
            <w:r>
              <w:rPr>
                <w:rFonts w:eastAsia="MS Mincho"/>
              </w:rPr>
              <w:t>TCX CT</w:t>
            </w:r>
          </w:p>
        </w:tc>
        <w:tc>
          <w:tcPr>
            <w:tcW w:w="797" w:type="dxa"/>
            <w:vAlign w:val="center"/>
          </w:tcPr>
          <w:p w14:paraId="245800BC" w14:textId="77777777" w:rsidR="00EF0E5C" w:rsidRDefault="00EF0E5C" w:rsidP="00D25980">
            <w:pPr>
              <w:pStyle w:val="TAC"/>
              <w:rPr>
                <w:rFonts w:eastAsia="MS Mincho"/>
                <w:lang w:eastAsia="zh-CN"/>
              </w:rPr>
            </w:pPr>
          </w:p>
        </w:tc>
        <w:tc>
          <w:tcPr>
            <w:tcW w:w="1104" w:type="dxa"/>
            <w:vAlign w:val="center"/>
          </w:tcPr>
          <w:p w14:paraId="5F20F8B9" w14:textId="77777777" w:rsidR="00EF0E5C" w:rsidRDefault="00EF0E5C" w:rsidP="00D25980">
            <w:pPr>
              <w:pStyle w:val="TAC"/>
              <w:rPr>
                <w:rFonts w:eastAsia="MS Mincho"/>
                <w:lang w:eastAsia="zh-CN"/>
              </w:rPr>
            </w:pPr>
          </w:p>
        </w:tc>
        <w:tc>
          <w:tcPr>
            <w:tcW w:w="725" w:type="dxa"/>
            <w:vAlign w:val="center"/>
          </w:tcPr>
          <w:p w14:paraId="0EF2B58A" w14:textId="77777777" w:rsidR="00EF0E5C" w:rsidRDefault="00EF0E5C" w:rsidP="00D25980">
            <w:pPr>
              <w:pStyle w:val="TAC"/>
              <w:rPr>
                <w:rFonts w:eastAsia="MS Mincho"/>
                <w:lang w:eastAsia="zh-CN"/>
              </w:rPr>
            </w:pPr>
            <w:r>
              <w:rPr>
                <w:rFonts w:eastAsia="MS Mincho"/>
                <w:lang w:eastAsia="zh-CN"/>
              </w:rPr>
              <w:t>2</w:t>
            </w:r>
          </w:p>
        </w:tc>
        <w:tc>
          <w:tcPr>
            <w:tcW w:w="816" w:type="dxa"/>
            <w:vAlign w:val="center"/>
          </w:tcPr>
          <w:p w14:paraId="102B2AEE" w14:textId="77777777" w:rsidR="00EF0E5C" w:rsidRDefault="00EF0E5C" w:rsidP="00D25980">
            <w:pPr>
              <w:pStyle w:val="TAC"/>
              <w:rPr>
                <w:rFonts w:eastAsia="MS Mincho"/>
                <w:lang w:eastAsia="zh-CN"/>
              </w:rPr>
            </w:pPr>
          </w:p>
        </w:tc>
        <w:tc>
          <w:tcPr>
            <w:tcW w:w="596" w:type="dxa"/>
            <w:gridSpan w:val="2"/>
            <w:vAlign w:val="center"/>
          </w:tcPr>
          <w:p w14:paraId="631A9DFD" w14:textId="77777777" w:rsidR="00EF0E5C" w:rsidRDefault="00EF0E5C" w:rsidP="00D25980">
            <w:pPr>
              <w:pStyle w:val="TAC"/>
              <w:rPr>
                <w:rFonts w:eastAsia="MS Mincho"/>
                <w:lang w:eastAsia="zh-CN"/>
              </w:rPr>
            </w:pPr>
          </w:p>
        </w:tc>
        <w:tc>
          <w:tcPr>
            <w:tcW w:w="1064" w:type="dxa"/>
            <w:vAlign w:val="center"/>
          </w:tcPr>
          <w:p w14:paraId="0F2BCF3A" w14:textId="77777777" w:rsidR="00EF0E5C" w:rsidRDefault="00EF0E5C" w:rsidP="00D25980">
            <w:pPr>
              <w:pStyle w:val="TAC"/>
              <w:rPr>
                <w:rFonts w:eastAsia="MS Mincho"/>
                <w:lang w:eastAsia="zh-CN"/>
              </w:rPr>
            </w:pPr>
          </w:p>
        </w:tc>
        <w:tc>
          <w:tcPr>
            <w:tcW w:w="577" w:type="dxa"/>
            <w:vAlign w:val="center"/>
          </w:tcPr>
          <w:p w14:paraId="1EB98F28" w14:textId="77777777" w:rsidR="00EF0E5C" w:rsidRDefault="00EF0E5C" w:rsidP="00D25980">
            <w:pPr>
              <w:pStyle w:val="TAC"/>
              <w:rPr>
                <w:rFonts w:eastAsia="MS Mincho"/>
                <w:lang w:eastAsia="zh-CN"/>
              </w:rPr>
            </w:pPr>
            <w:r>
              <w:rPr>
                <w:rFonts w:eastAsia="MS Mincho"/>
                <w:lang w:eastAsia="zh-CN"/>
              </w:rPr>
              <w:t>2</w:t>
            </w:r>
          </w:p>
        </w:tc>
      </w:tr>
      <w:tr w:rsidR="00EF0E5C" w:rsidRPr="00817163" w14:paraId="594A099F" w14:textId="77777777" w:rsidTr="00D25980">
        <w:trPr>
          <w:trHeight w:val="380"/>
          <w:jc w:val="center"/>
        </w:trPr>
        <w:tc>
          <w:tcPr>
            <w:tcW w:w="2260" w:type="dxa"/>
            <w:shd w:val="clear" w:color="auto" w:fill="auto"/>
            <w:vAlign w:val="center"/>
          </w:tcPr>
          <w:p w14:paraId="0914920C" w14:textId="77777777" w:rsidR="00EF0E5C" w:rsidRDefault="00EF0E5C" w:rsidP="00D25980">
            <w:pPr>
              <w:pStyle w:val="TAC"/>
              <w:rPr>
                <w:rFonts w:eastAsia="MS Mincho"/>
              </w:rPr>
            </w:pPr>
            <w:r>
              <w:rPr>
                <w:rFonts w:eastAsia="MS Mincho"/>
              </w:rPr>
              <w:t>TD/FD ext. layer flag</w:t>
            </w:r>
          </w:p>
        </w:tc>
        <w:tc>
          <w:tcPr>
            <w:tcW w:w="797" w:type="dxa"/>
            <w:vAlign w:val="center"/>
          </w:tcPr>
          <w:p w14:paraId="75337A9F" w14:textId="77777777" w:rsidR="00EF0E5C" w:rsidRDefault="00EF0E5C" w:rsidP="00D25980">
            <w:pPr>
              <w:pStyle w:val="TAC"/>
              <w:rPr>
                <w:rFonts w:eastAsia="MS Mincho"/>
                <w:lang w:eastAsia="zh-CN"/>
              </w:rPr>
            </w:pPr>
          </w:p>
        </w:tc>
        <w:tc>
          <w:tcPr>
            <w:tcW w:w="1104" w:type="dxa"/>
            <w:vAlign w:val="center"/>
          </w:tcPr>
          <w:p w14:paraId="52F422AB" w14:textId="77777777" w:rsidR="00EF0E5C" w:rsidRDefault="00EF0E5C" w:rsidP="00D25980">
            <w:pPr>
              <w:pStyle w:val="TAC"/>
              <w:rPr>
                <w:rFonts w:eastAsia="MS Mincho"/>
                <w:lang w:eastAsia="zh-CN"/>
              </w:rPr>
            </w:pPr>
          </w:p>
        </w:tc>
        <w:tc>
          <w:tcPr>
            <w:tcW w:w="725" w:type="dxa"/>
            <w:vAlign w:val="center"/>
          </w:tcPr>
          <w:p w14:paraId="7AE2CC2A" w14:textId="77777777" w:rsidR="00EF0E5C" w:rsidRDefault="00EF0E5C" w:rsidP="00D25980">
            <w:pPr>
              <w:pStyle w:val="TAC"/>
              <w:rPr>
                <w:rFonts w:eastAsia="MS Mincho"/>
                <w:lang w:eastAsia="zh-CN"/>
              </w:rPr>
            </w:pPr>
          </w:p>
        </w:tc>
        <w:tc>
          <w:tcPr>
            <w:tcW w:w="816" w:type="dxa"/>
            <w:vAlign w:val="center"/>
          </w:tcPr>
          <w:p w14:paraId="69BF637D" w14:textId="77777777" w:rsidR="00EF0E5C" w:rsidRDefault="00EF0E5C" w:rsidP="00D25980">
            <w:pPr>
              <w:pStyle w:val="TAC"/>
              <w:rPr>
                <w:rFonts w:eastAsia="MS Mincho"/>
                <w:lang w:eastAsia="zh-CN"/>
              </w:rPr>
            </w:pPr>
            <w:r>
              <w:rPr>
                <w:rFonts w:eastAsia="MS Mincho"/>
                <w:lang w:eastAsia="zh-CN"/>
              </w:rPr>
              <w:t>1</w:t>
            </w:r>
          </w:p>
        </w:tc>
        <w:tc>
          <w:tcPr>
            <w:tcW w:w="596" w:type="dxa"/>
            <w:gridSpan w:val="2"/>
            <w:vAlign w:val="center"/>
          </w:tcPr>
          <w:p w14:paraId="6E58928A" w14:textId="77777777" w:rsidR="00EF0E5C" w:rsidRDefault="00EF0E5C" w:rsidP="00D25980">
            <w:pPr>
              <w:pStyle w:val="TAC"/>
              <w:rPr>
                <w:rFonts w:eastAsia="MS Mincho"/>
                <w:lang w:eastAsia="zh-CN"/>
              </w:rPr>
            </w:pPr>
            <w:r>
              <w:rPr>
                <w:rFonts w:eastAsia="MS Mincho"/>
                <w:lang w:eastAsia="zh-CN"/>
              </w:rPr>
              <w:t>1</w:t>
            </w:r>
          </w:p>
        </w:tc>
        <w:tc>
          <w:tcPr>
            <w:tcW w:w="1064" w:type="dxa"/>
            <w:vAlign w:val="center"/>
          </w:tcPr>
          <w:p w14:paraId="56FABA0F" w14:textId="77777777" w:rsidR="00EF0E5C" w:rsidRDefault="00EF0E5C" w:rsidP="00D25980">
            <w:pPr>
              <w:pStyle w:val="TAC"/>
              <w:rPr>
                <w:rFonts w:eastAsia="MS Mincho"/>
                <w:lang w:eastAsia="zh-CN"/>
              </w:rPr>
            </w:pPr>
            <w:r>
              <w:rPr>
                <w:rFonts w:eastAsia="MS Mincho"/>
                <w:lang w:eastAsia="zh-CN"/>
              </w:rPr>
              <w:t>1</w:t>
            </w:r>
          </w:p>
        </w:tc>
        <w:tc>
          <w:tcPr>
            <w:tcW w:w="577" w:type="dxa"/>
            <w:vAlign w:val="center"/>
          </w:tcPr>
          <w:p w14:paraId="6BC0AA16" w14:textId="77777777" w:rsidR="00EF0E5C" w:rsidRDefault="00EF0E5C" w:rsidP="00D25980">
            <w:pPr>
              <w:pStyle w:val="TAC"/>
              <w:rPr>
                <w:rFonts w:eastAsia="MS Mincho"/>
                <w:lang w:eastAsia="zh-CN"/>
              </w:rPr>
            </w:pPr>
          </w:p>
        </w:tc>
      </w:tr>
      <w:tr w:rsidR="00EF0E5C" w:rsidRPr="00817163" w14:paraId="48B505AF" w14:textId="77777777" w:rsidTr="00D25980">
        <w:trPr>
          <w:trHeight w:val="380"/>
          <w:jc w:val="center"/>
        </w:trPr>
        <w:tc>
          <w:tcPr>
            <w:tcW w:w="2260" w:type="dxa"/>
            <w:shd w:val="clear" w:color="auto" w:fill="auto"/>
            <w:vAlign w:val="center"/>
          </w:tcPr>
          <w:p w14:paraId="08600DE1" w14:textId="77777777" w:rsidR="00EF0E5C" w:rsidRDefault="00EF0E5C" w:rsidP="00D25980">
            <w:pPr>
              <w:pStyle w:val="TAC"/>
              <w:rPr>
                <w:rFonts w:eastAsia="MS Mincho"/>
              </w:rPr>
            </w:pPr>
            <w:r>
              <w:rPr>
                <w:rFonts w:eastAsia="MS Mincho"/>
              </w:rPr>
              <w:t>core bits</w:t>
            </w:r>
          </w:p>
        </w:tc>
        <w:tc>
          <w:tcPr>
            <w:tcW w:w="797" w:type="dxa"/>
            <w:vAlign w:val="center"/>
          </w:tcPr>
          <w:p w14:paraId="6801208A" w14:textId="77777777" w:rsidR="00EF0E5C" w:rsidRDefault="00EF0E5C" w:rsidP="00D25980">
            <w:pPr>
              <w:pStyle w:val="TAC"/>
              <w:rPr>
                <w:rFonts w:eastAsia="MS Mincho"/>
                <w:lang w:eastAsia="zh-CN"/>
              </w:rPr>
            </w:pPr>
            <w:r>
              <w:rPr>
                <w:rFonts w:eastAsia="MS Mincho"/>
                <w:lang w:eastAsia="zh-CN"/>
              </w:rPr>
              <w:t>259</w:t>
            </w:r>
          </w:p>
        </w:tc>
        <w:tc>
          <w:tcPr>
            <w:tcW w:w="1104" w:type="dxa"/>
            <w:vAlign w:val="center"/>
          </w:tcPr>
          <w:p w14:paraId="0E4A49FE" w14:textId="77777777" w:rsidR="00EF0E5C" w:rsidRDefault="00EF0E5C" w:rsidP="00D25980">
            <w:pPr>
              <w:pStyle w:val="TAC"/>
              <w:rPr>
                <w:rFonts w:eastAsia="MS Mincho"/>
                <w:lang w:eastAsia="zh-CN"/>
              </w:rPr>
            </w:pPr>
            <w:r>
              <w:rPr>
                <w:rFonts w:eastAsia="MS Mincho"/>
                <w:lang w:eastAsia="zh-CN"/>
              </w:rPr>
              <w:t>258</w:t>
            </w:r>
          </w:p>
        </w:tc>
        <w:tc>
          <w:tcPr>
            <w:tcW w:w="725" w:type="dxa"/>
            <w:vAlign w:val="center"/>
          </w:tcPr>
          <w:p w14:paraId="5305526A" w14:textId="77777777" w:rsidR="00EF0E5C" w:rsidRDefault="00EF0E5C" w:rsidP="00D25980">
            <w:pPr>
              <w:pStyle w:val="TAC"/>
              <w:rPr>
                <w:rFonts w:eastAsia="MS Mincho"/>
                <w:lang w:eastAsia="zh-CN"/>
              </w:rPr>
            </w:pPr>
            <w:r>
              <w:rPr>
                <w:rFonts w:eastAsia="MS Mincho"/>
                <w:lang w:eastAsia="zh-CN"/>
              </w:rPr>
              <w:t>256</w:t>
            </w:r>
          </w:p>
        </w:tc>
        <w:tc>
          <w:tcPr>
            <w:tcW w:w="816" w:type="dxa"/>
            <w:vAlign w:val="center"/>
          </w:tcPr>
          <w:p w14:paraId="0E378EBE" w14:textId="77777777" w:rsidR="00EF0E5C" w:rsidRDefault="00EF0E5C" w:rsidP="00D25980">
            <w:pPr>
              <w:pStyle w:val="TAC"/>
              <w:rPr>
                <w:rFonts w:eastAsia="MS Mincho"/>
                <w:lang w:eastAsia="zh-CN"/>
              </w:rPr>
            </w:pPr>
            <w:r>
              <w:rPr>
                <w:rFonts w:eastAsia="MS Mincho"/>
                <w:lang w:eastAsia="zh-CN"/>
              </w:rPr>
              <w:t>238</w:t>
            </w:r>
          </w:p>
        </w:tc>
        <w:tc>
          <w:tcPr>
            <w:tcW w:w="596" w:type="dxa"/>
            <w:gridSpan w:val="2"/>
            <w:vAlign w:val="center"/>
          </w:tcPr>
          <w:p w14:paraId="046BC786" w14:textId="77777777" w:rsidR="00EF0E5C" w:rsidRDefault="00EF0E5C" w:rsidP="00D25980">
            <w:pPr>
              <w:pStyle w:val="TAC"/>
              <w:rPr>
                <w:rFonts w:eastAsia="MS Mincho"/>
                <w:lang w:eastAsia="zh-CN"/>
              </w:rPr>
            </w:pPr>
            <w:r>
              <w:rPr>
                <w:rFonts w:eastAsia="MS Mincho"/>
                <w:lang w:eastAsia="zh-CN"/>
              </w:rPr>
              <w:t>252</w:t>
            </w:r>
          </w:p>
        </w:tc>
        <w:tc>
          <w:tcPr>
            <w:tcW w:w="1064" w:type="dxa"/>
            <w:vAlign w:val="center"/>
          </w:tcPr>
          <w:p w14:paraId="35D21182" w14:textId="77777777" w:rsidR="00EF0E5C" w:rsidRDefault="00EF0E5C" w:rsidP="00D25980">
            <w:pPr>
              <w:pStyle w:val="TAC"/>
              <w:rPr>
                <w:rFonts w:eastAsia="MS Mincho"/>
                <w:lang w:eastAsia="zh-CN"/>
              </w:rPr>
            </w:pPr>
            <w:r>
              <w:rPr>
                <w:rFonts w:eastAsia="MS Mincho"/>
                <w:lang w:eastAsia="zh-CN"/>
              </w:rPr>
              <w:t>227</w:t>
            </w:r>
          </w:p>
        </w:tc>
        <w:tc>
          <w:tcPr>
            <w:tcW w:w="577" w:type="dxa"/>
            <w:vMerge w:val="restart"/>
            <w:vAlign w:val="center"/>
          </w:tcPr>
          <w:p w14:paraId="56F67A0C" w14:textId="77777777" w:rsidR="00EF0E5C" w:rsidRDefault="00EF0E5C" w:rsidP="00D25980">
            <w:pPr>
              <w:pStyle w:val="TAC"/>
              <w:rPr>
                <w:rFonts w:eastAsia="MS Mincho"/>
                <w:lang w:eastAsia="zh-CN"/>
              </w:rPr>
            </w:pPr>
            <w:r>
              <w:rPr>
                <w:rFonts w:eastAsia="MS Mincho"/>
                <w:lang w:eastAsia="zh-CN"/>
              </w:rPr>
              <w:t>256</w:t>
            </w:r>
          </w:p>
        </w:tc>
      </w:tr>
      <w:tr w:rsidR="00EF0E5C" w:rsidRPr="00817163" w14:paraId="0A7A4A65" w14:textId="77777777" w:rsidTr="00D25980">
        <w:trPr>
          <w:trHeight w:val="380"/>
          <w:jc w:val="center"/>
        </w:trPr>
        <w:tc>
          <w:tcPr>
            <w:tcW w:w="2260" w:type="dxa"/>
            <w:shd w:val="clear" w:color="auto" w:fill="auto"/>
            <w:vAlign w:val="center"/>
          </w:tcPr>
          <w:p w14:paraId="63A7F6EB" w14:textId="77777777" w:rsidR="00EF0E5C" w:rsidRDefault="00EF0E5C" w:rsidP="00D25980">
            <w:pPr>
              <w:pStyle w:val="TAC"/>
              <w:rPr>
                <w:rFonts w:eastAsia="MS Mincho"/>
              </w:rPr>
            </w:pPr>
            <w:r w:rsidRPr="002C07A5">
              <w:rPr>
                <w:rFonts w:hint="eastAsia"/>
                <w:lang w:eastAsia="zh-CN"/>
              </w:rPr>
              <w:t xml:space="preserve">WB/SWB </w:t>
            </w:r>
            <w:r>
              <w:rPr>
                <w:rFonts w:eastAsia="MS Mincho"/>
              </w:rPr>
              <w:t>ext. layer bits</w:t>
            </w:r>
          </w:p>
        </w:tc>
        <w:tc>
          <w:tcPr>
            <w:tcW w:w="797" w:type="dxa"/>
            <w:vAlign w:val="center"/>
          </w:tcPr>
          <w:p w14:paraId="3DB8883D" w14:textId="77777777" w:rsidR="00EF0E5C" w:rsidRDefault="00EF0E5C" w:rsidP="00D25980">
            <w:pPr>
              <w:pStyle w:val="TAC"/>
              <w:rPr>
                <w:rFonts w:eastAsia="MS Mincho"/>
                <w:lang w:eastAsia="zh-CN"/>
              </w:rPr>
            </w:pPr>
          </w:p>
        </w:tc>
        <w:tc>
          <w:tcPr>
            <w:tcW w:w="1104" w:type="dxa"/>
            <w:vAlign w:val="center"/>
          </w:tcPr>
          <w:p w14:paraId="6B4F5118" w14:textId="77777777" w:rsidR="00EF0E5C" w:rsidRDefault="00EF0E5C" w:rsidP="00D25980">
            <w:pPr>
              <w:pStyle w:val="TAC"/>
              <w:rPr>
                <w:rFonts w:eastAsia="MS Mincho"/>
                <w:lang w:eastAsia="zh-CN"/>
              </w:rPr>
            </w:pPr>
          </w:p>
        </w:tc>
        <w:tc>
          <w:tcPr>
            <w:tcW w:w="725" w:type="dxa"/>
            <w:vAlign w:val="center"/>
          </w:tcPr>
          <w:p w14:paraId="5CE6E3C1" w14:textId="77777777" w:rsidR="00EF0E5C" w:rsidRDefault="00EF0E5C" w:rsidP="00D25980">
            <w:pPr>
              <w:pStyle w:val="TAC"/>
              <w:rPr>
                <w:rFonts w:eastAsia="MS Mincho"/>
                <w:lang w:eastAsia="zh-CN"/>
              </w:rPr>
            </w:pPr>
          </w:p>
        </w:tc>
        <w:tc>
          <w:tcPr>
            <w:tcW w:w="816" w:type="dxa"/>
            <w:vAlign w:val="center"/>
          </w:tcPr>
          <w:p w14:paraId="20BC3B75" w14:textId="77777777" w:rsidR="00EF0E5C" w:rsidRDefault="00EF0E5C" w:rsidP="00D25980">
            <w:pPr>
              <w:pStyle w:val="TAC"/>
              <w:rPr>
                <w:rFonts w:eastAsia="MS Mincho"/>
                <w:lang w:eastAsia="zh-CN"/>
              </w:rPr>
            </w:pPr>
            <w:r>
              <w:rPr>
                <w:rFonts w:eastAsia="MS Mincho"/>
                <w:lang w:eastAsia="zh-CN"/>
              </w:rPr>
              <w:t>20</w:t>
            </w:r>
          </w:p>
        </w:tc>
        <w:tc>
          <w:tcPr>
            <w:tcW w:w="596" w:type="dxa"/>
            <w:gridSpan w:val="2"/>
            <w:vAlign w:val="center"/>
          </w:tcPr>
          <w:p w14:paraId="7041B0E5" w14:textId="77777777" w:rsidR="00EF0E5C" w:rsidRDefault="00EF0E5C" w:rsidP="00D25980">
            <w:pPr>
              <w:pStyle w:val="TAC"/>
              <w:rPr>
                <w:rFonts w:eastAsia="MS Mincho"/>
                <w:lang w:eastAsia="zh-CN"/>
              </w:rPr>
            </w:pPr>
            <w:r>
              <w:rPr>
                <w:rFonts w:eastAsia="MS Mincho"/>
                <w:lang w:eastAsia="zh-CN"/>
              </w:rPr>
              <w:t>6</w:t>
            </w:r>
          </w:p>
        </w:tc>
        <w:tc>
          <w:tcPr>
            <w:tcW w:w="1064" w:type="dxa"/>
            <w:vAlign w:val="center"/>
          </w:tcPr>
          <w:p w14:paraId="232C46A4" w14:textId="77777777" w:rsidR="00EF0E5C" w:rsidRDefault="00EF0E5C" w:rsidP="00D25980">
            <w:pPr>
              <w:pStyle w:val="TAC"/>
              <w:rPr>
                <w:rFonts w:eastAsia="MS Mincho"/>
                <w:lang w:eastAsia="zh-CN"/>
              </w:rPr>
            </w:pPr>
            <w:r>
              <w:rPr>
                <w:rFonts w:eastAsia="MS Mincho"/>
                <w:lang w:eastAsia="zh-CN"/>
              </w:rPr>
              <w:t>31</w:t>
            </w:r>
          </w:p>
        </w:tc>
        <w:tc>
          <w:tcPr>
            <w:tcW w:w="577" w:type="dxa"/>
            <w:vMerge/>
            <w:vAlign w:val="center"/>
          </w:tcPr>
          <w:p w14:paraId="749EC862" w14:textId="77777777" w:rsidR="00EF0E5C" w:rsidRDefault="00EF0E5C" w:rsidP="00D25980">
            <w:pPr>
              <w:pStyle w:val="TAC"/>
              <w:rPr>
                <w:rFonts w:eastAsia="MS Mincho"/>
                <w:lang w:eastAsia="zh-CN"/>
              </w:rPr>
            </w:pPr>
          </w:p>
        </w:tc>
      </w:tr>
    </w:tbl>
    <w:p w14:paraId="1084C2A9" w14:textId="77777777" w:rsidR="00EF0E5C" w:rsidRDefault="00EF0E5C" w:rsidP="00EF0E5C">
      <w:pPr>
        <w:rPr>
          <w:rFonts w:eastAsia="MS Mincho"/>
          <w:lang w:eastAsia="zh-CN"/>
        </w:rPr>
      </w:pPr>
    </w:p>
    <w:p w14:paraId="502C8930" w14:textId="77777777" w:rsidR="00AB12BD" w:rsidRPr="004B4283" w:rsidRDefault="00AB12BD" w:rsidP="00AB12BD">
      <w:r w:rsidRPr="004B4283">
        <w:t>Note that the BW, CT, and RF parameters are combined together to form a single index. This index also conveys the information whether LP-based core or MDCT-based core (TCX or HQ-MDCT) is used. The decision between the HQ-MDCT core and the TCX core is encoded with one extra bit called MDCT core flag. At this bitrate, the TCX coder type is encoded with 2 extra bits (TCX CT).</w:t>
      </w:r>
    </w:p>
    <w:p w14:paraId="5797CE54" w14:textId="77777777" w:rsidR="00EF0E5C" w:rsidRPr="00727A11" w:rsidRDefault="00EF0E5C" w:rsidP="00EF0E5C">
      <w:pPr>
        <w:pStyle w:val="Heading3"/>
        <w:rPr>
          <w:lang w:val="en-US" w:eastAsia="ja-JP"/>
        </w:rPr>
      </w:pPr>
      <w:r>
        <w:rPr>
          <w:rFonts w:hint="eastAsia"/>
          <w:lang w:eastAsia="ja-JP"/>
        </w:rPr>
        <w:t>7.</w:t>
      </w:r>
      <w:r>
        <w:rPr>
          <w:lang w:val="en-US" w:eastAsia="ja-JP"/>
        </w:rPr>
        <w:t>1</w:t>
      </w:r>
      <w:r>
        <w:rPr>
          <w:rFonts w:hint="eastAsia"/>
          <w:lang w:eastAsia="ja-JP"/>
        </w:rPr>
        <w:t>.</w:t>
      </w:r>
      <w:r>
        <w:rPr>
          <w:lang w:val="en-US" w:eastAsia="ja-JP"/>
        </w:rPr>
        <w:t>3</w:t>
      </w:r>
      <w:r>
        <w:rPr>
          <w:rFonts w:hint="eastAsia"/>
          <w:lang w:eastAsia="ja-JP"/>
        </w:rPr>
        <w:tab/>
      </w:r>
      <w:r>
        <w:rPr>
          <w:lang w:val="en-US" w:eastAsia="ja-JP"/>
        </w:rPr>
        <w:t>Bit allocation at 16.4 and 24.4 kbps</w:t>
      </w:r>
    </w:p>
    <w:p w14:paraId="75D348D3" w14:textId="77777777" w:rsidR="00EF0E5C" w:rsidRDefault="00EF0E5C" w:rsidP="00EF0E5C">
      <w:pPr>
        <w:autoSpaceDE w:val="0"/>
        <w:autoSpaceDN w:val="0"/>
        <w:adjustRightInd w:val="0"/>
        <w:spacing w:after="0"/>
      </w:pPr>
      <w:r>
        <w:t xml:space="preserve">The EVS codec encodes NB, WB, SWB and FB content at 16.4 and 24.4 kbps with CELP core, HQ-MDCT core or TCX core. For SWB and FB signals, the CELP core uses </w:t>
      </w:r>
      <w:r>
        <w:rPr>
          <w:rFonts w:hint="eastAsia"/>
          <w:lang w:eastAsia="zh-CN"/>
        </w:rPr>
        <w:t>TBE</w:t>
      </w:r>
      <w:r>
        <w:t xml:space="preserve"> extension layer and the TCX core uses IGF extension layer.</w:t>
      </w:r>
    </w:p>
    <w:p w14:paraId="459DBE76" w14:textId="77777777" w:rsidR="00EF0E5C" w:rsidRPr="00081794" w:rsidRDefault="00EF0E5C" w:rsidP="00EF0E5C">
      <w:pPr>
        <w:autoSpaceDE w:val="0"/>
        <w:autoSpaceDN w:val="0"/>
        <w:adjustRightInd w:val="0"/>
        <w:spacing w:after="0"/>
      </w:pPr>
    </w:p>
    <w:p w14:paraId="4FA09FCA" w14:textId="77777777" w:rsidR="00EF0E5C" w:rsidRPr="00817163" w:rsidRDefault="00EF0E5C" w:rsidP="00EF0E5C">
      <w:pPr>
        <w:pStyle w:val="TH"/>
        <w:rPr>
          <w:rFonts w:eastAsia="MS Mincho" w:hint="eastAsia"/>
        </w:rPr>
      </w:pPr>
      <w:r w:rsidRPr="00817163">
        <w:rPr>
          <w:rFonts w:eastAsia="MS Mincho"/>
        </w:rPr>
        <w:lastRenderedPageBreak/>
        <w:t xml:space="preserve">Table </w:t>
      </w:r>
      <w:r w:rsidRPr="00817163">
        <w:rPr>
          <w:rFonts w:eastAsia="MS Mincho"/>
        </w:rPr>
        <w:fldChar w:fldCharType="begin"/>
      </w:r>
      <w:r w:rsidRPr="00817163">
        <w:rPr>
          <w:rFonts w:eastAsia="MS Mincho"/>
        </w:rPr>
        <w:instrText xml:space="preserve"> </w:instrText>
      </w:r>
      <w:r>
        <w:rPr>
          <w:rFonts w:eastAsia="MS Mincho"/>
        </w:rPr>
        <w:instrText>SEQ</w:instrText>
      </w:r>
      <w:r w:rsidRPr="00817163">
        <w:rPr>
          <w:rFonts w:eastAsia="MS Mincho"/>
        </w:rPr>
        <w:instrText xml:space="preserve"> Table \* ARABIC </w:instrText>
      </w:r>
      <w:r w:rsidRPr="00817163">
        <w:rPr>
          <w:rFonts w:eastAsia="MS Mincho"/>
        </w:rPr>
        <w:fldChar w:fldCharType="separate"/>
      </w:r>
      <w:r>
        <w:rPr>
          <w:rFonts w:eastAsia="MS Mincho"/>
          <w:noProof/>
        </w:rPr>
        <w:t>181</w:t>
      </w:r>
      <w:r w:rsidRPr="00817163">
        <w:rPr>
          <w:rFonts w:eastAsia="MS Mincho"/>
        </w:rPr>
        <w:fldChar w:fldCharType="end"/>
      </w:r>
      <w:r w:rsidRPr="00817163">
        <w:rPr>
          <w:rFonts w:eastAsia="Malgun Gothic" w:hint="eastAsia"/>
          <w:lang w:eastAsia="ko-KR"/>
        </w:rPr>
        <w:t>:</w:t>
      </w:r>
      <w:r w:rsidRPr="00817163">
        <w:rPr>
          <w:rFonts w:eastAsia="MS Mincho" w:hint="eastAsia"/>
        </w:rPr>
        <w:t xml:space="preserve"> </w:t>
      </w:r>
      <w:r>
        <w:rPr>
          <w:rFonts w:eastAsia="MS Mincho"/>
        </w:rPr>
        <w:t>Bit allocation at 16.4 kbps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720"/>
        <w:gridCol w:w="905"/>
        <w:gridCol w:w="814"/>
        <w:gridCol w:w="1026"/>
        <w:gridCol w:w="814"/>
        <w:gridCol w:w="816"/>
        <w:tblGridChange w:id="96">
          <w:tblGrid>
            <w:gridCol w:w="2307"/>
            <w:gridCol w:w="720"/>
            <w:gridCol w:w="905"/>
            <w:gridCol w:w="814"/>
            <w:gridCol w:w="1026"/>
            <w:gridCol w:w="814"/>
            <w:gridCol w:w="816"/>
          </w:tblGrid>
        </w:tblGridChange>
      </w:tblGrid>
      <w:tr w:rsidR="00EF0E5C" w:rsidRPr="00817163" w14:paraId="5EF3DB5D" w14:textId="77777777" w:rsidTr="00D25980">
        <w:trPr>
          <w:trHeight w:val="380"/>
          <w:jc w:val="center"/>
        </w:trPr>
        <w:tc>
          <w:tcPr>
            <w:tcW w:w="2307" w:type="dxa"/>
            <w:shd w:val="clear" w:color="auto" w:fill="D9D9D9"/>
            <w:vAlign w:val="center"/>
          </w:tcPr>
          <w:p w14:paraId="601EE9F0" w14:textId="77777777" w:rsidR="00EF0E5C" w:rsidRPr="00817163" w:rsidRDefault="00EF0E5C" w:rsidP="00D25980">
            <w:pPr>
              <w:pStyle w:val="TAH"/>
              <w:rPr>
                <w:rFonts w:eastAsia="MS Mincho" w:hint="eastAsia"/>
                <w:lang w:eastAsia="zh-CN"/>
              </w:rPr>
            </w:pPr>
            <w:r>
              <w:rPr>
                <w:rFonts w:eastAsia="MS Mincho"/>
                <w:lang w:eastAsia="zh-CN"/>
              </w:rPr>
              <w:t>Description</w:t>
            </w:r>
          </w:p>
        </w:tc>
        <w:tc>
          <w:tcPr>
            <w:tcW w:w="5095" w:type="dxa"/>
            <w:gridSpan w:val="6"/>
            <w:shd w:val="clear" w:color="auto" w:fill="D9D9D9"/>
            <w:vAlign w:val="center"/>
          </w:tcPr>
          <w:p w14:paraId="1D018910" w14:textId="77777777" w:rsidR="00EF0E5C" w:rsidRDefault="00EF0E5C" w:rsidP="00D25980">
            <w:pPr>
              <w:pStyle w:val="TAH"/>
              <w:rPr>
                <w:rFonts w:eastAsia="MS Mincho"/>
                <w:lang w:eastAsia="zh-CN"/>
              </w:rPr>
            </w:pPr>
            <w:r>
              <w:rPr>
                <w:rFonts w:eastAsia="MS Mincho"/>
                <w:lang w:eastAsia="zh-CN"/>
              </w:rPr>
              <w:t>16.4</w:t>
            </w:r>
          </w:p>
        </w:tc>
      </w:tr>
      <w:tr w:rsidR="00EF0E5C" w:rsidRPr="00817163" w14:paraId="772BD637" w14:textId="77777777" w:rsidTr="00D25980">
        <w:trPr>
          <w:trHeight w:val="380"/>
          <w:jc w:val="center"/>
        </w:trPr>
        <w:tc>
          <w:tcPr>
            <w:tcW w:w="2307" w:type="dxa"/>
            <w:shd w:val="clear" w:color="auto" w:fill="D9D9D9"/>
            <w:vAlign w:val="center"/>
          </w:tcPr>
          <w:p w14:paraId="4C337399" w14:textId="77777777" w:rsidR="00EF0E5C" w:rsidRDefault="00EF0E5C" w:rsidP="00D25980">
            <w:pPr>
              <w:pStyle w:val="TAH"/>
              <w:rPr>
                <w:rFonts w:eastAsia="MS Mincho"/>
                <w:lang w:eastAsia="zh-CN"/>
              </w:rPr>
            </w:pPr>
            <w:r>
              <w:rPr>
                <w:rFonts w:eastAsia="MS Mincho"/>
                <w:lang w:eastAsia="zh-CN"/>
              </w:rPr>
              <w:t>core</w:t>
            </w:r>
          </w:p>
        </w:tc>
        <w:tc>
          <w:tcPr>
            <w:tcW w:w="720" w:type="dxa"/>
            <w:shd w:val="clear" w:color="auto" w:fill="D9D9D9"/>
            <w:vAlign w:val="center"/>
          </w:tcPr>
          <w:p w14:paraId="6CE6953D" w14:textId="77777777" w:rsidR="00EF0E5C" w:rsidRDefault="00EF0E5C" w:rsidP="00D25980">
            <w:pPr>
              <w:pStyle w:val="TAH"/>
              <w:rPr>
                <w:rFonts w:eastAsia="MS Mincho"/>
                <w:lang w:eastAsia="zh-CN"/>
              </w:rPr>
            </w:pPr>
            <w:r>
              <w:rPr>
                <w:rFonts w:eastAsia="MS Mincho"/>
                <w:lang w:eastAsia="zh-CN"/>
              </w:rPr>
              <w:t>CELP</w:t>
            </w:r>
          </w:p>
        </w:tc>
        <w:tc>
          <w:tcPr>
            <w:tcW w:w="905" w:type="dxa"/>
            <w:shd w:val="clear" w:color="auto" w:fill="D9D9D9"/>
            <w:vAlign w:val="center"/>
          </w:tcPr>
          <w:p w14:paraId="64F82B23" w14:textId="77777777" w:rsidR="00EF0E5C" w:rsidRDefault="00EF0E5C" w:rsidP="00D25980">
            <w:pPr>
              <w:pStyle w:val="TAH"/>
              <w:rPr>
                <w:rFonts w:eastAsia="MS Mincho"/>
                <w:lang w:eastAsia="zh-CN"/>
              </w:rPr>
            </w:pPr>
            <w:r>
              <w:rPr>
                <w:rFonts w:eastAsia="MS Mincho"/>
                <w:lang w:eastAsia="zh-CN"/>
              </w:rPr>
              <w:t>TCX</w:t>
            </w:r>
          </w:p>
        </w:tc>
        <w:tc>
          <w:tcPr>
            <w:tcW w:w="814" w:type="dxa"/>
            <w:shd w:val="clear" w:color="auto" w:fill="D9D9D9"/>
            <w:vAlign w:val="center"/>
          </w:tcPr>
          <w:p w14:paraId="1F9BBFCC" w14:textId="77777777" w:rsidR="00EF0E5C" w:rsidRDefault="00EF0E5C" w:rsidP="00D25980">
            <w:pPr>
              <w:pStyle w:val="TAH"/>
              <w:rPr>
                <w:rFonts w:eastAsia="MS Mincho"/>
                <w:lang w:eastAsia="zh-CN"/>
              </w:rPr>
            </w:pPr>
            <w:r>
              <w:rPr>
                <w:rFonts w:eastAsia="MS Mincho"/>
                <w:lang w:eastAsia="zh-CN"/>
              </w:rPr>
              <w:t>HQ-MDCT</w:t>
            </w:r>
          </w:p>
        </w:tc>
        <w:tc>
          <w:tcPr>
            <w:tcW w:w="1026" w:type="dxa"/>
            <w:shd w:val="clear" w:color="auto" w:fill="D9D9D9"/>
            <w:vAlign w:val="center"/>
          </w:tcPr>
          <w:p w14:paraId="3519C608" w14:textId="77777777" w:rsidR="00EF0E5C" w:rsidRDefault="00EF0E5C" w:rsidP="00D25980">
            <w:pPr>
              <w:pStyle w:val="TAH"/>
              <w:rPr>
                <w:rFonts w:eastAsia="MS Mincho"/>
                <w:lang w:eastAsia="zh-CN"/>
              </w:rPr>
            </w:pPr>
            <w:r>
              <w:rPr>
                <w:rFonts w:eastAsia="MS Mincho"/>
                <w:lang w:eastAsia="zh-CN"/>
              </w:rPr>
              <w:t>CELP</w:t>
            </w:r>
          </w:p>
        </w:tc>
        <w:tc>
          <w:tcPr>
            <w:tcW w:w="814" w:type="dxa"/>
            <w:shd w:val="clear" w:color="auto" w:fill="D9D9D9"/>
            <w:vAlign w:val="center"/>
          </w:tcPr>
          <w:p w14:paraId="38CF0157" w14:textId="77777777" w:rsidR="00EF0E5C" w:rsidRDefault="00EF0E5C" w:rsidP="00D25980">
            <w:pPr>
              <w:pStyle w:val="TAH"/>
              <w:rPr>
                <w:rFonts w:eastAsia="MS Mincho"/>
                <w:lang w:eastAsia="zh-CN"/>
              </w:rPr>
            </w:pPr>
            <w:r>
              <w:rPr>
                <w:rFonts w:eastAsia="MS Mincho"/>
                <w:lang w:eastAsia="zh-CN"/>
              </w:rPr>
              <w:t>TCX</w:t>
            </w:r>
          </w:p>
        </w:tc>
        <w:tc>
          <w:tcPr>
            <w:tcW w:w="816" w:type="dxa"/>
            <w:shd w:val="clear" w:color="auto" w:fill="D9D9D9"/>
            <w:vAlign w:val="center"/>
          </w:tcPr>
          <w:p w14:paraId="787337AD" w14:textId="77777777" w:rsidR="00EF0E5C" w:rsidRDefault="00EF0E5C" w:rsidP="00D25980">
            <w:pPr>
              <w:pStyle w:val="TAH"/>
              <w:rPr>
                <w:rFonts w:eastAsia="MS Mincho"/>
                <w:lang w:eastAsia="zh-CN"/>
              </w:rPr>
            </w:pPr>
            <w:r>
              <w:rPr>
                <w:rFonts w:eastAsia="MS Mincho"/>
                <w:lang w:eastAsia="zh-CN"/>
              </w:rPr>
              <w:t>CELP</w:t>
            </w:r>
          </w:p>
        </w:tc>
      </w:tr>
      <w:tr w:rsidR="00EF0E5C" w:rsidRPr="00817163" w14:paraId="4BBE75CB" w14:textId="77777777" w:rsidTr="00D25980">
        <w:trPr>
          <w:trHeight w:val="380"/>
          <w:jc w:val="center"/>
        </w:trPr>
        <w:tc>
          <w:tcPr>
            <w:tcW w:w="2307" w:type="dxa"/>
            <w:shd w:val="clear" w:color="auto" w:fill="D9D9D9"/>
            <w:vAlign w:val="center"/>
          </w:tcPr>
          <w:p w14:paraId="67C5EB3F" w14:textId="77777777" w:rsidR="00EF0E5C" w:rsidRDefault="00EF0E5C" w:rsidP="00D25980">
            <w:pPr>
              <w:pStyle w:val="TAH"/>
              <w:rPr>
                <w:rFonts w:eastAsia="MS Mincho"/>
                <w:lang w:eastAsia="zh-CN"/>
              </w:rPr>
            </w:pPr>
            <w:r>
              <w:rPr>
                <w:rFonts w:eastAsia="MS Mincho"/>
                <w:lang w:eastAsia="zh-CN"/>
              </w:rPr>
              <w:t>ext. layer</w:t>
            </w:r>
          </w:p>
        </w:tc>
        <w:tc>
          <w:tcPr>
            <w:tcW w:w="720" w:type="dxa"/>
            <w:shd w:val="clear" w:color="auto" w:fill="D9D9D9"/>
            <w:vAlign w:val="center"/>
          </w:tcPr>
          <w:p w14:paraId="2EDEC60D" w14:textId="77777777" w:rsidR="00EF0E5C" w:rsidRDefault="00EF0E5C" w:rsidP="00D25980">
            <w:pPr>
              <w:pStyle w:val="TAH"/>
              <w:rPr>
                <w:rFonts w:eastAsia="MS Mincho"/>
                <w:lang w:eastAsia="zh-CN"/>
              </w:rPr>
            </w:pPr>
            <w:r>
              <w:rPr>
                <w:rFonts w:eastAsia="MS Mincho"/>
                <w:lang w:eastAsia="zh-CN"/>
              </w:rPr>
              <w:t>NO</w:t>
            </w:r>
          </w:p>
        </w:tc>
        <w:tc>
          <w:tcPr>
            <w:tcW w:w="905" w:type="dxa"/>
            <w:shd w:val="clear" w:color="auto" w:fill="D9D9D9"/>
            <w:vAlign w:val="center"/>
          </w:tcPr>
          <w:p w14:paraId="3360A55C" w14:textId="77777777" w:rsidR="00EF0E5C" w:rsidRDefault="00EF0E5C" w:rsidP="00D25980">
            <w:pPr>
              <w:pStyle w:val="TAH"/>
              <w:rPr>
                <w:rFonts w:eastAsia="MS Mincho"/>
                <w:lang w:eastAsia="zh-CN"/>
              </w:rPr>
            </w:pPr>
            <w:r>
              <w:rPr>
                <w:rFonts w:eastAsia="MS Mincho"/>
                <w:lang w:eastAsia="zh-CN"/>
              </w:rPr>
              <w:t>NO</w:t>
            </w:r>
          </w:p>
        </w:tc>
        <w:tc>
          <w:tcPr>
            <w:tcW w:w="814" w:type="dxa"/>
            <w:shd w:val="clear" w:color="auto" w:fill="D9D9D9"/>
            <w:vAlign w:val="center"/>
          </w:tcPr>
          <w:p w14:paraId="1DB47C96" w14:textId="77777777" w:rsidR="00EF0E5C" w:rsidRDefault="00EF0E5C" w:rsidP="00D25980">
            <w:pPr>
              <w:pStyle w:val="TAH"/>
              <w:rPr>
                <w:rFonts w:eastAsia="MS Mincho"/>
                <w:lang w:eastAsia="zh-CN"/>
              </w:rPr>
            </w:pPr>
            <w:r>
              <w:rPr>
                <w:rFonts w:eastAsia="MS Mincho"/>
                <w:lang w:eastAsia="zh-CN"/>
              </w:rPr>
              <w:t>NO</w:t>
            </w:r>
          </w:p>
        </w:tc>
        <w:tc>
          <w:tcPr>
            <w:tcW w:w="1026" w:type="dxa"/>
            <w:shd w:val="clear" w:color="auto" w:fill="D9D9D9"/>
            <w:vAlign w:val="center"/>
          </w:tcPr>
          <w:p w14:paraId="301C48E1" w14:textId="77777777" w:rsidR="00EF0E5C" w:rsidRPr="00AB464A" w:rsidRDefault="00EF0E5C" w:rsidP="00D25980">
            <w:pPr>
              <w:pStyle w:val="TAH"/>
              <w:rPr>
                <w:rFonts w:hint="eastAsia"/>
                <w:lang w:eastAsia="zh-CN"/>
              </w:rPr>
            </w:pPr>
            <w:r>
              <w:rPr>
                <w:rFonts w:eastAsia="MS Mincho"/>
                <w:lang w:eastAsia="zh-CN"/>
              </w:rPr>
              <w:t xml:space="preserve">SWB </w:t>
            </w:r>
            <w:r w:rsidRPr="002C07A5">
              <w:rPr>
                <w:rFonts w:hint="eastAsia"/>
                <w:lang w:eastAsia="zh-CN"/>
              </w:rPr>
              <w:t>TBE</w:t>
            </w:r>
          </w:p>
        </w:tc>
        <w:tc>
          <w:tcPr>
            <w:tcW w:w="814" w:type="dxa"/>
            <w:shd w:val="clear" w:color="auto" w:fill="D9D9D9"/>
            <w:vAlign w:val="center"/>
          </w:tcPr>
          <w:p w14:paraId="4824B708" w14:textId="77777777" w:rsidR="00EF0E5C" w:rsidRDefault="00EF0E5C" w:rsidP="00D25980">
            <w:pPr>
              <w:pStyle w:val="TAH"/>
              <w:rPr>
                <w:rFonts w:eastAsia="MS Mincho"/>
                <w:lang w:eastAsia="zh-CN"/>
              </w:rPr>
            </w:pPr>
            <w:r>
              <w:rPr>
                <w:rFonts w:eastAsia="MS Mincho"/>
                <w:lang w:eastAsia="zh-CN"/>
              </w:rPr>
              <w:t>IGF</w:t>
            </w:r>
          </w:p>
        </w:tc>
        <w:tc>
          <w:tcPr>
            <w:tcW w:w="816" w:type="dxa"/>
            <w:shd w:val="clear" w:color="auto" w:fill="D9D9D9"/>
            <w:vAlign w:val="center"/>
          </w:tcPr>
          <w:p w14:paraId="438E78D6" w14:textId="77777777" w:rsidR="00EF0E5C" w:rsidRPr="00AB464A" w:rsidRDefault="00EF0E5C" w:rsidP="00D25980">
            <w:pPr>
              <w:pStyle w:val="TAH"/>
              <w:rPr>
                <w:rFonts w:hint="eastAsia"/>
                <w:lang w:eastAsia="zh-CN"/>
              </w:rPr>
            </w:pPr>
            <w:r>
              <w:rPr>
                <w:rFonts w:eastAsia="MS Mincho"/>
                <w:lang w:eastAsia="zh-CN"/>
              </w:rPr>
              <w:t xml:space="preserve">FB </w:t>
            </w:r>
            <w:r w:rsidRPr="002C07A5">
              <w:rPr>
                <w:rFonts w:hint="eastAsia"/>
                <w:lang w:eastAsia="zh-CN"/>
              </w:rPr>
              <w:t>TBE</w:t>
            </w:r>
          </w:p>
        </w:tc>
      </w:tr>
      <w:tr w:rsidR="00EF0E5C" w:rsidRPr="00817163" w14:paraId="38A79034" w14:textId="77777777" w:rsidTr="00D25980">
        <w:trPr>
          <w:trHeight w:val="380"/>
          <w:jc w:val="center"/>
        </w:trPr>
        <w:tc>
          <w:tcPr>
            <w:tcW w:w="2307" w:type="dxa"/>
            <w:shd w:val="clear" w:color="auto" w:fill="auto"/>
            <w:vAlign w:val="center"/>
          </w:tcPr>
          <w:p w14:paraId="64B9D498" w14:textId="77777777" w:rsidR="00EF0E5C" w:rsidRPr="00817163" w:rsidRDefault="00EF0E5C" w:rsidP="00D25980">
            <w:pPr>
              <w:pStyle w:val="TAC"/>
              <w:rPr>
                <w:rFonts w:eastAsia="MS Mincho"/>
              </w:rPr>
            </w:pPr>
            <w:r>
              <w:rPr>
                <w:rFonts w:eastAsia="MS Mincho"/>
              </w:rPr>
              <w:t>Number of bits per frame</w:t>
            </w:r>
          </w:p>
        </w:tc>
        <w:tc>
          <w:tcPr>
            <w:tcW w:w="5095" w:type="dxa"/>
            <w:gridSpan w:val="6"/>
            <w:vAlign w:val="center"/>
          </w:tcPr>
          <w:p w14:paraId="481DC1FB" w14:textId="77777777" w:rsidR="00EF0E5C" w:rsidRDefault="00EF0E5C" w:rsidP="00D25980">
            <w:pPr>
              <w:pStyle w:val="TAC"/>
              <w:rPr>
                <w:rFonts w:eastAsia="MS Mincho"/>
                <w:lang w:eastAsia="zh-CN"/>
              </w:rPr>
            </w:pPr>
            <w:r>
              <w:rPr>
                <w:rFonts w:eastAsia="MS Mincho"/>
                <w:lang w:eastAsia="zh-CN"/>
              </w:rPr>
              <w:t>328</w:t>
            </w:r>
          </w:p>
        </w:tc>
      </w:tr>
      <w:tr w:rsidR="00EF0E5C" w:rsidRPr="00817163" w14:paraId="7DD5D55F" w14:textId="77777777" w:rsidTr="00D25980">
        <w:trPr>
          <w:trHeight w:val="380"/>
          <w:jc w:val="center"/>
        </w:trPr>
        <w:tc>
          <w:tcPr>
            <w:tcW w:w="2307" w:type="dxa"/>
            <w:shd w:val="clear" w:color="auto" w:fill="auto"/>
            <w:vAlign w:val="center"/>
          </w:tcPr>
          <w:p w14:paraId="0F53E273" w14:textId="77777777" w:rsidR="00EF0E5C" w:rsidRPr="00817163" w:rsidRDefault="00EF0E5C" w:rsidP="00D25980">
            <w:pPr>
              <w:pStyle w:val="TAC"/>
              <w:rPr>
                <w:rFonts w:eastAsia="MS Mincho"/>
              </w:rPr>
            </w:pPr>
            <w:r>
              <w:rPr>
                <w:rFonts w:eastAsia="MS Mincho"/>
              </w:rPr>
              <w:t>BW</w:t>
            </w:r>
          </w:p>
        </w:tc>
        <w:tc>
          <w:tcPr>
            <w:tcW w:w="5095" w:type="dxa"/>
            <w:gridSpan w:val="6"/>
            <w:vAlign w:val="center"/>
          </w:tcPr>
          <w:p w14:paraId="20231B2A" w14:textId="77777777" w:rsidR="00EF0E5C" w:rsidRDefault="00EF0E5C" w:rsidP="00D25980">
            <w:pPr>
              <w:pStyle w:val="TAC"/>
              <w:rPr>
                <w:rFonts w:eastAsia="MS Mincho"/>
                <w:lang w:eastAsia="zh-CN"/>
              </w:rPr>
            </w:pPr>
            <w:r>
              <w:rPr>
                <w:rFonts w:eastAsia="MS Mincho"/>
                <w:lang w:eastAsia="zh-CN"/>
              </w:rPr>
              <w:t>2</w:t>
            </w:r>
          </w:p>
        </w:tc>
      </w:tr>
      <w:tr w:rsidR="00EF0E5C" w:rsidRPr="00817163" w14:paraId="067114F5" w14:textId="77777777" w:rsidTr="00D25980">
        <w:trPr>
          <w:trHeight w:val="380"/>
          <w:jc w:val="center"/>
        </w:trPr>
        <w:tc>
          <w:tcPr>
            <w:tcW w:w="2307" w:type="dxa"/>
            <w:shd w:val="clear" w:color="auto" w:fill="auto"/>
            <w:vAlign w:val="center"/>
          </w:tcPr>
          <w:p w14:paraId="0F67A9C8" w14:textId="77777777" w:rsidR="00EF0E5C" w:rsidRDefault="00EF0E5C" w:rsidP="00D25980">
            <w:pPr>
              <w:pStyle w:val="TAC"/>
              <w:rPr>
                <w:rFonts w:eastAsia="MS Mincho"/>
              </w:rPr>
            </w:pPr>
            <w:r>
              <w:rPr>
                <w:rFonts w:eastAsia="MS Mincho"/>
              </w:rPr>
              <w:t>Reserved flag</w:t>
            </w:r>
          </w:p>
        </w:tc>
        <w:tc>
          <w:tcPr>
            <w:tcW w:w="5095" w:type="dxa"/>
            <w:gridSpan w:val="6"/>
            <w:vAlign w:val="center"/>
          </w:tcPr>
          <w:p w14:paraId="16E91255" w14:textId="77777777" w:rsidR="00EF0E5C" w:rsidRDefault="00EF0E5C" w:rsidP="00D25980">
            <w:pPr>
              <w:pStyle w:val="TAC"/>
              <w:rPr>
                <w:rFonts w:eastAsia="MS Mincho"/>
                <w:lang w:eastAsia="zh-CN"/>
              </w:rPr>
            </w:pPr>
            <w:r>
              <w:rPr>
                <w:rFonts w:eastAsia="MS Mincho"/>
                <w:lang w:eastAsia="zh-CN"/>
              </w:rPr>
              <w:t>1</w:t>
            </w:r>
          </w:p>
        </w:tc>
      </w:tr>
      <w:tr w:rsidR="00EF0E5C" w:rsidRPr="00817163" w14:paraId="25CAA9E3" w14:textId="77777777" w:rsidTr="00D25980">
        <w:trPr>
          <w:trHeight w:val="380"/>
          <w:jc w:val="center"/>
        </w:trPr>
        <w:tc>
          <w:tcPr>
            <w:tcW w:w="2307" w:type="dxa"/>
            <w:shd w:val="clear" w:color="auto" w:fill="auto"/>
            <w:vAlign w:val="center"/>
          </w:tcPr>
          <w:p w14:paraId="3B3DB8D2" w14:textId="77777777" w:rsidR="00EF0E5C" w:rsidRDefault="00EF0E5C" w:rsidP="00D25980">
            <w:pPr>
              <w:pStyle w:val="TAC"/>
              <w:rPr>
                <w:rFonts w:eastAsia="MS Mincho"/>
              </w:rPr>
            </w:pPr>
            <w:r>
              <w:rPr>
                <w:rFonts w:eastAsia="MS Mincho"/>
              </w:rPr>
              <w:t>CT</w:t>
            </w:r>
          </w:p>
        </w:tc>
        <w:tc>
          <w:tcPr>
            <w:tcW w:w="720" w:type="dxa"/>
            <w:vAlign w:val="center"/>
          </w:tcPr>
          <w:p w14:paraId="49E82482" w14:textId="77777777" w:rsidR="00EF0E5C" w:rsidRDefault="00EF0E5C" w:rsidP="00D25980">
            <w:pPr>
              <w:pStyle w:val="TAC"/>
              <w:rPr>
                <w:rFonts w:eastAsia="MS Mincho"/>
                <w:lang w:eastAsia="zh-CN"/>
              </w:rPr>
            </w:pPr>
            <w:r>
              <w:rPr>
                <w:rFonts w:eastAsia="MS Mincho"/>
                <w:lang w:eastAsia="zh-CN"/>
              </w:rPr>
              <w:t>3</w:t>
            </w:r>
          </w:p>
        </w:tc>
        <w:tc>
          <w:tcPr>
            <w:tcW w:w="905" w:type="dxa"/>
            <w:vAlign w:val="center"/>
          </w:tcPr>
          <w:p w14:paraId="69CD6F5B" w14:textId="77777777" w:rsidR="00EF0E5C" w:rsidRDefault="00EF0E5C" w:rsidP="00D25980">
            <w:pPr>
              <w:pStyle w:val="TAC"/>
              <w:rPr>
                <w:rFonts w:eastAsia="MS Mincho"/>
                <w:lang w:eastAsia="zh-CN"/>
              </w:rPr>
            </w:pPr>
            <w:r>
              <w:rPr>
                <w:rFonts w:eastAsia="MS Mincho"/>
                <w:lang w:eastAsia="zh-CN"/>
              </w:rPr>
              <w:t>4</w:t>
            </w:r>
          </w:p>
        </w:tc>
        <w:tc>
          <w:tcPr>
            <w:tcW w:w="814" w:type="dxa"/>
            <w:vAlign w:val="center"/>
          </w:tcPr>
          <w:p w14:paraId="0935F7FD" w14:textId="77777777" w:rsidR="00EF0E5C" w:rsidRDefault="00EF0E5C" w:rsidP="00D25980">
            <w:pPr>
              <w:pStyle w:val="TAC"/>
              <w:rPr>
                <w:rFonts w:eastAsia="MS Mincho"/>
                <w:lang w:eastAsia="zh-CN"/>
              </w:rPr>
            </w:pPr>
            <w:r>
              <w:rPr>
                <w:rFonts w:eastAsia="MS Mincho"/>
                <w:lang w:eastAsia="zh-CN"/>
              </w:rPr>
              <w:t>2</w:t>
            </w:r>
          </w:p>
        </w:tc>
        <w:tc>
          <w:tcPr>
            <w:tcW w:w="1026" w:type="dxa"/>
            <w:vAlign w:val="center"/>
          </w:tcPr>
          <w:p w14:paraId="76775709" w14:textId="77777777" w:rsidR="00EF0E5C" w:rsidRDefault="00EF0E5C" w:rsidP="00D25980">
            <w:pPr>
              <w:pStyle w:val="TAC"/>
              <w:rPr>
                <w:rFonts w:eastAsia="MS Mincho"/>
                <w:lang w:eastAsia="zh-CN"/>
              </w:rPr>
            </w:pPr>
            <w:r>
              <w:rPr>
                <w:rFonts w:eastAsia="MS Mincho"/>
                <w:lang w:eastAsia="zh-CN"/>
              </w:rPr>
              <w:t>3</w:t>
            </w:r>
          </w:p>
        </w:tc>
        <w:tc>
          <w:tcPr>
            <w:tcW w:w="814" w:type="dxa"/>
            <w:vAlign w:val="center"/>
          </w:tcPr>
          <w:p w14:paraId="5B52E1F7" w14:textId="77777777" w:rsidR="00EF0E5C" w:rsidRDefault="00EF0E5C" w:rsidP="00D25980">
            <w:pPr>
              <w:pStyle w:val="TAC"/>
              <w:rPr>
                <w:rFonts w:eastAsia="MS Mincho"/>
                <w:lang w:eastAsia="zh-CN"/>
              </w:rPr>
            </w:pPr>
            <w:r>
              <w:rPr>
                <w:rFonts w:eastAsia="MS Mincho"/>
                <w:lang w:eastAsia="zh-CN"/>
              </w:rPr>
              <w:t>4</w:t>
            </w:r>
          </w:p>
        </w:tc>
        <w:tc>
          <w:tcPr>
            <w:tcW w:w="816" w:type="dxa"/>
            <w:vAlign w:val="center"/>
          </w:tcPr>
          <w:p w14:paraId="15B39793" w14:textId="77777777" w:rsidR="00EF0E5C" w:rsidRDefault="00EF0E5C" w:rsidP="00D25980">
            <w:pPr>
              <w:pStyle w:val="TAC"/>
              <w:rPr>
                <w:rFonts w:eastAsia="MS Mincho"/>
                <w:lang w:eastAsia="zh-CN"/>
              </w:rPr>
            </w:pPr>
            <w:r>
              <w:rPr>
                <w:rFonts w:eastAsia="MS Mincho"/>
                <w:lang w:eastAsia="zh-CN"/>
              </w:rPr>
              <w:t>3</w:t>
            </w:r>
          </w:p>
        </w:tc>
      </w:tr>
      <w:tr w:rsidR="00EF0E5C" w:rsidRPr="00817163" w14:paraId="64058B06" w14:textId="77777777" w:rsidTr="00D25980">
        <w:trPr>
          <w:trHeight w:val="380"/>
          <w:jc w:val="center"/>
        </w:trPr>
        <w:tc>
          <w:tcPr>
            <w:tcW w:w="2307" w:type="dxa"/>
            <w:shd w:val="clear" w:color="auto" w:fill="auto"/>
            <w:vAlign w:val="center"/>
          </w:tcPr>
          <w:p w14:paraId="6AE427E1" w14:textId="77777777" w:rsidR="00EF0E5C" w:rsidRPr="00817163" w:rsidRDefault="00EF0E5C" w:rsidP="00D25980">
            <w:pPr>
              <w:pStyle w:val="TAC"/>
              <w:rPr>
                <w:rFonts w:eastAsia="MS Mincho"/>
              </w:rPr>
            </w:pPr>
            <w:r>
              <w:rPr>
                <w:rFonts w:eastAsia="MS Mincho"/>
              </w:rPr>
              <w:t>core bits</w:t>
            </w:r>
          </w:p>
        </w:tc>
        <w:tc>
          <w:tcPr>
            <w:tcW w:w="720" w:type="dxa"/>
            <w:vAlign w:val="center"/>
          </w:tcPr>
          <w:p w14:paraId="4DDAC857" w14:textId="77777777" w:rsidR="00EF0E5C" w:rsidRPr="00DE45D4" w:rsidRDefault="00EF0E5C" w:rsidP="00D25980">
            <w:pPr>
              <w:pStyle w:val="TAC"/>
              <w:rPr>
                <w:rFonts w:eastAsia="MS Mincho"/>
              </w:rPr>
            </w:pPr>
            <w:r>
              <w:rPr>
                <w:rFonts w:eastAsia="MS Mincho"/>
              </w:rPr>
              <w:t>322</w:t>
            </w:r>
          </w:p>
        </w:tc>
        <w:tc>
          <w:tcPr>
            <w:tcW w:w="905" w:type="dxa"/>
            <w:vAlign w:val="center"/>
          </w:tcPr>
          <w:p w14:paraId="5D449722" w14:textId="77777777" w:rsidR="00EF0E5C" w:rsidRPr="00DE45D4" w:rsidRDefault="00EF0E5C" w:rsidP="00D25980">
            <w:pPr>
              <w:pStyle w:val="TAC"/>
              <w:rPr>
                <w:rFonts w:eastAsia="MS Mincho"/>
              </w:rPr>
            </w:pPr>
            <w:r>
              <w:rPr>
                <w:rFonts w:eastAsia="MS Mincho"/>
              </w:rPr>
              <w:t>321</w:t>
            </w:r>
          </w:p>
        </w:tc>
        <w:tc>
          <w:tcPr>
            <w:tcW w:w="814" w:type="dxa"/>
            <w:vAlign w:val="center"/>
          </w:tcPr>
          <w:p w14:paraId="2B66D1EA" w14:textId="77777777" w:rsidR="00EF0E5C" w:rsidRDefault="00EF0E5C" w:rsidP="00D25980">
            <w:pPr>
              <w:pStyle w:val="TAC"/>
              <w:rPr>
                <w:rFonts w:eastAsia="MS Mincho"/>
              </w:rPr>
            </w:pPr>
            <w:r>
              <w:rPr>
                <w:rFonts w:eastAsia="MS Mincho"/>
              </w:rPr>
              <w:t>323</w:t>
            </w:r>
          </w:p>
        </w:tc>
        <w:tc>
          <w:tcPr>
            <w:tcW w:w="1026" w:type="dxa"/>
            <w:vAlign w:val="center"/>
          </w:tcPr>
          <w:p w14:paraId="228FBA54" w14:textId="77777777" w:rsidR="00EF0E5C" w:rsidRDefault="00EF0E5C" w:rsidP="00D25980">
            <w:pPr>
              <w:pStyle w:val="TAC"/>
              <w:rPr>
                <w:rFonts w:eastAsia="MS Mincho"/>
              </w:rPr>
            </w:pPr>
            <w:r>
              <w:rPr>
                <w:rFonts w:eastAsia="MS Mincho"/>
              </w:rPr>
              <w:t>286</w:t>
            </w:r>
          </w:p>
        </w:tc>
        <w:tc>
          <w:tcPr>
            <w:tcW w:w="814" w:type="dxa"/>
            <w:vMerge w:val="restart"/>
            <w:vAlign w:val="center"/>
          </w:tcPr>
          <w:p w14:paraId="7EEBE474" w14:textId="77777777" w:rsidR="00EF0E5C" w:rsidRDefault="00EF0E5C" w:rsidP="00D25980">
            <w:pPr>
              <w:pStyle w:val="TAC"/>
              <w:rPr>
                <w:rFonts w:eastAsia="MS Mincho"/>
              </w:rPr>
            </w:pPr>
            <w:r>
              <w:rPr>
                <w:rFonts w:eastAsia="MS Mincho"/>
              </w:rPr>
              <w:t>321</w:t>
            </w:r>
          </w:p>
        </w:tc>
        <w:tc>
          <w:tcPr>
            <w:tcW w:w="816" w:type="dxa"/>
            <w:vAlign w:val="center"/>
          </w:tcPr>
          <w:p w14:paraId="3AA84255" w14:textId="77777777" w:rsidR="00EF0E5C" w:rsidRPr="00AB464A" w:rsidRDefault="00EF0E5C" w:rsidP="00D25980">
            <w:pPr>
              <w:pStyle w:val="TAC"/>
              <w:rPr>
                <w:rFonts w:hint="eastAsia"/>
                <w:lang w:eastAsia="zh-CN"/>
              </w:rPr>
            </w:pPr>
            <w:r>
              <w:rPr>
                <w:rFonts w:eastAsia="MS Mincho"/>
              </w:rPr>
              <w:t>28</w:t>
            </w:r>
            <w:r w:rsidRPr="002C07A5">
              <w:rPr>
                <w:rFonts w:hint="eastAsia"/>
                <w:lang w:eastAsia="zh-CN"/>
              </w:rPr>
              <w:t>7</w:t>
            </w:r>
          </w:p>
        </w:tc>
      </w:tr>
      <w:tr w:rsidR="00EF0E5C" w:rsidRPr="00817163" w14:paraId="6409CF82" w14:textId="77777777" w:rsidTr="00D25980">
        <w:trPr>
          <w:trHeight w:val="380"/>
          <w:jc w:val="center"/>
        </w:trPr>
        <w:tc>
          <w:tcPr>
            <w:tcW w:w="2307" w:type="dxa"/>
            <w:shd w:val="clear" w:color="auto" w:fill="auto"/>
            <w:vAlign w:val="center"/>
          </w:tcPr>
          <w:p w14:paraId="43B33E58" w14:textId="77777777" w:rsidR="00EF0E5C" w:rsidRDefault="00EF0E5C" w:rsidP="00D25980">
            <w:pPr>
              <w:pStyle w:val="TAC"/>
              <w:rPr>
                <w:rFonts w:eastAsia="MS Mincho"/>
              </w:rPr>
            </w:pPr>
            <w:r w:rsidRPr="002C07A5">
              <w:rPr>
                <w:rFonts w:hint="eastAsia"/>
                <w:lang w:eastAsia="zh-CN"/>
              </w:rPr>
              <w:t xml:space="preserve">SWB </w:t>
            </w:r>
            <w:r>
              <w:rPr>
                <w:rFonts w:eastAsia="MS Mincho"/>
              </w:rPr>
              <w:t>ext. layer bits</w:t>
            </w:r>
          </w:p>
        </w:tc>
        <w:tc>
          <w:tcPr>
            <w:tcW w:w="720" w:type="dxa"/>
            <w:vAlign w:val="center"/>
          </w:tcPr>
          <w:p w14:paraId="4E6B95A7" w14:textId="77777777" w:rsidR="00EF0E5C" w:rsidRPr="00DE45D4" w:rsidRDefault="00EF0E5C" w:rsidP="00D25980">
            <w:pPr>
              <w:pStyle w:val="TAC"/>
              <w:rPr>
                <w:rFonts w:eastAsia="MS Mincho"/>
              </w:rPr>
            </w:pPr>
          </w:p>
        </w:tc>
        <w:tc>
          <w:tcPr>
            <w:tcW w:w="905" w:type="dxa"/>
            <w:vAlign w:val="center"/>
          </w:tcPr>
          <w:p w14:paraId="1058FFC9" w14:textId="77777777" w:rsidR="00EF0E5C" w:rsidRPr="00DE45D4" w:rsidRDefault="00EF0E5C" w:rsidP="00D25980">
            <w:pPr>
              <w:pStyle w:val="TAC"/>
              <w:rPr>
                <w:rFonts w:eastAsia="MS Mincho"/>
              </w:rPr>
            </w:pPr>
          </w:p>
        </w:tc>
        <w:tc>
          <w:tcPr>
            <w:tcW w:w="814" w:type="dxa"/>
            <w:vAlign w:val="center"/>
          </w:tcPr>
          <w:p w14:paraId="41598CE0" w14:textId="77777777" w:rsidR="00EF0E5C" w:rsidRPr="00DE45D4" w:rsidRDefault="00EF0E5C" w:rsidP="00D25980">
            <w:pPr>
              <w:pStyle w:val="TAC"/>
              <w:rPr>
                <w:rFonts w:eastAsia="MS Mincho"/>
              </w:rPr>
            </w:pPr>
          </w:p>
        </w:tc>
        <w:tc>
          <w:tcPr>
            <w:tcW w:w="1026" w:type="dxa"/>
            <w:vAlign w:val="center"/>
          </w:tcPr>
          <w:p w14:paraId="237E3276" w14:textId="77777777" w:rsidR="00EF0E5C" w:rsidRPr="00DE45D4" w:rsidRDefault="00EF0E5C" w:rsidP="00D25980">
            <w:pPr>
              <w:pStyle w:val="TAC"/>
              <w:rPr>
                <w:rFonts w:eastAsia="MS Mincho"/>
              </w:rPr>
            </w:pPr>
            <w:r>
              <w:rPr>
                <w:rFonts w:eastAsia="MS Mincho"/>
              </w:rPr>
              <w:t>33</w:t>
            </w:r>
          </w:p>
        </w:tc>
        <w:tc>
          <w:tcPr>
            <w:tcW w:w="814" w:type="dxa"/>
            <w:vMerge/>
            <w:vAlign w:val="center"/>
          </w:tcPr>
          <w:p w14:paraId="3B629E7A" w14:textId="77777777" w:rsidR="00EF0E5C" w:rsidRPr="00DE45D4" w:rsidRDefault="00EF0E5C" w:rsidP="00D25980">
            <w:pPr>
              <w:pStyle w:val="TAC"/>
              <w:rPr>
                <w:rFonts w:eastAsia="MS Mincho"/>
              </w:rPr>
            </w:pPr>
          </w:p>
        </w:tc>
        <w:tc>
          <w:tcPr>
            <w:tcW w:w="816" w:type="dxa"/>
            <w:vAlign w:val="center"/>
          </w:tcPr>
          <w:p w14:paraId="51667E58" w14:textId="77777777" w:rsidR="00EF0E5C" w:rsidRPr="00AB464A" w:rsidRDefault="00EF0E5C" w:rsidP="00D25980">
            <w:pPr>
              <w:pStyle w:val="TAC"/>
              <w:rPr>
                <w:rFonts w:hint="eastAsia"/>
                <w:lang w:eastAsia="zh-CN"/>
              </w:rPr>
            </w:pPr>
            <w:r w:rsidRPr="002C07A5">
              <w:rPr>
                <w:rFonts w:hint="eastAsia"/>
                <w:lang w:eastAsia="zh-CN"/>
              </w:rPr>
              <w:t>31</w:t>
            </w:r>
          </w:p>
        </w:tc>
      </w:tr>
      <w:tr w:rsidR="00EF0E5C" w:rsidRPr="00817163" w14:paraId="6A9D5A32" w14:textId="77777777" w:rsidTr="00D25980">
        <w:trPr>
          <w:trHeight w:val="380"/>
          <w:jc w:val="center"/>
        </w:trPr>
        <w:tc>
          <w:tcPr>
            <w:tcW w:w="2307" w:type="dxa"/>
            <w:shd w:val="clear" w:color="auto" w:fill="auto"/>
            <w:vAlign w:val="center"/>
          </w:tcPr>
          <w:p w14:paraId="676A8A63" w14:textId="77777777" w:rsidR="00EF0E5C" w:rsidRPr="00AB464A" w:rsidRDefault="00EF0E5C" w:rsidP="00D25980">
            <w:pPr>
              <w:pStyle w:val="TAC"/>
              <w:rPr>
                <w:rFonts w:hint="eastAsia"/>
                <w:lang w:eastAsia="zh-CN"/>
              </w:rPr>
            </w:pPr>
            <w:r w:rsidRPr="002C07A5">
              <w:rPr>
                <w:rFonts w:hint="eastAsia"/>
                <w:lang w:eastAsia="zh-CN"/>
              </w:rPr>
              <w:t>FB ext. layer bits</w:t>
            </w:r>
          </w:p>
        </w:tc>
        <w:tc>
          <w:tcPr>
            <w:tcW w:w="720" w:type="dxa"/>
            <w:vAlign w:val="center"/>
          </w:tcPr>
          <w:p w14:paraId="7D4BE1D6" w14:textId="77777777" w:rsidR="00EF0E5C" w:rsidRPr="00DE45D4" w:rsidRDefault="00EF0E5C" w:rsidP="00D25980">
            <w:pPr>
              <w:pStyle w:val="TAC"/>
              <w:rPr>
                <w:rFonts w:eastAsia="MS Mincho"/>
              </w:rPr>
            </w:pPr>
          </w:p>
        </w:tc>
        <w:tc>
          <w:tcPr>
            <w:tcW w:w="905" w:type="dxa"/>
            <w:vAlign w:val="center"/>
          </w:tcPr>
          <w:p w14:paraId="6323C1D5" w14:textId="77777777" w:rsidR="00EF0E5C" w:rsidRPr="00DE45D4" w:rsidRDefault="00EF0E5C" w:rsidP="00D25980">
            <w:pPr>
              <w:pStyle w:val="TAC"/>
              <w:rPr>
                <w:rFonts w:eastAsia="MS Mincho"/>
              </w:rPr>
            </w:pPr>
          </w:p>
        </w:tc>
        <w:tc>
          <w:tcPr>
            <w:tcW w:w="814" w:type="dxa"/>
            <w:vAlign w:val="center"/>
          </w:tcPr>
          <w:p w14:paraId="6DCFE237" w14:textId="77777777" w:rsidR="00EF0E5C" w:rsidRPr="00DE45D4" w:rsidRDefault="00EF0E5C" w:rsidP="00D25980">
            <w:pPr>
              <w:pStyle w:val="TAC"/>
              <w:rPr>
                <w:rFonts w:eastAsia="MS Mincho"/>
              </w:rPr>
            </w:pPr>
          </w:p>
        </w:tc>
        <w:tc>
          <w:tcPr>
            <w:tcW w:w="1026" w:type="dxa"/>
            <w:vAlign w:val="center"/>
          </w:tcPr>
          <w:p w14:paraId="5B265004" w14:textId="77777777" w:rsidR="00EF0E5C" w:rsidRDefault="00EF0E5C" w:rsidP="00D25980">
            <w:pPr>
              <w:pStyle w:val="TAC"/>
              <w:rPr>
                <w:rFonts w:eastAsia="MS Mincho"/>
              </w:rPr>
            </w:pPr>
          </w:p>
        </w:tc>
        <w:tc>
          <w:tcPr>
            <w:tcW w:w="814" w:type="dxa"/>
            <w:vAlign w:val="center"/>
          </w:tcPr>
          <w:p w14:paraId="67D882FE" w14:textId="77777777" w:rsidR="00EF0E5C" w:rsidRPr="00DE45D4" w:rsidRDefault="00EF0E5C" w:rsidP="00D25980">
            <w:pPr>
              <w:pStyle w:val="TAC"/>
              <w:rPr>
                <w:rFonts w:eastAsia="MS Mincho"/>
              </w:rPr>
            </w:pPr>
          </w:p>
        </w:tc>
        <w:tc>
          <w:tcPr>
            <w:tcW w:w="816" w:type="dxa"/>
            <w:vAlign w:val="center"/>
          </w:tcPr>
          <w:p w14:paraId="7826266F" w14:textId="77777777" w:rsidR="00EF0E5C" w:rsidRPr="00AB464A" w:rsidRDefault="00EF0E5C" w:rsidP="00D25980">
            <w:pPr>
              <w:pStyle w:val="TAC"/>
              <w:rPr>
                <w:rFonts w:hint="eastAsia"/>
                <w:lang w:eastAsia="zh-CN"/>
              </w:rPr>
            </w:pPr>
            <w:r w:rsidRPr="002C07A5">
              <w:rPr>
                <w:rFonts w:hint="eastAsia"/>
                <w:lang w:eastAsia="zh-CN"/>
              </w:rPr>
              <w:t>4</w:t>
            </w:r>
          </w:p>
        </w:tc>
      </w:tr>
      <w:tr w:rsidR="00EF0E5C" w:rsidRPr="00817163" w14:paraId="2A40EA92" w14:textId="77777777" w:rsidTr="00D25980">
        <w:trPr>
          <w:trHeight w:val="380"/>
          <w:jc w:val="center"/>
        </w:trPr>
        <w:tc>
          <w:tcPr>
            <w:tcW w:w="2307" w:type="dxa"/>
            <w:shd w:val="clear" w:color="auto" w:fill="auto"/>
            <w:vAlign w:val="center"/>
          </w:tcPr>
          <w:p w14:paraId="319A2354" w14:textId="77777777" w:rsidR="00EF0E5C" w:rsidRDefault="00EF0E5C" w:rsidP="00D25980">
            <w:pPr>
              <w:pStyle w:val="TAC"/>
              <w:rPr>
                <w:rFonts w:eastAsia="MS Mincho"/>
              </w:rPr>
            </w:pPr>
            <w:r>
              <w:rPr>
                <w:rFonts w:eastAsia="MS Mincho"/>
              </w:rPr>
              <w:t>Padding bits</w:t>
            </w:r>
          </w:p>
        </w:tc>
        <w:tc>
          <w:tcPr>
            <w:tcW w:w="720" w:type="dxa"/>
            <w:vAlign w:val="center"/>
          </w:tcPr>
          <w:p w14:paraId="014A2E54" w14:textId="77777777" w:rsidR="00EF0E5C" w:rsidRPr="00DE45D4" w:rsidRDefault="00EF0E5C" w:rsidP="00D25980">
            <w:pPr>
              <w:pStyle w:val="TAC"/>
              <w:rPr>
                <w:rFonts w:eastAsia="MS Mincho"/>
              </w:rPr>
            </w:pPr>
          </w:p>
        </w:tc>
        <w:tc>
          <w:tcPr>
            <w:tcW w:w="905" w:type="dxa"/>
            <w:vAlign w:val="center"/>
          </w:tcPr>
          <w:p w14:paraId="15DFF3B5" w14:textId="77777777" w:rsidR="00EF0E5C" w:rsidRPr="00DE45D4" w:rsidRDefault="00EF0E5C" w:rsidP="00D25980">
            <w:pPr>
              <w:pStyle w:val="TAC"/>
              <w:rPr>
                <w:rFonts w:eastAsia="MS Mincho"/>
              </w:rPr>
            </w:pPr>
          </w:p>
        </w:tc>
        <w:tc>
          <w:tcPr>
            <w:tcW w:w="814" w:type="dxa"/>
            <w:vAlign w:val="center"/>
          </w:tcPr>
          <w:p w14:paraId="4B951A28" w14:textId="77777777" w:rsidR="00EF0E5C" w:rsidRPr="00DE45D4" w:rsidRDefault="00EF0E5C" w:rsidP="00D25980">
            <w:pPr>
              <w:pStyle w:val="TAC"/>
              <w:rPr>
                <w:rFonts w:eastAsia="MS Mincho"/>
              </w:rPr>
            </w:pPr>
          </w:p>
        </w:tc>
        <w:tc>
          <w:tcPr>
            <w:tcW w:w="1026" w:type="dxa"/>
            <w:vAlign w:val="center"/>
          </w:tcPr>
          <w:p w14:paraId="321946BD" w14:textId="77777777" w:rsidR="00EF0E5C" w:rsidRDefault="00EF0E5C" w:rsidP="00D25980">
            <w:pPr>
              <w:pStyle w:val="TAC"/>
              <w:rPr>
                <w:rFonts w:eastAsia="MS Mincho"/>
              </w:rPr>
            </w:pPr>
            <w:r>
              <w:rPr>
                <w:rFonts w:eastAsia="MS Mincho"/>
              </w:rPr>
              <w:t>3</w:t>
            </w:r>
          </w:p>
        </w:tc>
        <w:tc>
          <w:tcPr>
            <w:tcW w:w="814" w:type="dxa"/>
            <w:vAlign w:val="center"/>
          </w:tcPr>
          <w:p w14:paraId="0EBB867F" w14:textId="77777777" w:rsidR="00EF0E5C" w:rsidRPr="00DE45D4" w:rsidRDefault="00EF0E5C" w:rsidP="00D25980">
            <w:pPr>
              <w:pStyle w:val="TAC"/>
              <w:rPr>
                <w:rFonts w:eastAsia="MS Mincho"/>
              </w:rPr>
            </w:pPr>
          </w:p>
        </w:tc>
        <w:tc>
          <w:tcPr>
            <w:tcW w:w="816" w:type="dxa"/>
            <w:vAlign w:val="center"/>
          </w:tcPr>
          <w:p w14:paraId="4B2374B4" w14:textId="77777777" w:rsidR="00EF0E5C" w:rsidRPr="00DE45D4" w:rsidRDefault="00EF0E5C" w:rsidP="00D25980">
            <w:pPr>
              <w:pStyle w:val="TAC"/>
              <w:rPr>
                <w:rFonts w:eastAsia="MS Mincho"/>
              </w:rPr>
            </w:pPr>
          </w:p>
        </w:tc>
      </w:tr>
    </w:tbl>
    <w:p w14:paraId="177399F7" w14:textId="77777777" w:rsidR="00EF0E5C" w:rsidRDefault="00EF0E5C" w:rsidP="00EF0E5C">
      <w:pPr>
        <w:rPr>
          <w:rFonts w:eastAsia="MS Mincho"/>
          <w:lang w:eastAsia="zh-CN"/>
        </w:rPr>
      </w:pPr>
    </w:p>
    <w:p w14:paraId="48E651AD" w14:textId="77777777" w:rsidR="00EF0E5C" w:rsidRPr="00817163" w:rsidRDefault="00EF0E5C" w:rsidP="00EF0E5C">
      <w:pPr>
        <w:pStyle w:val="TH"/>
        <w:rPr>
          <w:rFonts w:eastAsia="MS Mincho" w:hint="eastAsia"/>
        </w:rPr>
      </w:pPr>
      <w:r w:rsidRPr="00817163">
        <w:rPr>
          <w:rFonts w:eastAsia="MS Mincho"/>
        </w:rPr>
        <w:t xml:space="preserve">Table </w:t>
      </w:r>
      <w:r w:rsidRPr="00817163">
        <w:rPr>
          <w:rFonts w:eastAsia="MS Mincho"/>
        </w:rPr>
        <w:fldChar w:fldCharType="begin"/>
      </w:r>
      <w:r w:rsidRPr="00817163">
        <w:rPr>
          <w:rFonts w:eastAsia="MS Mincho"/>
        </w:rPr>
        <w:instrText xml:space="preserve"> </w:instrText>
      </w:r>
      <w:r>
        <w:rPr>
          <w:rFonts w:eastAsia="MS Mincho"/>
        </w:rPr>
        <w:instrText>SEQ</w:instrText>
      </w:r>
      <w:r w:rsidRPr="00817163">
        <w:rPr>
          <w:rFonts w:eastAsia="MS Mincho"/>
        </w:rPr>
        <w:instrText xml:space="preserve"> Table \* ARABIC </w:instrText>
      </w:r>
      <w:r w:rsidRPr="00817163">
        <w:rPr>
          <w:rFonts w:eastAsia="MS Mincho"/>
        </w:rPr>
        <w:fldChar w:fldCharType="separate"/>
      </w:r>
      <w:r>
        <w:rPr>
          <w:rFonts w:eastAsia="MS Mincho"/>
          <w:noProof/>
        </w:rPr>
        <w:t>182</w:t>
      </w:r>
      <w:r w:rsidRPr="00817163">
        <w:rPr>
          <w:rFonts w:eastAsia="MS Mincho"/>
        </w:rPr>
        <w:fldChar w:fldCharType="end"/>
      </w:r>
      <w:r w:rsidRPr="00817163">
        <w:rPr>
          <w:rFonts w:eastAsia="Malgun Gothic" w:hint="eastAsia"/>
          <w:lang w:eastAsia="ko-KR"/>
        </w:rPr>
        <w:t>:</w:t>
      </w:r>
      <w:r w:rsidRPr="00817163">
        <w:rPr>
          <w:rFonts w:eastAsia="MS Mincho" w:hint="eastAsia"/>
        </w:rPr>
        <w:t xml:space="preserve"> </w:t>
      </w:r>
      <w:r>
        <w:rPr>
          <w:rFonts w:eastAsia="MS Mincho"/>
        </w:rPr>
        <w:t>Bit allocation at 24.4 kbps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797"/>
        <w:gridCol w:w="696"/>
        <w:gridCol w:w="850"/>
        <w:gridCol w:w="992"/>
        <w:gridCol w:w="717"/>
        <w:gridCol w:w="973"/>
        <w:tblGridChange w:id="97">
          <w:tblGrid>
            <w:gridCol w:w="2307"/>
            <w:gridCol w:w="797"/>
            <w:gridCol w:w="696"/>
            <w:gridCol w:w="850"/>
            <w:gridCol w:w="992"/>
            <w:gridCol w:w="717"/>
            <w:gridCol w:w="973"/>
          </w:tblGrid>
        </w:tblGridChange>
      </w:tblGrid>
      <w:tr w:rsidR="00EF0E5C" w:rsidRPr="00817163" w14:paraId="6AA7FF6F" w14:textId="77777777" w:rsidTr="00D25980">
        <w:trPr>
          <w:trHeight w:val="380"/>
          <w:jc w:val="center"/>
        </w:trPr>
        <w:tc>
          <w:tcPr>
            <w:tcW w:w="2307" w:type="dxa"/>
            <w:shd w:val="clear" w:color="auto" w:fill="D9D9D9"/>
            <w:vAlign w:val="center"/>
          </w:tcPr>
          <w:p w14:paraId="46D8357C" w14:textId="77777777" w:rsidR="00EF0E5C" w:rsidRPr="00817163" w:rsidRDefault="00EF0E5C" w:rsidP="00D25980">
            <w:pPr>
              <w:pStyle w:val="TAH"/>
              <w:rPr>
                <w:rFonts w:eastAsia="MS Mincho" w:hint="eastAsia"/>
                <w:lang w:eastAsia="zh-CN"/>
              </w:rPr>
            </w:pPr>
            <w:r>
              <w:rPr>
                <w:rFonts w:eastAsia="MS Mincho"/>
                <w:lang w:eastAsia="zh-CN"/>
              </w:rPr>
              <w:t>Description</w:t>
            </w:r>
          </w:p>
        </w:tc>
        <w:tc>
          <w:tcPr>
            <w:tcW w:w="5025" w:type="dxa"/>
            <w:gridSpan w:val="6"/>
            <w:shd w:val="clear" w:color="auto" w:fill="D9D9D9"/>
            <w:vAlign w:val="center"/>
          </w:tcPr>
          <w:p w14:paraId="6F88B581" w14:textId="77777777" w:rsidR="00EF0E5C" w:rsidRDefault="00EF0E5C" w:rsidP="00D25980">
            <w:pPr>
              <w:pStyle w:val="TAH"/>
              <w:rPr>
                <w:rFonts w:eastAsia="MS Mincho"/>
                <w:lang w:eastAsia="zh-CN"/>
              </w:rPr>
            </w:pPr>
            <w:r>
              <w:rPr>
                <w:rFonts w:eastAsia="MS Mincho"/>
                <w:lang w:eastAsia="zh-CN"/>
              </w:rPr>
              <w:t>24.4</w:t>
            </w:r>
          </w:p>
        </w:tc>
      </w:tr>
      <w:tr w:rsidR="00EF0E5C" w:rsidRPr="00817163" w14:paraId="1CC09319" w14:textId="77777777" w:rsidTr="00D25980">
        <w:trPr>
          <w:trHeight w:val="380"/>
          <w:jc w:val="center"/>
        </w:trPr>
        <w:tc>
          <w:tcPr>
            <w:tcW w:w="2307" w:type="dxa"/>
            <w:shd w:val="clear" w:color="auto" w:fill="D9D9D9"/>
            <w:vAlign w:val="center"/>
          </w:tcPr>
          <w:p w14:paraId="49FF42FB" w14:textId="77777777" w:rsidR="00EF0E5C" w:rsidRDefault="00EF0E5C" w:rsidP="00D25980">
            <w:pPr>
              <w:pStyle w:val="TAH"/>
              <w:rPr>
                <w:rFonts w:eastAsia="MS Mincho"/>
                <w:lang w:eastAsia="zh-CN"/>
              </w:rPr>
            </w:pPr>
            <w:r>
              <w:rPr>
                <w:rFonts w:eastAsia="MS Mincho"/>
                <w:lang w:eastAsia="zh-CN"/>
              </w:rPr>
              <w:t>core</w:t>
            </w:r>
          </w:p>
        </w:tc>
        <w:tc>
          <w:tcPr>
            <w:tcW w:w="797" w:type="dxa"/>
            <w:shd w:val="clear" w:color="auto" w:fill="D9D9D9"/>
            <w:vAlign w:val="center"/>
          </w:tcPr>
          <w:p w14:paraId="60B9621C" w14:textId="77777777" w:rsidR="00EF0E5C" w:rsidRDefault="00EF0E5C" w:rsidP="00D25980">
            <w:pPr>
              <w:pStyle w:val="TAH"/>
              <w:rPr>
                <w:rFonts w:eastAsia="MS Mincho"/>
                <w:lang w:eastAsia="zh-CN"/>
              </w:rPr>
            </w:pPr>
            <w:r>
              <w:rPr>
                <w:rFonts w:eastAsia="MS Mincho"/>
                <w:lang w:eastAsia="zh-CN"/>
              </w:rPr>
              <w:t>CELP</w:t>
            </w:r>
          </w:p>
        </w:tc>
        <w:tc>
          <w:tcPr>
            <w:tcW w:w="696" w:type="dxa"/>
            <w:shd w:val="clear" w:color="auto" w:fill="D9D9D9"/>
            <w:vAlign w:val="center"/>
          </w:tcPr>
          <w:p w14:paraId="42F5BE96" w14:textId="77777777" w:rsidR="00EF0E5C" w:rsidRDefault="00EF0E5C" w:rsidP="00D25980">
            <w:pPr>
              <w:pStyle w:val="TAH"/>
              <w:rPr>
                <w:rFonts w:eastAsia="MS Mincho"/>
                <w:lang w:eastAsia="zh-CN"/>
              </w:rPr>
            </w:pPr>
            <w:r>
              <w:rPr>
                <w:rFonts w:eastAsia="MS Mincho"/>
                <w:lang w:eastAsia="zh-CN"/>
              </w:rPr>
              <w:t>TCX</w:t>
            </w:r>
          </w:p>
        </w:tc>
        <w:tc>
          <w:tcPr>
            <w:tcW w:w="850" w:type="dxa"/>
            <w:shd w:val="clear" w:color="auto" w:fill="D9D9D9"/>
            <w:vAlign w:val="center"/>
          </w:tcPr>
          <w:p w14:paraId="689D6857" w14:textId="77777777" w:rsidR="00EF0E5C" w:rsidRDefault="00EF0E5C" w:rsidP="00D25980">
            <w:pPr>
              <w:pStyle w:val="TAH"/>
              <w:rPr>
                <w:rFonts w:eastAsia="MS Mincho"/>
                <w:lang w:eastAsia="zh-CN"/>
              </w:rPr>
            </w:pPr>
            <w:r>
              <w:rPr>
                <w:rFonts w:eastAsia="MS Mincho"/>
                <w:lang w:eastAsia="zh-CN"/>
              </w:rPr>
              <w:t>HQ-MDCT</w:t>
            </w:r>
          </w:p>
        </w:tc>
        <w:tc>
          <w:tcPr>
            <w:tcW w:w="992" w:type="dxa"/>
            <w:shd w:val="clear" w:color="auto" w:fill="D9D9D9"/>
            <w:vAlign w:val="center"/>
          </w:tcPr>
          <w:p w14:paraId="79B8C85D" w14:textId="77777777" w:rsidR="00EF0E5C" w:rsidRDefault="00EF0E5C" w:rsidP="00D25980">
            <w:pPr>
              <w:pStyle w:val="TAH"/>
              <w:rPr>
                <w:rFonts w:eastAsia="MS Mincho"/>
                <w:lang w:eastAsia="zh-CN"/>
              </w:rPr>
            </w:pPr>
            <w:r>
              <w:rPr>
                <w:rFonts w:eastAsia="MS Mincho"/>
                <w:lang w:eastAsia="zh-CN"/>
              </w:rPr>
              <w:t>CELP</w:t>
            </w:r>
          </w:p>
        </w:tc>
        <w:tc>
          <w:tcPr>
            <w:tcW w:w="717" w:type="dxa"/>
            <w:shd w:val="clear" w:color="auto" w:fill="D9D9D9"/>
            <w:vAlign w:val="center"/>
          </w:tcPr>
          <w:p w14:paraId="40EB942B" w14:textId="77777777" w:rsidR="00EF0E5C" w:rsidRDefault="00EF0E5C" w:rsidP="00D25980">
            <w:pPr>
              <w:pStyle w:val="TAH"/>
              <w:rPr>
                <w:rFonts w:eastAsia="MS Mincho"/>
                <w:lang w:eastAsia="zh-CN"/>
              </w:rPr>
            </w:pPr>
            <w:r>
              <w:rPr>
                <w:rFonts w:eastAsia="MS Mincho"/>
                <w:lang w:eastAsia="zh-CN"/>
              </w:rPr>
              <w:t>TCX</w:t>
            </w:r>
          </w:p>
        </w:tc>
        <w:tc>
          <w:tcPr>
            <w:tcW w:w="973" w:type="dxa"/>
            <w:shd w:val="clear" w:color="auto" w:fill="D9D9D9"/>
            <w:vAlign w:val="center"/>
          </w:tcPr>
          <w:p w14:paraId="289FFD2E" w14:textId="77777777" w:rsidR="00EF0E5C" w:rsidRDefault="00EF0E5C" w:rsidP="00D25980">
            <w:pPr>
              <w:pStyle w:val="TAH"/>
              <w:rPr>
                <w:rFonts w:eastAsia="MS Mincho"/>
                <w:lang w:eastAsia="zh-CN"/>
              </w:rPr>
            </w:pPr>
            <w:r>
              <w:rPr>
                <w:rFonts w:eastAsia="MS Mincho"/>
                <w:lang w:eastAsia="zh-CN"/>
              </w:rPr>
              <w:t>CELP</w:t>
            </w:r>
          </w:p>
        </w:tc>
      </w:tr>
      <w:tr w:rsidR="00EF0E5C" w:rsidRPr="00817163" w14:paraId="56D0570E" w14:textId="77777777" w:rsidTr="00D25980">
        <w:trPr>
          <w:trHeight w:val="380"/>
          <w:jc w:val="center"/>
        </w:trPr>
        <w:tc>
          <w:tcPr>
            <w:tcW w:w="2307" w:type="dxa"/>
            <w:shd w:val="clear" w:color="auto" w:fill="D9D9D9"/>
            <w:vAlign w:val="center"/>
          </w:tcPr>
          <w:p w14:paraId="22D7E134" w14:textId="77777777" w:rsidR="00EF0E5C" w:rsidRDefault="00EF0E5C" w:rsidP="00D25980">
            <w:pPr>
              <w:pStyle w:val="TAH"/>
              <w:rPr>
                <w:rFonts w:eastAsia="MS Mincho"/>
                <w:lang w:eastAsia="zh-CN"/>
              </w:rPr>
            </w:pPr>
            <w:r>
              <w:rPr>
                <w:rFonts w:eastAsia="MS Mincho"/>
                <w:lang w:eastAsia="zh-CN"/>
              </w:rPr>
              <w:t>ext. layer</w:t>
            </w:r>
          </w:p>
        </w:tc>
        <w:tc>
          <w:tcPr>
            <w:tcW w:w="797" w:type="dxa"/>
            <w:shd w:val="clear" w:color="auto" w:fill="D9D9D9"/>
            <w:vAlign w:val="center"/>
          </w:tcPr>
          <w:p w14:paraId="4EE7476E" w14:textId="77777777" w:rsidR="00EF0E5C" w:rsidRDefault="00EF0E5C" w:rsidP="00D25980">
            <w:pPr>
              <w:pStyle w:val="TAH"/>
              <w:rPr>
                <w:rFonts w:eastAsia="MS Mincho"/>
                <w:lang w:eastAsia="zh-CN"/>
              </w:rPr>
            </w:pPr>
            <w:r>
              <w:rPr>
                <w:rFonts w:eastAsia="MS Mincho"/>
                <w:lang w:eastAsia="zh-CN"/>
              </w:rPr>
              <w:t>NO</w:t>
            </w:r>
          </w:p>
        </w:tc>
        <w:tc>
          <w:tcPr>
            <w:tcW w:w="696" w:type="dxa"/>
            <w:shd w:val="clear" w:color="auto" w:fill="D9D9D9"/>
            <w:vAlign w:val="center"/>
          </w:tcPr>
          <w:p w14:paraId="19AC2200" w14:textId="77777777" w:rsidR="00EF0E5C" w:rsidRDefault="00EF0E5C" w:rsidP="00D25980">
            <w:pPr>
              <w:pStyle w:val="TAH"/>
              <w:rPr>
                <w:rFonts w:eastAsia="MS Mincho"/>
                <w:lang w:eastAsia="zh-CN"/>
              </w:rPr>
            </w:pPr>
            <w:r>
              <w:rPr>
                <w:rFonts w:eastAsia="MS Mincho"/>
                <w:lang w:eastAsia="zh-CN"/>
              </w:rPr>
              <w:t>NO</w:t>
            </w:r>
          </w:p>
        </w:tc>
        <w:tc>
          <w:tcPr>
            <w:tcW w:w="850" w:type="dxa"/>
            <w:shd w:val="clear" w:color="auto" w:fill="D9D9D9"/>
            <w:vAlign w:val="center"/>
          </w:tcPr>
          <w:p w14:paraId="7BA12812" w14:textId="77777777" w:rsidR="00EF0E5C" w:rsidRDefault="00EF0E5C" w:rsidP="00D25980">
            <w:pPr>
              <w:pStyle w:val="TAH"/>
              <w:rPr>
                <w:rFonts w:eastAsia="MS Mincho"/>
                <w:lang w:eastAsia="zh-CN"/>
              </w:rPr>
            </w:pPr>
            <w:r>
              <w:rPr>
                <w:rFonts w:eastAsia="MS Mincho"/>
                <w:lang w:eastAsia="zh-CN"/>
              </w:rPr>
              <w:t>NO</w:t>
            </w:r>
          </w:p>
        </w:tc>
        <w:tc>
          <w:tcPr>
            <w:tcW w:w="992" w:type="dxa"/>
            <w:shd w:val="clear" w:color="auto" w:fill="D9D9D9"/>
            <w:vAlign w:val="center"/>
          </w:tcPr>
          <w:p w14:paraId="708B4514" w14:textId="77777777" w:rsidR="00EF0E5C" w:rsidRPr="00AB464A" w:rsidRDefault="00EF0E5C" w:rsidP="00D25980">
            <w:pPr>
              <w:pStyle w:val="TAH"/>
              <w:rPr>
                <w:rFonts w:hint="eastAsia"/>
                <w:lang w:eastAsia="zh-CN"/>
              </w:rPr>
            </w:pPr>
            <w:r>
              <w:rPr>
                <w:rFonts w:eastAsia="MS Mincho"/>
                <w:lang w:eastAsia="zh-CN"/>
              </w:rPr>
              <w:t xml:space="preserve">SWB </w:t>
            </w:r>
            <w:r w:rsidRPr="002C07A5">
              <w:rPr>
                <w:rFonts w:hint="eastAsia"/>
                <w:lang w:eastAsia="zh-CN"/>
              </w:rPr>
              <w:t>TBE</w:t>
            </w:r>
          </w:p>
        </w:tc>
        <w:tc>
          <w:tcPr>
            <w:tcW w:w="717" w:type="dxa"/>
            <w:shd w:val="clear" w:color="auto" w:fill="D9D9D9"/>
            <w:vAlign w:val="center"/>
          </w:tcPr>
          <w:p w14:paraId="29E60AED" w14:textId="77777777" w:rsidR="00EF0E5C" w:rsidRDefault="00EF0E5C" w:rsidP="00D25980">
            <w:pPr>
              <w:pStyle w:val="TAH"/>
              <w:rPr>
                <w:rFonts w:eastAsia="MS Mincho"/>
                <w:lang w:eastAsia="zh-CN"/>
              </w:rPr>
            </w:pPr>
            <w:r>
              <w:rPr>
                <w:rFonts w:eastAsia="MS Mincho"/>
                <w:lang w:eastAsia="zh-CN"/>
              </w:rPr>
              <w:t>IGF</w:t>
            </w:r>
          </w:p>
        </w:tc>
        <w:tc>
          <w:tcPr>
            <w:tcW w:w="973" w:type="dxa"/>
            <w:shd w:val="clear" w:color="auto" w:fill="D9D9D9"/>
            <w:vAlign w:val="center"/>
          </w:tcPr>
          <w:p w14:paraId="793DE6E8" w14:textId="77777777" w:rsidR="00EF0E5C" w:rsidRPr="00AB464A" w:rsidRDefault="00EF0E5C" w:rsidP="00D25980">
            <w:pPr>
              <w:pStyle w:val="TAH"/>
              <w:rPr>
                <w:rFonts w:hint="eastAsia"/>
                <w:lang w:eastAsia="zh-CN"/>
              </w:rPr>
            </w:pPr>
            <w:r>
              <w:rPr>
                <w:rFonts w:eastAsia="MS Mincho"/>
                <w:lang w:eastAsia="zh-CN"/>
              </w:rPr>
              <w:t xml:space="preserve">FB </w:t>
            </w:r>
            <w:r w:rsidRPr="002C07A5">
              <w:rPr>
                <w:rFonts w:hint="eastAsia"/>
                <w:lang w:eastAsia="zh-CN"/>
              </w:rPr>
              <w:t>TBE</w:t>
            </w:r>
          </w:p>
        </w:tc>
      </w:tr>
      <w:tr w:rsidR="00EF0E5C" w:rsidRPr="00817163" w14:paraId="5E12D464" w14:textId="77777777" w:rsidTr="00D25980">
        <w:trPr>
          <w:trHeight w:val="380"/>
          <w:jc w:val="center"/>
        </w:trPr>
        <w:tc>
          <w:tcPr>
            <w:tcW w:w="2307" w:type="dxa"/>
            <w:shd w:val="clear" w:color="auto" w:fill="auto"/>
            <w:vAlign w:val="center"/>
          </w:tcPr>
          <w:p w14:paraId="11A888D5" w14:textId="77777777" w:rsidR="00EF0E5C" w:rsidRPr="00817163" w:rsidRDefault="00EF0E5C" w:rsidP="00D25980">
            <w:pPr>
              <w:pStyle w:val="TAC"/>
              <w:rPr>
                <w:rFonts w:eastAsia="MS Mincho"/>
              </w:rPr>
            </w:pPr>
            <w:r>
              <w:rPr>
                <w:rFonts w:eastAsia="MS Mincho"/>
              </w:rPr>
              <w:t>Number of bits per frame</w:t>
            </w:r>
          </w:p>
        </w:tc>
        <w:tc>
          <w:tcPr>
            <w:tcW w:w="5025" w:type="dxa"/>
            <w:gridSpan w:val="6"/>
            <w:vAlign w:val="center"/>
          </w:tcPr>
          <w:p w14:paraId="09961791" w14:textId="77777777" w:rsidR="00EF0E5C" w:rsidRDefault="00EF0E5C" w:rsidP="00D25980">
            <w:pPr>
              <w:pStyle w:val="TAC"/>
              <w:rPr>
                <w:rFonts w:eastAsia="MS Mincho"/>
                <w:lang w:eastAsia="zh-CN"/>
              </w:rPr>
            </w:pPr>
            <w:r>
              <w:rPr>
                <w:rFonts w:eastAsia="MS Mincho"/>
                <w:lang w:eastAsia="zh-CN"/>
              </w:rPr>
              <w:t>488</w:t>
            </w:r>
          </w:p>
        </w:tc>
      </w:tr>
      <w:tr w:rsidR="00EF0E5C" w:rsidRPr="00817163" w14:paraId="678D9FC6" w14:textId="77777777" w:rsidTr="00D25980">
        <w:trPr>
          <w:trHeight w:val="380"/>
          <w:jc w:val="center"/>
        </w:trPr>
        <w:tc>
          <w:tcPr>
            <w:tcW w:w="2307" w:type="dxa"/>
            <w:shd w:val="clear" w:color="auto" w:fill="auto"/>
            <w:vAlign w:val="center"/>
          </w:tcPr>
          <w:p w14:paraId="136ADB72" w14:textId="77777777" w:rsidR="00EF0E5C" w:rsidRPr="00817163" w:rsidRDefault="00EF0E5C" w:rsidP="00D25980">
            <w:pPr>
              <w:pStyle w:val="TAC"/>
              <w:rPr>
                <w:rFonts w:eastAsia="MS Mincho"/>
              </w:rPr>
            </w:pPr>
            <w:r>
              <w:rPr>
                <w:rFonts w:eastAsia="MS Mincho"/>
              </w:rPr>
              <w:t>BW</w:t>
            </w:r>
          </w:p>
        </w:tc>
        <w:tc>
          <w:tcPr>
            <w:tcW w:w="5025" w:type="dxa"/>
            <w:gridSpan w:val="6"/>
            <w:vAlign w:val="center"/>
          </w:tcPr>
          <w:p w14:paraId="05715319" w14:textId="77777777" w:rsidR="00EF0E5C" w:rsidRDefault="00EF0E5C" w:rsidP="00D25980">
            <w:pPr>
              <w:pStyle w:val="TAC"/>
              <w:rPr>
                <w:rFonts w:eastAsia="MS Mincho"/>
                <w:lang w:eastAsia="zh-CN"/>
              </w:rPr>
            </w:pPr>
            <w:r>
              <w:rPr>
                <w:rFonts w:eastAsia="MS Mincho"/>
                <w:lang w:eastAsia="zh-CN"/>
              </w:rPr>
              <w:t>2</w:t>
            </w:r>
          </w:p>
        </w:tc>
      </w:tr>
      <w:tr w:rsidR="00EF0E5C" w:rsidRPr="00817163" w14:paraId="5283F439" w14:textId="77777777" w:rsidTr="00D25980">
        <w:trPr>
          <w:trHeight w:val="380"/>
          <w:jc w:val="center"/>
        </w:trPr>
        <w:tc>
          <w:tcPr>
            <w:tcW w:w="2307" w:type="dxa"/>
            <w:shd w:val="clear" w:color="auto" w:fill="auto"/>
            <w:vAlign w:val="center"/>
          </w:tcPr>
          <w:p w14:paraId="3F3769E3" w14:textId="77777777" w:rsidR="00EF0E5C" w:rsidRDefault="00EF0E5C" w:rsidP="00D25980">
            <w:pPr>
              <w:pStyle w:val="TAC"/>
              <w:rPr>
                <w:rFonts w:eastAsia="MS Mincho"/>
              </w:rPr>
            </w:pPr>
            <w:r>
              <w:rPr>
                <w:rFonts w:eastAsia="MS Mincho"/>
              </w:rPr>
              <w:t>Reserved flag</w:t>
            </w:r>
          </w:p>
        </w:tc>
        <w:tc>
          <w:tcPr>
            <w:tcW w:w="5025" w:type="dxa"/>
            <w:gridSpan w:val="6"/>
            <w:vAlign w:val="center"/>
          </w:tcPr>
          <w:p w14:paraId="4BE60613" w14:textId="77777777" w:rsidR="00EF0E5C" w:rsidRDefault="00EF0E5C" w:rsidP="00D25980">
            <w:pPr>
              <w:pStyle w:val="TAC"/>
              <w:rPr>
                <w:rFonts w:eastAsia="MS Mincho"/>
                <w:lang w:eastAsia="zh-CN"/>
              </w:rPr>
            </w:pPr>
            <w:r>
              <w:rPr>
                <w:rFonts w:eastAsia="MS Mincho"/>
                <w:lang w:eastAsia="zh-CN"/>
              </w:rPr>
              <w:t>1</w:t>
            </w:r>
          </w:p>
        </w:tc>
      </w:tr>
      <w:tr w:rsidR="00EF0E5C" w:rsidRPr="00817163" w14:paraId="78708407" w14:textId="77777777" w:rsidTr="00D25980">
        <w:trPr>
          <w:trHeight w:val="380"/>
          <w:jc w:val="center"/>
        </w:trPr>
        <w:tc>
          <w:tcPr>
            <w:tcW w:w="2307" w:type="dxa"/>
            <w:shd w:val="clear" w:color="auto" w:fill="auto"/>
            <w:vAlign w:val="center"/>
          </w:tcPr>
          <w:p w14:paraId="2B3D0912" w14:textId="77777777" w:rsidR="00EF0E5C" w:rsidRDefault="00EF0E5C" w:rsidP="00D25980">
            <w:pPr>
              <w:pStyle w:val="TAC"/>
              <w:rPr>
                <w:rFonts w:eastAsia="MS Mincho"/>
              </w:rPr>
            </w:pPr>
            <w:r>
              <w:rPr>
                <w:rFonts w:eastAsia="MS Mincho"/>
              </w:rPr>
              <w:t>CELP/MDCT core flag</w:t>
            </w:r>
          </w:p>
        </w:tc>
        <w:tc>
          <w:tcPr>
            <w:tcW w:w="5025" w:type="dxa"/>
            <w:gridSpan w:val="6"/>
            <w:vAlign w:val="center"/>
          </w:tcPr>
          <w:p w14:paraId="5F91D3A0" w14:textId="77777777" w:rsidR="00EF0E5C" w:rsidRDefault="00EF0E5C" w:rsidP="00D25980">
            <w:pPr>
              <w:pStyle w:val="TAC"/>
              <w:rPr>
                <w:rFonts w:eastAsia="MS Mincho"/>
                <w:lang w:eastAsia="zh-CN"/>
              </w:rPr>
            </w:pPr>
            <w:r>
              <w:rPr>
                <w:rFonts w:eastAsia="MS Mincho"/>
                <w:lang w:eastAsia="zh-CN"/>
              </w:rPr>
              <w:t>1</w:t>
            </w:r>
          </w:p>
        </w:tc>
      </w:tr>
      <w:tr w:rsidR="00EF0E5C" w:rsidRPr="000F49DA" w14:paraId="3C67BF54" w14:textId="77777777" w:rsidTr="00D25980">
        <w:trPr>
          <w:trHeight w:val="380"/>
          <w:jc w:val="center"/>
        </w:trPr>
        <w:tc>
          <w:tcPr>
            <w:tcW w:w="2307" w:type="dxa"/>
            <w:shd w:val="clear" w:color="auto" w:fill="auto"/>
            <w:vAlign w:val="center"/>
          </w:tcPr>
          <w:p w14:paraId="0F85F7C2" w14:textId="77777777" w:rsidR="00EF0E5C" w:rsidRPr="000F49DA" w:rsidRDefault="00EF0E5C" w:rsidP="00D25980">
            <w:pPr>
              <w:pStyle w:val="TAC"/>
              <w:rPr>
                <w:rFonts w:eastAsia="MS Mincho"/>
                <w:lang w:val="fr-FR"/>
              </w:rPr>
            </w:pPr>
            <w:r w:rsidRPr="00A9679B">
              <w:rPr>
                <w:rFonts w:eastAsia="MS Mincho"/>
                <w:lang w:val="fr-FR"/>
              </w:rPr>
              <w:t>TCX/HQ-MDCT core flag</w:t>
            </w:r>
          </w:p>
        </w:tc>
        <w:tc>
          <w:tcPr>
            <w:tcW w:w="797" w:type="dxa"/>
            <w:vAlign w:val="center"/>
          </w:tcPr>
          <w:p w14:paraId="217E80A8" w14:textId="77777777" w:rsidR="00EF0E5C" w:rsidRPr="000F49DA" w:rsidRDefault="00EF0E5C" w:rsidP="00D25980">
            <w:pPr>
              <w:pStyle w:val="TAC"/>
              <w:rPr>
                <w:rFonts w:eastAsia="MS Mincho"/>
                <w:lang w:val="fr-FR" w:eastAsia="zh-CN"/>
              </w:rPr>
            </w:pPr>
          </w:p>
        </w:tc>
        <w:tc>
          <w:tcPr>
            <w:tcW w:w="696" w:type="dxa"/>
            <w:vAlign w:val="center"/>
          </w:tcPr>
          <w:p w14:paraId="0D1A62D5" w14:textId="77777777" w:rsidR="00EF0E5C" w:rsidRPr="000F49DA" w:rsidRDefault="00EF0E5C" w:rsidP="00D25980">
            <w:pPr>
              <w:pStyle w:val="TAC"/>
              <w:rPr>
                <w:rFonts w:eastAsia="MS Mincho"/>
                <w:lang w:val="fr-FR" w:eastAsia="zh-CN"/>
              </w:rPr>
            </w:pPr>
            <w:r>
              <w:rPr>
                <w:rFonts w:eastAsia="MS Mincho"/>
                <w:lang w:val="fr-FR" w:eastAsia="zh-CN"/>
              </w:rPr>
              <w:t>1</w:t>
            </w:r>
          </w:p>
        </w:tc>
        <w:tc>
          <w:tcPr>
            <w:tcW w:w="850" w:type="dxa"/>
            <w:vAlign w:val="center"/>
          </w:tcPr>
          <w:p w14:paraId="484E48E4" w14:textId="77777777" w:rsidR="00EF0E5C" w:rsidRPr="000F49DA" w:rsidRDefault="00EF0E5C" w:rsidP="00D25980">
            <w:pPr>
              <w:pStyle w:val="TAC"/>
              <w:rPr>
                <w:rFonts w:eastAsia="MS Mincho"/>
                <w:lang w:val="fr-FR" w:eastAsia="zh-CN"/>
              </w:rPr>
            </w:pPr>
            <w:r>
              <w:rPr>
                <w:rFonts w:eastAsia="MS Mincho"/>
                <w:lang w:val="fr-FR" w:eastAsia="zh-CN"/>
              </w:rPr>
              <w:t>1</w:t>
            </w:r>
          </w:p>
        </w:tc>
        <w:tc>
          <w:tcPr>
            <w:tcW w:w="992" w:type="dxa"/>
            <w:vAlign w:val="center"/>
          </w:tcPr>
          <w:p w14:paraId="7E4F1F8D" w14:textId="77777777" w:rsidR="00EF0E5C" w:rsidRPr="000F49DA" w:rsidRDefault="00EF0E5C" w:rsidP="00D25980">
            <w:pPr>
              <w:pStyle w:val="TAC"/>
              <w:rPr>
                <w:rFonts w:eastAsia="MS Mincho"/>
                <w:lang w:val="fr-FR" w:eastAsia="zh-CN"/>
              </w:rPr>
            </w:pPr>
          </w:p>
        </w:tc>
        <w:tc>
          <w:tcPr>
            <w:tcW w:w="717" w:type="dxa"/>
            <w:vAlign w:val="center"/>
          </w:tcPr>
          <w:p w14:paraId="3C7A646D" w14:textId="77777777" w:rsidR="00EF0E5C" w:rsidRPr="000F49DA" w:rsidRDefault="00EF0E5C" w:rsidP="00D25980">
            <w:pPr>
              <w:pStyle w:val="TAC"/>
              <w:rPr>
                <w:rFonts w:eastAsia="MS Mincho"/>
                <w:lang w:val="fr-FR" w:eastAsia="zh-CN"/>
              </w:rPr>
            </w:pPr>
            <w:r>
              <w:rPr>
                <w:rFonts w:eastAsia="MS Mincho"/>
                <w:lang w:val="fr-FR" w:eastAsia="zh-CN"/>
              </w:rPr>
              <w:t>1</w:t>
            </w:r>
          </w:p>
        </w:tc>
        <w:tc>
          <w:tcPr>
            <w:tcW w:w="973" w:type="dxa"/>
            <w:vAlign w:val="center"/>
          </w:tcPr>
          <w:p w14:paraId="3E6B7B58" w14:textId="77777777" w:rsidR="00EF0E5C" w:rsidRPr="000F49DA" w:rsidRDefault="00EF0E5C" w:rsidP="00D25980">
            <w:pPr>
              <w:pStyle w:val="TAC"/>
              <w:rPr>
                <w:rFonts w:eastAsia="MS Mincho"/>
                <w:lang w:val="fr-FR" w:eastAsia="zh-CN"/>
              </w:rPr>
            </w:pPr>
          </w:p>
        </w:tc>
      </w:tr>
      <w:tr w:rsidR="00EF0E5C" w:rsidRPr="000F49DA" w14:paraId="07BDBF06" w14:textId="77777777" w:rsidTr="00D25980">
        <w:trPr>
          <w:trHeight w:val="380"/>
          <w:jc w:val="center"/>
        </w:trPr>
        <w:tc>
          <w:tcPr>
            <w:tcW w:w="2307" w:type="dxa"/>
            <w:shd w:val="clear" w:color="auto" w:fill="auto"/>
            <w:vAlign w:val="center"/>
          </w:tcPr>
          <w:p w14:paraId="7323C39E" w14:textId="77777777" w:rsidR="00EF0E5C" w:rsidRPr="000F49DA" w:rsidRDefault="00EF0E5C" w:rsidP="00D25980">
            <w:pPr>
              <w:pStyle w:val="TAC"/>
              <w:rPr>
                <w:rFonts w:eastAsia="MS Mincho"/>
                <w:lang w:val="en-US"/>
              </w:rPr>
            </w:pPr>
            <w:r w:rsidRPr="00D163EA">
              <w:rPr>
                <w:rFonts w:eastAsia="MS Mincho"/>
                <w:lang w:val="en-US"/>
              </w:rPr>
              <w:t>CELP-&gt;HQ core switching flag</w:t>
            </w:r>
          </w:p>
        </w:tc>
        <w:tc>
          <w:tcPr>
            <w:tcW w:w="797" w:type="dxa"/>
            <w:vAlign w:val="center"/>
          </w:tcPr>
          <w:p w14:paraId="3E1476E4" w14:textId="77777777" w:rsidR="00EF0E5C" w:rsidRPr="000F49DA" w:rsidRDefault="00EF0E5C" w:rsidP="00D25980">
            <w:pPr>
              <w:pStyle w:val="TAC"/>
              <w:rPr>
                <w:rFonts w:eastAsia="MS Mincho"/>
                <w:lang w:val="en-US" w:eastAsia="zh-CN"/>
              </w:rPr>
            </w:pPr>
          </w:p>
        </w:tc>
        <w:tc>
          <w:tcPr>
            <w:tcW w:w="696" w:type="dxa"/>
            <w:vAlign w:val="center"/>
          </w:tcPr>
          <w:p w14:paraId="3221D149" w14:textId="77777777" w:rsidR="00EF0E5C" w:rsidRPr="000F49DA" w:rsidRDefault="00EF0E5C" w:rsidP="00D25980">
            <w:pPr>
              <w:pStyle w:val="TAC"/>
              <w:rPr>
                <w:rFonts w:eastAsia="MS Mincho"/>
                <w:lang w:val="en-US" w:eastAsia="zh-CN"/>
              </w:rPr>
            </w:pPr>
          </w:p>
        </w:tc>
        <w:tc>
          <w:tcPr>
            <w:tcW w:w="850" w:type="dxa"/>
            <w:vAlign w:val="center"/>
          </w:tcPr>
          <w:p w14:paraId="5666A9CC" w14:textId="77777777" w:rsidR="00EF0E5C" w:rsidRPr="000F49DA" w:rsidRDefault="00EF0E5C" w:rsidP="00D25980">
            <w:pPr>
              <w:pStyle w:val="TAC"/>
              <w:rPr>
                <w:rFonts w:eastAsia="MS Mincho"/>
                <w:lang w:val="en-US" w:eastAsia="zh-CN"/>
              </w:rPr>
            </w:pPr>
            <w:r>
              <w:rPr>
                <w:rFonts w:eastAsia="MS Mincho"/>
                <w:lang w:val="en-US" w:eastAsia="zh-CN"/>
              </w:rPr>
              <w:t>1-2</w:t>
            </w:r>
          </w:p>
        </w:tc>
        <w:tc>
          <w:tcPr>
            <w:tcW w:w="992" w:type="dxa"/>
            <w:vAlign w:val="center"/>
          </w:tcPr>
          <w:p w14:paraId="3B8CCD81" w14:textId="77777777" w:rsidR="00EF0E5C" w:rsidRPr="000F49DA" w:rsidRDefault="00EF0E5C" w:rsidP="00D25980">
            <w:pPr>
              <w:pStyle w:val="TAC"/>
              <w:rPr>
                <w:rFonts w:eastAsia="MS Mincho"/>
                <w:lang w:val="en-US" w:eastAsia="zh-CN"/>
              </w:rPr>
            </w:pPr>
          </w:p>
        </w:tc>
        <w:tc>
          <w:tcPr>
            <w:tcW w:w="717" w:type="dxa"/>
            <w:vAlign w:val="center"/>
          </w:tcPr>
          <w:p w14:paraId="23B491E6" w14:textId="77777777" w:rsidR="00EF0E5C" w:rsidRPr="000F49DA" w:rsidRDefault="00EF0E5C" w:rsidP="00D25980">
            <w:pPr>
              <w:pStyle w:val="TAC"/>
              <w:rPr>
                <w:rFonts w:eastAsia="MS Mincho"/>
                <w:lang w:val="en-US" w:eastAsia="zh-CN"/>
              </w:rPr>
            </w:pPr>
          </w:p>
        </w:tc>
        <w:tc>
          <w:tcPr>
            <w:tcW w:w="973" w:type="dxa"/>
            <w:vAlign w:val="center"/>
          </w:tcPr>
          <w:p w14:paraId="614DFBB2" w14:textId="77777777" w:rsidR="00EF0E5C" w:rsidRPr="000F49DA" w:rsidRDefault="00EF0E5C" w:rsidP="00D25980">
            <w:pPr>
              <w:pStyle w:val="TAC"/>
              <w:rPr>
                <w:rFonts w:eastAsia="MS Mincho"/>
                <w:lang w:val="en-US" w:eastAsia="zh-CN"/>
              </w:rPr>
            </w:pPr>
          </w:p>
        </w:tc>
      </w:tr>
      <w:tr w:rsidR="00EF0E5C" w:rsidRPr="00817163" w14:paraId="33066349" w14:textId="77777777" w:rsidTr="00D25980">
        <w:trPr>
          <w:trHeight w:val="380"/>
          <w:jc w:val="center"/>
        </w:trPr>
        <w:tc>
          <w:tcPr>
            <w:tcW w:w="2307" w:type="dxa"/>
            <w:shd w:val="clear" w:color="auto" w:fill="auto"/>
            <w:vAlign w:val="center"/>
          </w:tcPr>
          <w:p w14:paraId="1555F71D" w14:textId="77777777" w:rsidR="00EF0E5C" w:rsidRDefault="00EF0E5C" w:rsidP="00D25980">
            <w:pPr>
              <w:pStyle w:val="TAC"/>
              <w:rPr>
                <w:rFonts w:eastAsia="MS Mincho"/>
              </w:rPr>
            </w:pPr>
            <w:r>
              <w:rPr>
                <w:rFonts w:eastAsia="MS Mincho"/>
              </w:rPr>
              <w:t>CT</w:t>
            </w:r>
          </w:p>
        </w:tc>
        <w:tc>
          <w:tcPr>
            <w:tcW w:w="797" w:type="dxa"/>
            <w:vAlign w:val="center"/>
          </w:tcPr>
          <w:p w14:paraId="1DF5D447" w14:textId="77777777" w:rsidR="00EF0E5C" w:rsidRDefault="00EF0E5C" w:rsidP="00D25980">
            <w:pPr>
              <w:pStyle w:val="TAC"/>
              <w:rPr>
                <w:rFonts w:eastAsia="MS Mincho"/>
                <w:lang w:eastAsia="zh-CN"/>
              </w:rPr>
            </w:pPr>
            <w:r>
              <w:rPr>
                <w:rFonts w:eastAsia="MS Mincho"/>
                <w:lang w:eastAsia="zh-CN"/>
              </w:rPr>
              <w:t>2</w:t>
            </w:r>
          </w:p>
        </w:tc>
        <w:tc>
          <w:tcPr>
            <w:tcW w:w="696" w:type="dxa"/>
            <w:vAlign w:val="center"/>
          </w:tcPr>
          <w:p w14:paraId="7ADD58DE" w14:textId="77777777" w:rsidR="00EF0E5C" w:rsidRDefault="00EF0E5C" w:rsidP="00D25980">
            <w:pPr>
              <w:pStyle w:val="TAC"/>
              <w:rPr>
                <w:rFonts w:eastAsia="MS Mincho"/>
                <w:lang w:eastAsia="zh-CN"/>
              </w:rPr>
            </w:pPr>
            <w:r>
              <w:rPr>
                <w:rFonts w:eastAsia="MS Mincho"/>
                <w:lang w:eastAsia="zh-CN"/>
              </w:rPr>
              <w:t>2</w:t>
            </w:r>
          </w:p>
        </w:tc>
        <w:tc>
          <w:tcPr>
            <w:tcW w:w="850" w:type="dxa"/>
            <w:vAlign w:val="center"/>
          </w:tcPr>
          <w:p w14:paraId="18A73BE1" w14:textId="77777777" w:rsidR="00EF0E5C" w:rsidRDefault="00EF0E5C" w:rsidP="00D25980">
            <w:pPr>
              <w:pStyle w:val="TAC"/>
              <w:rPr>
                <w:rFonts w:eastAsia="MS Mincho"/>
                <w:lang w:eastAsia="zh-CN"/>
              </w:rPr>
            </w:pPr>
          </w:p>
        </w:tc>
        <w:tc>
          <w:tcPr>
            <w:tcW w:w="992" w:type="dxa"/>
            <w:vAlign w:val="center"/>
          </w:tcPr>
          <w:p w14:paraId="62B0EAB2" w14:textId="77777777" w:rsidR="00EF0E5C" w:rsidRDefault="00EF0E5C" w:rsidP="00D25980">
            <w:pPr>
              <w:pStyle w:val="TAC"/>
              <w:rPr>
                <w:rFonts w:eastAsia="MS Mincho"/>
                <w:lang w:eastAsia="zh-CN"/>
              </w:rPr>
            </w:pPr>
            <w:r>
              <w:rPr>
                <w:rFonts w:eastAsia="MS Mincho"/>
                <w:lang w:eastAsia="zh-CN"/>
              </w:rPr>
              <w:t>2</w:t>
            </w:r>
          </w:p>
        </w:tc>
        <w:tc>
          <w:tcPr>
            <w:tcW w:w="717" w:type="dxa"/>
            <w:vAlign w:val="center"/>
          </w:tcPr>
          <w:p w14:paraId="3828A534" w14:textId="77777777" w:rsidR="00EF0E5C" w:rsidRDefault="00EF0E5C" w:rsidP="00D25980">
            <w:pPr>
              <w:pStyle w:val="TAC"/>
              <w:rPr>
                <w:rFonts w:eastAsia="MS Mincho"/>
                <w:lang w:eastAsia="zh-CN"/>
              </w:rPr>
            </w:pPr>
            <w:r>
              <w:rPr>
                <w:rFonts w:eastAsia="MS Mincho"/>
                <w:lang w:eastAsia="zh-CN"/>
              </w:rPr>
              <w:t>2</w:t>
            </w:r>
          </w:p>
        </w:tc>
        <w:tc>
          <w:tcPr>
            <w:tcW w:w="973" w:type="dxa"/>
            <w:vAlign w:val="center"/>
          </w:tcPr>
          <w:p w14:paraId="0A567D02" w14:textId="77777777" w:rsidR="00EF0E5C" w:rsidRDefault="00EF0E5C" w:rsidP="00D25980">
            <w:pPr>
              <w:pStyle w:val="TAC"/>
              <w:rPr>
                <w:rFonts w:eastAsia="MS Mincho"/>
                <w:lang w:eastAsia="zh-CN"/>
              </w:rPr>
            </w:pPr>
            <w:r>
              <w:rPr>
                <w:rFonts w:eastAsia="MS Mincho"/>
                <w:lang w:eastAsia="zh-CN"/>
              </w:rPr>
              <w:t>2</w:t>
            </w:r>
          </w:p>
        </w:tc>
      </w:tr>
      <w:tr w:rsidR="00EF0E5C" w:rsidRPr="00817163" w14:paraId="36864E24" w14:textId="77777777" w:rsidTr="00D25980">
        <w:trPr>
          <w:trHeight w:val="380"/>
          <w:jc w:val="center"/>
        </w:trPr>
        <w:tc>
          <w:tcPr>
            <w:tcW w:w="2307" w:type="dxa"/>
            <w:shd w:val="clear" w:color="auto" w:fill="auto"/>
            <w:vAlign w:val="center"/>
          </w:tcPr>
          <w:p w14:paraId="171BABC8" w14:textId="77777777" w:rsidR="00EF0E5C" w:rsidRPr="00817163" w:rsidRDefault="00EF0E5C" w:rsidP="00D25980">
            <w:pPr>
              <w:pStyle w:val="TAC"/>
              <w:rPr>
                <w:rFonts w:eastAsia="MS Mincho"/>
              </w:rPr>
            </w:pPr>
            <w:r>
              <w:rPr>
                <w:rFonts w:eastAsia="MS Mincho"/>
              </w:rPr>
              <w:t>core bits</w:t>
            </w:r>
          </w:p>
        </w:tc>
        <w:tc>
          <w:tcPr>
            <w:tcW w:w="797" w:type="dxa"/>
            <w:vAlign w:val="center"/>
          </w:tcPr>
          <w:p w14:paraId="1B99DD58" w14:textId="77777777" w:rsidR="00EF0E5C" w:rsidRPr="00DE45D4" w:rsidRDefault="00EF0E5C" w:rsidP="00D25980">
            <w:pPr>
              <w:pStyle w:val="TAC"/>
              <w:rPr>
                <w:rFonts w:eastAsia="MS Mincho"/>
              </w:rPr>
            </w:pPr>
            <w:r>
              <w:rPr>
                <w:rFonts w:eastAsia="MS Mincho"/>
              </w:rPr>
              <w:t>482</w:t>
            </w:r>
          </w:p>
        </w:tc>
        <w:tc>
          <w:tcPr>
            <w:tcW w:w="696" w:type="dxa"/>
            <w:vAlign w:val="center"/>
          </w:tcPr>
          <w:p w14:paraId="78CD2998" w14:textId="77777777" w:rsidR="00EF0E5C" w:rsidRPr="00DE45D4" w:rsidRDefault="00EF0E5C" w:rsidP="00D25980">
            <w:pPr>
              <w:pStyle w:val="TAC"/>
              <w:rPr>
                <w:rFonts w:eastAsia="MS Mincho"/>
              </w:rPr>
            </w:pPr>
            <w:r>
              <w:rPr>
                <w:rFonts w:eastAsia="MS Mincho"/>
              </w:rPr>
              <w:t>481</w:t>
            </w:r>
          </w:p>
        </w:tc>
        <w:tc>
          <w:tcPr>
            <w:tcW w:w="850" w:type="dxa"/>
            <w:vAlign w:val="center"/>
          </w:tcPr>
          <w:p w14:paraId="71C1A7FF" w14:textId="77777777" w:rsidR="00EF0E5C" w:rsidRDefault="00EF0E5C" w:rsidP="00D25980">
            <w:pPr>
              <w:pStyle w:val="TAC"/>
              <w:rPr>
                <w:rFonts w:eastAsia="MS Mincho"/>
              </w:rPr>
            </w:pPr>
            <w:r>
              <w:rPr>
                <w:rFonts w:eastAsia="MS Mincho"/>
              </w:rPr>
              <w:t>481-2</w:t>
            </w:r>
          </w:p>
        </w:tc>
        <w:tc>
          <w:tcPr>
            <w:tcW w:w="992" w:type="dxa"/>
            <w:vAlign w:val="center"/>
          </w:tcPr>
          <w:p w14:paraId="2D56E48A" w14:textId="77777777" w:rsidR="00EF0E5C" w:rsidRPr="00AB464A" w:rsidRDefault="00EF0E5C" w:rsidP="00D25980">
            <w:pPr>
              <w:pStyle w:val="TAC"/>
              <w:rPr>
                <w:rFonts w:hint="eastAsia"/>
                <w:lang w:eastAsia="zh-CN"/>
              </w:rPr>
            </w:pPr>
            <w:r w:rsidRPr="002C07A5">
              <w:rPr>
                <w:rFonts w:hint="eastAsia"/>
                <w:lang w:eastAsia="zh-CN"/>
              </w:rPr>
              <w:t>422</w:t>
            </w:r>
          </w:p>
        </w:tc>
        <w:tc>
          <w:tcPr>
            <w:tcW w:w="717" w:type="dxa"/>
            <w:vMerge w:val="restart"/>
            <w:vAlign w:val="center"/>
          </w:tcPr>
          <w:p w14:paraId="798A4231" w14:textId="77777777" w:rsidR="00EF0E5C" w:rsidRDefault="00EF0E5C" w:rsidP="00D25980">
            <w:pPr>
              <w:pStyle w:val="TAC"/>
              <w:rPr>
                <w:rFonts w:eastAsia="MS Mincho"/>
              </w:rPr>
            </w:pPr>
            <w:r>
              <w:rPr>
                <w:rFonts w:eastAsia="MS Mincho"/>
              </w:rPr>
              <w:t>481</w:t>
            </w:r>
          </w:p>
        </w:tc>
        <w:tc>
          <w:tcPr>
            <w:tcW w:w="973" w:type="dxa"/>
            <w:vAlign w:val="center"/>
          </w:tcPr>
          <w:p w14:paraId="481A5D9E" w14:textId="77777777" w:rsidR="00EF0E5C" w:rsidRDefault="00EF0E5C" w:rsidP="00D25980">
            <w:pPr>
              <w:pStyle w:val="TAC"/>
              <w:rPr>
                <w:rFonts w:eastAsia="MS Mincho"/>
              </w:rPr>
            </w:pPr>
            <w:r>
              <w:rPr>
                <w:rFonts w:eastAsia="MS Mincho"/>
              </w:rPr>
              <w:t>423</w:t>
            </w:r>
          </w:p>
        </w:tc>
      </w:tr>
      <w:tr w:rsidR="00EF0E5C" w:rsidRPr="00817163" w14:paraId="2D8EE0BA" w14:textId="77777777" w:rsidTr="00D25980">
        <w:trPr>
          <w:trHeight w:val="380"/>
          <w:jc w:val="center"/>
        </w:trPr>
        <w:tc>
          <w:tcPr>
            <w:tcW w:w="2307" w:type="dxa"/>
            <w:shd w:val="clear" w:color="auto" w:fill="auto"/>
            <w:vAlign w:val="center"/>
          </w:tcPr>
          <w:p w14:paraId="59708974" w14:textId="77777777" w:rsidR="00EF0E5C" w:rsidRDefault="00EF0E5C" w:rsidP="00D25980">
            <w:pPr>
              <w:pStyle w:val="TAC"/>
              <w:rPr>
                <w:rFonts w:eastAsia="MS Mincho"/>
              </w:rPr>
            </w:pPr>
            <w:r w:rsidRPr="002C07A5">
              <w:rPr>
                <w:rFonts w:hint="eastAsia"/>
                <w:lang w:eastAsia="zh-CN"/>
              </w:rPr>
              <w:t xml:space="preserve">SWB </w:t>
            </w:r>
            <w:r>
              <w:rPr>
                <w:rFonts w:eastAsia="MS Mincho"/>
              </w:rPr>
              <w:t>ext. layer bits</w:t>
            </w:r>
          </w:p>
        </w:tc>
        <w:tc>
          <w:tcPr>
            <w:tcW w:w="797" w:type="dxa"/>
            <w:vAlign w:val="center"/>
          </w:tcPr>
          <w:p w14:paraId="4D5600D4" w14:textId="77777777" w:rsidR="00EF0E5C" w:rsidRPr="00DE45D4" w:rsidRDefault="00EF0E5C" w:rsidP="00D25980">
            <w:pPr>
              <w:pStyle w:val="TAC"/>
              <w:rPr>
                <w:rFonts w:eastAsia="MS Mincho"/>
              </w:rPr>
            </w:pPr>
          </w:p>
        </w:tc>
        <w:tc>
          <w:tcPr>
            <w:tcW w:w="696" w:type="dxa"/>
            <w:vAlign w:val="center"/>
          </w:tcPr>
          <w:p w14:paraId="776AAF1C" w14:textId="77777777" w:rsidR="00EF0E5C" w:rsidRPr="00DE45D4" w:rsidRDefault="00EF0E5C" w:rsidP="00D25980">
            <w:pPr>
              <w:pStyle w:val="TAC"/>
              <w:rPr>
                <w:rFonts w:eastAsia="MS Mincho"/>
              </w:rPr>
            </w:pPr>
          </w:p>
        </w:tc>
        <w:tc>
          <w:tcPr>
            <w:tcW w:w="850" w:type="dxa"/>
            <w:vAlign w:val="center"/>
          </w:tcPr>
          <w:p w14:paraId="52CCCD2A" w14:textId="77777777" w:rsidR="00EF0E5C" w:rsidRPr="00DE45D4" w:rsidRDefault="00EF0E5C" w:rsidP="00D25980">
            <w:pPr>
              <w:pStyle w:val="TAC"/>
              <w:rPr>
                <w:rFonts w:eastAsia="MS Mincho"/>
              </w:rPr>
            </w:pPr>
          </w:p>
        </w:tc>
        <w:tc>
          <w:tcPr>
            <w:tcW w:w="992" w:type="dxa"/>
            <w:vAlign w:val="center"/>
          </w:tcPr>
          <w:p w14:paraId="15E7B82D" w14:textId="77777777" w:rsidR="00EF0E5C" w:rsidRPr="00AB464A" w:rsidRDefault="00EF0E5C" w:rsidP="00D25980">
            <w:pPr>
              <w:pStyle w:val="TAC"/>
              <w:rPr>
                <w:rFonts w:hint="eastAsia"/>
                <w:lang w:eastAsia="zh-CN"/>
              </w:rPr>
            </w:pPr>
            <w:r w:rsidRPr="002C07A5">
              <w:rPr>
                <w:rFonts w:hint="eastAsia"/>
                <w:lang w:eastAsia="zh-CN"/>
              </w:rPr>
              <w:t>57</w:t>
            </w:r>
          </w:p>
        </w:tc>
        <w:tc>
          <w:tcPr>
            <w:tcW w:w="717" w:type="dxa"/>
            <w:vMerge/>
            <w:vAlign w:val="center"/>
          </w:tcPr>
          <w:p w14:paraId="759149BF" w14:textId="77777777" w:rsidR="00EF0E5C" w:rsidRPr="00DE45D4" w:rsidRDefault="00EF0E5C" w:rsidP="00D25980">
            <w:pPr>
              <w:pStyle w:val="TAC"/>
              <w:rPr>
                <w:rFonts w:eastAsia="MS Mincho"/>
              </w:rPr>
            </w:pPr>
          </w:p>
        </w:tc>
        <w:tc>
          <w:tcPr>
            <w:tcW w:w="973" w:type="dxa"/>
            <w:vAlign w:val="center"/>
          </w:tcPr>
          <w:p w14:paraId="61C71574" w14:textId="77777777" w:rsidR="00EF0E5C" w:rsidRPr="00AB464A" w:rsidRDefault="00EF0E5C" w:rsidP="00D25980">
            <w:pPr>
              <w:pStyle w:val="TAC"/>
              <w:rPr>
                <w:rFonts w:hint="eastAsia"/>
                <w:lang w:eastAsia="zh-CN"/>
              </w:rPr>
            </w:pPr>
            <w:r w:rsidRPr="002C07A5">
              <w:rPr>
                <w:rFonts w:hint="eastAsia"/>
                <w:lang w:eastAsia="zh-CN"/>
              </w:rPr>
              <w:t>55</w:t>
            </w:r>
          </w:p>
        </w:tc>
      </w:tr>
      <w:tr w:rsidR="00EF0E5C" w:rsidRPr="00817163" w14:paraId="19BF682D" w14:textId="77777777" w:rsidTr="00D25980">
        <w:trPr>
          <w:trHeight w:val="380"/>
          <w:jc w:val="center"/>
        </w:trPr>
        <w:tc>
          <w:tcPr>
            <w:tcW w:w="2307" w:type="dxa"/>
            <w:shd w:val="clear" w:color="auto" w:fill="auto"/>
            <w:vAlign w:val="center"/>
          </w:tcPr>
          <w:p w14:paraId="5D501463" w14:textId="77777777" w:rsidR="00EF0E5C" w:rsidRPr="00AB464A" w:rsidRDefault="00EF0E5C" w:rsidP="00D25980">
            <w:pPr>
              <w:pStyle w:val="TAC"/>
              <w:rPr>
                <w:rFonts w:hint="eastAsia"/>
                <w:lang w:eastAsia="zh-CN"/>
              </w:rPr>
            </w:pPr>
            <w:r w:rsidRPr="002C07A5">
              <w:rPr>
                <w:rFonts w:hint="eastAsia"/>
                <w:lang w:eastAsia="zh-CN"/>
              </w:rPr>
              <w:t>FB ext. layer bits</w:t>
            </w:r>
          </w:p>
        </w:tc>
        <w:tc>
          <w:tcPr>
            <w:tcW w:w="797" w:type="dxa"/>
            <w:vAlign w:val="center"/>
          </w:tcPr>
          <w:p w14:paraId="642B0B7B" w14:textId="77777777" w:rsidR="00EF0E5C" w:rsidRPr="00DE45D4" w:rsidRDefault="00EF0E5C" w:rsidP="00D25980">
            <w:pPr>
              <w:pStyle w:val="TAC"/>
              <w:rPr>
                <w:rFonts w:eastAsia="MS Mincho"/>
              </w:rPr>
            </w:pPr>
          </w:p>
        </w:tc>
        <w:tc>
          <w:tcPr>
            <w:tcW w:w="696" w:type="dxa"/>
            <w:vAlign w:val="center"/>
          </w:tcPr>
          <w:p w14:paraId="62644EA4" w14:textId="77777777" w:rsidR="00EF0E5C" w:rsidRPr="00DE45D4" w:rsidRDefault="00EF0E5C" w:rsidP="00D25980">
            <w:pPr>
              <w:pStyle w:val="TAC"/>
              <w:rPr>
                <w:rFonts w:eastAsia="MS Mincho"/>
              </w:rPr>
            </w:pPr>
          </w:p>
        </w:tc>
        <w:tc>
          <w:tcPr>
            <w:tcW w:w="850" w:type="dxa"/>
            <w:vAlign w:val="center"/>
          </w:tcPr>
          <w:p w14:paraId="3D29C511" w14:textId="77777777" w:rsidR="00EF0E5C" w:rsidRPr="00DE45D4" w:rsidRDefault="00EF0E5C" w:rsidP="00D25980">
            <w:pPr>
              <w:pStyle w:val="TAC"/>
              <w:rPr>
                <w:rFonts w:eastAsia="MS Mincho"/>
              </w:rPr>
            </w:pPr>
          </w:p>
        </w:tc>
        <w:tc>
          <w:tcPr>
            <w:tcW w:w="992" w:type="dxa"/>
            <w:vAlign w:val="center"/>
          </w:tcPr>
          <w:p w14:paraId="0679EEB4" w14:textId="77777777" w:rsidR="00EF0E5C" w:rsidRDefault="00EF0E5C" w:rsidP="00D25980">
            <w:pPr>
              <w:pStyle w:val="TAC"/>
              <w:rPr>
                <w:rFonts w:eastAsia="MS Mincho"/>
              </w:rPr>
            </w:pPr>
          </w:p>
        </w:tc>
        <w:tc>
          <w:tcPr>
            <w:tcW w:w="717" w:type="dxa"/>
            <w:vAlign w:val="center"/>
          </w:tcPr>
          <w:p w14:paraId="0EC7147C" w14:textId="77777777" w:rsidR="00EF0E5C" w:rsidRPr="00DE45D4" w:rsidRDefault="00EF0E5C" w:rsidP="00D25980">
            <w:pPr>
              <w:pStyle w:val="TAC"/>
              <w:rPr>
                <w:rFonts w:eastAsia="MS Mincho"/>
              </w:rPr>
            </w:pPr>
          </w:p>
        </w:tc>
        <w:tc>
          <w:tcPr>
            <w:tcW w:w="973" w:type="dxa"/>
            <w:vAlign w:val="center"/>
          </w:tcPr>
          <w:p w14:paraId="06698928" w14:textId="77777777" w:rsidR="00EF0E5C" w:rsidRPr="00AB464A" w:rsidRDefault="00EF0E5C" w:rsidP="00D25980">
            <w:pPr>
              <w:pStyle w:val="TAC"/>
              <w:rPr>
                <w:rFonts w:hint="eastAsia"/>
                <w:lang w:eastAsia="zh-CN"/>
              </w:rPr>
            </w:pPr>
            <w:r w:rsidRPr="002C07A5">
              <w:rPr>
                <w:rFonts w:hint="eastAsia"/>
                <w:lang w:eastAsia="zh-CN"/>
              </w:rPr>
              <w:t>4</w:t>
            </w:r>
          </w:p>
        </w:tc>
      </w:tr>
      <w:tr w:rsidR="00EF0E5C" w:rsidRPr="00817163" w14:paraId="7EF83F72" w14:textId="77777777" w:rsidTr="00D25980">
        <w:trPr>
          <w:trHeight w:val="380"/>
          <w:jc w:val="center"/>
        </w:trPr>
        <w:tc>
          <w:tcPr>
            <w:tcW w:w="2307" w:type="dxa"/>
            <w:shd w:val="clear" w:color="auto" w:fill="auto"/>
            <w:vAlign w:val="center"/>
          </w:tcPr>
          <w:p w14:paraId="5F0C3301" w14:textId="77777777" w:rsidR="00EF0E5C" w:rsidRDefault="00EF0E5C" w:rsidP="00D25980">
            <w:pPr>
              <w:pStyle w:val="TAC"/>
              <w:rPr>
                <w:rFonts w:eastAsia="MS Mincho"/>
              </w:rPr>
            </w:pPr>
            <w:r>
              <w:rPr>
                <w:rFonts w:eastAsia="MS Mincho"/>
              </w:rPr>
              <w:t>Padding bits</w:t>
            </w:r>
          </w:p>
        </w:tc>
        <w:tc>
          <w:tcPr>
            <w:tcW w:w="797" w:type="dxa"/>
            <w:vAlign w:val="center"/>
          </w:tcPr>
          <w:p w14:paraId="720D9117" w14:textId="77777777" w:rsidR="00EF0E5C" w:rsidRPr="00DE45D4" w:rsidRDefault="00EF0E5C" w:rsidP="00D25980">
            <w:pPr>
              <w:pStyle w:val="TAC"/>
              <w:rPr>
                <w:rFonts w:eastAsia="MS Mincho"/>
              </w:rPr>
            </w:pPr>
          </w:p>
        </w:tc>
        <w:tc>
          <w:tcPr>
            <w:tcW w:w="696" w:type="dxa"/>
            <w:vAlign w:val="center"/>
          </w:tcPr>
          <w:p w14:paraId="0D84167F" w14:textId="77777777" w:rsidR="00EF0E5C" w:rsidRPr="00DE45D4" w:rsidRDefault="00EF0E5C" w:rsidP="00D25980">
            <w:pPr>
              <w:pStyle w:val="TAC"/>
              <w:rPr>
                <w:rFonts w:eastAsia="MS Mincho"/>
              </w:rPr>
            </w:pPr>
          </w:p>
        </w:tc>
        <w:tc>
          <w:tcPr>
            <w:tcW w:w="850" w:type="dxa"/>
            <w:vAlign w:val="center"/>
          </w:tcPr>
          <w:p w14:paraId="1F5FB26C" w14:textId="77777777" w:rsidR="00EF0E5C" w:rsidRPr="00DE45D4" w:rsidRDefault="00EF0E5C" w:rsidP="00D25980">
            <w:pPr>
              <w:pStyle w:val="TAC"/>
              <w:rPr>
                <w:rFonts w:eastAsia="MS Mincho"/>
              </w:rPr>
            </w:pPr>
          </w:p>
        </w:tc>
        <w:tc>
          <w:tcPr>
            <w:tcW w:w="992" w:type="dxa"/>
            <w:vAlign w:val="center"/>
          </w:tcPr>
          <w:p w14:paraId="354C9A20" w14:textId="77777777" w:rsidR="00EF0E5C" w:rsidRDefault="00EF0E5C" w:rsidP="00D25980">
            <w:pPr>
              <w:pStyle w:val="TAC"/>
              <w:rPr>
                <w:rFonts w:eastAsia="MS Mincho"/>
              </w:rPr>
            </w:pPr>
            <w:r>
              <w:rPr>
                <w:rFonts w:eastAsia="MS Mincho"/>
              </w:rPr>
              <w:t>3</w:t>
            </w:r>
          </w:p>
        </w:tc>
        <w:tc>
          <w:tcPr>
            <w:tcW w:w="717" w:type="dxa"/>
            <w:vAlign w:val="center"/>
          </w:tcPr>
          <w:p w14:paraId="56C17CA3" w14:textId="77777777" w:rsidR="00EF0E5C" w:rsidRPr="00DE45D4" w:rsidRDefault="00EF0E5C" w:rsidP="00D25980">
            <w:pPr>
              <w:pStyle w:val="TAC"/>
              <w:rPr>
                <w:rFonts w:eastAsia="MS Mincho"/>
              </w:rPr>
            </w:pPr>
          </w:p>
        </w:tc>
        <w:tc>
          <w:tcPr>
            <w:tcW w:w="973" w:type="dxa"/>
            <w:vAlign w:val="center"/>
          </w:tcPr>
          <w:p w14:paraId="57D77033" w14:textId="77777777" w:rsidR="00EF0E5C" w:rsidRPr="00DE45D4" w:rsidRDefault="00EF0E5C" w:rsidP="00D25980">
            <w:pPr>
              <w:pStyle w:val="TAC"/>
              <w:rPr>
                <w:rFonts w:eastAsia="MS Mincho"/>
              </w:rPr>
            </w:pPr>
          </w:p>
        </w:tc>
      </w:tr>
    </w:tbl>
    <w:p w14:paraId="14A70056" w14:textId="77777777" w:rsidR="00EF0E5C" w:rsidRDefault="00EF0E5C" w:rsidP="00AB12BD">
      <w:pPr>
        <w:pStyle w:val="FP"/>
        <w:rPr>
          <w:lang w:eastAsia="zh-CN"/>
        </w:rPr>
      </w:pPr>
    </w:p>
    <w:p w14:paraId="65C4A9E6" w14:textId="77777777" w:rsidR="00AB12BD" w:rsidRPr="004B4283" w:rsidRDefault="00AB12BD" w:rsidP="00AB12BD">
      <w:r w:rsidRPr="004B4283">
        <w:t>The information about using the CELP core or the MDCT-based core (HQ-MDCT or TCX) is transmitted as</w:t>
      </w:r>
      <w:r w:rsidRPr="004B4283">
        <w:rPr>
          <w:rFonts w:hint="eastAsia"/>
        </w:rPr>
        <w:t xml:space="preserve"> a 1-bit</w:t>
      </w:r>
      <w:r w:rsidRPr="004B4283">
        <w:t xml:space="preserve"> C</w:t>
      </w:r>
      <w:r w:rsidRPr="004B4283">
        <w:rPr>
          <w:rFonts w:hint="eastAsia"/>
        </w:rPr>
        <w:t>ELP</w:t>
      </w:r>
      <w:r w:rsidRPr="004B4283">
        <w:t xml:space="preserve">/MDCT core flag. In </w:t>
      </w:r>
      <w:r w:rsidRPr="004B4283">
        <w:rPr>
          <w:rFonts w:hint="eastAsia"/>
        </w:rPr>
        <w:t xml:space="preserve">the </w:t>
      </w:r>
      <w:r w:rsidRPr="004B4283">
        <w:t xml:space="preserve">case of MDCT-based core, the next bit decides whether HQ-MDCT core or TCX core is used. In </w:t>
      </w:r>
      <w:r w:rsidRPr="004B4283">
        <w:rPr>
          <w:rFonts w:hint="eastAsia"/>
        </w:rPr>
        <w:t xml:space="preserve">the </w:t>
      </w:r>
      <w:r w:rsidRPr="004B4283">
        <w:t xml:space="preserve">case of TCX, the remaining 2 bits are used to </w:t>
      </w:r>
      <w:r w:rsidRPr="004B4283">
        <w:rPr>
          <w:rFonts w:hint="eastAsia"/>
        </w:rPr>
        <w:t>represent</w:t>
      </w:r>
      <w:r w:rsidRPr="004B4283">
        <w:t xml:space="preserve"> the TCX coder type (TCX CT). In </w:t>
      </w:r>
      <w:r w:rsidRPr="004B4283">
        <w:rPr>
          <w:rFonts w:hint="eastAsia"/>
        </w:rPr>
        <w:t xml:space="preserve">the </w:t>
      </w:r>
      <w:r w:rsidRPr="004B4283">
        <w:t xml:space="preserve">case of HQ-MDCT core, the next </w:t>
      </w:r>
      <w:r w:rsidRPr="004B4283">
        <w:rPr>
          <w:rFonts w:hint="eastAsia"/>
        </w:rPr>
        <w:t xml:space="preserve">one or two </w:t>
      </w:r>
      <w:r w:rsidRPr="004B4283">
        <w:t>bit</w:t>
      </w:r>
      <w:r w:rsidRPr="004B4283">
        <w:rPr>
          <w:rFonts w:hint="eastAsia"/>
        </w:rPr>
        <w:t>s</w:t>
      </w:r>
      <w:r w:rsidRPr="004B4283">
        <w:t xml:space="preserve"> signal whether the previous frame was encoded with the CELP core or not. The second bit is used to signal its internal sampling rate (12.8 or 16 kHz)</w:t>
      </w:r>
      <w:r w:rsidRPr="004B4283">
        <w:rPr>
          <w:rFonts w:hint="eastAsia"/>
        </w:rPr>
        <w:t xml:space="preserve"> </w:t>
      </w:r>
      <w:r w:rsidRPr="004B4283">
        <w:t xml:space="preserve">only </w:t>
      </w:r>
      <w:r w:rsidRPr="004B4283">
        <w:rPr>
          <w:rFonts w:hint="eastAsia"/>
        </w:rPr>
        <w:t>when</w:t>
      </w:r>
      <w:r w:rsidRPr="004B4283">
        <w:t xml:space="preserve"> the previous frame was encoded with the CELP core.</w:t>
      </w:r>
    </w:p>
    <w:p w14:paraId="44B6C169" w14:textId="77777777" w:rsidR="00EF0E5C" w:rsidRPr="00727A11" w:rsidRDefault="00EF0E5C" w:rsidP="00EF0E5C">
      <w:pPr>
        <w:pStyle w:val="Heading3"/>
        <w:rPr>
          <w:lang w:val="en-US" w:eastAsia="ja-JP"/>
        </w:rPr>
      </w:pPr>
      <w:r>
        <w:rPr>
          <w:rFonts w:hint="eastAsia"/>
          <w:lang w:eastAsia="ja-JP"/>
        </w:rPr>
        <w:t>7.</w:t>
      </w:r>
      <w:r>
        <w:rPr>
          <w:lang w:val="en-US" w:eastAsia="ja-JP"/>
        </w:rPr>
        <w:t>1</w:t>
      </w:r>
      <w:r>
        <w:rPr>
          <w:rFonts w:hint="eastAsia"/>
          <w:lang w:eastAsia="ja-JP"/>
        </w:rPr>
        <w:t>.</w:t>
      </w:r>
      <w:r>
        <w:rPr>
          <w:lang w:val="en-US" w:eastAsia="ja-JP"/>
        </w:rPr>
        <w:t>4</w:t>
      </w:r>
      <w:r>
        <w:rPr>
          <w:rFonts w:hint="eastAsia"/>
          <w:lang w:eastAsia="ja-JP"/>
        </w:rPr>
        <w:tab/>
      </w:r>
      <w:r>
        <w:rPr>
          <w:lang w:val="en-US" w:eastAsia="ja-JP"/>
        </w:rPr>
        <w:t>Bit allocation at 32 kbps</w:t>
      </w:r>
    </w:p>
    <w:p w14:paraId="32269F5A" w14:textId="77777777" w:rsidR="00EF0E5C" w:rsidRDefault="00EF0E5C" w:rsidP="00EF0E5C">
      <w:pPr>
        <w:autoSpaceDE w:val="0"/>
        <w:autoSpaceDN w:val="0"/>
        <w:adjustRightInd w:val="0"/>
        <w:spacing w:after="0"/>
      </w:pPr>
      <w:r>
        <w:t>The EVS codec encodes WB, SWB and FB content at 32 kbps with CELP core, HQ-MDCT core</w:t>
      </w:r>
      <w:r w:rsidR="00AB12BD">
        <w:t>,</w:t>
      </w:r>
      <w:r>
        <w:t xml:space="preserve"> or TCX core. For SWB and FB signals, the CELP core uses </w:t>
      </w:r>
      <w:r>
        <w:rPr>
          <w:rFonts w:hint="eastAsia"/>
          <w:lang w:eastAsia="zh-CN"/>
        </w:rPr>
        <w:t>TBE</w:t>
      </w:r>
      <w:r>
        <w:t xml:space="preserve"> or FD extension layer and the TCX core uses IGF extension layer.</w:t>
      </w:r>
    </w:p>
    <w:p w14:paraId="0EBC211B" w14:textId="77777777" w:rsidR="00EF0E5C" w:rsidRDefault="00EF0E5C" w:rsidP="00EF0E5C">
      <w:pPr>
        <w:rPr>
          <w:rFonts w:eastAsia="MS Mincho"/>
          <w:lang w:eastAsia="zh-CN"/>
        </w:rPr>
      </w:pPr>
    </w:p>
    <w:p w14:paraId="624EC161" w14:textId="77777777" w:rsidR="00EF0E5C" w:rsidRPr="00817163" w:rsidRDefault="00EF0E5C" w:rsidP="00EF0E5C">
      <w:pPr>
        <w:pStyle w:val="TH"/>
        <w:rPr>
          <w:rFonts w:eastAsia="MS Mincho" w:hint="eastAsia"/>
        </w:rPr>
      </w:pPr>
      <w:r w:rsidRPr="00817163">
        <w:rPr>
          <w:rFonts w:eastAsia="MS Mincho"/>
        </w:rPr>
        <w:t xml:space="preserve">Table </w:t>
      </w:r>
      <w:r w:rsidRPr="00817163">
        <w:rPr>
          <w:rFonts w:eastAsia="MS Mincho"/>
        </w:rPr>
        <w:fldChar w:fldCharType="begin"/>
      </w:r>
      <w:r w:rsidRPr="00817163">
        <w:rPr>
          <w:rFonts w:eastAsia="MS Mincho"/>
        </w:rPr>
        <w:instrText xml:space="preserve"> </w:instrText>
      </w:r>
      <w:r>
        <w:rPr>
          <w:rFonts w:eastAsia="MS Mincho"/>
        </w:rPr>
        <w:instrText>SEQ</w:instrText>
      </w:r>
      <w:r w:rsidRPr="00817163">
        <w:rPr>
          <w:rFonts w:eastAsia="MS Mincho"/>
        </w:rPr>
        <w:instrText xml:space="preserve"> Table \* ARABIC </w:instrText>
      </w:r>
      <w:r w:rsidRPr="00817163">
        <w:rPr>
          <w:rFonts w:eastAsia="MS Mincho"/>
        </w:rPr>
        <w:fldChar w:fldCharType="separate"/>
      </w:r>
      <w:r>
        <w:rPr>
          <w:rFonts w:eastAsia="MS Mincho"/>
          <w:noProof/>
        </w:rPr>
        <w:t>183</w:t>
      </w:r>
      <w:r w:rsidRPr="00817163">
        <w:rPr>
          <w:rFonts w:eastAsia="MS Mincho"/>
        </w:rPr>
        <w:fldChar w:fldCharType="end"/>
      </w:r>
      <w:r w:rsidRPr="00817163">
        <w:rPr>
          <w:rFonts w:eastAsia="Malgun Gothic" w:hint="eastAsia"/>
          <w:lang w:eastAsia="ko-KR"/>
        </w:rPr>
        <w:t>:</w:t>
      </w:r>
      <w:r w:rsidRPr="00817163">
        <w:rPr>
          <w:rFonts w:eastAsia="MS Mincho" w:hint="eastAsia"/>
        </w:rPr>
        <w:t xml:space="preserve"> </w:t>
      </w:r>
      <w:r>
        <w:rPr>
          <w:rFonts w:eastAsia="MS Mincho"/>
        </w:rPr>
        <w:t>Bit allocation at 32 kbps</w:t>
      </w:r>
    </w:p>
    <w:tbl>
      <w:tblPr>
        <w:tblW w:w="7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
        <w:gridCol w:w="2136"/>
        <w:gridCol w:w="16"/>
        <w:gridCol w:w="815"/>
        <w:gridCol w:w="10"/>
        <w:gridCol w:w="848"/>
        <w:gridCol w:w="13"/>
        <w:gridCol w:w="812"/>
        <w:gridCol w:w="15"/>
        <w:gridCol w:w="966"/>
        <w:gridCol w:w="15"/>
        <w:gridCol w:w="695"/>
        <w:gridCol w:w="18"/>
        <w:gridCol w:w="848"/>
        <w:gridCol w:w="15"/>
        <w:tblGridChange w:id="98">
          <w:tblGrid>
            <w:gridCol w:w="13"/>
            <w:gridCol w:w="2136"/>
            <w:gridCol w:w="16"/>
            <w:gridCol w:w="815"/>
            <w:gridCol w:w="10"/>
            <w:gridCol w:w="848"/>
            <w:gridCol w:w="13"/>
            <w:gridCol w:w="812"/>
            <w:gridCol w:w="15"/>
            <w:gridCol w:w="966"/>
            <w:gridCol w:w="15"/>
            <w:gridCol w:w="695"/>
            <w:gridCol w:w="18"/>
            <w:gridCol w:w="848"/>
            <w:gridCol w:w="15"/>
          </w:tblGrid>
        </w:tblGridChange>
      </w:tblGrid>
      <w:tr w:rsidR="00EF0E5C" w:rsidRPr="00817163" w14:paraId="41403ED1" w14:textId="77777777" w:rsidTr="00D25980">
        <w:trPr>
          <w:gridAfter w:val="1"/>
          <w:wAfter w:w="16" w:type="dxa"/>
          <w:trHeight w:val="380"/>
          <w:jc w:val="center"/>
        </w:trPr>
        <w:tc>
          <w:tcPr>
            <w:tcW w:w="2198" w:type="dxa"/>
            <w:gridSpan w:val="2"/>
            <w:shd w:val="clear" w:color="auto" w:fill="D9D9D9"/>
            <w:vAlign w:val="center"/>
          </w:tcPr>
          <w:p w14:paraId="025D8567" w14:textId="77777777" w:rsidR="00EF0E5C" w:rsidRPr="00817163" w:rsidRDefault="00EF0E5C" w:rsidP="00D25980">
            <w:pPr>
              <w:pStyle w:val="TAH"/>
              <w:rPr>
                <w:rFonts w:eastAsia="MS Mincho" w:hint="eastAsia"/>
                <w:lang w:eastAsia="zh-CN"/>
              </w:rPr>
            </w:pPr>
            <w:r>
              <w:rPr>
                <w:rFonts w:eastAsia="MS Mincho"/>
                <w:lang w:eastAsia="zh-CN"/>
              </w:rPr>
              <w:t>Description</w:t>
            </w:r>
          </w:p>
        </w:tc>
        <w:tc>
          <w:tcPr>
            <w:tcW w:w="5021" w:type="dxa"/>
            <w:gridSpan w:val="12"/>
            <w:shd w:val="clear" w:color="auto" w:fill="D9D9D9"/>
            <w:vAlign w:val="center"/>
          </w:tcPr>
          <w:p w14:paraId="58D367C1" w14:textId="77777777" w:rsidR="00EF0E5C" w:rsidRDefault="00EF0E5C" w:rsidP="00D25980">
            <w:pPr>
              <w:pStyle w:val="TAH"/>
              <w:rPr>
                <w:rFonts w:eastAsia="MS Mincho"/>
                <w:lang w:eastAsia="zh-CN"/>
              </w:rPr>
            </w:pPr>
            <w:r>
              <w:rPr>
                <w:rFonts w:eastAsia="MS Mincho"/>
                <w:lang w:eastAsia="zh-CN"/>
              </w:rPr>
              <w:t>32</w:t>
            </w:r>
          </w:p>
        </w:tc>
      </w:tr>
      <w:tr w:rsidR="00EF0E5C" w:rsidRPr="00817163" w14:paraId="2D06B1A7" w14:textId="77777777" w:rsidTr="00D25980">
        <w:trPr>
          <w:gridAfter w:val="1"/>
          <w:wAfter w:w="16" w:type="dxa"/>
          <w:trHeight w:val="380"/>
          <w:jc w:val="center"/>
        </w:trPr>
        <w:tc>
          <w:tcPr>
            <w:tcW w:w="2198" w:type="dxa"/>
            <w:gridSpan w:val="2"/>
            <w:shd w:val="clear" w:color="auto" w:fill="D9D9D9"/>
            <w:vAlign w:val="center"/>
          </w:tcPr>
          <w:p w14:paraId="58B6B164" w14:textId="77777777" w:rsidR="00EF0E5C" w:rsidRDefault="00EF0E5C" w:rsidP="00D25980">
            <w:pPr>
              <w:pStyle w:val="TAH"/>
              <w:rPr>
                <w:rFonts w:eastAsia="MS Mincho"/>
                <w:lang w:eastAsia="zh-CN"/>
              </w:rPr>
            </w:pPr>
            <w:r>
              <w:rPr>
                <w:rFonts w:eastAsia="MS Mincho"/>
                <w:lang w:eastAsia="zh-CN"/>
              </w:rPr>
              <w:t>core</w:t>
            </w:r>
          </w:p>
        </w:tc>
        <w:tc>
          <w:tcPr>
            <w:tcW w:w="838" w:type="dxa"/>
            <w:gridSpan w:val="2"/>
            <w:shd w:val="clear" w:color="auto" w:fill="D9D9D9"/>
            <w:vAlign w:val="center"/>
          </w:tcPr>
          <w:p w14:paraId="73C01E85" w14:textId="77777777" w:rsidR="00EF0E5C" w:rsidRDefault="00EF0E5C" w:rsidP="00D25980">
            <w:pPr>
              <w:pStyle w:val="TAH"/>
              <w:rPr>
                <w:rFonts w:eastAsia="MS Mincho"/>
                <w:lang w:eastAsia="zh-CN"/>
              </w:rPr>
            </w:pPr>
            <w:r>
              <w:rPr>
                <w:rFonts w:eastAsia="MS Mincho"/>
                <w:lang w:eastAsia="zh-CN"/>
              </w:rPr>
              <w:t>CELP</w:t>
            </w:r>
          </w:p>
        </w:tc>
        <w:tc>
          <w:tcPr>
            <w:tcW w:w="865" w:type="dxa"/>
            <w:gridSpan w:val="2"/>
            <w:shd w:val="clear" w:color="auto" w:fill="D9D9D9"/>
            <w:vAlign w:val="center"/>
          </w:tcPr>
          <w:p w14:paraId="2C5FC250" w14:textId="77777777" w:rsidR="00EF0E5C" w:rsidRDefault="00EF0E5C" w:rsidP="00D25980">
            <w:pPr>
              <w:pStyle w:val="TAH"/>
              <w:rPr>
                <w:rFonts w:eastAsia="MS Mincho"/>
                <w:lang w:eastAsia="zh-CN"/>
              </w:rPr>
            </w:pPr>
            <w:r>
              <w:rPr>
                <w:rFonts w:eastAsia="MS Mincho"/>
                <w:lang w:eastAsia="zh-CN"/>
              </w:rPr>
              <w:t>HQ-MDCT</w:t>
            </w:r>
          </w:p>
        </w:tc>
        <w:tc>
          <w:tcPr>
            <w:tcW w:w="839" w:type="dxa"/>
            <w:gridSpan w:val="2"/>
            <w:shd w:val="clear" w:color="auto" w:fill="D9D9D9"/>
            <w:vAlign w:val="center"/>
          </w:tcPr>
          <w:p w14:paraId="70AE4369" w14:textId="77777777" w:rsidR="00EF0E5C" w:rsidRDefault="00EF0E5C" w:rsidP="00D25980">
            <w:pPr>
              <w:pStyle w:val="TAH"/>
              <w:rPr>
                <w:rFonts w:eastAsia="MS Mincho"/>
                <w:lang w:eastAsia="zh-CN"/>
              </w:rPr>
            </w:pPr>
            <w:r>
              <w:rPr>
                <w:rFonts w:eastAsia="MS Mincho"/>
                <w:lang w:eastAsia="zh-CN"/>
              </w:rPr>
              <w:t>TCX</w:t>
            </w:r>
          </w:p>
        </w:tc>
        <w:tc>
          <w:tcPr>
            <w:tcW w:w="987" w:type="dxa"/>
            <w:gridSpan w:val="2"/>
            <w:shd w:val="clear" w:color="auto" w:fill="D9D9D9"/>
            <w:vAlign w:val="center"/>
          </w:tcPr>
          <w:p w14:paraId="685D16DE" w14:textId="77777777" w:rsidR="00EF0E5C" w:rsidRDefault="00EF0E5C" w:rsidP="00D25980">
            <w:pPr>
              <w:pStyle w:val="TAH"/>
              <w:rPr>
                <w:rFonts w:eastAsia="MS Mincho"/>
                <w:lang w:eastAsia="zh-CN"/>
              </w:rPr>
            </w:pPr>
            <w:r>
              <w:rPr>
                <w:rFonts w:eastAsia="MS Mincho"/>
                <w:lang w:eastAsia="zh-CN"/>
              </w:rPr>
              <w:t>CELP</w:t>
            </w:r>
          </w:p>
        </w:tc>
        <w:tc>
          <w:tcPr>
            <w:tcW w:w="717" w:type="dxa"/>
            <w:gridSpan w:val="2"/>
            <w:shd w:val="clear" w:color="auto" w:fill="D9D9D9"/>
            <w:vAlign w:val="center"/>
          </w:tcPr>
          <w:p w14:paraId="56432913" w14:textId="77777777" w:rsidR="00EF0E5C" w:rsidRDefault="00EF0E5C" w:rsidP="00D25980">
            <w:pPr>
              <w:pStyle w:val="TAH"/>
              <w:rPr>
                <w:rFonts w:eastAsia="MS Mincho"/>
                <w:lang w:eastAsia="zh-CN"/>
              </w:rPr>
            </w:pPr>
            <w:r>
              <w:rPr>
                <w:rFonts w:eastAsia="MS Mincho"/>
                <w:lang w:eastAsia="zh-CN"/>
              </w:rPr>
              <w:t>TCX</w:t>
            </w:r>
          </w:p>
        </w:tc>
        <w:tc>
          <w:tcPr>
            <w:tcW w:w="775" w:type="dxa"/>
            <w:gridSpan w:val="2"/>
            <w:shd w:val="clear" w:color="auto" w:fill="D9D9D9"/>
            <w:vAlign w:val="center"/>
          </w:tcPr>
          <w:p w14:paraId="698BA35A" w14:textId="77777777" w:rsidR="00EF0E5C" w:rsidRDefault="00EF0E5C" w:rsidP="00D25980">
            <w:pPr>
              <w:pStyle w:val="TAH"/>
              <w:rPr>
                <w:rFonts w:eastAsia="MS Mincho"/>
                <w:lang w:eastAsia="zh-CN"/>
              </w:rPr>
            </w:pPr>
            <w:r>
              <w:rPr>
                <w:rFonts w:eastAsia="MS Mincho"/>
                <w:lang w:eastAsia="zh-CN"/>
              </w:rPr>
              <w:t>CELP</w:t>
            </w:r>
          </w:p>
        </w:tc>
      </w:tr>
      <w:tr w:rsidR="00EF0E5C" w:rsidRPr="00817163" w14:paraId="4026246A" w14:textId="77777777" w:rsidTr="00D25980">
        <w:trPr>
          <w:gridAfter w:val="1"/>
          <w:wAfter w:w="16" w:type="dxa"/>
          <w:trHeight w:val="380"/>
          <w:jc w:val="center"/>
        </w:trPr>
        <w:tc>
          <w:tcPr>
            <w:tcW w:w="2198" w:type="dxa"/>
            <w:gridSpan w:val="2"/>
            <w:shd w:val="clear" w:color="auto" w:fill="D9D9D9"/>
            <w:vAlign w:val="center"/>
          </w:tcPr>
          <w:p w14:paraId="74DA141A" w14:textId="77777777" w:rsidR="00EF0E5C" w:rsidRDefault="00EF0E5C" w:rsidP="00D25980">
            <w:pPr>
              <w:pStyle w:val="TAH"/>
              <w:rPr>
                <w:rFonts w:eastAsia="MS Mincho"/>
                <w:lang w:eastAsia="zh-CN"/>
              </w:rPr>
            </w:pPr>
            <w:r>
              <w:rPr>
                <w:rFonts w:eastAsia="MS Mincho"/>
                <w:lang w:eastAsia="zh-CN"/>
              </w:rPr>
              <w:t>ext. layer</w:t>
            </w:r>
          </w:p>
        </w:tc>
        <w:tc>
          <w:tcPr>
            <w:tcW w:w="838" w:type="dxa"/>
            <w:gridSpan w:val="2"/>
            <w:shd w:val="clear" w:color="auto" w:fill="D9D9D9"/>
            <w:vAlign w:val="center"/>
          </w:tcPr>
          <w:p w14:paraId="6D4231BD" w14:textId="77777777" w:rsidR="00EF0E5C" w:rsidRDefault="00EF0E5C" w:rsidP="00D25980">
            <w:pPr>
              <w:pStyle w:val="TAH"/>
              <w:rPr>
                <w:rFonts w:eastAsia="MS Mincho"/>
                <w:lang w:eastAsia="zh-CN"/>
              </w:rPr>
            </w:pPr>
            <w:r>
              <w:rPr>
                <w:rFonts w:eastAsia="MS Mincho"/>
                <w:lang w:eastAsia="zh-CN"/>
              </w:rPr>
              <w:t>NO</w:t>
            </w:r>
          </w:p>
        </w:tc>
        <w:tc>
          <w:tcPr>
            <w:tcW w:w="865" w:type="dxa"/>
            <w:gridSpan w:val="2"/>
            <w:shd w:val="clear" w:color="auto" w:fill="D9D9D9"/>
            <w:vAlign w:val="center"/>
          </w:tcPr>
          <w:p w14:paraId="1F7B0916" w14:textId="77777777" w:rsidR="00EF0E5C" w:rsidRDefault="00EF0E5C" w:rsidP="00D25980">
            <w:pPr>
              <w:pStyle w:val="TAH"/>
              <w:rPr>
                <w:rFonts w:eastAsia="MS Mincho"/>
                <w:lang w:eastAsia="zh-CN"/>
              </w:rPr>
            </w:pPr>
            <w:r>
              <w:rPr>
                <w:rFonts w:eastAsia="MS Mincho"/>
                <w:lang w:eastAsia="zh-CN"/>
              </w:rPr>
              <w:t>NO</w:t>
            </w:r>
          </w:p>
        </w:tc>
        <w:tc>
          <w:tcPr>
            <w:tcW w:w="839" w:type="dxa"/>
            <w:gridSpan w:val="2"/>
            <w:shd w:val="clear" w:color="auto" w:fill="D9D9D9"/>
            <w:vAlign w:val="center"/>
          </w:tcPr>
          <w:p w14:paraId="4E185A59" w14:textId="77777777" w:rsidR="00EF0E5C" w:rsidRDefault="00EF0E5C" w:rsidP="00D25980">
            <w:pPr>
              <w:pStyle w:val="TAH"/>
              <w:rPr>
                <w:rFonts w:eastAsia="MS Mincho"/>
                <w:lang w:eastAsia="zh-CN"/>
              </w:rPr>
            </w:pPr>
            <w:r>
              <w:rPr>
                <w:rFonts w:eastAsia="MS Mincho"/>
                <w:lang w:eastAsia="zh-CN"/>
              </w:rPr>
              <w:t>NO</w:t>
            </w:r>
          </w:p>
        </w:tc>
        <w:tc>
          <w:tcPr>
            <w:tcW w:w="987" w:type="dxa"/>
            <w:gridSpan w:val="2"/>
            <w:shd w:val="clear" w:color="auto" w:fill="D9D9D9"/>
            <w:vAlign w:val="center"/>
          </w:tcPr>
          <w:p w14:paraId="174EDB81" w14:textId="77777777" w:rsidR="00EF0E5C" w:rsidRDefault="00EF0E5C" w:rsidP="00D25980">
            <w:pPr>
              <w:pStyle w:val="TAH"/>
              <w:rPr>
                <w:rFonts w:eastAsia="MS Mincho"/>
                <w:lang w:eastAsia="zh-CN"/>
              </w:rPr>
            </w:pPr>
            <w:r>
              <w:rPr>
                <w:rFonts w:eastAsia="MS Mincho"/>
                <w:lang w:eastAsia="zh-CN"/>
              </w:rPr>
              <w:t xml:space="preserve">SWB </w:t>
            </w:r>
            <w:r w:rsidRPr="002C07A5">
              <w:rPr>
                <w:rFonts w:hint="eastAsia"/>
                <w:lang w:eastAsia="zh-CN"/>
              </w:rPr>
              <w:t>TBE/</w:t>
            </w:r>
            <w:r>
              <w:rPr>
                <w:rFonts w:eastAsia="MS Mincho"/>
                <w:lang w:eastAsia="zh-CN"/>
              </w:rPr>
              <w:t>FD</w:t>
            </w:r>
          </w:p>
        </w:tc>
        <w:tc>
          <w:tcPr>
            <w:tcW w:w="717" w:type="dxa"/>
            <w:gridSpan w:val="2"/>
            <w:shd w:val="clear" w:color="auto" w:fill="D9D9D9"/>
            <w:vAlign w:val="center"/>
          </w:tcPr>
          <w:p w14:paraId="4747AF2B" w14:textId="77777777" w:rsidR="00EF0E5C" w:rsidRDefault="00EF0E5C" w:rsidP="00D25980">
            <w:pPr>
              <w:pStyle w:val="TAH"/>
              <w:rPr>
                <w:rFonts w:eastAsia="MS Mincho"/>
                <w:lang w:eastAsia="zh-CN"/>
              </w:rPr>
            </w:pPr>
            <w:r>
              <w:rPr>
                <w:rFonts w:eastAsia="MS Mincho"/>
                <w:lang w:eastAsia="zh-CN"/>
              </w:rPr>
              <w:t>IGF</w:t>
            </w:r>
          </w:p>
        </w:tc>
        <w:tc>
          <w:tcPr>
            <w:tcW w:w="775" w:type="dxa"/>
            <w:gridSpan w:val="2"/>
            <w:shd w:val="clear" w:color="auto" w:fill="D9D9D9"/>
            <w:vAlign w:val="center"/>
          </w:tcPr>
          <w:p w14:paraId="2417CD27" w14:textId="77777777" w:rsidR="00EF0E5C" w:rsidRPr="00AB464A" w:rsidRDefault="00EF0E5C" w:rsidP="00D25980">
            <w:pPr>
              <w:pStyle w:val="TAH"/>
              <w:rPr>
                <w:rFonts w:hint="eastAsia"/>
                <w:lang w:eastAsia="zh-CN"/>
              </w:rPr>
            </w:pPr>
            <w:r>
              <w:rPr>
                <w:rFonts w:eastAsia="MS Mincho"/>
                <w:lang w:eastAsia="zh-CN"/>
              </w:rPr>
              <w:t xml:space="preserve">FB </w:t>
            </w:r>
            <w:r w:rsidRPr="002C07A5">
              <w:rPr>
                <w:rFonts w:hint="eastAsia"/>
                <w:lang w:eastAsia="zh-CN"/>
              </w:rPr>
              <w:t>TBE/</w:t>
            </w:r>
            <w:r>
              <w:rPr>
                <w:lang w:eastAsia="zh-CN"/>
              </w:rPr>
              <w:t>FD</w:t>
            </w:r>
          </w:p>
        </w:tc>
      </w:tr>
      <w:tr w:rsidR="00EF0E5C" w:rsidRPr="00817163" w14:paraId="50F010CC" w14:textId="77777777" w:rsidTr="00D25980">
        <w:trPr>
          <w:gridAfter w:val="1"/>
          <w:wAfter w:w="16" w:type="dxa"/>
          <w:trHeight w:val="380"/>
          <w:jc w:val="center"/>
        </w:trPr>
        <w:tc>
          <w:tcPr>
            <w:tcW w:w="2198" w:type="dxa"/>
            <w:gridSpan w:val="2"/>
            <w:shd w:val="clear" w:color="auto" w:fill="auto"/>
            <w:vAlign w:val="center"/>
          </w:tcPr>
          <w:p w14:paraId="124FC8C8" w14:textId="77777777" w:rsidR="00EF0E5C" w:rsidRPr="00817163" w:rsidRDefault="00EF0E5C" w:rsidP="00D25980">
            <w:pPr>
              <w:pStyle w:val="TAC"/>
              <w:rPr>
                <w:rFonts w:eastAsia="MS Mincho"/>
              </w:rPr>
            </w:pPr>
            <w:r>
              <w:rPr>
                <w:rFonts w:eastAsia="MS Mincho"/>
              </w:rPr>
              <w:t>Number of bits per frame</w:t>
            </w:r>
          </w:p>
        </w:tc>
        <w:tc>
          <w:tcPr>
            <w:tcW w:w="5021" w:type="dxa"/>
            <w:gridSpan w:val="12"/>
            <w:vAlign w:val="center"/>
          </w:tcPr>
          <w:p w14:paraId="19D66512" w14:textId="77777777" w:rsidR="00EF0E5C" w:rsidRDefault="00EF0E5C" w:rsidP="00D25980">
            <w:pPr>
              <w:pStyle w:val="TAC"/>
              <w:rPr>
                <w:rFonts w:eastAsia="MS Mincho"/>
                <w:lang w:eastAsia="zh-CN"/>
              </w:rPr>
            </w:pPr>
            <w:r>
              <w:rPr>
                <w:rFonts w:eastAsia="MS Mincho"/>
                <w:lang w:eastAsia="zh-CN"/>
              </w:rPr>
              <w:t>640</w:t>
            </w:r>
          </w:p>
        </w:tc>
      </w:tr>
      <w:tr w:rsidR="00EF0E5C" w:rsidRPr="00817163" w14:paraId="1366CDDA" w14:textId="77777777" w:rsidTr="00D25980">
        <w:trPr>
          <w:gridAfter w:val="1"/>
          <w:wAfter w:w="16" w:type="dxa"/>
          <w:trHeight w:val="380"/>
          <w:jc w:val="center"/>
        </w:trPr>
        <w:tc>
          <w:tcPr>
            <w:tcW w:w="2198" w:type="dxa"/>
            <w:gridSpan w:val="2"/>
            <w:shd w:val="clear" w:color="auto" w:fill="auto"/>
            <w:vAlign w:val="center"/>
          </w:tcPr>
          <w:p w14:paraId="24C130DC" w14:textId="77777777" w:rsidR="00EF0E5C" w:rsidRPr="00D163EA" w:rsidRDefault="00EF0E5C" w:rsidP="00D25980">
            <w:pPr>
              <w:pStyle w:val="TAC"/>
              <w:rPr>
                <w:rFonts w:eastAsia="MS Mincho"/>
                <w:lang w:val="en-US"/>
              </w:rPr>
            </w:pPr>
            <w:r>
              <w:rPr>
                <w:rFonts w:eastAsia="MS Mincho"/>
              </w:rPr>
              <w:t>CELP/MDCT core flag</w:t>
            </w:r>
          </w:p>
        </w:tc>
        <w:tc>
          <w:tcPr>
            <w:tcW w:w="5021" w:type="dxa"/>
            <w:gridSpan w:val="12"/>
            <w:vAlign w:val="center"/>
          </w:tcPr>
          <w:p w14:paraId="227C3E17" w14:textId="77777777" w:rsidR="00EF0E5C" w:rsidRDefault="00EF0E5C" w:rsidP="00D25980">
            <w:pPr>
              <w:pStyle w:val="TAC"/>
              <w:rPr>
                <w:rFonts w:eastAsia="MS Mincho"/>
                <w:lang w:eastAsia="zh-CN"/>
              </w:rPr>
            </w:pPr>
            <w:r>
              <w:rPr>
                <w:rFonts w:eastAsia="MS Mincho"/>
                <w:lang w:eastAsia="zh-CN"/>
              </w:rPr>
              <w:t>1</w:t>
            </w:r>
          </w:p>
        </w:tc>
      </w:tr>
      <w:tr w:rsidR="00EF0E5C" w:rsidRPr="00817163" w14:paraId="7F67F576" w14:textId="77777777" w:rsidTr="00D25980">
        <w:trPr>
          <w:gridAfter w:val="1"/>
          <w:wAfter w:w="16" w:type="dxa"/>
          <w:trHeight w:val="380"/>
          <w:jc w:val="center"/>
        </w:trPr>
        <w:tc>
          <w:tcPr>
            <w:tcW w:w="2198" w:type="dxa"/>
            <w:gridSpan w:val="2"/>
            <w:shd w:val="clear" w:color="auto" w:fill="auto"/>
            <w:vAlign w:val="center"/>
          </w:tcPr>
          <w:p w14:paraId="69F3E156" w14:textId="77777777" w:rsidR="00EF0E5C" w:rsidRPr="00AA5B56" w:rsidRDefault="00EF0E5C" w:rsidP="00D25980">
            <w:pPr>
              <w:pStyle w:val="TAC"/>
              <w:rPr>
                <w:rFonts w:eastAsia="MS Mincho"/>
                <w:lang w:val="en-US"/>
              </w:rPr>
            </w:pPr>
            <w:r w:rsidRPr="00D163EA">
              <w:rPr>
                <w:rFonts w:eastAsia="MS Mincho"/>
                <w:lang w:val="en-US"/>
              </w:rPr>
              <w:t>CELP-&gt;HQ core switching flag</w:t>
            </w:r>
          </w:p>
        </w:tc>
        <w:tc>
          <w:tcPr>
            <w:tcW w:w="838" w:type="dxa"/>
            <w:gridSpan w:val="2"/>
            <w:vAlign w:val="center"/>
          </w:tcPr>
          <w:p w14:paraId="4C188279" w14:textId="77777777" w:rsidR="00EF0E5C" w:rsidRPr="00AA5B56" w:rsidRDefault="00EF0E5C" w:rsidP="00D25980">
            <w:pPr>
              <w:pStyle w:val="TAC"/>
              <w:rPr>
                <w:rFonts w:eastAsia="MS Mincho"/>
                <w:lang w:val="en-US" w:eastAsia="zh-CN"/>
              </w:rPr>
            </w:pPr>
          </w:p>
        </w:tc>
        <w:tc>
          <w:tcPr>
            <w:tcW w:w="865" w:type="dxa"/>
            <w:gridSpan w:val="2"/>
            <w:vAlign w:val="center"/>
          </w:tcPr>
          <w:p w14:paraId="63523AD0" w14:textId="77777777" w:rsidR="00EF0E5C" w:rsidRDefault="00EF0E5C" w:rsidP="00D25980">
            <w:pPr>
              <w:pStyle w:val="TAC"/>
              <w:rPr>
                <w:rFonts w:eastAsia="MS Mincho"/>
                <w:lang w:eastAsia="zh-CN"/>
              </w:rPr>
            </w:pPr>
            <w:r>
              <w:rPr>
                <w:rFonts w:eastAsia="MS Mincho"/>
                <w:lang w:eastAsia="zh-CN"/>
              </w:rPr>
              <w:t>1-2</w:t>
            </w:r>
          </w:p>
        </w:tc>
        <w:tc>
          <w:tcPr>
            <w:tcW w:w="839" w:type="dxa"/>
            <w:gridSpan w:val="2"/>
            <w:vAlign w:val="center"/>
          </w:tcPr>
          <w:p w14:paraId="64A73C1D" w14:textId="77777777" w:rsidR="00EF0E5C" w:rsidRDefault="00EF0E5C" w:rsidP="00D25980">
            <w:pPr>
              <w:pStyle w:val="TAC"/>
              <w:rPr>
                <w:rFonts w:eastAsia="MS Mincho"/>
                <w:lang w:eastAsia="zh-CN"/>
              </w:rPr>
            </w:pPr>
          </w:p>
        </w:tc>
        <w:tc>
          <w:tcPr>
            <w:tcW w:w="987" w:type="dxa"/>
            <w:gridSpan w:val="2"/>
            <w:vAlign w:val="center"/>
          </w:tcPr>
          <w:p w14:paraId="7EBA1CB7" w14:textId="77777777" w:rsidR="00EF0E5C" w:rsidRDefault="00EF0E5C" w:rsidP="00D25980">
            <w:pPr>
              <w:pStyle w:val="TAC"/>
              <w:rPr>
                <w:rFonts w:eastAsia="MS Mincho"/>
                <w:lang w:eastAsia="zh-CN"/>
              </w:rPr>
            </w:pPr>
          </w:p>
        </w:tc>
        <w:tc>
          <w:tcPr>
            <w:tcW w:w="717" w:type="dxa"/>
            <w:gridSpan w:val="2"/>
            <w:vAlign w:val="center"/>
          </w:tcPr>
          <w:p w14:paraId="44ECA62B" w14:textId="77777777" w:rsidR="00EF0E5C" w:rsidRDefault="00EF0E5C" w:rsidP="00D25980">
            <w:pPr>
              <w:pStyle w:val="TAC"/>
              <w:rPr>
                <w:rFonts w:eastAsia="MS Mincho"/>
                <w:lang w:eastAsia="zh-CN"/>
              </w:rPr>
            </w:pPr>
          </w:p>
        </w:tc>
        <w:tc>
          <w:tcPr>
            <w:tcW w:w="775" w:type="dxa"/>
            <w:gridSpan w:val="2"/>
            <w:vAlign w:val="center"/>
          </w:tcPr>
          <w:p w14:paraId="45AFAC0B" w14:textId="77777777" w:rsidR="00EF0E5C" w:rsidRDefault="00EF0E5C" w:rsidP="00D25980">
            <w:pPr>
              <w:pStyle w:val="TAC"/>
              <w:rPr>
                <w:rFonts w:eastAsia="MS Mincho"/>
                <w:lang w:eastAsia="zh-CN"/>
              </w:rPr>
            </w:pPr>
          </w:p>
        </w:tc>
      </w:tr>
      <w:tr w:rsidR="00EF0E5C" w:rsidRPr="00817163" w14:paraId="268F295A" w14:textId="77777777" w:rsidTr="00D25980">
        <w:trPr>
          <w:gridAfter w:val="1"/>
          <w:wAfter w:w="16" w:type="dxa"/>
          <w:trHeight w:val="380"/>
          <w:jc w:val="center"/>
        </w:trPr>
        <w:tc>
          <w:tcPr>
            <w:tcW w:w="2198" w:type="dxa"/>
            <w:gridSpan w:val="2"/>
            <w:shd w:val="clear" w:color="auto" w:fill="auto"/>
            <w:vAlign w:val="center"/>
          </w:tcPr>
          <w:p w14:paraId="5240BD68" w14:textId="77777777" w:rsidR="00EF0E5C" w:rsidRPr="00A9679B" w:rsidRDefault="00EF0E5C" w:rsidP="00D25980">
            <w:pPr>
              <w:pStyle w:val="TAC"/>
              <w:rPr>
                <w:rFonts w:eastAsia="MS Mincho"/>
                <w:lang w:val="fr-FR"/>
              </w:rPr>
            </w:pPr>
            <w:r w:rsidRPr="00A9679B">
              <w:rPr>
                <w:rFonts w:eastAsia="MS Mincho"/>
                <w:lang w:val="fr-FR"/>
              </w:rPr>
              <w:t>TCX/HQ-MDCT core flag</w:t>
            </w:r>
          </w:p>
        </w:tc>
        <w:tc>
          <w:tcPr>
            <w:tcW w:w="838" w:type="dxa"/>
            <w:gridSpan w:val="2"/>
            <w:vAlign w:val="center"/>
          </w:tcPr>
          <w:p w14:paraId="18AF1D45" w14:textId="77777777" w:rsidR="00EF0E5C" w:rsidRPr="00A9679B" w:rsidRDefault="00EF0E5C" w:rsidP="00D25980">
            <w:pPr>
              <w:pStyle w:val="TAC"/>
              <w:rPr>
                <w:rFonts w:eastAsia="MS Mincho"/>
                <w:lang w:val="fr-FR" w:eastAsia="zh-CN"/>
              </w:rPr>
            </w:pPr>
          </w:p>
        </w:tc>
        <w:tc>
          <w:tcPr>
            <w:tcW w:w="865" w:type="dxa"/>
            <w:gridSpan w:val="2"/>
            <w:vAlign w:val="center"/>
          </w:tcPr>
          <w:p w14:paraId="1102956B" w14:textId="77777777" w:rsidR="00EF0E5C" w:rsidRDefault="00EF0E5C" w:rsidP="00D25980">
            <w:pPr>
              <w:pStyle w:val="TAC"/>
              <w:rPr>
                <w:rFonts w:eastAsia="MS Mincho"/>
                <w:lang w:eastAsia="zh-CN"/>
              </w:rPr>
            </w:pPr>
            <w:r>
              <w:rPr>
                <w:rFonts w:eastAsia="MS Mincho"/>
                <w:lang w:eastAsia="zh-CN"/>
              </w:rPr>
              <w:t>1</w:t>
            </w:r>
          </w:p>
        </w:tc>
        <w:tc>
          <w:tcPr>
            <w:tcW w:w="839" w:type="dxa"/>
            <w:gridSpan w:val="2"/>
            <w:vAlign w:val="center"/>
          </w:tcPr>
          <w:p w14:paraId="2B2AE9F0" w14:textId="77777777" w:rsidR="00EF0E5C" w:rsidRDefault="00EF0E5C" w:rsidP="00D25980">
            <w:pPr>
              <w:pStyle w:val="TAC"/>
              <w:rPr>
                <w:rFonts w:eastAsia="MS Mincho"/>
                <w:lang w:eastAsia="zh-CN"/>
              </w:rPr>
            </w:pPr>
            <w:r>
              <w:rPr>
                <w:rFonts w:eastAsia="MS Mincho"/>
                <w:lang w:eastAsia="zh-CN"/>
              </w:rPr>
              <w:t>1</w:t>
            </w:r>
          </w:p>
        </w:tc>
        <w:tc>
          <w:tcPr>
            <w:tcW w:w="987" w:type="dxa"/>
            <w:gridSpan w:val="2"/>
            <w:vAlign w:val="center"/>
          </w:tcPr>
          <w:p w14:paraId="285D5B47" w14:textId="77777777" w:rsidR="00EF0E5C" w:rsidRDefault="00EF0E5C" w:rsidP="00D25980">
            <w:pPr>
              <w:pStyle w:val="TAC"/>
              <w:rPr>
                <w:rFonts w:eastAsia="MS Mincho"/>
                <w:lang w:eastAsia="zh-CN"/>
              </w:rPr>
            </w:pPr>
          </w:p>
        </w:tc>
        <w:tc>
          <w:tcPr>
            <w:tcW w:w="717" w:type="dxa"/>
            <w:gridSpan w:val="2"/>
            <w:vAlign w:val="center"/>
          </w:tcPr>
          <w:p w14:paraId="20838A63" w14:textId="77777777" w:rsidR="00EF0E5C" w:rsidRDefault="00EF0E5C" w:rsidP="00D25980">
            <w:pPr>
              <w:pStyle w:val="TAC"/>
              <w:rPr>
                <w:rFonts w:eastAsia="MS Mincho"/>
                <w:lang w:eastAsia="zh-CN"/>
              </w:rPr>
            </w:pPr>
            <w:r>
              <w:rPr>
                <w:rFonts w:eastAsia="MS Mincho"/>
                <w:lang w:eastAsia="zh-CN"/>
              </w:rPr>
              <w:t>1</w:t>
            </w:r>
          </w:p>
        </w:tc>
        <w:tc>
          <w:tcPr>
            <w:tcW w:w="775" w:type="dxa"/>
            <w:gridSpan w:val="2"/>
            <w:vAlign w:val="center"/>
          </w:tcPr>
          <w:p w14:paraId="7160B867" w14:textId="77777777" w:rsidR="00EF0E5C" w:rsidRDefault="00EF0E5C" w:rsidP="00D25980">
            <w:pPr>
              <w:pStyle w:val="TAC"/>
              <w:rPr>
                <w:rFonts w:eastAsia="MS Mincho"/>
                <w:lang w:eastAsia="zh-CN"/>
              </w:rPr>
            </w:pPr>
          </w:p>
        </w:tc>
      </w:tr>
      <w:tr w:rsidR="00EF0E5C" w:rsidRPr="00817163" w14:paraId="009767EA" w14:textId="77777777" w:rsidTr="00D25980">
        <w:trPr>
          <w:gridAfter w:val="1"/>
          <w:wAfter w:w="16" w:type="dxa"/>
          <w:trHeight w:val="380"/>
          <w:jc w:val="center"/>
        </w:trPr>
        <w:tc>
          <w:tcPr>
            <w:tcW w:w="2198" w:type="dxa"/>
            <w:gridSpan w:val="2"/>
            <w:shd w:val="clear" w:color="auto" w:fill="auto"/>
            <w:vAlign w:val="center"/>
          </w:tcPr>
          <w:p w14:paraId="5D3224C1" w14:textId="77777777" w:rsidR="00EF0E5C" w:rsidRDefault="00EF0E5C" w:rsidP="00D25980">
            <w:pPr>
              <w:pStyle w:val="TAC"/>
              <w:rPr>
                <w:rFonts w:eastAsia="MS Mincho"/>
              </w:rPr>
            </w:pPr>
            <w:r>
              <w:rPr>
                <w:rFonts w:eastAsia="MS Mincho"/>
              </w:rPr>
              <w:t>BW</w:t>
            </w:r>
          </w:p>
        </w:tc>
        <w:tc>
          <w:tcPr>
            <w:tcW w:w="838" w:type="dxa"/>
            <w:gridSpan w:val="2"/>
            <w:vMerge w:val="restart"/>
            <w:vAlign w:val="center"/>
          </w:tcPr>
          <w:p w14:paraId="67B8EFC1" w14:textId="77777777" w:rsidR="00EF0E5C" w:rsidRPr="00796ACA" w:rsidRDefault="00EF0E5C" w:rsidP="00D25980">
            <w:pPr>
              <w:pStyle w:val="TAC"/>
              <w:rPr>
                <w:rFonts w:eastAsia="MS Mincho"/>
                <w:lang w:eastAsia="zh-CN"/>
              </w:rPr>
            </w:pPr>
            <w:r w:rsidRPr="00796ACA">
              <w:rPr>
                <w:rFonts w:eastAsia="MS Mincho"/>
                <w:lang w:eastAsia="zh-CN"/>
              </w:rPr>
              <w:t>4</w:t>
            </w:r>
          </w:p>
        </w:tc>
        <w:tc>
          <w:tcPr>
            <w:tcW w:w="865" w:type="dxa"/>
            <w:gridSpan w:val="2"/>
            <w:vAlign w:val="center"/>
          </w:tcPr>
          <w:p w14:paraId="3CD2B1AE" w14:textId="77777777" w:rsidR="00EF0E5C" w:rsidRDefault="00EF0E5C" w:rsidP="00D25980">
            <w:pPr>
              <w:pStyle w:val="TAC"/>
              <w:rPr>
                <w:rFonts w:eastAsia="MS Mincho"/>
                <w:lang w:eastAsia="zh-CN"/>
              </w:rPr>
            </w:pPr>
            <w:r>
              <w:rPr>
                <w:rFonts w:eastAsia="MS Mincho"/>
                <w:lang w:eastAsia="zh-CN"/>
              </w:rPr>
              <w:t>2</w:t>
            </w:r>
          </w:p>
        </w:tc>
        <w:tc>
          <w:tcPr>
            <w:tcW w:w="839" w:type="dxa"/>
            <w:gridSpan w:val="2"/>
            <w:vAlign w:val="center"/>
          </w:tcPr>
          <w:p w14:paraId="79F72FA2" w14:textId="77777777" w:rsidR="00EF0E5C" w:rsidRDefault="00EF0E5C" w:rsidP="00D25980">
            <w:pPr>
              <w:pStyle w:val="TAC"/>
              <w:rPr>
                <w:rFonts w:eastAsia="MS Mincho"/>
                <w:lang w:eastAsia="zh-CN"/>
              </w:rPr>
            </w:pPr>
            <w:r>
              <w:rPr>
                <w:rFonts w:eastAsia="MS Mincho"/>
                <w:lang w:eastAsia="zh-CN"/>
              </w:rPr>
              <w:t>2</w:t>
            </w:r>
          </w:p>
        </w:tc>
        <w:tc>
          <w:tcPr>
            <w:tcW w:w="987" w:type="dxa"/>
            <w:gridSpan w:val="2"/>
            <w:vMerge w:val="restart"/>
            <w:vAlign w:val="center"/>
          </w:tcPr>
          <w:p w14:paraId="1AEB4860" w14:textId="77777777" w:rsidR="00EF0E5C" w:rsidRDefault="00EF0E5C" w:rsidP="00D25980">
            <w:pPr>
              <w:pStyle w:val="TAC"/>
              <w:rPr>
                <w:rFonts w:eastAsia="MS Mincho"/>
                <w:lang w:eastAsia="zh-CN"/>
              </w:rPr>
            </w:pPr>
            <w:r>
              <w:rPr>
                <w:rFonts w:eastAsia="MS Mincho"/>
                <w:lang w:eastAsia="zh-CN"/>
              </w:rPr>
              <w:t>4</w:t>
            </w:r>
          </w:p>
        </w:tc>
        <w:tc>
          <w:tcPr>
            <w:tcW w:w="717" w:type="dxa"/>
            <w:gridSpan w:val="2"/>
            <w:vAlign w:val="center"/>
          </w:tcPr>
          <w:p w14:paraId="4F443B5A" w14:textId="77777777" w:rsidR="00EF0E5C" w:rsidRDefault="00EF0E5C" w:rsidP="00D25980">
            <w:pPr>
              <w:pStyle w:val="TAC"/>
              <w:rPr>
                <w:rFonts w:eastAsia="MS Mincho"/>
                <w:lang w:eastAsia="zh-CN"/>
              </w:rPr>
            </w:pPr>
            <w:r>
              <w:rPr>
                <w:rFonts w:eastAsia="MS Mincho"/>
                <w:lang w:eastAsia="zh-CN"/>
              </w:rPr>
              <w:t>2</w:t>
            </w:r>
          </w:p>
        </w:tc>
        <w:tc>
          <w:tcPr>
            <w:tcW w:w="775" w:type="dxa"/>
            <w:gridSpan w:val="2"/>
            <w:vMerge w:val="restart"/>
            <w:vAlign w:val="center"/>
          </w:tcPr>
          <w:p w14:paraId="07A5D98B" w14:textId="77777777" w:rsidR="00EF0E5C" w:rsidRDefault="00EF0E5C" w:rsidP="00D25980">
            <w:pPr>
              <w:pStyle w:val="TAC"/>
              <w:rPr>
                <w:rFonts w:eastAsia="MS Mincho"/>
                <w:lang w:eastAsia="zh-CN"/>
              </w:rPr>
            </w:pPr>
            <w:r>
              <w:rPr>
                <w:rFonts w:eastAsia="MS Mincho"/>
                <w:lang w:eastAsia="zh-CN"/>
              </w:rPr>
              <w:t>4</w:t>
            </w:r>
          </w:p>
        </w:tc>
      </w:tr>
      <w:tr w:rsidR="00EF0E5C" w:rsidRPr="00817163" w14:paraId="27586031" w14:textId="77777777" w:rsidTr="00D25980">
        <w:trPr>
          <w:gridAfter w:val="1"/>
          <w:wAfter w:w="16" w:type="dxa"/>
          <w:trHeight w:val="380"/>
          <w:jc w:val="center"/>
        </w:trPr>
        <w:tc>
          <w:tcPr>
            <w:tcW w:w="2198" w:type="dxa"/>
            <w:gridSpan w:val="2"/>
            <w:shd w:val="clear" w:color="auto" w:fill="auto"/>
            <w:vAlign w:val="center"/>
          </w:tcPr>
          <w:p w14:paraId="4B7A3B3F" w14:textId="77777777" w:rsidR="00EF0E5C" w:rsidRDefault="00EF0E5C" w:rsidP="00D25980">
            <w:pPr>
              <w:pStyle w:val="TAC"/>
              <w:rPr>
                <w:rFonts w:eastAsia="MS Mincho"/>
              </w:rPr>
            </w:pPr>
            <w:r>
              <w:rPr>
                <w:rFonts w:eastAsia="MS Mincho"/>
              </w:rPr>
              <w:t>CT</w:t>
            </w:r>
          </w:p>
        </w:tc>
        <w:tc>
          <w:tcPr>
            <w:tcW w:w="838" w:type="dxa"/>
            <w:gridSpan w:val="2"/>
            <w:vMerge/>
            <w:vAlign w:val="center"/>
          </w:tcPr>
          <w:p w14:paraId="2B3FC56B" w14:textId="77777777" w:rsidR="00EF0E5C" w:rsidRDefault="00EF0E5C" w:rsidP="00D25980">
            <w:pPr>
              <w:pStyle w:val="TAC"/>
              <w:rPr>
                <w:rFonts w:eastAsia="MS Mincho"/>
                <w:lang w:eastAsia="zh-CN"/>
              </w:rPr>
            </w:pPr>
          </w:p>
        </w:tc>
        <w:tc>
          <w:tcPr>
            <w:tcW w:w="865" w:type="dxa"/>
            <w:gridSpan w:val="2"/>
            <w:vAlign w:val="center"/>
          </w:tcPr>
          <w:p w14:paraId="48855D88" w14:textId="77777777" w:rsidR="00EF0E5C" w:rsidRDefault="00EF0E5C" w:rsidP="00D25980">
            <w:pPr>
              <w:pStyle w:val="TAC"/>
              <w:rPr>
                <w:rFonts w:eastAsia="MS Mincho"/>
                <w:lang w:eastAsia="zh-CN"/>
              </w:rPr>
            </w:pPr>
          </w:p>
        </w:tc>
        <w:tc>
          <w:tcPr>
            <w:tcW w:w="839" w:type="dxa"/>
            <w:gridSpan w:val="2"/>
            <w:vAlign w:val="center"/>
          </w:tcPr>
          <w:p w14:paraId="3F620512" w14:textId="77777777" w:rsidR="00EF0E5C" w:rsidRDefault="00EF0E5C" w:rsidP="00D25980">
            <w:pPr>
              <w:pStyle w:val="TAC"/>
              <w:rPr>
                <w:rFonts w:eastAsia="MS Mincho"/>
                <w:lang w:eastAsia="zh-CN"/>
              </w:rPr>
            </w:pPr>
            <w:r>
              <w:rPr>
                <w:rFonts w:eastAsia="MS Mincho"/>
                <w:lang w:eastAsia="zh-CN"/>
              </w:rPr>
              <w:t>2</w:t>
            </w:r>
          </w:p>
        </w:tc>
        <w:tc>
          <w:tcPr>
            <w:tcW w:w="987" w:type="dxa"/>
            <w:gridSpan w:val="2"/>
            <w:vMerge/>
            <w:vAlign w:val="center"/>
          </w:tcPr>
          <w:p w14:paraId="2E695523" w14:textId="77777777" w:rsidR="00EF0E5C" w:rsidRDefault="00EF0E5C" w:rsidP="00D25980">
            <w:pPr>
              <w:pStyle w:val="TAC"/>
              <w:rPr>
                <w:rFonts w:eastAsia="MS Mincho"/>
                <w:lang w:eastAsia="zh-CN"/>
              </w:rPr>
            </w:pPr>
          </w:p>
        </w:tc>
        <w:tc>
          <w:tcPr>
            <w:tcW w:w="717" w:type="dxa"/>
            <w:gridSpan w:val="2"/>
            <w:vAlign w:val="center"/>
          </w:tcPr>
          <w:p w14:paraId="19F3F223" w14:textId="77777777" w:rsidR="00EF0E5C" w:rsidRDefault="00EF0E5C" w:rsidP="00D25980">
            <w:pPr>
              <w:pStyle w:val="TAC"/>
              <w:rPr>
                <w:rFonts w:eastAsia="MS Mincho"/>
                <w:lang w:eastAsia="zh-CN"/>
              </w:rPr>
            </w:pPr>
            <w:r>
              <w:rPr>
                <w:rFonts w:eastAsia="MS Mincho"/>
                <w:lang w:eastAsia="zh-CN"/>
              </w:rPr>
              <w:t>2</w:t>
            </w:r>
          </w:p>
        </w:tc>
        <w:tc>
          <w:tcPr>
            <w:tcW w:w="775" w:type="dxa"/>
            <w:gridSpan w:val="2"/>
            <w:vMerge/>
            <w:vAlign w:val="center"/>
          </w:tcPr>
          <w:p w14:paraId="3E9CFB10" w14:textId="77777777" w:rsidR="00EF0E5C" w:rsidRDefault="00EF0E5C" w:rsidP="00D25980">
            <w:pPr>
              <w:pStyle w:val="TAC"/>
              <w:rPr>
                <w:rFonts w:eastAsia="MS Mincho"/>
                <w:lang w:eastAsia="zh-CN"/>
              </w:rPr>
            </w:pPr>
          </w:p>
        </w:tc>
      </w:tr>
      <w:tr w:rsidR="00EF0E5C" w:rsidRPr="00817163" w14:paraId="1D0B0479" w14:textId="77777777" w:rsidTr="00D25980">
        <w:trPr>
          <w:gridAfter w:val="1"/>
          <w:wAfter w:w="16" w:type="dxa"/>
          <w:trHeight w:val="380"/>
          <w:jc w:val="center"/>
        </w:trPr>
        <w:tc>
          <w:tcPr>
            <w:tcW w:w="2198" w:type="dxa"/>
            <w:gridSpan w:val="2"/>
            <w:shd w:val="clear" w:color="auto" w:fill="auto"/>
            <w:vAlign w:val="center"/>
          </w:tcPr>
          <w:p w14:paraId="046F074E" w14:textId="77777777" w:rsidR="00EF0E5C" w:rsidRDefault="00EF0E5C" w:rsidP="00D25980">
            <w:pPr>
              <w:pStyle w:val="TAC"/>
              <w:rPr>
                <w:rFonts w:eastAsia="MS Mincho"/>
              </w:rPr>
            </w:pPr>
            <w:r>
              <w:rPr>
                <w:rFonts w:eastAsia="MS Mincho"/>
              </w:rPr>
              <w:t>TBE/FD ext. layer flag</w:t>
            </w:r>
          </w:p>
        </w:tc>
        <w:tc>
          <w:tcPr>
            <w:tcW w:w="838" w:type="dxa"/>
            <w:gridSpan w:val="2"/>
            <w:vAlign w:val="center"/>
          </w:tcPr>
          <w:p w14:paraId="3277E419" w14:textId="77777777" w:rsidR="00EF0E5C" w:rsidRDefault="00EF0E5C" w:rsidP="00D25980">
            <w:pPr>
              <w:pStyle w:val="TAC"/>
              <w:rPr>
                <w:rFonts w:eastAsia="MS Mincho"/>
                <w:lang w:eastAsia="zh-CN"/>
              </w:rPr>
            </w:pPr>
          </w:p>
        </w:tc>
        <w:tc>
          <w:tcPr>
            <w:tcW w:w="865" w:type="dxa"/>
            <w:gridSpan w:val="2"/>
            <w:vAlign w:val="center"/>
          </w:tcPr>
          <w:p w14:paraId="3C7665BA" w14:textId="77777777" w:rsidR="00EF0E5C" w:rsidRDefault="00EF0E5C" w:rsidP="00D25980">
            <w:pPr>
              <w:pStyle w:val="TAC"/>
              <w:rPr>
                <w:rFonts w:eastAsia="MS Mincho"/>
                <w:lang w:eastAsia="zh-CN"/>
              </w:rPr>
            </w:pPr>
          </w:p>
        </w:tc>
        <w:tc>
          <w:tcPr>
            <w:tcW w:w="839" w:type="dxa"/>
            <w:gridSpan w:val="2"/>
            <w:vAlign w:val="center"/>
          </w:tcPr>
          <w:p w14:paraId="252977D3" w14:textId="77777777" w:rsidR="00EF0E5C" w:rsidRDefault="00EF0E5C" w:rsidP="00D25980">
            <w:pPr>
              <w:pStyle w:val="TAC"/>
              <w:rPr>
                <w:rFonts w:eastAsia="MS Mincho"/>
                <w:lang w:eastAsia="zh-CN"/>
              </w:rPr>
            </w:pPr>
          </w:p>
        </w:tc>
        <w:tc>
          <w:tcPr>
            <w:tcW w:w="987" w:type="dxa"/>
            <w:gridSpan w:val="2"/>
            <w:vAlign w:val="center"/>
          </w:tcPr>
          <w:p w14:paraId="42E698AB" w14:textId="77777777" w:rsidR="00EF0E5C" w:rsidRDefault="00EF0E5C" w:rsidP="00D25980">
            <w:pPr>
              <w:pStyle w:val="TAC"/>
              <w:rPr>
                <w:rFonts w:eastAsia="MS Mincho"/>
                <w:lang w:eastAsia="zh-CN"/>
              </w:rPr>
            </w:pPr>
            <w:r>
              <w:rPr>
                <w:rFonts w:eastAsia="MS Mincho"/>
                <w:lang w:eastAsia="zh-CN"/>
              </w:rPr>
              <w:t>1</w:t>
            </w:r>
          </w:p>
        </w:tc>
        <w:tc>
          <w:tcPr>
            <w:tcW w:w="717" w:type="dxa"/>
            <w:gridSpan w:val="2"/>
            <w:vAlign w:val="center"/>
          </w:tcPr>
          <w:p w14:paraId="237BA8BF" w14:textId="77777777" w:rsidR="00EF0E5C" w:rsidRDefault="00EF0E5C" w:rsidP="00D25980">
            <w:pPr>
              <w:pStyle w:val="TAC"/>
              <w:rPr>
                <w:rFonts w:eastAsia="MS Mincho"/>
                <w:lang w:eastAsia="zh-CN"/>
              </w:rPr>
            </w:pPr>
          </w:p>
        </w:tc>
        <w:tc>
          <w:tcPr>
            <w:tcW w:w="775" w:type="dxa"/>
            <w:gridSpan w:val="2"/>
            <w:vAlign w:val="center"/>
          </w:tcPr>
          <w:p w14:paraId="5A056BF2" w14:textId="77777777" w:rsidR="00EF0E5C" w:rsidRDefault="00EF0E5C" w:rsidP="00D25980">
            <w:pPr>
              <w:pStyle w:val="TAC"/>
              <w:rPr>
                <w:rFonts w:eastAsia="MS Mincho"/>
                <w:lang w:eastAsia="zh-CN"/>
              </w:rPr>
            </w:pPr>
          </w:p>
        </w:tc>
      </w:tr>
      <w:tr w:rsidR="00EF0E5C" w:rsidRPr="00817163" w14:paraId="65DDB247" w14:textId="77777777" w:rsidTr="00D25980">
        <w:trPr>
          <w:gridAfter w:val="1"/>
          <w:wAfter w:w="16" w:type="dxa"/>
          <w:trHeight w:val="380"/>
          <w:jc w:val="center"/>
        </w:trPr>
        <w:tc>
          <w:tcPr>
            <w:tcW w:w="2198" w:type="dxa"/>
            <w:gridSpan w:val="2"/>
            <w:shd w:val="clear" w:color="auto" w:fill="auto"/>
            <w:vAlign w:val="center"/>
          </w:tcPr>
          <w:p w14:paraId="4AB75C77" w14:textId="77777777" w:rsidR="00EF0E5C" w:rsidRPr="00817163" w:rsidRDefault="00EF0E5C" w:rsidP="00D25980">
            <w:pPr>
              <w:pStyle w:val="TAC"/>
              <w:rPr>
                <w:rFonts w:eastAsia="MS Mincho"/>
              </w:rPr>
            </w:pPr>
            <w:r>
              <w:rPr>
                <w:rFonts w:eastAsia="MS Mincho"/>
              </w:rPr>
              <w:t>core bits</w:t>
            </w:r>
          </w:p>
        </w:tc>
        <w:tc>
          <w:tcPr>
            <w:tcW w:w="838" w:type="dxa"/>
            <w:gridSpan w:val="2"/>
            <w:vAlign w:val="center"/>
          </w:tcPr>
          <w:p w14:paraId="77631825" w14:textId="77777777" w:rsidR="00EF0E5C" w:rsidRPr="00DE45D4" w:rsidRDefault="00EF0E5C" w:rsidP="00D25980">
            <w:pPr>
              <w:pStyle w:val="TAC"/>
              <w:rPr>
                <w:rFonts w:eastAsia="MS Mincho"/>
              </w:rPr>
            </w:pPr>
            <w:r>
              <w:rPr>
                <w:rFonts w:eastAsia="MS Mincho"/>
              </w:rPr>
              <w:t>634</w:t>
            </w:r>
          </w:p>
        </w:tc>
        <w:tc>
          <w:tcPr>
            <w:tcW w:w="865" w:type="dxa"/>
            <w:gridSpan w:val="2"/>
            <w:vAlign w:val="center"/>
          </w:tcPr>
          <w:p w14:paraId="2FA23842" w14:textId="77777777" w:rsidR="00EF0E5C" w:rsidRPr="00DE45D4" w:rsidRDefault="00EF0E5C" w:rsidP="00D25980">
            <w:pPr>
              <w:pStyle w:val="TAC"/>
              <w:rPr>
                <w:rFonts w:eastAsia="MS Mincho"/>
              </w:rPr>
            </w:pPr>
            <w:r>
              <w:rPr>
                <w:rFonts w:eastAsia="MS Mincho"/>
              </w:rPr>
              <w:t>632-3</w:t>
            </w:r>
          </w:p>
        </w:tc>
        <w:tc>
          <w:tcPr>
            <w:tcW w:w="839" w:type="dxa"/>
            <w:gridSpan w:val="2"/>
            <w:vAlign w:val="center"/>
          </w:tcPr>
          <w:p w14:paraId="7D54F658" w14:textId="77777777" w:rsidR="00EF0E5C" w:rsidRDefault="00EF0E5C" w:rsidP="00D25980">
            <w:pPr>
              <w:pStyle w:val="TAC"/>
              <w:rPr>
                <w:rFonts w:eastAsia="MS Mincho"/>
              </w:rPr>
            </w:pPr>
            <w:r>
              <w:rPr>
                <w:rFonts w:eastAsia="MS Mincho"/>
              </w:rPr>
              <w:t>632</w:t>
            </w:r>
          </w:p>
        </w:tc>
        <w:tc>
          <w:tcPr>
            <w:tcW w:w="987" w:type="dxa"/>
            <w:gridSpan w:val="2"/>
            <w:vAlign w:val="center"/>
          </w:tcPr>
          <w:p w14:paraId="3F7B7AEA" w14:textId="77777777" w:rsidR="00EF0E5C" w:rsidRDefault="00EF0E5C" w:rsidP="00D25980">
            <w:pPr>
              <w:pStyle w:val="TAC"/>
              <w:rPr>
                <w:rFonts w:eastAsia="MS Mincho"/>
              </w:rPr>
            </w:pPr>
            <w:r>
              <w:rPr>
                <w:rFonts w:eastAsia="MS Mincho"/>
              </w:rPr>
              <w:t>602</w:t>
            </w:r>
          </w:p>
        </w:tc>
        <w:tc>
          <w:tcPr>
            <w:tcW w:w="717" w:type="dxa"/>
            <w:gridSpan w:val="2"/>
            <w:vAlign w:val="center"/>
          </w:tcPr>
          <w:p w14:paraId="7F27410A" w14:textId="77777777" w:rsidR="00EF0E5C" w:rsidRDefault="00EF0E5C" w:rsidP="00D25980">
            <w:pPr>
              <w:pStyle w:val="TAC"/>
              <w:rPr>
                <w:rFonts w:eastAsia="MS Mincho"/>
              </w:rPr>
            </w:pPr>
            <w:r>
              <w:rPr>
                <w:rFonts w:eastAsia="MS Mincho"/>
              </w:rPr>
              <w:t>633</w:t>
            </w:r>
          </w:p>
        </w:tc>
        <w:tc>
          <w:tcPr>
            <w:tcW w:w="775" w:type="dxa"/>
            <w:gridSpan w:val="2"/>
            <w:vAlign w:val="center"/>
          </w:tcPr>
          <w:p w14:paraId="1FF71B44" w14:textId="77777777" w:rsidR="00EF0E5C" w:rsidRDefault="00EF0E5C" w:rsidP="00D25980">
            <w:pPr>
              <w:pStyle w:val="TAC"/>
              <w:rPr>
                <w:rFonts w:eastAsia="MS Mincho"/>
              </w:rPr>
            </w:pPr>
            <w:r>
              <w:rPr>
                <w:rFonts w:eastAsia="MS Mincho"/>
              </w:rPr>
              <w:t>576</w:t>
            </w:r>
          </w:p>
        </w:tc>
      </w:tr>
      <w:tr w:rsidR="00EF0E5C" w:rsidRPr="00817163" w14:paraId="22D75290" w14:textId="77777777" w:rsidTr="00D25980">
        <w:trPr>
          <w:gridBefore w:val="1"/>
          <w:wBefore w:w="13" w:type="dxa"/>
          <w:trHeight w:val="380"/>
          <w:jc w:val="center"/>
        </w:trPr>
        <w:tc>
          <w:tcPr>
            <w:tcW w:w="2201" w:type="dxa"/>
            <w:gridSpan w:val="2"/>
            <w:shd w:val="clear" w:color="auto" w:fill="auto"/>
            <w:vAlign w:val="center"/>
          </w:tcPr>
          <w:p w14:paraId="050D3EF0" w14:textId="77777777" w:rsidR="00EF0E5C" w:rsidRDefault="00EF0E5C" w:rsidP="00D25980">
            <w:pPr>
              <w:pStyle w:val="TAC"/>
              <w:rPr>
                <w:rFonts w:eastAsia="MS Mincho"/>
              </w:rPr>
            </w:pPr>
            <w:r w:rsidRPr="002C07A5">
              <w:rPr>
                <w:rFonts w:hint="eastAsia"/>
                <w:lang w:eastAsia="zh-CN"/>
              </w:rPr>
              <w:t xml:space="preserve">SWB </w:t>
            </w:r>
            <w:r>
              <w:rPr>
                <w:rFonts w:eastAsia="MS Mincho"/>
              </w:rPr>
              <w:t>ext. layer bits</w:t>
            </w:r>
          </w:p>
        </w:tc>
        <w:tc>
          <w:tcPr>
            <w:tcW w:w="832" w:type="dxa"/>
            <w:gridSpan w:val="2"/>
            <w:vAlign w:val="center"/>
          </w:tcPr>
          <w:p w14:paraId="68343B4D" w14:textId="77777777" w:rsidR="00EF0E5C" w:rsidRPr="00DE45D4" w:rsidRDefault="00EF0E5C" w:rsidP="00D25980">
            <w:pPr>
              <w:pStyle w:val="TAC"/>
              <w:rPr>
                <w:rFonts w:eastAsia="MS Mincho"/>
              </w:rPr>
            </w:pPr>
          </w:p>
        </w:tc>
        <w:tc>
          <w:tcPr>
            <w:tcW w:w="868" w:type="dxa"/>
            <w:gridSpan w:val="2"/>
            <w:vAlign w:val="center"/>
          </w:tcPr>
          <w:p w14:paraId="36D3E911" w14:textId="77777777" w:rsidR="00EF0E5C" w:rsidRPr="00DE45D4" w:rsidRDefault="00EF0E5C" w:rsidP="00D25980">
            <w:pPr>
              <w:pStyle w:val="TAC"/>
              <w:rPr>
                <w:rFonts w:eastAsia="MS Mincho"/>
              </w:rPr>
            </w:pPr>
          </w:p>
        </w:tc>
        <w:tc>
          <w:tcPr>
            <w:tcW w:w="841" w:type="dxa"/>
            <w:gridSpan w:val="2"/>
            <w:vAlign w:val="center"/>
          </w:tcPr>
          <w:p w14:paraId="7AA100D2" w14:textId="77777777" w:rsidR="00EF0E5C" w:rsidRPr="00DE45D4" w:rsidRDefault="00EF0E5C" w:rsidP="00D25980">
            <w:pPr>
              <w:pStyle w:val="TAC"/>
              <w:rPr>
                <w:rFonts w:eastAsia="MS Mincho"/>
              </w:rPr>
            </w:pPr>
          </w:p>
        </w:tc>
        <w:tc>
          <w:tcPr>
            <w:tcW w:w="987" w:type="dxa"/>
            <w:gridSpan w:val="2"/>
            <w:vAlign w:val="center"/>
          </w:tcPr>
          <w:p w14:paraId="0DA97BB7" w14:textId="77777777" w:rsidR="00EF0E5C" w:rsidRPr="00DE45D4" w:rsidRDefault="00EF0E5C" w:rsidP="00D25980">
            <w:pPr>
              <w:pStyle w:val="TAC"/>
              <w:rPr>
                <w:rFonts w:eastAsia="MS Mincho"/>
              </w:rPr>
            </w:pPr>
            <w:r w:rsidRPr="002C07A5">
              <w:rPr>
                <w:rFonts w:hint="eastAsia"/>
                <w:lang w:eastAsia="zh-CN"/>
              </w:rPr>
              <w:t>55/</w:t>
            </w:r>
            <w:r>
              <w:rPr>
                <w:rFonts w:eastAsia="MS Mincho"/>
              </w:rPr>
              <w:t>31</w:t>
            </w:r>
          </w:p>
        </w:tc>
        <w:tc>
          <w:tcPr>
            <w:tcW w:w="717" w:type="dxa"/>
            <w:gridSpan w:val="2"/>
          </w:tcPr>
          <w:p w14:paraId="39FBE609" w14:textId="77777777" w:rsidR="00EF0E5C" w:rsidRPr="00DE45D4" w:rsidRDefault="00EF0E5C" w:rsidP="00D25980">
            <w:pPr>
              <w:pStyle w:val="TAC"/>
              <w:rPr>
                <w:rFonts w:eastAsia="MS Mincho"/>
              </w:rPr>
            </w:pPr>
          </w:p>
        </w:tc>
        <w:tc>
          <w:tcPr>
            <w:tcW w:w="776" w:type="dxa"/>
            <w:gridSpan w:val="2"/>
            <w:vAlign w:val="center"/>
          </w:tcPr>
          <w:p w14:paraId="0FB4B6D9" w14:textId="77777777" w:rsidR="00EF0E5C" w:rsidRPr="00AB464A" w:rsidRDefault="00EF0E5C" w:rsidP="00D25980">
            <w:pPr>
              <w:pStyle w:val="TAC"/>
              <w:rPr>
                <w:rFonts w:hint="eastAsia"/>
                <w:lang w:eastAsia="zh-CN"/>
              </w:rPr>
            </w:pPr>
            <w:r w:rsidRPr="002C07A5">
              <w:rPr>
                <w:rFonts w:hint="eastAsia"/>
                <w:lang w:eastAsia="zh-CN"/>
              </w:rPr>
              <w:t>55/31</w:t>
            </w:r>
          </w:p>
        </w:tc>
      </w:tr>
      <w:tr w:rsidR="00EF0E5C" w:rsidRPr="00817163" w14:paraId="5BE9226B" w14:textId="77777777" w:rsidTr="00D25980">
        <w:trPr>
          <w:gridBefore w:val="1"/>
          <w:wBefore w:w="13" w:type="dxa"/>
          <w:trHeight w:val="380"/>
          <w:jc w:val="center"/>
        </w:trPr>
        <w:tc>
          <w:tcPr>
            <w:tcW w:w="2201" w:type="dxa"/>
            <w:gridSpan w:val="2"/>
            <w:shd w:val="clear" w:color="auto" w:fill="auto"/>
            <w:vAlign w:val="center"/>
          </w:tcPr>
          <w:p w14:paraId="39872CD7" w14:textId="77777777" w:rsidR="00EF0E5C" w:rsidRPr="002C07A5" w:rsidRDefault="00EF0E5C" w:rsidP="00D25980">
            <w:pPr>
              <w:pStyle w:val="TAC"/>
              <w:rPr>
                <w:rFonts w:hint="eastAsia"/>
                <w:lang w:eastAsia="zh-CN"/>
              </w:rPr>
            </w:pPr>
            <w:r w:rsidRPr="002C07A5">
              <w:rPr>
                <w:rFonts w:hint="eastAsia"/>
                <w:lang w:eastAsia="zh-CN"/>
              </w:rPr>
              <w:t>FB ext. layer bits</w:t>
            </w:r>
          </w:p>
        </w:tc>
        <w:tc>
          <w:tcPr>
            <w:tcW w:w="832" w:type="dxa"/>
            <w:gridSpan w:val="2"/>
            <w:vAlign w:val="center"/>
          </w:tcPr>
          <w:p w14:paraId="11CFF55F" w14:textId="77777777" w:rsidR="00EF0E5C" w:rsidRPr="00DE45D4" w:rsidRDefault="00EF0E5C" w:rsidP="00D25980">
            <w:pPr>
              <w:pStyle w:val="TAC"/>
              <w:rPr>
                <w:rFonts w:eastAsia="MS Mincho"/>
              </w:rPr>
            </w:pPr>
          </w:p>
        </w:tc>
        <w:tc>
          <w:tcPr>
            <w:tcW w:w="868" w:type="dxa"/>
            <w:gridSpan w:val="2"/>
            <w:vAlign w:val="center"/>
          </w:tcPr>
          <w:p w14:paraId="7204F901" w14:textId="77777777" w:rsidR="00EF0E5C" w:rsidRPr="00DE45D4" w:rsidRDefault="00EF0E5C" w:rsidP="00D25980">
            <w:pPr>
              <w:pStyle w:val="TAC"/>
              <w:rPr>
                <w:rFonts w:eastAsia="MS Mincho"/>
              </w:rPr>
            </w:pPr>
          </w:p>
        </w:tc>
        <w:tc>
          <w:tcPr>
            <w:tcW w:w="841" w:type="dxa"/>
            <w:gridSpan w:val="2"/>
            <w:vAlign w:val="center"/>
          </w:tcPr>
          <w:p w14:paraId="43D17DBF" w14:textId="77777777" w:rsidR="00EF0E5C" w:rsidRPr="00DE45D4" w:rsidRDefault="00EF0E5C" w:rsidP="00D25980">
            <w:pPr>
              <w:pStyle w:val="TAC"/>
              <w:rPr>
                <w:rFonts w:eastAsia="MS Mincho"/>
              </w:rPr>
            </w:pPr>
          </w:p>
        </w:tc>
        <w:tc>
          <w:tcPr>
            <w:tcW w:w="987" w:type="dxa"/>
            <w:gridSpan w:val="2"/>
            <w:vAlign w:val="center"/>
          </w:tcPr>
          <w:p w14:paraId="56D1CEE5" w14:textId="77777777" w:rsidR="00EF0E5C" w:rsidRPr="002C07A5" w:rsidRDefault="00EF0E5C" w:rsidP="00D25980">
            <w:pPr>
              <w:pStyle w:val="TAC"/>
              <w:rPr>
                <w:rFonts w:hint="eastAsia"/>
                <w:lang w:eastAsia="zh-CN"/>
              </w:rPr>
            </w:pPr>
          </w:p>
        </w:tc>
        <w:tc>
          <w:tcPr>
            <w:tcW w:w="717" w:type="dxa"/>
            <w:gridSpan w:val="2"/>
          </w:tcPr>
          <w:p w14:paraId="49FAFE1C" w14:textId="77777777" w:rsidR="00EF0E5C" w:rsidRPr="00DE45D4" w:rsidRDefault="00EF0E5C" w:rsidP="00D25980">
            <w:pPr>
              <w:pStyle w:val="TAC"/>
              <w:rPr>
                <w:rFonts w:eastAsia="MS Mincho"/>
              </w:rPr>
            </w:pPr>
          </w:p>
        </w:tc>
        <w:tc>
          <w:tcPr>
            <w:tcW w:w="776" w:type="dxa"/>
            <w:gridSpan w:val="2"/>
            <w:vAlign w:val="center"/>
          </w:tcPr>
          <w:p w14:paraId="3CF3469F" w14:textId="77777777" w:rsidR="00EF0E5C" w:rsidRPr="00AB464A" w:rsidDel="001F1183" w:rsidRDefault="00EF0E5C" w:rsidP="00D25980">
            <w:pPr>
              <w:pStyle w:val="TAC"/>
              <w:rPr>
                <w:rFonts w:hint="eastAsia"/>
                <w:lang w:eastAsia="zh-CN"/>
              </w:rPr>
            </w:pPr>
            <w:r w:rsidRPr="002C07A5">
              <w:rPr>
                <w:rFonts w:hint="eastAsia"/>
                <w:lang w:eastAsia="zh-CN"/>
              </w:rPr>
              <w:t>4</w:t>
            </w:r>
          </w:p>
        </w:tc>
      </w:tr>
    </w:tbl>
    <w:p w14:paraId="19DA48DA" w14:textId="77777777" w:rsidR="00EF0E5C" w:rsidRDefault="00EF0E5C" w:rsidP="00AB12BD">
      <w:pPr>
        <w:pStyle w:val="FP"/>
        <w:rPr>
          <w:lang w:eastAsia="zh-CN"/>
        </w:rPr>
      </w:pPr>
    </w:p>
    <w:p w14:paraId="66298ED6" w14:textId="77777777" w:rsidR="00AB12BD" w:rsidRPr="004B4283" w:rsidRDefault="00AB12BD" w:rsidP="00AB12BD">
      <w:r w:rsidRPr="004B4283">
        <w:t xml:space="preserve">The information about using the CELP core or the MDCT-based core (HQ-MDCT or TCX) is transmitted as </w:t>
      </w:r>
      <w:r w:rsidRPr="004B4283">
        <w:rPr>
          <w:rFonts w:hint="eastAsia"/>
        </w:rPr>
        <w:t xml:space="preserve">a 1-bit </w:t>
      </w:r>
      <w:r w:rsidRPr="004B4283">
        <w:t>C</w:t>
      </w:r>
      <w:r w:rsidRPr="004B4283">
        <w:rPr>
          <w:rFonts w:hint="eastAsia"/>
        </w:rPr>
        <w:t>ELP</w:t>
      </w:r>
      <w:r w:rsidRPr="004B4283">
        <w:t xml:space="preserve">/MDCT core flag. If CELP core is selected, the BW and CT parameters are combined together to form a single index. In </w:t>
      </w:r>
      <w:r w:rsidRPr="004B4283">
        <w:rPr>
          <w:rFonts w:hint="eastAsia"/>
        </w:rPr>
        <w:t xml:space="preserve">the </w:t>
      </w:r>
      <w:r w:rsidRPr="004B4283">
        <w:t xml:space="preserve">case of MDCT-based core, the next bit decides whether HQ-MDCT core is used or the TCX core is used. In </w:t>
      </w:r>
      <w:r w:rsidRPr="004B4283">
        <w:rPr>
          <w:rFonts w:hint="eastAsia"/>
        </w:rPr>
        <w:t xml:space="preserve">the </w:t>
      </w:r>
      <w:r w:rsidRPr="004B4283">
        <w:t xml:space="preserve">case of TCX, the remaining 2 bits are used to </w:t>
      </w:r>
      <w:r w:rsidRPr="004B4283">
        <w:rPr>
          <w:rFonts w:hint="eastAsia"/>
        </w:rPr>
        <w:t>represent</w:t>
      </w:r>
      <w:r w:rsidRPr="004B4283">
        <w:t xml:space="preserve"> the TCX coder type (TCX CT). In </w:t>
      </w:r>
      <w:r w:rsidRPr="004B4283">
        <w:rPr>
          <w:rFonts w:hint="eastAsia"/>
        </w:rPr>
        <w:t xml:space="preserve">the </w:t>
      </w:r>
      <w:r w:rsidRPr="004B4283">
        <w:t xml:space="preserve">case of HQ-MDCT core, the next </w:t>
      </w:r>
      <w:r w:rsidRPr="004B4283">
        <w:rPr>
          <w:rFonts w:hint="eastAsia"/>
        </w:rPr>
        <w:t xml:space="preserve">one or two </w:t>
      </w:r>
      <w:r w:rsidRPr="004B4283">
        <w:t>bit</w:t>
      </w:r>
      <w:r w:rsidRPr="004B4283">
        <w:rPr>
          <w:rFonts w:hint="eastAsia"/>
        </w:rPr>
        <w:t>s</w:t>
      </w:r>
      <w:r w:rsidRPr="004B4283">
        <w:t xml:space="preserve"> signal whether the previous frame was encoded with the CELP core or not. The second bit is used to signal its internal sampling rate (12.8 or 16 kHz)</w:t>
      </w:r>
      <w:r w:rsidRPr="004B4283">
        <w:rPr>
          <w:rFonts w:hint="eastAsia"/>
        </w:rPr>
        <w:t xml:space="preserve"> </w:t>
      </w:r>
      <w:r w:rsidRPr="004B4283">
        <w:t xml:space="preserve">only </w:t>
      </w:r>
      <w:r w:rsidRPr="004B4283">
        <w:rPr>
          <w:rFonts w:hint="eastAsia"/>
        </w:rPr>
        <w:t>when</w:t>
      </w:r>
      <w:r w:rsidRPr="004B4283">
        <w:t xml:space="preserve"> the previous frame was encoded with the CELP core. Finally, 1 bit is used to distinguish between TBE and FD extension layer in </w:t>
      </w:r>
      <w:r w:rsidRPr="004B4283">
        <w:rPr>
          <w:rFonts w:hint="eastAsia"/>
        </w:rPr>
        <w:t xml:space="preserve">the </w:t>
      </w:r>
      <w:r w:rsidRPr="004B4283">
        <w:t>case of CELP core.</w:t>
      </w:r>
    </w:p>
    <w:p w14:paraId="6359980F" w14:textId="77777777" w:rsidR="00EF0E5C" w:rsidRPr="00727A11" w:rsidRDefault="00EF0E5C" w:rsidP="00EF0E5C">
      <w:pPr>
        <w:pStyle w:val="Heading3"/>
        <w:rPr>
          <w:lang w:val="en-US" w:eastAsia="ja-JP"/>
        </w:rPr>
      </w:pPr>
      <w:r>
        <w:rPr>
          <w:rFonts w:hint="eastAsia"/>
          <w:lang w:eastAsia="ja-JP"/>
        </w:rPr>
        <w:t>7.</w:t>
      </w:r>
      <w:r>
        <w:rPr>
          <w:lang w:val="en-US" w:eastAsia="ja-JP"/>
        </w:rPr>
        <w:t>1</w:t>
      </w:r>
      <w:r>
        <w:rPr>
          <w:rFonts w:hint="eastAsia"/>
          <w:lang w:eastAsia="ja-JP"/>
        </w:rPr>
        <w:t>.</w:t>
      </w:r>
      <w:r>
        <w:rPr>
          <w:lang w:val="en-US" w:eastAsia="ja-JP"/>
        </w:rPr>
        <w:t>5</w:t>
      </w:r>
      <w:r>
        <w:rPr>
          <w:rFonts w:hint="eastAsia"/>
          <w:lang w:eastAsia="ja-JP"/>
        </w:rPr>
        <w:tab/>
      </w:r>
      <w:r>
        <w:rPr>
          <w:lang w:val="en-US" w:eastAsia="ja-JP"/>
        </w:rPr>
        <w:t>Bit allocation at 48, 64, 96 and 128 kbps</w:t>
      </w:r>
    </w:p>
    <w:p w14:paraId="7F2B5C00" w14:textId="77777777" w:rsidR="00EF0E5C" w:rsidRDefault="00EF0E5C" w:rsidP="00EF0E5C">
      <w:pPr>
        <w:autoSpaceDE w:val="0"/>
        <w:autoSpaceDN w:val="0"/>
        <w:adjustRightInd w:val="0"/>
        <w:spacing w:after="0"/>
      </w:pPr>
      <w:r>
        <w:t>The EVS codec encodes WB, SWB and FB content at 48 kbps with TCX core only. For SWB and FB signals, the TCX core uses IGF extension layer. At 64 kbps, the EVS codec encodes WB, SWB and FB content with CELP core or HQ-MDCT core. For SWB and FB signals, the CELP core uses FD extension layer.</w:t>
      </w:r>
    </w:p>
    <w:p w14:paraId="3D756310" w14:textId="77777777" w:rsidR="00EF0E5C" w:rsidRDefault="00EF0E5C" w:rsidP="00EF0E5C">
      <w:pPr>
        <w:rPr>
          <w:rFonts w:eastAsia="MS Mincho"/>
          <w:lang w:eastAsia="zh-CN"/>
        </w:rPr>
      </w:pPr>
    </w:p>
    <w:p w14:paraId="5B66286A" w14:textId="77777777" w:rsidR="00EF0E5C" w:rsidRDefault="00EF0E5C" w:rsidP="00EF0E5C">
      <w:pPr>
        <w:pStyle w:val="TH"/>
        <w:rPr>
          <w:rFonts w:eastAsia="MS Mincho"/>
        </w:rPr>
      </w:pPr>
      <w:r w:rsidRPr="00817163">
        <w:rPr>
          <w:rFonts w:eastAsia="MS Mincho"/>
        </w:rPr>
        <w:lastRenderedPageBreak/>
        <w:t xml:space="preserve">Table </w:t>
      </w:r>
      <w:r w:rsidRPr="00817163">
        <w:rPr>
          <w:rFonts w:eastAsia="MS Mincho"/>
        </w:rPr>
        <w:fldChar w:fldCharType="begin"/>
      </w:r>
      <w:r w:rsidRPr="00817163">
        <w:rPr>
          <w:rFonts w:eastAsia="MS Mincho"/>
        </w:rPr>
        <w:instrText xml:space="preserve"> </w:instrText>
      </w:r>
      <w:r>
        <w:rPr>
          <w:rFonts w:eastAsia="MS Mincho"/>
        </w:rPr>
        <w:instrText>SEQ</w:instrText>
      </w:r>
      <w:r w:rsidRPr="00817163">
        <w:rPr>
          <w:rFonts w:eastAsia="MS Mincho"/>
        </w:rPr>
        <w:instrText xml:space="preserve"> Table \* ARABIC </w:instrText>
      </w:r>
      <w:r w:rsidRPr="00817163">
        <w:rPr>
          <w:rFonts w:eastAsia="MS Mincho"/>
        </w:rPr>
        <w:fldChar w:fldCharType="separate"/>
      </w:r>
      <w:r>
        <w:rPr>
          <w:rFonts w:eastAsia="MS Mincho"/>
          <w:noProof/>
        </w:rPr>
        <w:t>184</w:t>
      </w:r>
      <w:r w:rsidRPr="00817163">
        <w:rPr>
          <w:rFonts w:eastAsia="MS Mincho"/>
        </w:rPr>
        <w:fldChar w:fldCharType="end"/>
      </w:r>
      <w:r w:rsidRPr="00817163">
        <w:rPr>
          <w:rFonts w:eastAsia="Malgun Gothic" w:hint="eastAsia"/>
          <w:lang w:eastAsia="ko-KR"/>
        </w:rPr>
        <w:t>:</w:t>
      </w:r>
      <w:r w:rsidRPr="00817163">
        <w:rPr>
          <w:rFonts w:eastAsia="MS Mincho" w:hint="eastAsia"/>
        </w:rPr>
        <w:t xml:space="preserve"> </w:t>
      </w:r>
      <w:r>
        <w:rPr>
          <w:rFonts w:eastAsia="MS Mincho"/>
        </w:rPr>
        <w:t>Bit allocation at 48, 64, 96 and 128 kbps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820"/>
        <w:gridCol w:w="820"/>
        <w:gridCol w:w="697"/>
        <w:gridCol w:w="98"/>
        <w:gridCol w:w="800"/>
        <w:gridCol w:w="992"/>
        <w:gridCol w:w="617"/>
        <w:gridCol w:w="641"/>
        <w:gridCol w:w="769"/>
        <w:gridCol w:w="770"/>
        <w:tblGridChange w:id="99">
          <w:tblGrid>
            <w:gridCol w:w="1912"/>
            <w:gridCol w:w="820"/>
            <w:gridCol w:w="820"/>
            <w:gridCol w:w="697"/>
            <w:gridCol w:w="98"/>
            <w:gridCol w:w="800"/>
            <w:gridCol w:w="992"/>
            <w:gridCol w:w="617"/>
            <w:gridCol w:w="641"/>
            <w:gridCol w:w="769"/>
            <w:gridCol w:w="770"/>
          </w:tblGrid>
        </w:tblGridChange>
      </w:tblGrid>
      <w:tr w:rsidR="00EF0E5C" w:rsidRPr="00817163" w14:paraId="47DEC169" w14:textId="77777777" w:rsidTr="00D25980">
        <w:trPr>
          <w:trHeight w:val="380"/>
          <w:jc w:val="center"/>
        </w:trPr>
        <w:tc>
          <w:tcPr>
            <w:tcW w:w="1912" w:type="dxa"/>
            <w:shd w:val="clear" w:color="auto" w:fill="D9D9D9"/>
            <w:vAlign w:val="center"/>
          </w:tcPr>
          <w:p w14:paraId="79294EE9" w14:textId="77777777" w:rsidR="00EF0E5C" w:rsidRPr="00817163" w:rsidRDefault="00EF0E5C" w:rsidP="00D25980">
            <w:pPr>
              <w:pStyle w:val="TAH"/>
              <w:rPr>
                <w:rFonts w:eastAsia="MS Mincho" w:hint="eastAsia"/>
                <w:lang w:eastAsia="zh-CN"/>
              </w:rPr>
            </w:pPr>
            <w:r>
              <w:rPr>
                <w:rFonts w:eastAsia="MS Mincho"/>
                <w:lang w:eastAsia="zh-CN"/>
              </w:rPr>
              <w:t>Description</w:t>
            </w:r>
          </w:p>
        </w:tc>
        <w:tc>
          <w:tcPr>
            <w:tcW w:w="1640" w:type="dxa"/>
            <w:gridSpan w:val="2"/>
            <w:shd w:val="clear" w:color="auto" w:fill="D9D9D9"/>
            <w:vAlign w:val="center"/>
          </w:tcPr>
          <w:p w14:paraId="40C529C5" w14:textId="77777777" w:rsidR="00EF0E5C" w:rsidRPr="002C07A5" w:rsidRDefault="00EF0E5C" w:rsidP="00D25980">
            <w:pPr>
              <w:pStyle w:val="TAH"/>
              <w:rPr>
                <w:lang w:eastAsia="zh-CN"/>
              </w:rPr>
            </w:pPr>
            <w:r>
              <w:rPr>
                <w:rFonts w:hint="eastAsia"/>
                <w:lang w:eastAsia="zh-CN"/>
              </w:rPr>
              <w:t>48</w:t>
            </w:r>
          </w:p>
        </w:tc>
        <w:tc>
          <w:tcPr>
            <w:tcW w:w="2587" w:type="dxa"/>
            <w:gridSpan w:val="4"/>
            <w:shd w:val="clear" w:color="auto" w:fill="D9D9D9"/>
            <w:vAlign w:val="center"/>
          </w:tcPr>
          <w:p w14:paraId="66E03E69" w14:textId="77777777" w:rsidR="00EF0E5C" w:rsidRPr="002C07A5" w:rsidRDefault="00EF0E5C" w:rsidP="00D25980">
            <w:pPr>
              <w:pStyle w:val="TAH"/>
              <w:rPr>
                <w:lang w:eastAsia="zh-CN"/>
              </w:rPr>
            </w:pPr>
            <w:r>
              <w:rPr>
                <w:lang w:eastAsia="zh-CN"/>
              </w:rPr>
              <w:t>64</w:t>
            </w:r>
          </w:p>
        </w:tc>
        <w:tc>
          <w:tcPr>
            <w:tcW w:w="1198" w:type="dxa"/>
            <w:gridSpan w:val="2"/>
            <w:shd w:val="clear" w:color="auto" w:fill="D9D9D9"/>
            <w:vAlign w:val="center"/>
          </w:tcPr>
          <w:p w14:paraId="43C725CD" w14:textId="77777777" w:rsidR="00EF0E5C" w:rsidRPr="002C07A5" w:rsidRDefault="00EF0E5C" w:rsidP="00D25980">
            <w:pPr>
              <w:pStyle w:val="TAH"/>
              <w:rPr>
                <w:lang w:eastAsia="zh-CN"/>
              </w:rPr>
            </w:pPr>
            <w:r>
              <w:rPr>
                <w:rFonts w:hint="eastAsia"/>
                <w:lang w:eastAsia="zh-CN"/>
              </w:rPr>
              <w:t>96</w:t>
            </w:r>
          </w:p>
        </w:tc>
        <w:tc>
          <w:tcPr>
            <w:tcW w:w="1539" w:type="dxa"/>
            <w:gridSpan w:val="2"/>
            <w:shd w:val="clear" w:color="auto" w:fill="D9D9D9"/>
            <w:vAlign w:val="center"/>
          </w:tcPr>
          <w:p w14:paraId="4A01F347" w14:textId="77777777" w:rsidR="00EF0E5C" w:rsidRPr="002C07A5" w:rsidRDefault="00EF0E5C" w:rsidP="00D25980">
            <w:pPr>
              <w:pStyle w:val="TAH"/>
              <w:rPr>
                <w:lang w:eastAsia="zh-CN"/>
              </w:rPr>
            </w:pPr>
            <w:r>
              <w:rPr>
                <w:lang w:eastAsia="zh-CN"/>
              </w:rPr>
              <w:t>128</w:t>
            </w:r>
          </w:p>
        </w:tc>
      </w:tr>
      <w:tr w:rsidR="00EF0E5C" w:rsidRPr="00817163" w14:paraId="2A6A9BFF" w14:textId="77777777" w:rsidTr="00D25980">
        <w:trPr>
          <w:trHeight w:val="380"/>
          <w:jc w:val="center"/>
        </w:trPr>
        <w:tc>
          <w:tcPr>
            <w:tcW w:w="1912" w:type="dxa"/>
            <w:shd w:val="clear" w:color="auto" w:fill="D9D9D9"/>
            <w:vAlign w:val="center"/>
          </w:tcPr>
          <w:p w14:paraId="47AEB216" w14:textId="77777777" w:rsidR="00EF0E5C" w:rsidRDefault="00EF0E5C" w:rsidP="00D25980">
            <w:pPr>
              <w:pStyle w:val="TAH"/>
              <w:rPr>
                <w:rFonts w:eastAsia="MS Mincho"/>
                <w:lang w:eastAsia="zh-CN"/>
              </w:rPr>
            </w:pPr>
            <w:r>
              <w:rPr>
                <w:rFonts w:eastAsia="MS Mincho"/>
                <w:lang w:eastAsia="zh-CN"/>
              </w:rPr>
              <w:t>core</w:t>
            </w:r>
          </w:p>
        </w:tc>
        <w:tc>
          <w:tcPr>
            <w:tcW w:w="820" w:type="dxa"/>
            <w:shd w:val="clear" w:color="auto" w:fill="D9D9D9"/>
            <w:vAlign w:val="center"/>
          </w:tcPr>
          <w:p w14:paraId="13F2C0C6" w14:textId="77777777" w:rsidR="00EF0E5C" w:rsidRDefault="00EF0E5C" w:rsidP="00D25980">
            <w:pPr>
              <w:pStyle w:val="TAH"/>
              <w:rPr>
                <w:lang w:eastAsia="zh-CN"/>
              </w:rPr>
            </w:pPr>
            <w:r>
              <w:rPr>
                <w:lang w:eastAsia="zh-CN"/>
              </w:rPr>
              <w:t>TCX</w:t>
            </w:r>
          </w:p>
        </w:tc>
        <w:tc>
          <w:tcPr>
            <w:tcW w:w="820" w:type="dxa"/>
            <w:shd w:val="clear" w:color="auto" w:fill="D9D9D9"/>
            <w:vAlign w:val="center"/>
          </w:tcPr>
          <w:p w14:paraId="62DA2A0B" w14:textId="77777777" w:rsidR="00EF0E5C" w:rsidRDefault="00EF0E5C" w:rsidP="00D25980">
            <w:pPr>
              <w:pStyle w:val="TAH"/>
              <w:rPr>
                <w:lang w:eastAsia="zh-CN"/>
              </w:rPr>
            </w:pPr>
            <w:r>
              <w:rPr>
                <w:lang w:eastAsia="zh-CN"/>
              </w:rPr>
              <w:t>TCX</w:t>
            </w:r>
          </w:p>
        </w:tc>
        <w:tc>
          <w:tcPr>
            <w:tcW w:w="697" w:type="dxa"/>
            <w:shd w:val="clear" w:color="auto" w:fill="D9D9D9"/>
            <w:vAlign w:val="center"/>
          </w:tcPr>
          <w:p w14:paraId="668BD816" w14:textId="77777777" w:rsidR="00EF0E5C" w:rsidRDefault="00EF0E5C" w:rsidP="00D25980">
            <w:pPr>
              <w:pStyle w:val="TAH"/>
              <w:rPr>
                <w:lang w:eastAsia="zh-CN"/>
              </w:rPr>
            </w:pPr>
            <w:r>
              <w:rPr>
                <w:lang w:eastAsia="zh-CN"/>
              </w:rPr>
              <w:t>CELP</w:t>
            </w:r>
          </w:p>
        </w:tc>
        <w:tc>
          <w:tcPr>
            <w:tcW w:w="898" w:type="dxa"/>
            <w:gridSpan w:val="2"/>
            <w:shd w:val="clear" w:color="auto" w:fill="D9D9D9"/>
            <w:vAlign w:val="center"/>
          </w:tcPr>
          <w:p w14:paraId="1DEDBA02" w14:textId="77777777" w:rsidR="00EF0E5C" w:rsidRDefault="00EF0E5C" w:rsidP="00D25980">
            <w:pPr>
              <w:pStyle w:val="TAH"/>
              <w:rPr>
                <w:lang w:eastAsia="zh-CN"/>
              </w:rPr>
            </w:pPr>
            <w:r>
              <w:rPr>
                <w:lang w:eastAsia="zh-CN"/>
              </w:rPr>
              <w:t>HQ-MDCT</w:t>
            </w:r>
          </w:p>
        </w:tc>
        <w:tc>
          <w:tcPr>
            <w:tcW w:w="992" w:type="dxa"/>
            <w:shd w:val="clear" w:color="auto" w:fill="D9D9D9"/>
            <w:vAlign w:val="center"/>
          </w:tcPr>
          <w:p w14:paraId="4405956D" w14:textId="77777777" w:rsidR="00EF0E5C" w:rsidRDefault="00EF0E5C" w:rsidP="00D25980">
            <w:pPr>
              <w:pStyle w:val="TAH"/>
              <w:rPr>
                <w:lang w:eastAsia="zh-CN"/>
              </w:rPr>
            </w:pPr>
            <w:r>
              <w:rPr>
                <w:lang w:eastAsia="zh-CN"/>
              </w:rPr>
              <w:t>CELP</w:t>
            </w:r>
          </w:p>
        </w:tc>
        <w:tc>
          <w:tcPr>
            <w:tcW w:w="557" w:type="dxa"/>
            <w:shd w:val="clear" w:color="auto" w:fill="D9D9D9"/>
            <w:vAlign w:val="center"/>
          </w:tcPr>
          <w:p w14:paraId="25424101" w14:textId="77777777" w:rsidR="00EF0E5C" w:rsidRDefault="00EF0E5C" w:rsidP="00D25980">
            <w:pPr>
              <w:pStyle w:val="TAH"/>
              <w:rPr>
                <w:lang w:eastAsia="zh-CN"/>
              </w:rPr>
            </w:pPr>
            <w:r>
              <w:rPr>
                <w:lang w:eastAsia="zh-CN"/>
              </w:rPr>
              <w:t>TCX</w:t>
            </w:r>
          </w:p>
        </w:tc>
        <w:tc>
          <w:tcPr>
            <w:tcW w:w="641" w:type="dxa"/>
            <w:shd w:val="clear" w:color="auto" w:fill="D9D9D9"/>
            <w:vAlign w:val="center"/>
          </w:tcPr>
          <w:p w14:paraId="79C484FF" w14:textId="77777777" w:rsidR="00EF0E5C" w:rsidRDefault="00EF0E5C" w:rsidP="00D25980">
            <w:pPr>
              <w:pStyle w:val="TAH"/>
              <w:rPr>
                <w:lang w:eastAsia="zh-CN"/>
              </w:rPr>
            </w:pPr>
            <w:r>
              <w:rPr>
                <w:lang w:eastAsia="zh-CN"/>
              </w:rPr>
              <w:t>TCX</w:t>
            </w:r>
          </w:p>
        </w:tc>
        <w:tc>
          <w:tcPr>
            <w:tcW w:w="769" w:type="dxa"/>
            <w:shd w:val="clear" w:color="auto" w:fill="D9D9D9"/>
            <w:vAlign w:val="center"/>
          </w:tcPr>
          <w:p w14:paraId="032F2F57" w14:textId="77777777" w:rsidR="00EF0E5C" w:rsidRDefault="00EF0E5C" w:rsidP="00D25980">
            <w:pPr>
              <w:pStyle w:val="TAH"/>
              <w:rPr>
                <w:lang w:eastAsia="zh-CN"/>
              </w:rPr>
            </w:pPr>
            <w:r>
              <w:rPr>
                <w:lang w:eastAsia="zh-CN"/>
              </w:rPr>
              <w:t>TCX</w:t>
            </w:r>
          </w:p>
        </w:tc>
        <w:tc>
          <w:tcPr>
            <w:tcW w:w="770" w:type="dxa"/>
            <w:shd w:val="clear" w:color="auto" w:fill="D9D9D9"/>
            <w:vAlign w:val="center"/>
          </w:tcPr>
          <w:p w14:paraId="4437C418" w14:textId="77777777" w:rsidR="00EF0E5C" w:rsidRDefault="00EF0E5C" w:rsidP="00D25980">
            <w:pPr>
              <w:pStyle w:val="TAH"/>
              <w:rPr>
                <w:lang w:eastAsia="zh-CN"/>
              </w:rPr>
            </w:pPr>
            <w:r>
              <w:rPr>
                <w:lang w:eastAsia="zh-CN"/>
              </w:rPr>
              <w:t>TCX</w:t>
            </w:r>
          </w:p>
        </w:tc>
      </w:tr>
      <w:tr w:rsidR="00EF0E5C" w:rsidRPr="00817163" w14:paraId="32BF753D" w14:textId="77777777" w:rsidTr="00D25980">
        <w:trPr>
          <w:trHeight w:val="380"/>
          <w:jc w:val="center"/>
        </w:trPr>
        <w:tc>
          <w:tcPr>
            <w:tcW w:w="1912" w:type="dxa"/>
            <w:shd w:val="clear" w:color="auto" w:fill="D9D9D9"/>
            <w:vAlign w:val="center"/>
          </w:tcPr>
          <w:p w14:paraId="56EF56DC" w14:textId="77777777" w:rsidR="00EF0E5C" w:rsidRDefault="00EF0E5C" w:rsidP="00D25980">
            <w:pPr>
              <w:pStyle w:val="TAH"/>
              <w:rPr>
                <w:rFonts w:eastAsia="MS Mincho"/>
                <w:lang w:eastAsia="zh-CN"/>
              </w:rPr>
            </w:pPr>
            <w:r>
              <w:rPr>
                <w:rFonts w:eastAsia="MS Mincho"/>
                <w:lang w:eastAsia="zh-CN"/>
              </w:rPr>
              <w:t>ext. layer</w:t>
            </w:r>
          </w:p>
        </w:tc>
        <w:tc>
          <w:tcPr>
            <w:tcW w:w="820" w:type="dxa"/>
            <w:shd w:val="clear" w:color="auto" w:fill="D9D9D9"/>
            <w:vAlign w:val="center"/>
          </w:tcPr>
          <w:p w14:paraId="36E40BDE" w14:textId="77777777" w:rsidR="00EF0E5C" w:rsidRDefault="00EF0E5C" w:rsidP="00D25980">
            <w:pPr>
              <w:pStyle w:val="TAH"/>
              <w:rPr>
                <w:lang w:eastAsia="zh-CN"/>
              </w:rPr>
            </w:pPr>
            <w:r>
              <w:rPr>
                <w:lang w:eastAsia="zh-CN"/>
              </w:rPr>
              <w:t>NO</w:t>
            </w:r>
          </w:p>
        </w:tc>
        <w:tc>
          <w:tcPr>
            <w:tcW w:w="820" w:type="dxa"/>
            <w:shd w:val="clear" w:color="auto" w:fill="D9D9D9"/>
            <w:vAlign w:val="center"/>
          </w:tcPr>
          <w:p w14:paraId="65A8043C" w14:textId="77777777" w:rsidR="00EF0E5C" w:rsidRDefault="00EF0E5C" w:rsidP="00D25980">
            <w:pPr>
              <w:pStyle w:val="TAH"/>
              <w:rPr>
                <w:lang w:eastAsia="zh-CN"/>
              </w:rPr>
            </w:pPr>
            <w:r>
              <w:rPr>
                <w:lang w:eastAsia="zh-CN"/>
              </w:rPr>
              <w:t>IGF</w:t>
            </w:r>
          </w:p>
        </w:tc>
        <w:tc>
          <w:tcPr>
            <w:tcW w:w="697" w:type="dxa"/>
            <w:shd w:val="clear" w:color="auto" w:fill="D9D9D9"/>
            <w:vAlign w:val="center"/>
          </w:tcPr>
          <w:p w14:paraId="79B761A9" w14:textId="77777777" w:rsidR="00EF0E5C" w:rsidRDefault="00EF0E5C" w:rsidP="00D25980">
            <w:pPr>
              <w:pStyle w:val="TAH"/>
              <w:rPr>
                <w:lang w:eastAsia="zh-CN"/>
              </w:rPr>
            </w:pPr>
            <w:r>
              <w:rPr>
                <w:lang w:eastAsia="zh-CN"/>
              </w:rPr>
              <w:t>NO</w:t>
            </w:r>
          </w:p>
        </w:tc>
        <w:tc>
          <w:tcPr>
            <w:tcW w:w="898" w:type="dxa"/>
            <w:gridSpan w:val="2"/>
            <w:shd w:val="clear" w:color="auto" w:fill="D9D9D9"/>
            <w:vAlign w:val="center"/>
          </w:tcPr>
          <w:p w14:paraId="0B2A97DE" w14:textId="77777777" w:rsidR="00EF0E5C" w:rsidRDefault="00EF0E5C" w:rsidP="00D25980">
            <w:pPr>
              <w:pStyle w:val="TAH"/>
              <w:rPr>
                <w:lang w:eastAsia="zh-CN"/>
              </w:rPr>
            </w:pPr>
            <w:r>
              <w:rPr>
                <w:lang w:eastAsia="zh-CN"/>
              </w:rPr>
              <w:t>NO</w:t>
            </w:r>
          </w:p>
        </w:tc>
        <w:tc>
          <w:tcPr>
            <w:tcW w:w="992" w:type="dxa"/>
            <w:shd w:val="clear" w:color="auto" w:fill="D9D9D9"/>
            <w:vAlign w:val="center"/>
          </w:tcPr>
          <w:p w14:paraId="7C10E2B5" w14:textId="77777777" w:rsidR="00EF0E5C" w:rsidRDefault="00EF0E5C" w:rsidP="00D25980">
            <w:pPr>
              <w:pStyle w:val="TAH"/>
              <w:rPr>
                <w:lang w:eastAsia="zh-CN"/>
              </w:rPr>
            </w:pPr>
            <w:r>
              <w:rPr>
                <w:lang w:eastAsia="zh-CN"/>
              </w:rPr>
              <w:t>SWB FD</w:t>
            </w:r>
          </w:p>
          <w:p w14:paraId="2ED62966" w14:textId="77777777" w:rsidR="00EF0E5C" w:rsidRDefault="00EF0E5C" w:rsidP="00D25980">
            <w:pPr>
              <w:pStyle w:val="TAH"/>
              <w:rPr>
                <w:lang w:eastAsia="zh-CN"/>
              </w:rPr>
            </w:pPr>
            <w:r>
              <w:rPr>
                <w:lang w:eastAsia="zh-CN"/>
              </w:rPr>
              <w:t>FB FD</w:t>
            </w:r>
          </w:p>
        </w:tc>
        <w:tc>
          <w:tcPr>
            <w:tcW w:w="557" w:type="dxa"/>
            <w:shd w:val="clear" w:color="auto" w:fill="D9D9D9"/>
            <w:vAlign w:val="center"/>
          </w:tcPr>
          <w:p w14:paraId="68FEFA68" w14:textId="77777777" w:rsidR="00EF0E5C" w:rsidRDefault="00EF0E5C" w:rsidP="00D25980">
            <w:pPr>
              <w:pStyle w:val="TAH"/>
              <w:rPr>
                <w:lang w:eastAsia="zh-CN"/>
              </w:rPr>
            </w:pPr>
            <w:r>
              <w:rPr>
                <w:lang w:eastAsia="zh-CN"/>
              </w:rPr>
              <w:t>NO</w:t>
            </w:r>
          </w:p>
        </w:tc>
        <w:tc>
          <w:tcPr>
            <w:tcW w:w="641" w:type="dxa"/>
            <w:shd w:val="clear" w:color="auto" w:fill="D9D9D9"/>
            <w:vAlign w:val="center"/>
          </w:tcPr>
          <w:p w14:paraId="18D94525" w14:textId="77777777" w:rsidR="00EF0E5C" w:rsidRDefault="00EF0E5C" w:rsidP="00D25980">
            <w:pPr>
              <w:pStyle w:val="TAH"/>
              <w:rPr>
                <w:lang w:eastAsia="zh-CN"/>
              </w:rPr>
            </w:pPr>
            <w:r>
              <w:rPr>
                <w:lang w:eastAsia="zh-CN"/>
              </w:rPr>
              <w:t>IGF</w:t>
            </w:r>
          </w:p>
        </w:tc>
        <w:tc>
          <w:tcPr>
            <w:tcW w:w="769" w:type="dxa"/>
            <w:shd w:val="clear" w:color="auto" w:fill="D9D9D9"/>
            <w:vAlign w:val="center"/>
          </w:tcPr>
          <w:p w14:paraId="623E5C5A" w14:textId="77777777" w:rsidR="00EF0E5C" w:rsidRDefault="00EF0E5C" w:rsidP="00D25980">
            <w:pPr>
              <w:pStyle w:val="TAH"/>
              <w:rPr>
                <w:lang w:eastAsia="zh-CN"/>
              </w:rPr>
            </w:pPr>
            <w:r>
              <w:rPr>
                <w:lang w:eastAsia="zh-CN"/>
              </w:rPr>
              <w:t>NO</w:t>
            </w:r>
          </w:p>
        </w:tc>
        <w:tc>
          <w:tcPr>
            <w:tcW w:w="770" w:type="dxa"/>
            <w:shd w:val="clear" w:color="auto" w:fill="D9D9D9"/>
            <w:vAlign w:val="center"/>
          </w:tcPr>
          <w:p w14:paraId="0D69E694" w14:textId="77777777" w:rsidR="00EF0E5C" w:rsidRDefault="00EF0E5C" w:rsidP="00D25980">
            <w:pPr>
              <w:pStyle w:val="TAH"/>
              <w:rPr>
                <w:lang w:eastAsia="zh-CN"/>
              </w:rPr>
            </w:pPr>
            <w:r>
              <w:rPr>
                <w:lang w:eastAsia="zh-CN"/>
              </w:rPr>
              <w:t>IGF</w:t>
            </w:r>
          </w:p>
        </w:tc>
      </w:tr>
      <w:tr w:rsidR="00EF0E5C" w:rsidRPr="00817163" w14:paraId="57E5B8DD" w14:textId="77777777" w:rsidTr="00D25980">
        <w:trPr>
          <w:trHeight w:val="380"/>
          <w:jc w:val="center"/>
        </w:trPr>
        <w:tc>
          <w:tcPr>
            <w:tcW w:w="1912" w:type="dxa"/>
            <w:shd w:val="clear" w:color="auto" w:fill="auto"/>
            <w:vAlign w:val="center"/>
          </w:tcPr>
          <w:p w14:paraId="760164D9" w14:textId="77777777" w:rsidR="00EF0E5C" w:rsidRPr="00817163" w:rsidRDefault="00EF0E5C" w:rsidP="00D25980">
            <w:pPr>
              <w:pStyle w:val="TAC"/>
              <w:rPr>
                <w:rFonts w:eastAsia="MS Mincho"/>
              </w:rPr>
            </w:pPr>
            <w:r>
              <w:rPr>
                <w:rFonts w:eastAsia="MS Mincho"/>
              </w:rPr>
              <w:t>Number of bits per frame</w:t>
            </w:r>
          </w:p>
        </w:tc>
        <w:tc>
          <w:tcPr>
            <w:tcW w:w="1640" w:type="dxa"/>
            <w:gridSpan w:val="2"/>
            <w:shd w:val="clear" w:color="auto" w:fill="auto"/>
            <w:vAlign w:val="center"/>
          </w:tcPr>
          <w:p w14:paraId="2E86C1CF" w14:textId="77777777" w:rsidR="00EF0E5C" w:rsidRPr="002C07A5" w:rsidRDefault="00EF0E5C" w:rsidP="00D25980">
            <w:pPr>
              <w:pStyle w:val="TAC"/>
            </w:pPr>
            <w:r>
              <w:rPr>
                <w:rFonts w:hint="eastAsia"/>
                <w:lang w:eastAsia="zh-CN"/>
              </w:rPr>
              <w:t>960</w:t>
            </w:r>
          </w:p>
        </w:tc>
        <w:tc>
          <w:tcPr>
            <w:tcW w:w="2587" w:type="dxa"/>
            <w:gridSpan w:val="4"/>
            <w:vAlign w:val="center"/>
          </w:tcPr>
          <w:p w14:paraId="02C5E81D" w14:textId="77777777" w:rsidR="00EF0E5C" w:rsidRPr="002C07A5" w:rsidRDefault="00EF0E5C" w:rsidP="00D25980">
            <w:pPr>
              <w:pStyle w:val="TAC"/>
              <w:rPr>
                <w:lang w:eastAsia="zh-CN"/>
              </w:rPr>
            </w:pPr>
            <w:r>
              <w:rPr>
                <w:lang w:eastAsia="zh-CN"/>
              </w:rPr>
              <w:t>1280</w:t>
            </w:r>
          </w:p>
        </w:tc>
        <w:tc>
          <w:tcPr>
            <w:tcW w:w="1198" w:type="dxa"/>
            <w:gridSpan w:val="2"/>
            <w:vAlign w:val="center"/>
          </w:tcPr>
          <w:p w14:paraId="7D663FB4" w14:textId="77777777" w:rsidR="00EF0E5C" w:rsidRPr="002C07A5" w:rsidRDefault="00EF0E5C" w:rsidP="00D25980">
            <w:pPr>
              <w:pStyle w:val="TAC"/>
            </w:pPr>
            <w:r>
              <w:rPr>
                <w:rFonts w:hint="eastAsia"/>
                <w:lang w:eastAsia="zh-CN"/>
              </w:rPr>
              <w:t>1920</w:t>
            </w:r>
          </w:p>
        </w:tc>
        <w:tc>
          <w:tcPr>
            <w:tcW w:w="1539" w:type="dxa"/>
            <w:gridSpan w:val="2"/>
            <w:vAlign w:val="center"/>
          </w:tcPr>
          <w:p w14:paraId="56A6CBCF" w14:textId="77777777" w:rsidR="00EF0E5C" w:rsidRPr="002C07A5" w:rsidRDefault="00EF0E5C" w:rsidP="00D25980">
            <w:pPr>
              <w:pStyle w:val="TAC"/>
              <w:rPr>
                <w:lang w:eastAsia="zh-CN"/>
              </w:rPr>
            </w:pPr>
            <w:r>
              <w:rPr>
                <w:lang w:eastAsia="zh-CN"/>
              </w:rPr>
              <w:t>2560</w:t>
            </w:r>
          </w:p>
        </w:tc>
      </w:tr>
      <w:tr w:rsidR="00EF0E5C" w:rsidRPr="00817163" w14:paraId="03DE4E86" w14:textId="77777777" w:rsidTr="00D25980">
        <w:trPr>
          <w:trHeight w:val="380"/>
          <w:jc w:val="center"/>
        </w:trPr>
        <w:tc>
          <w:tcPr>
            <w:tcW w:w="1912" w:type="dxa"/>
            <w:shd w:val="clear" w:color="auto" w:fill="auto"/>
            <w:vAlign w:val="center"/>
          </w:tcPr>
          <w:p w14:paraId="22F1C902" w14:textId="77777777" w:rsidR="00EF0E5C" w:rsidRPr="00817163" w:rsidRDefault="00EF0E5C" w:rsidP="00D25980">
            <w:pPr>
              <w:pStyle w:val="TAC"/>
              <w:rPr>
                <w:rFonts w:eastAsia="MS Mincho"/>
              </w:rPr>
            </w:pPr>
            <w:r>
              <w:rPr>
                <w:rFonts w:eastAsia="MS Mincho"/>
              </w:rPr>
              <w:t xml:space="preserve">CELP/MDCT </w:t>
            </w:r>
            <w:r>
              <w:rPr>
                <w:rFonts w:eastAsia="MS Mincho"/>
              </w:rPr>
              <w:br/>
              <w:t>core flag</w:t>
            </w:r>
          </w:p>
        </w:tc>
        <w:tc>
          <w:tcPr>
            <w:tcW w:w="1640" w:type="dxa"/>
            <w:gridSpan w:val="2"/>
            <w:shd w:val="clear" w:color="auto" w:fill="auto"/>
            <w:vAlign w:val="center"/>
          </w:tcPr>
          <w:p w14:paraId="30B91996" w14:textId="77777777" w:rsidR="00EF0E5C" w:rsidRPr="002C07A5" w:rsidRDefault="00EF0E5C" w:rsidP="00D25980">
            <w:pPr>
              <w:pStyle w:val="TAC"/>
              <w:rPr>
                <w:rFonts w:hint="eastAsia"/>
                <w:lang w:eastAsia="zh-CN"/>
              </w:rPr>
            </w:pPr>
          </w:p>
        </w:tc>
        <w:tc>
          <w:tcPr>
            <w:tcW w:w="2587" w:type="dxa"/>
            <w:gridSpan w:val="4"/>
            <w:vAlign w:val="center"/>
          </w:tcPr>
          <w:p w14:paraId="48174A63" w14:textId="77777777" w:rsidR="00EF0E5C" w:rsidRPr="002C07A5" w:rsidRDefault="00EF0E5C" w:rsidP="00D25980">
            <w:pPr>
              <w:pStyle w:val="TAC"/>
              <w:rPr>
                <w:rFonts w:hint="eastAsia"/>
                <w:lang w:eastAsia="zh-CN"/>
              </w:rPr>
            </w:pPr>
            <w:r w:rsidRPr="002C07A5">
              <w:rPr>
                <w:rFonts w:hint="eastAsia"/>
                <w:lang w:eastAsia="zh-CN"/>
              </w:rPr>
              <w:t>1</w:t>
            </w:r>
          </w:p>
        </w:tc>
        <w:tc>
          <w:tcPr>
            <w:tcW w:w="1198" w:type="dxa"/>
            <w:gridSpan w:val="2"/>
            <w:vAlign w:val="center"/>
          </w:tcPr>
          <w:p w14:paraId="408D88F6" w14:textId="77777777" w:rsidR="00EF0E5C" w:rsidRPr="002C07A5" w:rsidRDefault="00EF0E5C" w:rsidP="00D25980">
            <w:pPr>
              <w:pStyle w:val="TAC"/>
              <w:rPr>
                <w:rFonts w:hint="eastAsia"/>
                <w:lang w:eastAsia="zh-CN"/>
              </w:rPr>
            </w:pPr>
          </w:p>
        </w:tc>
        <w:tc>
          <w:tcPr>
            <w:tcW w:w="1539" w:type="dxa"/>
            <w:gridSpan w:val="2"/>
            <w:vAlign w:val="center"/>
          </w:tcPr>
          <w:p w14:paraId="10CC2CC5" w14:textId="77777777" w:rsidR="00EF0E5C" w:rsidRPr="002C07A5" w:rsidRDefault="00EF0E5C" w:rsidP="00D25980">
            <w:pPr>
              <w:pStyle w:val="TAC"/>
              <w:rPr>
                <w:rFonts w:hint="eastAsia"/>
                <w:lang w:eastAsia="zh-CN"/>
              </w:rPr>
            </w:pPr>
          </w:p>
        </w:tc>
      </w:tr>
      <w:tr w:rsidR="00EF0E5C" w:rsidRPr="00817163" w14:paraId="6DA1E1E2" w14:textId="77777777" w:rsidTr="00D25980">
        <w:trPr>
          <w:trHeight w:val="380"/>
          <w:jc w:val="center"/>
        </w:trPr>
        <w:tc>
          <w:tcPr>
            <w:tcW w:w="1912" w:type="dxa"/>
            <w:shd w:val="clear" w:color="auto" w:fill="auto"/>
            <w:vAlign w:val="center"/>
          </w:tcPr>
          <w:p w14:paraId="02770CB4" w14:textId="77777777" w:rsidR="00EF0E5C" w:rsidRDefault="00EF0E5C" w:rsidP="00D25980">
            <w:pPr>
              <w:pStyle w:val="TAC"/>
              <w:rPr>
                <w:rFonts w:eastAsia="MS Mincho"/>
              </w:rPr>
            </w:pPr>
            <w:r>
              <w:rPr>
                <w:rFonts w:eastAsia="MS Mincho"/>
              </w:rPr>
              <w:t>CELP-&gt;HQ core switching flag</w:t>
            </w:r>
          </w:p>
        </w:tc>
        <w:tc>
          <w:tcPr>
            <w:tcW w:w="1640" w:type="dxa"/>
            <w:gridSpan w:val="2"/>
            <w:shd w:val="clear" w:color="auto" w:fill="auto"/>
            <w:vAlign w:val="center"/>
          </w:tcPr>
          <w:p w14:paraId="2C2EF456" w14:textId="77777777" w:rsidR="00EF0E5C" w:rsidRPr="002C07A5" w:rsidRDefault="00EF0E5C" w:rsidP="00D25980">
            <w:pPr>
              <w:pStyle w:val="TAC"/>
              <w:rPr>
                <w:rFonts w:hint="eastAsia"/>
                <w:lang w:eastAsia="zh-CN"/>
              </w:rPr>
            </w:pPr>
          </w:p>
        </w:tc>
        <w:tc>
          <w:tcPr>
            <w:tcW w:w="795" w:type="dxa"/>
            <w:gridSpan w:val="2"/>
            <w:vAlign w:val="center"/>
          </w:tcPr>
          <w:p w14:paraId="206061C3" w14:textId="77777777" w:rsidR="00EF0E5C" w:rsidRPr="002C07A5" w:rsidRDefault="00EF0E5C" w:rsidP="00D25980">
            <w:pPr>
              <w:pStyle w:val="TAC"/>
              <w:rPr>
                <w:lang w:eastAsia="zh-CN"/>
              </w:rPr>
            </w:pPr>
          </w:p>
        </w:tc>
        <w:tc>
          <w:tcPr>
            <w:tcW w:w="800" w:type="dxa"/>
            <w:vAlign w:val="center"/>
          </w:tcPr>
          <w:p w14:paraId="2C932A24" w14:textId="77777777" w:rsidR="00EF0E5C" w:rsidRPr="002C07A5" w:rsidRDefault="00EF0E5C" w:rsidP="00D25980">
            <w:pPr>
              <w:pStyle w:val="TAC"/>
              <w:rPr>
                <w:lang w:eastAsia="zh-CN"/>
              </w:rPr>
            </w:pPr>
            <w:r>
              <w:rPr>
                <w:lang w:eastAsia="zh-CN"/>
              </w:rPr>
              <w:t>1-2</w:t>
            </w:r>
          </w:p>
        </w:tc>
        <w:tc>
          <w:tcPr>
            <w:tcW w:w="992" w:type="dxa"/>
            <w:vAlign w:val="center"/>
          </w:tcPr>
          <w:p w14:paraId="24C478AD" w14:textId="77777777" w:rsidR="00EF0E5C" w:rsidRPr="002C07A5" w:rsidRDefault="00EF0E5C" w:rsidP="00D25980">
            <w:pPr>
              <w:pStyle w:val="TAC"/>
              <w:rPr>
                <w:rFonts w:hint="eastAsia"/>
                <w:lang w:eastAsia="zh-CN"/>
              </w:rPr>
            </w:pPr>
          </w:p>
        </w:tc>
        <w:tc>
          <w:tcPr>
            <w:tcW w:w="1198" w:type="dxa"/>
            <w:gridSpan w:val="2"/>
            <w:vAlign w:val="center"/>
          </w:tcPr>
          <w:p w14:paraId="20565745" w14:textId="77777777" w:rsidR="00EF0E5C" w:rsidRPr="002C07A5" w:rsidRDefault="00EF0E5C" w:rsidP="00D25980">
            <w:pPr>
              <w:pStyle w:val="TAC"/>
              <w:rPr>
                <w:rFonts w:hint="eastAsia"/>
                <w:lang w:eastAsia="zh-CN"/>
              </w:rPr>
            </w:pPr>
          </w:p>
        </w:tc>
        <w:tc>
          <w:tcPr>
            <w:tcW w:w="1539" w:type="dxa"/>
            <w:gridSpan w:val="2"/>
            <w:vAlign w:val="center"/>
          </w:tcPr>
          <w:p w14:paraId="2B5EC46A" w14:textId="77777777" w:rsidR="00EF0E5C" w:rsidRPr="002C07A5" w:rsidRDefault="00EF0E5C" w:rsidP="00D25980">
            <w:pPr>
              <w:pStyle w:val="TAC"/>
              <w:rPr>
                <w:rFonts w:hint="eastAsia"/>
                <w:lang w:eastAsia="zh-CN"/>
              </w:rPr>
            </w:pPr>
          </w:p>
        </w:tc>
      </w:tr>
      <w:tr w:rsidR="00EF0E5C" w:rsidRPr="00817163" w14:paraId="3F10C88D" w14:textId="77777777" w:rsidTr="00D25980">
        <w:trPr>
          <w:trHeight w:val="380"/>
          <w:jc w:val="center"/>
        </w:trPr>
        <w:tc>
          <w:tcPr>
            <w:tcW w:w="1912" w:type="dxa"/>
            <w:shd w:val="clear" w:color="auto" w:fill="auto"/>
            <w:vAlign w:val="center"/>
          </w:tcPr>
          <w:p w14:paraId="766390F6" w14:textId="77777777" w:rsidR="00EF0E5C" w:rsidRPr="000C0ADF" w:rsidRDefault="00EF0E5C" w:rsidP="00D25980">
            <w:pPr>
              <w:pStyle w:val="TAC"/>
              <w:rPr>
                <w:lang w:val="fr-FR" w:eastAsia="zh-CN"/>
              </w:rPr>
            </w:pPr>
            <w:r w:rsidRPr="000C0ADF">
              <w:rPr>
                <w:lang w:val="fr-FR" w:eastAsia="zh-CN"/>
              </w:rPr>
              <w:t>TCX/HQ-MDCT core flag</w:t>
            </w:r>
          </w:p>
        </w:tc>
        <w:tc>
          <w:tcPr>
            <w:tcW w:w="1640" w:type="dxa"/>
            <w:gridSpan w:val="2"/>
            <w:shd w:val="clear" w:color="auto" w:fill="auto"/>
            <w:vAlign w:val="center"/>
          </w:tcPr>
          <w:p w14:paraId="64BD22EE" w14:textId="77777777" w:rsidR="00EF0E5C" w:rsidRPr="000C0ADF" w:rsidRDefault="00EF0E5C" w:rsidP="00D25980">
            <w:pPr>
              <w:pStyle w:val="TAC"/>
              <w:rPr>
                <w:rFonts w:hint="eastAsia"/>
                <w:lang w:val="fr-FR" w:eastAsia="zh-CN"/>
              </w:rPr>
            </w:pPr>
          </w:p>
        </w:tc>
        <w:tc>
          <w:tcPr>
            <w:tcW w:w="795" w:type="dxa"/>
            <w:gridSpan w:val="2"/>
            <w:vAlign w:val="center"/>
          </w:tcPr>
          <w:p w14:paraId="46F1DE26" w14:textId="77777777" w:rsidR="00EF0E5C" w:rsidRPr="000C0ADF" w:rsidRDefault="00EF0E5C" w:rsidP="00D25980">
            <w:pPr>
              <w:pStyle w:val="TAC"/>
              <w:rPr>
                <w:rFonts w:hint="eastAsia"/>
                <w:lang w:val="fr-FR" w:eastAsia="zh-CN"/>
              </w:rPr>
            </w:pPr>
          </w:p>
        </w:tc>
        <w:tc>
          <w:tcPr>
            <w:tcW w:w="800" w:type="dxa"/>
            <w:vAlign w:val="center"/>
          </w:tcPr>
          <w:p w14:paraId="47E441E7" w14:textId="77777777" w:rsidR="00EF0E5C" w:rsidRPr="002C07A5" w:rsidRDefault="00EF0E5C" w:rsidP="00D25980">
            <w:pPr>
              <w:pStyle w:val="TAC"/>
              <w:rPr>
                <w:lang w:eastAsia="zh-CN"/>
              </w:rPr>
            </w:pPr>
            <w:r>
              <w:rPr>
                <w:lang w:eastAsia="zh-CN"/>
              </w:rPr>
              <w:t>1</w:t>
            </w:r>
          </w:p>
        </w:tc>
        <w:tc>
          <w:tcPr>
            <w:tcW w:w="992" w:type="dxa"/>
            <w:vAlign w:val="center"/>
          </w:tcPr>
          <w:p w14:paraId="1AC11C8D" w14:textId="77777777" w:rsidR="00EF0E5C" w:rsidRPr="002C07A5" w:rsidRDefault="00EF0E5C" w:rsidP="00D25980">
            <w:pPr>
              <w:pStyle w:val="TAC"/>
              <w:rPr>
                <w:rFonts w:hint="eastAsia"/>
                <w:lang w:eastAsia="zh-CN"/>
              </w:rPr>
            </w:pPr>
          </w:p>
        </w:tc>
        <w:tc>
          <w:tcPr>
            <w:tcW w:w="1198" w:type="dxa"/>
            <w:gridSpan w:val="2"/>
            <w:vAlign w:val="center"/>
          </w:tcPr>
          <w:p w14:paraId="7D711AB2" w14:textId="77777777" w:rsidR="00EF0E5C" w:rsidRPr="002C07A5" w:rsidRDefault="00EF0E5C" w:rsidP="00D25980">
            <w:pPr>
              <w:pStyle w:val="TAC"/>
              <w:rPr>
                <w:rFonts w:hint="eastAsia"/>
                <w:lang w:eastAsia="zh-CN"/>
              </w:rPr>
            </w:pPr>
          </w:p>
        </w:tc>
        <w:tc>
          <w:tcPr>
            <w:tcW w:w="1539" w:type="dxa"/>
            <w:gridSpan w:val="2"/>
            <w:vAlign w:val="center"/>
          </w:tcPr>
          <w:p w14:paraId="771A17D2" w14:textId="77777777" w:rsidR="00EF0E5C" w:rsidRPr="002C07A5" w:rsidRDefault="00EF0E5C" w:rsidP="00D25980">
            <w:pPr>
              <w:pStyle w:val="TAC"/>
              <w:rPr>
                <w:rFonts w:hint="eastAsia"/>
                <w:lang w:eastAsia="zh-CN"/>
              </w:rPr>
            </w:pPr>
          </w:p>
        </w:tc>
      </w:tr>
      <w:tr w:rsidR="00EF0E5C" w:rsidRPr="00817163" w14:paraId="6F234B97" w14:textId="77777777" w:rsidTr="00D25980">
        <w:trPr>
          <w:trHeight w:val="380"/>
          <w:jc w:val="center"/>
        </w:trPr>
        <w:tc>
          <w:tcPr>
            <w:tcW w:w="1912" w:type="dxa"/>
            <w:shd w:val="clear" w:color="auto" w:fill="auto"/>
            <w:vAlign w:val="center"/>
          </w:tcPr>
          <w:p w14:paraId="01EAAD68" w14:textId="77777777" w:rsidR="00EF0E5C" w:rsidRPr="002C07A5" w:rsidRDefault="00EF0E5C" w:rsidP="00D25980">
            <w:pPr>
              <w:pStyle w:val="TAC"/>
              <w:rPr>
                <w:lang w:eastAsia="zh-CN"/>
              </w:rPr>
            </w:pPr>
            <w:r>
              <w:rPr>
                <w:lang w:eastAsia="zh-CN"/>
              </w:rPr>
              <w:t>BW</w:t>
            </w:r>
          </w:p>
        </w:tc>
        <w:tc>
          <w:tcPr>
            <w:tcW w:w="1640" w:type="dxa"/>
            <w:gridSpan w:val="2"/>
            <w:shd w:val="clear" w:color="auto" w:fill="auto"/>
            <w:vAlign w:val="center"/>
          </w:tcPr>
          <w:p w14:paraId="230B1CA4" w14:textId="77777777" w:rsidR="00EF0E5C" w:rsidRPr="002C07A5" w:rsidRDefault="00EF0E5C" w:rsidP="00D25980">
            <w:pPr>
              <w:pStyle w:val="TAC"/>
              <w:rPr>
                <w:lang w:eastAsia="zh-CN"/>
              </w:rPr>
            </w:pPr>
            <w:r>
              <w:rPr>
                <w:rFonts w:hint="eastAsia"/>
                <w:lang w:eastAsia="zh-CN"/>
              </w:rPr>
              <w:t>2</w:t>
            </w:r>
          </w:p>
        </w:tc>
        <w:tc>
          <w:tcPr>
            <w:tcW w:w="795" w:type="dxa"/>
            <w:gridSpan w:val="2"/>
            <w:vMerge w:val="restart"/>
            <w:vAlign w:val="center"/>
          </w:tcPr>
          <w:p w14:paraId="7C567959" w14:textId="77777777" w:rsidR="00EF0E5C" w:rsidRPr="002C07A5" w:rsidRDefault="00EF0E5C" w:rsidP="00D25980">
            <w:pPr>
              <w:pStyle w:val="TAC"/>
              <w:rPr>
                <w:lang w:eastAsia="zh-CN"/>
              </w:rPr>
            </w:pPr>
            <w:r>
              <w:rPr>
                <w:lang w:eastAsia="zh-CN"/>
              </w:rPr>
              <w:t>4</w:t>
            </w:r>
          </w:p>
        </w:tc>
        <w:tc>
          <w:tcPr>
            <w:tcW w:w="800" w:type="dxa"/>
            <w:vAlign w:val="center"/>
          </w:tcPr>
          <w:p w14:paraId="1C7A3DE6" w14:textId="77777777" w:rsidR="00EF0E5C" w:rsidRPr="002C07A5" w:rsidRDefault="00EF0E5C" w:rsidP="00D25980">
            <w:pPr>
              <w:pStyle w:val="TAC"/>
              <w:rPr>
                <w:lang w:eastAsia="zh-CN"/>
              </w:rPr>
            </w:pPr>
            <w:r>
              <w:rPr>
                <w:lang w:eastAsia="zh-CN"/>
              </w:rPr>
              <w:t>2</w:t>
            </w:r>
          </w:p>
        </w:tc>
        <w:tc>
          <w:tcPr>
            <w:tcW w:w="992" w:type="dxa"/>
            <w:vMerge w:val="restart"/>
            <w:vAlign w:val="center"/>
          </w:tcPr>
          <w:p w14:paraId="18A5700E" w14:textId="77777777" w:rsidR="00EF0E5C" w:rsidRPr="002C07A5" w:rsidRDefault="00EF0E5C" w:rsidP="00D25980">
            <w:pPr>
              <w:pStyle w:val="TAC"/>
              <w:rPr>
                <w:lang w:eastAsia="zh-CN"/>
              </w:rPr>
            </w:pPr>
            <w:r>
              <w:rPr>
                <w:lang w:eastAsia="zh-CN"/>
              </w:rPr>
              <w:t>4</w:t>
            </w:r>
          </w:p>
        </w:tc>
        <w:tc>
          <w:tcPr>
            <w:tcW w:w="1198" w:type="dxa"/>
            <w:gridSpan w:val="2"/>
            <w:vAlign w:val="center"/>
          </w:tcPr>
          <w:p w14:paraId="1DC89836" w14:textId="77777777" w:rsidR="00EF0E5C" w:rsidRPr="002C07A5" w:rsidRDefault="00EF0E5C" w:rsidP="00D25980">
            <w:pPr>
              <w:pStyle w:val="TAC"/>
              <w:rPr>
                <w:lang w:eastAsia="zh-CN"/>
              </w:rPr>
            </w:pPr>
            <w:r>
              <w:rPr>
                <w:lang w:eastAsia="zh-CN"/>
              </w:rPr>
              <w:t>2</w:t>
            </w:r>
          </w:p>
        </w:tc>
        <w:tc>
          <w:tcPr>
            <w:tcW w:w="1539" w:type="dxa"/>
            <w:gridSpan w:val="2"/>
            <w:vAlign w:val="center"/>
          </w:tcPr>
          <w:p w14:paraId="33842244" w14:textId="77777777" w:rsidR="00EF0E5C" w:rsidRPr="002C07A5" w:rsidRDefault="00EF0E5C" w:rsidP="00D25980">
            <w:pPr>
              <w:pStyle w:val="TAC"/>
              <w:rPr>
                <w:lang w:eastAsia="zh-CN"/>
              </w:rPr>
            </w:pPr>
            <w:r>
              <w:rPr>
                <w:lang w:eastAsia="zh-CN"/>
              </w:rPr>
              <w:t>2</w:t>
            </w:r>
          </w:p>
        </w:tc>
      </w:tr>
      <w:tr w:rsidR="00EF0E5C" w:rsidRPr="00817163" w14:paraId="38374B92" w14:textId="77777777" w:rsidTr="00D25980">
        <w:trPr>
          <w:trHeight w:val="380"/>
          <w:jc w:val="center"/>
        </w:trPr>
        <w:tc>
          <w:tcPr>
            <w:tcW w:w="1912" w:type="dxa"/>
            <w:shd w:val="clear" w:color="auto" w:fill="auto"/>
            <w:vAlign w:val="center"/>
          </w:tcPr>
          <w:p w14:paraId="3817C53C" w14:textId="77777777" w:rsidR="00EF0E5C" w:rsidRPr="002C07A5" w:rsidRDefault="00EF0E5C" w:rsidP="00D25980">
            <w:pPr>
              <w:pStyle w:val="TAC"/>
              <w:rPr>
                <w:lang w:eastAsia="zh-CN"/>
              </w:rPr>
            </w:pPr>
            <w:r>
              <w:rPr>
                <w:lang w:eastAsia="zh-CN"/>
              </w:rPr>
              <w:t>CT</w:t>
            </w:r>
          </w:p>
        </w:tc>
        <w:tc>
          <w:tcPr>
            <w:tcW w:w="1640" w:type="dxa"/>
            <w:gridSpan w:val="2"/>
            <w:shd w:val="clear" w:color="auto" w:fill="auto"/>
            <w:vAlign w:val="center"/>
          </w:tcPr>
          <w:p w14:paraId="02F65F80" w14:textId="77777777" w:rsidR="00EF0E5C" w:rsidRPr="00DE45D4" w:rsidRDefault="00EF0E5C" w:rsidP="00D25980">
            <w:pPr>
              <w:pStyle w:val="TAC"/>
              <w:rPr>
                <w:rFonts w:eastAsia="MS Mincho"/>
              </w:rPr>
            </w:pPr>
          </w:p>
        </w:tc>
        <w:tc>
          <w:tcPr>
            <w:tcW w:w="795" w:type="dxa"/>
            <w:gridSpan w:val="2"/>
            <w:vMerge/>
            <w:vAlign w:val="center"/>
          </w:tcPr>
          <w:p w14:paraId="40BA56AA" w14:textId="77777777" w:rsidR="00EF0E5C" w:rsidRDefault="00EF0E5C" w:rsidP="00D25980">
            <w:pPr>
              <w:pStyle w:val="TAC"/>
              <w:rPr>
                <w:rFonts w:eastAsia="MS Mincho"/>
              </w:rPr>
            </w:pPr>
          </w:p>
        </w:tc>
        <w:tc>
          <w:tcPr>
            <w:tcW w:w="800" w:type="dxa"/>
            <w:vAlign w:val="center"/>
          </w:tcPr>
          <w:p w14:paraId="479B9532" w14:textId="77777777" w:rsidR="00EF0E5C" w:rsidRDefault="00EF0E5C" w:rsidP="00D25980">
            <w:pPr>
              <w:pStyle w:val="TAC"/>
              <w:rPr>
                <w:rFonts w:eastAsia="MS Mincho"/>
              </w:rPr>
            </w:pPr>
          </w:p>
        </w:tc>
        <w:tc>
          <w:tcPr>
            <w:tcW w:w="992" w:type="dxa"/>
            <w:vMerge/>
            <w:vAlign w:val="center"/>
          </w:tcPr>
          <w:p w14:paraId="36B77D0D" w14:textId="77777777" w:rsidR="00EF0E5C" w:rsidRDefault="00EF0E5C" w:rsidP="00D25980">
            <w:pPr>
              <w:pStyle w:val="TAC"/>
              <w:rPr>
                <w:rFonts w:eastAsia="MS Mincho"/>
              </w:rPr>
            </w:pPr>
          </w:p>
        </w:tc>
        <w:tc>
          <w:tcPr>
            <w:tcW w:w="1198" w:type="dxa"/>
            <w:gridSpan w:val="2"/>
            <w:vAlign w:val="center"/>
          </w:tcPr>
          <w:p w14:paraId="3845260D" w14:textId="77777777" w:rsidR="00EF0E5C" w:rsidRPr="00DE45D4" w:rsidRDefault="00EF0E5C" w:rsidP="00D25980">
            <w:pPr>
              <w:pStyle w:val="TAC"/>
              <w:rPr>
                <w:rFonts w:eastAsia="MS Mincho"/>
              </w:rPr>
            </w:pPr>
          </w:p>
        </w:tc>
        <w:tc>
          <w:tcPr>
            <w:tcW w:w="1539" w:type="dxa"/>
            <w:gridSpan w:val="2"/>
            <w:vAlign w:val="center"/>
          </w:tcPr>
          <w:p w14:paraId="4FD1A1C1" w14:textId="77777777" w:rsidR="00EF0E5C" w:rsidRDefault="00EF0E5C" w:rsidP="00D25980">
            <w:pPr>
              <w:pStyle w:val="TAC"/>
              <w:rPr>
                <w:rFonts w:eastAsia="MS Mincho"/>
              </w:rPr>
            </w:pPr>
          </w:p>
        </w:tc>
      </w:tr>
      <w:tr w:rsidR="00EF0E5C" w:rsidRPr="00817163" w14:paraId="12B523EA" w14:textId="77777777" w:rsidTr="00D25980">
        <w:trPr>
          <w:trHeight w:val="380"/>
          <w:jc w:val="center"/>
        </w:trPr>
        <w:tc>
          <w:tcPr>
            <w:tcW w:w="1912" w:type="dxa"/>
            <w:shd w:val="clear" w:color="auto" w:fill="auto"/>
            <w:vAlign w:val="center"/>
          </w:tcPr>
          <w:p w14:paraId="3C5AED71" w14:textId="77777777" w:rsidR="00EF0E5C" w:rsidRPr="002C07A5" w:rsidRDefault="00EF0E5C" w:rsidP="00D25980">
            <w:pPr>
              <w:pStyle w:val="TAC"/>
              <w:rPr>
                <w:lang w:eastAsia="zh-CN"/>
              </w:rPr>
            </w:pPr>
            <w:r>
              <w:rPr>
                <w:lang w:eastAsia="zh-CN"/>
              </w:rPr>
              <w:t>Reserved flag</w:t>
            </w:r>
          </w:p>
        </w:tc>
        <w:tc>
          <w:tcPr>
            <w:tcW w:w="1640" w:type="dxa"/>
            <w:gridSpan w:val="2"/>
            <w:shd w:val="clear" w:color="auto" w:fill="auto"/>
            <w:vAlign w:val="center"/>
          </w:tcPr>
          <w:p w14:paraId="0753D3E2" w14:textId="77777777" w:rsidR="00EF0E5C" w:rsidRPr="002C07A5" w:rsidRDefault="00EF0E5C" w:rsidP="00D25980">
            <w:pPr>
              <w:pStyle w:val="TAC"/>
              <w:rPr>
                <w:lang w:eastAsia="zh-CN"/>
              </w:rPr>
            </w:pPr>
            <w:r>
              <w:rPr>
                <w:rFonts w:hint="eastAsia"/>
                <w:lang w:eastAsia="zh-CN"/>
              </w:rPr>
              <w:t>1</w:t>
            </w:r>
          </w:p>
        </w:tc>
        <w:tc>
          <w:tcPr>
            <w:tcW w:w="2587" w:type="dxa"/>
            <w:gridSpan w:val="4"/>
            <w:vAlign w:val="center"/>
          </w:tcPr>
          <w:p w14:paraId="35F431AF" w14:textId="77777777" w:rsidR="00EF0E5C" w:rsidRPr="002C07A5" w:rsidRDefault="00EF0E5C" w:rsidP="00D25980">
            <w:pPr>
              <w:pStyle w:val="TAC"/>
              <w:rPr>
                <w:rFonts w:hint="eastAsia"/>
                <w:lang w:eastAsia="zh-CN"/>
              </w:rPr>
            </w:pPr>
          </w:p>
        </w:tc>
        <w:tc>
          <w:tcPr>
            <w:tcW w:w="1198" w:type="dxa"/>
            <w:gridSpan w:val="2"/>
            <w:vAlign w:val="center"/>
          </w:tcPr>
          <w:p w14:paraId="7422E355" w14:textId="77777777" w:rsidR="00EF0E5C" w:rsidRPr="002C07A5" w:rsidRDefault="00EF0E5C" w:rsidP="00D25980">
            <w:pPr>
              <w:pStyle w:val="TAC"/>
              <w:rPr>
                <w:lang w:eastAsia="zh-CN"/>
              </w:rPr>
            </w:pPr>
            <w:r>
              <w:rPr>
                <w:lang w:eastAsia="zh-CN"/>
              </w:rPr>
              <w:t>1</w:t>
            </w:r>
          </w:p>
        </w:tc>
        <w:tc>
          <w:tcPr>
            <w:tcW w:w="1539" w:type="dxa"/>
            <w:gridSpan w:val="2"/>
            <w:vAlign w:val="center"/>
          </w:tcPr>
          <w:p w14:paraId="79782F22" w14:textId="77777777" w:rsidR="00EF0E5C" w:rsidRPr="002C07A5" w:rsidRDefault="00EF0E5C" w:rsidP="00D25980">
            <w:pPr>
              <w:pStyle w:val="TAC"/>
              <w:rPr>
                <w:lang w:eastAsia="zh-CN"/>
              </w:rPr>
            </w:pPr>
            <w:r>
              <w:rPr>
                <w:lang w:eastAsia="zh-CN"/>
              </w:rPr>
              <w:t>1</w:t>
            </w:r>
          </w:p>
        </w:tc>
      </w:tr>
      <w:tr w:rsidR="00EF0E5C" w:rsidRPr="00817163" w14:paraId="39CF5C44" w14:textId="77777777" w:rsidTr="00D25980">
        <w:trPr>
          <w:trHeight w:val="380"/>
          <w:jc w:val="center"/>
        </w:trPr>
        <w:tc>
          <w:tcPr>
            <w:tcW w:w="1912" w:type="dxa"/>
            <w:shd w:val="clear" w:color="auto" w:fill="auto"/>
            <w:vAlign w:val="center"/>
          </w:tcPr>
          <w:p w14:paraId="4A2F8586" w14:textId="77777777" w:rsidR="00EF0E5C" w:rsidRPr="002C07A5" w:rsidDel="00DC3314" w:rsidRDefault="00EF0E5C" w:rsidP="00D25980">
            <w:pPr>
              <w:pStyle w:val="TAC"/>
              <w:rPr>
                <w:lang w:eastAsia="zh-CN"/>
              </w:rPr>
            </w:pPr>
            <w:r>
              <w:rPr>
                <w:lang w:eastAsia="zh-CN"/>
              </w:rPr>
              <w:t>TCX CT</w:t>
            </w:r>
          </w:p>
        </w:tc>
        <w:tc>
          <w:tcPr>
            <w:tcW w:w="1640" w:type="dxa"/>
            <w:gridSpan w:val="2"/>
            <w:shd w:val="clear" w:color="auto" w:fill="auto"/>
            <w:vAlign w:val="center"/>
          </w:tcPr>
          <w:p w14:paraId="1C224464" w14:textId="77777777" w:rsidR="00EF0E5C" w:rsidRPr="002C07A5" w:rsidRDefault="00EF0E5C" w:rsidP="00D25980">
            <w:pPr>
              <w:pStyle w:val="TAC"/>
              <w:rPr>
                <w:lang w:eastAsia="zh-CN"/>
              </w:rPr>
            </w:pPr>
            <w:r>
              <w:rPr>
                <w:rFonts w:hint="eastAsia"/>
                <w:lang w:eastAsia="zh-CN"/>
              </w:rPr>
              <w:t>3</w:t>
            </w:r>
          </w:p>
        </w:tc>
        <w:tc>
          <w:tcPr>
            <w:tcW w:w="2587" w:type="dxa"/>
            <w:gridSpan w:val="4"/>
            <w:vAlign w:val="center"/>
          </w:tcPr>
          <w:p w14:paraId="69A67A94" w14:textId="77777777" w:rsidR="00EF0E5C" w:rsidRPr="002C07A5" w:rsidRDefault="00EF0E5C" w:rsidP="00D25980">
            <w:pPr>
              <w:pStyle w:val="TAC"/>
              <w:rPr>
                <w:rFonts w:hint="eastAsia"/>
                <w:lang w:eastAsia="zh-CN"/>
              </w:rPr>
            </w:pPr>
          </w:p>
        </w:tc>
        <w:tc>
          <w:tcPr>
            <w:tcW w:w="1198" w:type="dxa"/>
            <w:gridSpan w:val="2"/>
            <w:vAlign w:val="center"/>
          </w:tcPr>
          <w:p w14:paraId="32B98032" w14:textId="77777777" w:rsidR="00EF0E5C" w:rsidRPr="002C07A5" w:rsidRDefault="00EF0E5C" w:rsidP="00D25980">
            <w:pPr>
              <w:pStyle w:val="TAC"/>
              <w:rPr>
                <w:lang w:eastAsia="zh-CN"/>
              </w:rPr>
            </w:pPr>
            <w:r>
              <w:rPr>
                <w:lang w:eastAsia="zh-CN"/>
              </w:rPr>
              <w:t>3</w:t>
            </w:r>
          </w:p>
        </w:tc>
        <w:tc>
          <w:tcPr>
            <w:tcW w:w="1539" w:type="dxa"/>
            <w:gridSpan w:val="2"/>
            <w:vAlign w:val="center"/>
          </w:tcPr>
          <w:p w14:paraId="1177BE61" w14:textId="77777777" w:rsidR="00EF0E5C" w:rsidRPr="002C07A5" w:rsidRDefault="00EF0E5C" w:rsidP="00D25980">
            <w:pPr>
              <w:pStyle w:val="TAC"/>
              <w:rPr>
                <w:lang w:eastAsia="zh-CN"/>
              </w:rPr>
            </w:pPr>
            <w:r>
              <w:rPr>
                <w:lang w:eastAsia="zh-CN"/>
              </w:rPr>
              <w:t>3</w:t>
            </w:r>
          </w:p>
        </w:tc>
      </w:tr>
      <w:tr w:rsidR="00EF0E5C" w:rsidRPr="00653422" w14:paraId="13A7DAEA" w14:textId="77777777" w:rsidTr="00D25980">
        <w:trPr>
          <w:trHeight w:val="380"/>
          <w:jc w:val="center"/>
        </w:trPr>
        <w:tc>
          <w:tcPr>
            <w:tcW w:w="1912" w:type="dxa"/>
            <w:shd w:val="clear" w:color="auto" w:fill="auto"/>
            <w:vAlign w:val="center"/>
          </w:tcPr>
          <w:p w14:paraId="63136C0D" w14:textId="77777777" w:rsidR="00EF0E5C" w:rsidRPr="002C07A5" w:rsidRDefault="00EF0E5C" w:rsidP="00D25980">
            <w:pPr>
              <w:pStyle w:val="TAC"/>
              <w:rPr>
                <w:lang w:eastAsia="zh-CN"/>
              </w:rPr>
            </w:pPr>
            <w:r>
              <w:rPr>
                <w:lang w:eastAsia="zh-CN"/>
              </w:rPr>
              <w:t>core bits</w:t>
            </w:r>
          </w:p>
        </w:tc>
        <w:tc>
          <w:tcPr>
            <w:tcW w:w="820" w:type="dxa"/>
            <w:shd w:val="clear" w:color="auto" w:fill="auto"/>
            <w:vAlign w:val="center"/>
          </w:tcPr>
          <w:p w14:paraId="7B251645" w14:textId="77777777" w:rsidR="00EF0E5C" w:rsidRPr="002C07A5" w:rsidRDefault="00EF0E5C" w:rsidP="00D25980">
            <w:pPr>
              <w:pStyle w:val="TAC"/>
              <w:rPr>
                <w:lang w:eastAsia="zh-CN"/>
              </w:rPr>
            </w:pPr>
            <w:r>
              <w:rPr>
                <w:rFonts w:hint="eastAsia"/>
                <w:lang w:eastAsia="zh-CN"/>
              </w:rPr>
              <w:t>954</w:t>
            </w:r>
          </w:p>
        </w:tc>
        <w:tc>
          <w:tcPr>
            <w:tcW w:w="820" w:type="dxa"/>
            <w:vMerge w:val="restart"/>
            <w:shd w:val="clear" w:color="auto" w:fill="auto"/>
            <w:vAlign w:val="center"/>
          </w:tcPr>
          <w:p w14:paraId="58D45651" w14:textId="77777777" w:rsidR="00EF0E5C" w:rsidRPr="002C07A5" w:rsidRDefault="00EF0E5C" w:rsidP="00D25980">
            <w:pPr>
              <w:pStyle w:val="TAC"/>
              <w:rPr>
                <w:lang w:eastAsia="zh-CN"/>
              </w:rPr>
            </w:pPr>
            <w:r>
              <w:rPr>
                <w:lang w:eastAsia="zh-CN"/>
              </w:rPr>
              <w:t>954</w:t>
            </w:r>
          </w:p>
        </w:tc>
        <w:tc>
          <w:tcPr>
            <w:tcW w:w="795" w:type="dxa"/>
            <w:gridSpan w:val="2"/>
            <w:vAlign w:val="center"/>
          </w:tcPr>
          <w:p w14:paraId="65004800" w14:textId="77777777" w:rsidR="00EF0E5C" w:rsidRPr="002C07A5" w:rsidRDefault="00EF0E5C" w:rsidP="00D25980">
            <w:pPr>
              <w:pStyle w:val="TAC"/>
              <w:rPr>
                <w:lang w:eastAsia="zh-CN"/>
              </w:rPr>
            </w:pPr>
            <w:r>
              <w:rPr>
                <w:rFonts w:hint="eastAsia"/>
                <w:lang w:eastAsia="zh-CN"/>
              </w:rPr>
              <w:t>1275</w:t>
            </w:r>
          </w:p>
        </w:tc>
        <w:tc>
          <w:tcPr>
            <w:tcW w:w="800" w:type="dxa"/>
            <w:vAlign w:val="center"/>
          </w:tcPr>
          <w:p w14:paraId="56D71B63" w14:textId="77777777" w:rsidR="00EF0E5C" w:rsidRPr="002C07A5" w:rsidRDefault="00EF0E5C" w:rsidP="00D25980">
            <w:pPr>
              <w:pStyle w:val="TAC"/>
              <w:rPr>
                <w:lang w:eastAsia="zh-CN"/>
              </w:rPr>
            </w:pPr>
            <w:r>
              <w:rPr>
                <w:lang w:eastAsia="zh-CN"/>
              </w:rPr>
              <w:t>1274-5</w:t>
            </w:r>
          </w:p>
        </w:tc>
        <w:tc>
          <w:tcPr>
            <w:tcW w:w="992" w:type="dxa"/>
            <w:vAlign w:val="center"/>
          </w:tcPr>
          <w:p w14:paraId="15429AAE" w14:textId="77777777" w:rsidR="00EF0E5C" w:rsidRPr="002C07A5" w:rsidRDefault="00EF0E5C" w:rsidP="00D25980">
            <w:pPr>
              <w:pStyle w:val="TAC"/>
              <w:rPr>
                <w:lang w:eastAsia="zh-CN"/>
              </w:rPr>
            </w:pPr>
            <w:r>
              <w:rPr>
                <w:lang w:eastAsia="zh-CN"/>
              </w:rPr>
              <w:t>954</w:t>
            </w:r>
          </w:p>
        </w:tc>
        <w:tc>
          <w:tcPr>
            <w:tcW w:w="557" w:type="dxa"/>
            <w:vAlign w:val="center"/>
          </w:tcPr>
          <w:p w14:paraId="3734C666" w14:textId="77777777" w:rsidR="00EF0E5C" w:rsidRPr="002C07A5" w:rsidRDefault="00EF0E5C" w:rsidP="00D25980">
            <w:pPr>
              <w:pStyle w:val="TAC"/>
              <w:rPr>
                <w:lang w:eastAsia="zh-CN"/>
              </w:rPr>
            </w:pPr>
            <w:r>
              <w:rPr>
                <w:lang w:eastAsia="zh-CN"/>
              </w:rPr>
              <w:t>1914</w:t>
            </w:r>
          </w:p>
        </w:tc>
        <w:tc>
          <w:tcPr>
            <w:tcW w:w="641" w:type="dxa"/>
            <w:vMerge w:val="restart"/>
            <w:vAlign w:val="center"/>
          </w:tcPr>
          <w:p w14:paraId="7EAC11F0" w14:textId="77777777" w:rsidR="00EF0E5C" w:rsidRPr="002C07A5" w:rsidRDefault="00EF0E5C" w:rsidP="00D25980">
            <w:pPr>
              <w:pStyle w:val="TAC"/>
              <w:rPr>
                <w:lang w:eastAsia="zh-CN"/>
              </w:rPr>
            </w:pPr>
            <w:r>
              <w:rPr>
                <w:lang w:eastAsia="zh-CN"/>
              </w:rPr>
              <w:t>1914</w:t>
            </w:r>
          </w:p>
        </w:tc>
        <w:tc>
          <w:tcPr>
            <w:tcW w:w="769" w:type="dxa"/>
            <w:vAlign w:val="center"/>
          </w:tcPr>
          <w:p w14:paraId="2A39310E" w14:textId="77777777" w:rsidR="00EF0E5C" w:rsidRPr="002C07A5" w:rsidRDefault="00EF0E5C" w:rsidP="00D25980">
            <w:pPr>
              <w:pStyle w:val="TAC"/>
              <w:rPr>
                <w:lang w:eastAsia="zh-CN"/>
              </w:rPr>
            </w:pPr>
            <w:r>
              <w:rPr>
                <w:lang w:eastAsia="zh-CN"/>
              </w:rPr>
              <w:t>2554</w:t>
            </w:r>
          </w:p>
        </w:tc>
        <w:tc>
          <w:tcPr>
            <w:tcW w:w="770" w:type="dxa"/>
            <w:vMerge w:val="restart"/>
            <w:vAlign w:val="center"/>
          </w:tcPr>
          <w:p w14:paraId="6F1BAC24" w14:textId="77777777" w:rsidR="00EF0E5C" w:rsidRPr="002C07A5" w:rsidRDefault="00EF0E5C" w:rsidP="00D25980">
            <w:pPr>
              <w:pStyle w:val="TAC"/>
              <w:rPr>
                <w:lang w:eastAsia="zh-CN"/>
              </w:rPr>
            </w:pPr>
            <w:r>
              <w:rPr>
                <w:lang w:eastAsia="zh-CN"/>
              </w:rPr>
              <w:t>2554</w:t>
            </w:r>
          </w:p>
        </w:tc>
      </w:tr>
      <w:tr w:rsidR="00EF0E5C" w:rsidRPr="00653422" w14:paraId="1B4A8CAD" w14:textId="77777777" w:rsidTr="00D25980">
        <w:trPr>
          <w:trHeight w:val="380"/>
          <w:jc w:val="center"/>
        </w:trPr>
        <w:tc>
          <w:tcPr>
            <w:tcW w:w="1912" w:type="dxa"/>
            <w:shd w:val="clear" w:color="auto" w:fill="auto"/>
            <w:vAlign w:val="center"/>
          </w:tcPr>
          <w:p w14:paraId="298603F9" w14:textId="77777777" w:rsidR="00EF0E5C" w:rsidRPr="002C07A5" w:rsidRDefault="00EF0E5C" w:rsidP="00D25980">
            <w:pPr>
              <w:pStyle w:val="TAC"/>
              <w:rPr>
                <w:lang w:eastAsia="zh-CN"/>
              </w:rPr>
            </w:pPr>
            <w:r>
              <w:rPr>
                <w:lang w:eastAsia="zh-CN"/>
              </w:rPr>
              <w:t>ext. layer bits</w:t>
            </w:r>
          </w:p>
        </w:tc>
        <w:tc>
          <w:tcPr>
            <w:tcW w:w="820" w:type="dxa"/>
            <w:shd w:val="clear" w:color="auto" w:fill="auto"/>
            <w:vAlign w:val="center"/>
          </w:tcPr>
          <w:p w14:paraId="15532D71" w14:textId="77777777" w:rsidR="00EF0E5C" w:rsidRPr="002C07A5" w:rsidRDefault="00EF0E5C" w:rsidP="00D25980">
            <w:pPr>
              <w:pStyle w:val="TAC"/>
              <w:rPr>
                <w:lang w:eastAsia="zh-CN"/>
              </w:rPr>
            </w:pPr>
          </w:p>
        </w:tc>
        <w:tc>
          <w:tcPr>
            <w:tcW w:w="820" w:type="dxa"/>
            <w:vMerge/>
            <w:shd w:val="clear" w:color="auto" w:fill="auto"/>
            <w:vAlign w:val="center"/>
          </w:tcPr>
          <w:p w14:paraId="3303148E" w14:textId="77777777" w:rsidR="00EF0E5C" w:rsidRPr="002C07A5" w:rsidRDefault="00EF0E5C" w:rsidP="00D25980">
            <w:pPr>
              <w:pStyle w:val="TAC"/>
              <w:rPr>
                <w:rFonts w:hint="eastAsia"/>
                <w:lang w:eastAsia="zh-CN"/>
              </w:rPr>
            </w:pPr>
          </w:p>
        </w:tc>
        <w:tc>
          <w:tcPr>
            <w:tcW w:w="795" w:type="dxa"/>
            <w:gridSpan w:val="2"/>
            <w:vAlign w:val="center"/>
          </w:tcPr>
          <w:p w14:paraId="18385086" w14:textId="77777777" w:rsidR="00EF0E5C" w:rsidRPr="002C07A5" w:rsidRDefault="00EF0E5C" w:rsidP="00D25980">
            <w:pPr>
              <w:pStyle w:val="TAC"/>
              <w:rPr>
                <w:lang w:eastAsia="zh-CN"/>
              </w:rPr>
            </w:pPr>
          </w:p>
        </w:tc>
        <w:tc>
          <w:tcPr>
            <w:tcW w:w="800" w:type="dxa"/>
            <w:vAlign w:val="center"/>
          </w:tcPr>
          <w:p w14:paraId="4375DC5A" w14:textId="77777777" w:rsidR="00EF0E5C" w:rsidRPr="002C07A5" w:rsidRDefault="00EF0E5C" w:rsidP="00D25980">
            <w:pPr>
              <w:pStyle w:val="TAC"/>
              <w:rPr>
                <w:rFonts w:hint="eastAsia"/>
                <w:lang w:eastAsia="zh-CN"/>
              </w:rPr>
            </w:pPr>
          </w:p>
        </w:tc>
        <w:tc>
          <w:tcPr>
            <w:tcW w:w="992" w:type="dxa"/>
            <w:vAlign w:val="center"/>
          </w:tcPr>
          <w:p w14:paraId="1B9340F7" w14:textId="77777777" w:rsidR="00EF0E5C" w:rsidRPr="002C07A5" w:rsidRDefault="00EF0E5C" w:rsidP="00D25980">
            <w:pPr>
              <w:pStyle w:val="TAC"/>
              <w:rPr>
                <w:lang w:eastAsia="zh-CN"/>
              </w:rPr>
            </w:pPr>
            <w:r>
              <w:rPr>
                <w:lang w:eastAsia="zh-CN"/>
              </w:rPr>
              <w:t>326</w:t>
            </w:r>
          </w:p>
        </w:tc>
        <w:tc>
          <w:tcPr>
            <w:tcW w:w="557" w:type="dxa"/>
            <w:vAlign w:val="center"/>
          </w:tcPr>
          <w:p w14:paraId="7B2FF627" w14:textId="77777777" w:rsidR="00EF0E5C" w:rsidRPr="002C07A5" w:rsidRDefault="00EF0E5C" w:rsidP="00D25980">
            <w:pPr>
              <w:pStyle w:val="TAC"/>
              <w:rPr>
                <w:rFonts w:hint="eastAsia"/>
                <w:lang w:eastAsia="zh-CN"/>
              </w:rPr>
            </w:pPr>
          </w:p>
        </w:tc>
        <w:tc>
          <w:tcPr>
            <w:tcW w:w="641" w:type="dxa"/>
            <w:vMerge/>
            <w:vAlign w:val="center"/>
          </w:tcPr>
          <w:p w14:paraId="7A033FBC" w14:textId="77777777" w:rsidR="00EF0E5C" w:rsidRPr="002C07A5" w:rsidRDefault="00EF0E5C" w:rsidP="00D25980">
            <w:pPr>
              <w:pStyle w:val="TAC"/>
              <w:rPr>
                <w:rFonts w:hint="eastAsia"/>
                <w:lang w:eastAsia="zh-CN"/>
              </w:rPr>
            </w:pPr>
          </w:p>
        </w:tc>
        <w:tc>
          <w:tcPr>
            <w:tcW w:w="769" w:type="dxa"/>
            <w:vAlign w:val="center"/>
          </w:tcPr>
          <w:p w14:paraId="69B0FC04" w14:textId="77777777" w:rsidR="00EF0E5C" w:rsidRPr="002C07A5" w:rsidRDefault="00EF0E5C" w:rsidP="00D25980">
            <w:pPr>
              <w:pStyle w:val="TAC"/>
              <w:rPr>
                <w:rFonts w:hint="eastAsia"/>
                <w:lang w:eastAsia="zh-CN"/>
              </w:rPr>
            </w:pPr>
          </w:p>
        </w:tc>
        <w:tc>
          <w:tcPr>
            <w:tcW w:w="770" w:type="dxa"/>
            <w:vMerge/>
            <w:vAlign w:val="center"/>
          </w:tcPr>
          <w:p w14:paraId="45C114DF" w14:textId="77777777" w:rsidR="00EF0E5C" w:rsidRPr="002C07A5" w:rsidRDefault="00EF0E5C" w:rsidP="00D25980">
            <w:pPr>
              <w:pStyle w:val="TAC"/>
              <w:rPr>
                <w:rFonts w:hint="eastAsia"/>
                <w:lang w:eastAsia="zh-CN"/>
              </w:rPr>
            </w:pPr>
          </w:p>
        </w:tc>
      </w:tr>
    </w:tbl>
    <w:p w14:paraId="16037E46" w14:textId="77777777" w:rsidR="00EF0E5C" w:rsidRDefault="00EF0E5C" w:rsidP="00EF0E5C">
      <w:pPr>
        <w:rPr>
          <w:rFonts w:eastAsia="MS Mincho"/>
          <w:lang w:eastAsia="zh-CN"/>
        </w:rPr>
      </w:pPr>
    </w:p>
    <w:p w14:paraId="1F100A77" w14:textId="77777777" w:rsidR="00AB12BD" w:rsidRPr="004B4283" w:rsidRDefault="00AB12BD" w:rsidP="00AB12BD">
      <w:pPr>
        <w:widowControl w:val="0"/>
        <w:autoSpaceDE w:val="0"/>
        <w:autoSpaceDN w:val="0"/>
        <w:adjustRightInd w:val="0"/>
        <w:spacing w:after="0"/>
        <w:jc w:val="both"/>
      </w:pPr>
      <w:bookmarkStart w:id="100" w:name="_Toc394312548"/>
      <w:r w:rsidRPr="004B4283">
        <w:t xml:space="preserve">At 64 kbps, the information about using the CELP core or the HQ-MDCT core is transmitted as </w:t>
      </w:r>
      <w:r w:rsidRPr="004B4283">
        <w:rPr>
          <w:rFonts w:hint="eastAsia"/>
        </w:rPr>
        <w:t xml:space="preserve">a 1-bit </w:t>
      </w:r>
      <w:r w:rsidRPr="004B4283">
        <w:t xml:space="preserve">CELP/MDCT core flag. If CELP core is selected, the BW and CT parameters are combined together to form a single index. In </w:t>
      </w:r>
      <w:r w:rsidRPr="004B4283">
        <w:rPr>
          <w:rFonts w:hint="eastAsia"/>
        </w:rPr>
        <w:t xml:space="preserve">the </w:t>
      </w:r>
      <w:r w:rsidRPr="004B4283">
        <w:t xml:space="preserve">case of HQ-MDCT core, the next </w:t>
      </w:r>
      <w:r w:rsidRPr="004B4283">
        <w:rPr>
          <w:rFonts w:hint="eastAsia"/>
        </w:rPr>
        <w:t xml:space="preserve">one or two </w:t>
      </w:r>
      <w:r w:rsidRPr="004B4283">
        <w:t>bit</w:t>
      </w:r>
      <w:r w:rsidRPr="004B4283">
        <w:rPr>
          <w:rFonts w:hint="eastAsia"/>
        </w:rPr>
        <w:t>s</w:t>
      </w:r>
      <w:r w:rsidRPr="004B4283">
        <w:t xml:space="preserve"> signal whether the previous frame was encoded with the CELP core or not. The second bit is used to signal its internal sampling rate (12.8 or 16 kHz)</w:t>
      </w:r>
      <w:r w:rsidRPr="004B4283">
        <w:rPr>
          <w:rFonts w:hint="eastAsia"/>
        </w:rPr>
        <w:t xml:space="preserve"> </w:t>
      </w:r>
      <w:r w:rsidRPr="004B4283">
        <w:t xml:space="preserve">only </w:t>
      </w:r>
      <w:r w:rsidRPr="004B4283">
        <w:rPr>
          <w:rFonts w:hint="eastAsia"/>
        </w:rPr>
        <w:t>when</w:t>
      </w:r>
      <w:r w:rsidRPr="004B4283">
        <w:t xml:space="preserve"> the previous frame was encoded with the CELP core. </w:t>
      </w:r>
    </w:p>
    <w:p w14:paraId="456E3233" w14:textId="77777777" w:rsidR="00EF0E5C" w:rsidRDefault="00EF0E5C" w:rsidP="00EF0E5C">
      <w:pPr>
        <w:pStyle w:val="Heading2"/>
      </w:pPr>
      <w:r>
        <w:t>7.2</w:t>
      </w:r>
      <w:r>
        <w:tab/>
        <w:t>Bit allocation for SID frames in the DTX operation</w:t>
      </w:r>
      <w:bookmarkEnd w:id="100"/>
    </w:p>
    <w:p w14:paraId="2F88A67F" w14:textId="77777777" w:rsidR="00EF0E5C" w:rsidRDefault="00EF0E5C" w:rsidP="00EF0E5C">
      <w:bookmarkStart w:id="101" w:name="_Toc394312549"/>
      <w:r>
        <w:t xml:space="preserve">The SID payload consists of 48 bits independent of the bandwidth, bit rate and mode. The EVS codec supports </w:t>
      </w:r>
      <w:r>
        <w:rPr>
          <w:rFonts w:hint="eastAsia"/>
          <w:lang w:eastAsia="zh-CN"/>
        </w:rPr>
        <w:t>three</w:t>
      </w:r>
      <w:r>
        <w:t xml:space="preserve"> types of SID frames, one for the FD-CNG and </w:t>
      </w:r>
      <w:r>
        <w:rPr>
          <w:rFonts w:hint="eastAsia"/>
          <w:lang w:eastAsia="zh-CN"/>
        </w:rPr>
        <w:t>two</w:t>
      </w:r>
      <w:r>
        <w:t xml:space="preserve"> for the LP-CNG scheme.</w:t>
      </w:r>
    </w:p>
    <w:p w14:paraId="2868130E" w14:textId="77777777" w:rsidR="00EF0E5C" w:rsidRPr="002E6A10" w:rsidRDefault="00EF0E5C" w:rsidP="002E6A10">
      <w:pPr>
        <w:pStyle w:val="TH"/>
      </w:pPr>
      <w:r>
        <w:t xml:space="preserve">Table </w:t>
      </w:r>
      <w:r>
        <w:fldChar w:fldCharType="begin"/>
      </w:r>
      <w:r>
        <w:instrText xml:space="preserve"> SEQ Table \* ARABIC </w:instrText>
      </w:r>
      <w:r>
        <w:fldChar w:fldCharType="separate"/>
      </w:r>
      <w:r>
        <w:rPr>
          <w:noProof/>
        </w:rPr>
        <w:t>185</w:t>
      </w:r>
      <w:r>
        <w:fldChar w:fldCharType="end"/>
      </w:r>
      <w:r>
        <w:t>: Bit allocation of FD-CNG SID frame</w:t>
      </w:r>
    </w:p>
    <w:tbl>
      <w:tblPr>
        <w:tblW w:w="6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
        <w:gridCol w:w="551"/>
        <w:gridCol w:w="2551"/>
        <w:gridCol w:w="25"/>
        <w:gridCol w:w="553"/>
        <w:gridCol w:w="1983"/>
        <w:gridCol w:w="25"/>
        <w:gridCol w:w="555"/>
        <w:tblGridChange w:id="102">
          <w:tblGrid>
            <w:gridCol w:w="24"/>
            <w:gridCol w:w="551"/>
            <w:gridCol w:w="2551"/>
            <w:gridCol w:w="25"/>
            <w:gridCol w:w="553"/>
            <w:gridCol w:w="1983"/>
            <w:gridCol w:w="25"/>
            <w:gridCol w:w="555"/>
          </w:tblGrid>
        </w:tblGridChange>
      </w:tblGrid>
      <w:tr w:rsidR="00EF0E5C" w:rsidRPr="00817163" w14:paraId="4FAE8D37" w14:textId="77777777" w:rsidTr="00D25980">
        <w:trPr>
          <w:gridBefore w:val="2"/>
          <w:wBefore w:w="575" w:type="dxa"/>
          <w:trHeight w:val="380"/>
          <w:jc w:val="center"/>
        </w:trPr>
        <w:tc>
          <w:tcPr>
            <w:tcW w:w="3129" w:type="dxa"/>
            <w:gridSpan w:val="3"/>
            <w:shd w:val="clear" w:color="auto" w:fill="D9D9D9"/>
            <w:vAlign w:val="center"/>
          </w:tcPr>
          <w:p w14:paraId="3BAFCD6A" w14:textId="77777777" w:rsidR="00EF0E5C" w:rsidRPr="00817163" w:rsidRDefault="00EF0E5C" w:rsidP="00D25980">
            <w:pPr>
              <w:pStyle w:val="TAH"/>
              <w:rPr>
                <w:rFonts w:eastAsia="MS Mincho" w:hint="eastAsia"/>
                <w:lang w:eastAsia="zh-CN"/>
              </w:rPr>
            </w:pPr>
            <w:r>
              <w:rPr>
                <w:rFonts w:eastAsia="MS Mincho"/>
                <w:lang w:eastAsia="zh-CN"/>
              </w:rPr>
              <w:t>Description</w:t>
            </w:r>
          </w:p>
        </w:tc>
        <w:tc>
          <w:tcPr>
            <w:tcW w:w="2563" w:type="dxa"/>
            <w:gridSpan w:val="3"/>
            <w:shd w:val="clear" w:color="auto" w:fill="D9D9D9"/>
            <w:vAlign w:val="center"/>
          </w:tcPr>
          <w:p w14:paraId="6268205D" w14:textId="77777777" w:rsidR="00EF0E5C" w:rsidRDefault="00EF0E5C" w:rsidP="00D25980">
            <w:pPr>
              <w:pStyle w:val="TAH"/>
              <w:rPr>
                <w:rFonts w:eastAsia="MS Mincho"/>
                <w:lang w:eastAsia="zh-CN"/>
              </w:rPr>
            </w:pPr>
            <w:r>
              <w:rPr>
                <w:rFonts w:eastAsia="MS Mincho"/>
                <w:lang w:eastAsia="zh-CN"/>
              </w:rPr>
              <w:t>FD-CNG</w:t>
            </w:r>
          </w:p>
        </w:tc>
      </w:tr>
      <w:tr w:rsidR="00EF0E5C" w:rsidRPr="00817163" w14:paraId="54931C0A" w14:textId="77777777" w:rsidTr="00D25980">
        <w:trPr>
          <w:gridBefore w:val="1"/>
          <w:gridAfter w:val="1"/>
          <w:wBefore w:w="24" w:type="dxa"/>
          <w:wAfter w:w="555" w:type="dxa"/>
          <w:trHeight w:val="380"/>
          <w:jc w:val="center"/>
        </w:trPr>
        <w:tc>
          <w:tcPr>
            <w:tcW w:w="3127" w:type="dxa"/>
            <w:gridSpan w:val="3"/>
            <w:shd w:val="clear" w:color="auto" w:fill="auto"/>
            <w:vAlign w:val="center"/>
          </w:tcPr>
          <w:p w14:paraId="766C535D" w14:textId="77777777" w:rsidR="00EF0E5C" w:rsidRDefault="00EF0E5C" w:rsidP="00D25980">
            <w:pPr>
              <w:pStyle w:val="TAC"/>
              <w:rPr>
                <w:rFonts w:eastAsia="MS Mincho"/>
                <w:lang w:eastAsia="zh-CN"/>
              </w:rPr>
            </w:pPr>
            <w:r>
              <w:rPr>
                <w:rFonts w:eastAsia="MS Mincho"/>
              </w:rPr>
              <w:t>Number of bits per frame</w:t>
            </w:r>
          </w:p>
        </w:tc>
        <w:tc>
          <w:tcPr>
            <w:tcW w:w="2561" w:type="dxa"/>
            <w:gridSpan w:val="3"/>
            <w:vAlign w:val="center"/>
          </w:tcPr>
          <w:p w14:paraId="34C71591" w14:textId="77777777" w:rsidR="00EF0E5C" w:rsidRDefault="00EF0E5C" w:rsidP="00D25980">
            <w:pPr>
              <w:pStyle w:val="TAC"/>
              <w:rPr>
                <w:rFonts w:eastAsia="MS Mincho"/>
                <w:lang w:eastAsia="zh-CN"/>
              </w:rPr>
            </w:pPr>
            <w:r>
              <w:rPr>
                <w:rFonts w:eastAsia="MS Mincho"/>
                <w:lang w:eastAsia="zh-CN"/>
              </w:rPr>
              <w:t>48</w:t>
            </w:r>
          </w:p>
        </w:tc>
      </w:tr>
      <w:tr w:rsidR="00EF0E5C" w:rsidRPr="00817163" w14:paraId="694DE23C" w14:textId="77777777" w:rsidTr="00D25980">
        <w:trPr>
          <w:gridBefore w:val="1"/>
          <w:gridAfter w:val="1"/>
          <w:wBefore w:w="24" w:type="dxa"/>
          <w:wAfter w:w="555" w:type="dxa"/>
          <w:trHeight w:val="380"/>
          <w:jc w:val="center"/>
        </w:trPr>
        <w:tc>
          <w:tcPr>
            <w:tcW w:w="3127" w:type="dxa"/>
            <w:gridSpan w:val="3"/>
            <w:shd w:val="clear" w:color="auto" w:fill="auto"/>
            <w:vAlign w:val="center"/>
          </w:tcPr>
          <w:p w14:paraId="2AA78699" w14:textId="77777777" w:rsidR="00EF0E5C" w:rsidRDefault="00EF0E5C" w:rsidP="00D25980">
            <w:pPr>
              <w:pStyle w:val="TAC"/>
              <w:rPr>
                <w:rFonts w:eastAsia="MS Mincho"/>
                <w:lang w:eastAsia="zh-CN"/>
              </w:rPr>
            </w:pPr>
            <w:r>
              <w:rPr>
                <w:rFonts w:eastAsia="MS Mincho"/>
              </w:rPr>
              <w:t>CNG type flag</w:t>
            </w:r>
          </w:p>
        </w:tc>
        <w:tc>
          <w:tcPr>
            <w:tcW w:w="2561" w:type="dxa"/>
            <w:gridSpan w:val="3"/>
            <w:vAlign w:val="center"/>
          </w:tcPr>
          <w:p w14:paraId="77E362B0" w14:textId="77777777" w:rsidR="00EF0E5C" w:rsidRDefault="00EF0E5C" w:rsidP="00D25980">
            <w:pPr>
              <w:pStyle w:val="TAC"/>
              <w:rPr>
                <w:rFonts w:eastAsia="MS Mincho"/>
                <w:lang w:eastAsia="zh-CN"/>
              </w:rPr>
            </w:pPr>
            <w:r>
              <w:rPr>
                <w:rFonts w:eastAsia="MS Mincho"/>
                <w:lang w:eastAsia="zh-CN"/>
              </w:rPr>
              <w:t>1</w:t>
            </w:r>
          </w:p>
        </w:tc>
      </w:tr>
      <w:tr w:rsidR="00EF0E5C" w:rsidRPr="00817163" w14:paraId="0FB34DC6" w14:textId="77777777" w:rsidTr="00D25980">
        <w:trPr>
          <w:gridAfter w:val="2"/>
          <w:wAfter w:w="580" w:type="dxa"/>
          <w:trHeight w:val="380"/>
          <w:jc w:val="center"/>
        </w:trPr>
        <w:tc>
          <w:tcPr>
            <w:tcW w:w="3126" w:type="dxa"/>
            <w:gridSpan w:val="3"/>
            <w:shd w:val="clear" w:color="auto" w:fill="auto"/>
            <w:vAlign w:val="center"/>
          </w:tcPr>
          <w:p w14:paraId="6BED1201" w14:textId="77777777" w:rsidR="00EF0E5C" w:rsidRPr="00817163" w:rsidRDefault="00EF0E5C" w:rsidP="00D25980">
            <w:pPr>
              <w:pStyle w:val="TAC"/>
              <w:rPr>
                <w:rFonts w:eastAsia="MS Mincho"/>
              </w:rPr>
            </w:pPr>
            <w:r>
              <w:rPr>
                <w:rFonts w:eastAsia="MS Mincho"/>
              </w:rPr>
              <w:t>Bandwidth indicator</w:t>
            </w:r>
          </w:p>
        </w:tc>
        <w:tc>
          <w:tcPr>
            <w:tcW w:w="2561" w:type="dxa"/>
            <w:gridSpan w:val="3"/>
            <w:vAlign w:val="center"/>
          </w:tcPr>
          <w:p w14:paraId="00D89406" w14:textId="77777777" w:rsidR="00EF0E5C" w:rsidRDefault="00EF0E5C" w:rsidP="00D25980">
            <w:pPr>
              <w:pStyle w:val="TAC"/>
              <w:rPr>
                <w:rFonts w:eastAsia="MS Mincho"/>
                <w:lang w:eastAsia="zh-CN"/>
              </w:rPr>
            </w:pPr>
            <w:r>
              <w:rPr>
                <w:rFonts w:eastAsia="MS Mincho"/>
                <w:lang w:eastAsia="zh-CN"/>
              </w:rPr>
              <w:t>2</w:t>
            </w:r>
          </w:p>
        </w:tc>
      </w:tr>
      <w:tr w:rsidR="00EF0E5C" w:rsidRPr="00817163" w14:paraId="1DD82128" w14:textId="77777777" w:rsidTr="00D25980">
        <w:trPr>
          <w:gridBefore w:val="1"/>
          <w:gridAfter w:val="1"/>
          <w:wBefore w:w="24" w:type="dxa"/>
          <w:wAfter w:w="555" w:type="dxa"/>
          <w:trHeight w:val="380"/>
          <w:jc w:val="center"/>
        </w:trPr>
        <w:tc>
          <w:tcPr>
            <w:tcW w:w="3127" w:type="dxa"/>
            <w:gridSpan w:val="3"/>
            <w:shd w:val="clear" w:color="auto" w:fill="auto"/>
            <w:vAlign w:val="center"/>
          </w:tcPr>
          <w:p w14:paraId="6CBB631E" w14:textId="77777777" w:rsidR="00EF0E5C" w:rsidRDefault="00EF0E5C" w:rsidP="00D25980">
            <w:pPr>
              <w:pStyle w:val="TAC"/>
              <w:rPr>
                <w:rFonts w:eastAsia="MS Mincho"/>
              </w:rPr>
            </w:pPr>
            <w:r>
              <w:rPr>
                <w:rFonts w:eastAsia="MS Mincho"/>
              </w:rPr>
              <w:t>CELP sample rate</w:t>
            </w:r>
          </w:p>
        </w:tc>
        <w:tc>
          <w:tcPr>
            <w:tcW w:w="2561" w:type="dxa"/>
            <w:gridSpan w:val="3"/>
            <w:vAlign w:val="center"/>
          </w:tcPr>
          <w:p w14:paraId="6BD67875" w14:textId="77777777" w:rsidR="00EF0E5C" w:rsidRDefault="00EF0E5C" w:rsidP="00D25980">
            <w:pPr>
              <w:pStyle w:val="TAC"/>
              <w:rPr>
                <w:rFonts w:eastAsia="MS Mincho"/>
                <w:lang w:eastAsia="zh-CN"/>
              </w:rPr>
            </w:pPr>
            <w:r>
              <w:rPr>
                <w:rFonts w:eastAsia="MS Mincho"/>
                <w:lang w:eastAsia="zh-CN"/>
              </w:rPr>
              <w:t>1</w:t>
            </w:r>
          </w:p>
        </w:tc>
      </w:tr>
      <w:tr w:rsidR="00EF0E5C" w:rsidRPr="00817163" w14:paraId="3832923E" w14:textId="77777777" w:rsidTr="00D25980">
        <w:trPr>
          <w:gridBefore w:val="1"/>
          <w:gridAfter w:val="1"/>
          <w:wBefore w:w="24" w:type="dxa"/>
          <w:wAfter w:w="555" w:type="dxa"/>
          <w:trHeight w:val="380"/>
          <w:jc w:val="center"/>
        </w:trPr>
        <w:tc>
          <w:tcPr>
            <w:tcW w:w="3127" w:type="dxa"/>
            <w:gridSpan w:val="3"/>
            <w:shd w:val="clear" w:color="auto" w:fill="auto"/>
            <w:vAlign w:val="center"/>
          </w:tcPr>
          <w:p w14:paraId="077CD0BA" w14:textId="77777777" w:rsidR="00EF0E5C" w:rsidRDefault="00EF0E5C" w:rsidP="00D25980">
            <w:pPr>
              <w:pStyle w:val="TAC"/>
              <w:rPr>
                <w:rFonts w:eastAsia="MS Mincho"/>
              </w:rPr>
            </w:pPr>
            <w:r>
              <w:rPr>
                <w:rFonts w:eastAsia="MS Mincho"/>
              </w:rPr>
              <w:t>Global gain</w:t>
            </w:r>
          </w:p>
        </w:tc>
        <w:tc>
          <w:tcPr>
            <w:tcW w:w="2561" w:type="dxa"/>
            <w:gridSpan w:val="3"/>
            <w:vAlign w:val="center"/>
          </w:tcPr>
          <w:p w14:paraId="5A603733" w14:textId="77777777" w:rsidR="00EF0E5C" w:rsidRDefault="00EF0E5C" w:rsidP="00D25980">
            <w:pPr>
              <w:pStyle w:val="TAC"/>
              <w:rPr>
                <w:rFonts w:eastAsia="MS Mincho"/>
                <w:lang w:eastAsia="zh-CN"/>
              </w:rPr>
            </w:pPr>
            <w:r>
              <w:rPr>
                <w:rFonts w:eastAsia="MS Mincho"/>
                <w:lang w:eastAsia="zh-CN"/>
              </w:rPr>
              <w:t>7</w:t>
            </w:r>
          </w:p>
        </w:tc>
      </w:tr>
      <w:tr w:rsidR="00EF0E5C" w:rsidRPr="00817163" w14:paraId="156D0DC2" w14:textId="77777777" w:rsidTr="00D25980">
        <w:trPr>
          <w:gridBefore w:val="1"/>
          <w:gridAfter w:val="1"/>
          <w:wBefore w:w="24" w:type="dxa"/>
          <w:wAfter w:w="555" w:type="dxa"/>
          <w:trHeight w:val="380"/>
          <w:jc w:val="center"/>
        </w:trPr>
        <w:tc>
          <w:tcPr>
            <w:tcW w:w="3127" w:type="dxa"/>
            <w:gridSpan w:val="3"/>
            <w:shd w:val="clear" w:color="auto" w:fill="auto"/>
            <w:vAlign w:val="center"/>
          </w:tcPr>
          <w:p w14:paraId="072131E3" w14:textId="77777777" w:rsidR="00EF0E5C" w:rsidRDefault="00EF0E5C" w:rsidP="00D25980">
            <w:pPr>
              <w:pStyle w:val="TAC"/>
              <w:rPr>
                <w:rFonts w:eastAsia="MS Mincho"/>
              </w:rPr>
            </w:pPr>
            <w:r>
              <w:rPr>
                <w:rFonts w:eastAsia="MS Mincho"/>
              </w:rPr>
              <w:t>Spectral band energy</w:t>
            </w:r>
          </w:p>
        </w:tc>
        <w:tc>
          <w:tcPr>
            <w:tcW w:w="2561" w:type="dxa"/>
            <w:gridSpan w:val="3"/>
            <w:vAlign w:val="center"/>
          </w:tcPr>
          <w:p w14:paraId="1F839162" w14:textId="77777777" w:rsidR="00EF0E5C" w:rsidRDefault="00EF0E5C" w:rsidP="00D25980">
            <w:pPr>
              <w:pStyle w:val="TAC"/>
              <w:rPr>
                <w:rFonts w:eastAsia="MS Mincho"/>
                <w:lang w:eastAsia="zh-CN"/>
              </w:rPr>
            </w:pPr>
            <w:r>
              <w:rPr>
                <w:rFonts w:eastAsia="MS Mincho"/>
                <w:lang w:eastAsia="zh-CN"/>
              </w:rPr>
              <w:t>37</w:t>
            </w:r>
          </w:p>
        </w:tc>
      </w:tr>
    </w:tbl>
    <w:p w14:paraId="13B584F3" w14:textId="77777777" w:rsidR="00EF0E5C" w:rsidRDefault="00EF0E5C" w:rsidP="00EF0E5C"/>
    <w:p w14:paraId="35BA1DF8" w14:textId="77777777" w:rsidR="00EF0E5C" w:rsidRDefault="00EF0E5C" w:rsidP="00EF0E5C">
      <w:pPr>
        <w:rPr>
          <w:rFonts w:hint="eastAsia"/>
          <w:lang w:eastAsia="zh-CN"/>
        </w:rPr>
      </w:pPr>
      <w:r>
        <w:t>The CNG type flag determines the usage of FD-CNG or LP-CNG. The bandwidth indicator indicates NB, WB, SWB or FB. The CELP sample rate can be 12.8 kHz or 16 kHz. The remaining bits are used for the spectral envelope information.</w:t>
      </w:r>
    </w:p>
    <w:p w14:paraId="401C75B5" w14:textId="77777777" w:rsidR="00EF0E5C" w:rsidRPr="00D224A3" w:rsidRDefault="00EF0E5C" w:rsidP="00EF0E5C">
      <w:pPr>
        <w:pStyle w:val="TH"/>
        <w:rPr>
          <w:rFonts w:hint="eastAsia"/>
          <w:lang w:eastAsia="zh-CN"/>
        </w:rPr>
      </w:pPr>
      <w:r w:rsidRPr="00817163">
        <w:rPr>
          <w:rFonts w:eastAsia="MS Mincho"/>
        </w:rPr>
        <w:lastRenderedPageBreak/>
        <w:t xml:space="preserve">Table </w:t>
      </w:r>
      <w:r w:rsidRPr="00817163">
        <w:rPr>
          <w:rFonts w:eastAsia="MS Mincho"/>
        </w:rPr>
        <w:fldChar w:fldCharType="begin"/>
      </w:r>
      <w:r w:rsidRPr="00817163">
        <w:rPr>
          <w:rFonts w:eastAsia="MS Mincho"/>
        </w:rPr>
        <w:instrText xml:space="preserve"> </w:instrText>
      </w:r>
      <w:r>
        <w:rPr>
          <w:rFonts w:eastAsia="MS Mincho"/>
        </w:rPr>
        <w:instrText>SEQ</w:instrText>
      </w:r>
      <w:r w:rsidRPr="00817163">
        <w:rPr>
          <w:rFonts w:eastAsia="MS Mincho"/>
        </w:rPr>
        <w:instrText xml:space="preserve"> Table \* ARABIC </w:instrText>
      </w:r>
      <w:r w:rsidRPr="00817163">
        <w:rPr>
          <w:rFonts w:eastAsia="MS Mincho"/>
        </w:rPr>
        <w:fldChar w:fldCharType="separate"/>
      </w:r>
      <w:r>
        <w:rPr>
          <w:rFonts w:eastAsia="MS Mincho"/>
          <w:noProof/>
        </w:rPr>
        <w:t>186</w:t>
      </w:r>
      <w:r w:rsidRPr="00817163">
        <w:rPr>
          <w:rFonts w:eastAsia="MS Mincho"/>
        </w:rPr>
        <w:fldChar w:fldCharType="end"/>
      </w:r>
      <w:r w:rsidRPr="00817163">
        <w:rPr>
          <w:rFonts w:eastAsia="Malgun Gothic" w:hint="eastAsia"/>
          <w:lang w:eastAsia="ko-KR"/>
        </w:rPr>
        <w:t>:</w:t>
      </w:r>
      <w:r w:rsidRPr="00817163">
        <w:rPr>
          <w:rFonts w:eastAsia="MS Mincho" w:hint="eastAsia"/>
        </w:rPr>
        <w:t xml:space="preserve"> </w:t>
      </w:r>
      <w:r>
        <w:rPr>
          <w:rFonts w:eastAsia="MS Mincho"/>
        </w:rPr>
        <w:t xml:space="preserve">Bit allocation </w:t>
      </w:r>
      <w:r>
        <w:rPr>
          <w:rFonts w:hint="eastAsia"/>
          <w:lang w:eastAsia="zh-CN"/>
        </w:rPr>
        <w:t>of LP-CNG SID frame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2272"/>
        <w:gridCol w:w="2280"/>
        <w:tblGridChange w:id="103">
          <w:tblGrid>
            <w:gridCol w:w="2307"/>
            <w:gridCol w:w="2272"/>
            <w:gridCol w:w="2280"/>
          </w:tblGrid>
        </w:tblGridChange>
      </w:tblGrid>
      <w:tr w:rsidR="00EF0E5C" w:rsidRPr="00817163" w14:paraId="6AF2BA6E" w14:textId="77777777" w:rsidTr="00D25980">
        <w:trPr>
          <w:trHeight w:val="380"/>
          <w:jc w:val="center"/>
        </w:trPr>
        <w:tc>
          <w:tcPr>
            <w:tcW w:w="2307" w:type="dxa"/>
            <w:shd w:val="clear" w:color="auto" w:fill="D9D9D9"/>
            <w:vAlign w:val="center"/>
          </w:tcPr>
          <w:p w14:paraId="1EDC6697" w14:textId="77777777" w:rsidR="00EF0E5C" w:rsidRPr="00817163" w:rsidRDefault="00EF0E5C" w:rsidP="00D25980">
            <w:pPr>
              <w:pStyle w:val="TAH"/>
              <w:rPr>
                <w:rFonts w:eastAsia="MS Mincho" w:hint="eastAsia"/>
                <w:lang w:eastAsia="zh-CN"/>
              </w:rPr>
            </w:pPr>
            <w:r>
              <w:rPr>
                <w:rFonts w:eastAsia="MS Mincho"/>
                <w:lang w:eastAsia="zh-CN"/>
              </w:rPr>
              <w:t>Description</w:t>
            </w:r>
          </w:p>
        </w:tc>
        <w:tc>
          <w:tcPr>
            <w:tcW w:w="2272" w:type="dxa"/>
            <w:shd w:val="clear" w:color="auto" w:fill="D9D9D9"/>
            <w:vAlign w:val="center"/>
          </w:tcPr>
          <w:p w14:paraId="08586D6D" w14:textId="77777777" w:rsidR="00EF0E5C" w:rsidRPr="002C07A5" w:rsidRDefault="00EF0E5C" w:rsidP="00D25980">
            <w:pPr>
              <w:pStyle w:val="TAH"/>
              <w:rPr>
                <w:rFonts w:hint="eastAsia"/>
                <w:lang w:eastAsia="zh-CN"/>
              </w:rPr>
            </w:pPr>
            <w:r w:rsidRPr="002C07A5">
              <w:rPr>
                <w:rFonts w:hint="eastAsia"/>
                <w:lang w:eastAsia="zh-CN"/>
              </w:rPr>
              <w:t>WB SID</w:t>
            </w:r>
          </w:p>
        </w:tc>
        <w:tc>
          <w:tcPr>
            <w:tcW w:w="2280" w:type="dxa"/>
            <w:shd w:val="clear" w:color="auto" w:fill="D9D9D9"/>
            <w:vAlign w:val="center"/>
          </w:tcPr>
          <w:p w14:paraId="436A9569" w14:textId="77777777" w:rsidR="00EF0E5C" w:rsidRPr="002C07A5" w:rsidRDefault="00EF0E5C" w:rsidP="00D25980">
            <w:pPr>
              <w:pStyle w:val="TAH"/>
              <w:rPr>
                <w:rFonts w:hint="eastAsia"/>
                <w:lang w:eastAsia="zh-CN"/>
              </w:rPr>
            </w:pPr>
            <w:r w:rsidRPr="002C07A5">
              <w:rPr>
                <w:rFonts w:hint="eastAsia"/>
                <w:lang w:eastAsia="zh-CN"/>
              </w:rPr>
              <w:t>SWB SID</w:t>
            </w:r>
          </w:p>
        </w:tc>
      </w:tr>
      <w:tr w:rsidR="00EF0E5C" w:rsidRPr="00817163" w14:paraId="4684A947" w14:textId="77777777" w:rsidTr="00D25980">
        <w:trPr>
          <w:trHeight w:val="380"/>
          <w:jc w:val="center"/>
        </w:trPr>
        <w:tc>
          <w:tcPr>
            <w:tcW w:w="2307" w:type="dxa"/>
            <w:shd w:val="clear" w:color="auto" w:fill="auto"/>
            <w:vAlign w:val="center"/>
          </w:tcPr>
          <w:p w14:paraId="7CE6ED44" w14:textId="77777777" w:rsidR="00EF0E5C" w:rsidRPr="00817163" w:rsidRDefault="00EF0E5C" w:rsidP="00D25980">
            <w:pPr>
              <w:pStyle w:val="TAC"/>
              <w:rPr>
                <w:rFonts w:eastAsia="MS Mincho"/>
              </w:rPr>
            </w:pPr>
            <w:r>
              <w:rPr>
                <w:rFonts w:eastAsia="MS Mincho"/>
              </w:rPr>
              <w:t>Number of bits per frame</w:t>
            </w:r>
          </w:p>
        </w:tc>
        <w:tc>
          <w:tcPr>
            <w:tcW w:w="2272" w:type="dxa"/>
            <w:shd w:val="clear" w:color="auto" w:fill="auto"/>
            <w:vAlign w:val="center"/>
          </w:tcPr>
          <w:p w14:paraId="42294BB4" w14:textId="77777777" w:rsidR="00EF0E5C" w:rsidRPr="002C07A5" w:rsidRDefault="00EF0E5C" w:rsidP="00D25980">
            <w:pPr>
              <w:pStyle w:val="TAC"/>
              <w:rPr>
                <w:rFonts w:hint="eastAsia"/>
              </w:rPr>
            </w:pPr>
            <w:r w:rsidRPr="002C07A5">
              <w:rPr>
                <w:rFonts w:hint="eastAsia"/>
                <w:lang w:eastAsia="zh-CN"/>
              </w:rPr>
              <w:t>48</w:t>
            </w:r>
          </w:p>
        </w:tc>
        <w:tc>
          <w:tcPr>
            <w:tcW w:w="2280" w:type="dxa"/>
            <w:vAlign w:val="center"/>
          </w:tcPr>
          <w:p w14:paraId="454A17ED" w14:textId="77777777" w:rsidR="00EF0E5C" w:rsidRPr="002C07A5" w:rsidRDefault="00EF0E5C" w:rsidP="00D25980">
            <w:pPr>
              <w:pStyle w:val="TAC"/>
              <w:rPr>
                <w:rFonts w:hint="eastAsia"/>
                <w:lang w:eastAsia="zh-CN"/>
              </w:rPr>
            </w:pPr>
            <w:r w:rsidRPr="002C07A5">
              <w:rPr>
                <w:rFonts w:hint="eastAsia"/>
                <w:lang w:eastAsia="zh-CN"/>
              </w:rPr>
              <w:t>48</w:t>
            </w:r>
          </w:p>
        </w:tc>
      </w:tr>
      <w:tr w:rsidR="00EF0E5C" w:rsidRPr="00817163" w14:paraId="45C80684" w14:textId="77777777" w:rsidTr="00D25980">
        <w:trPr>
          <w:trHeight w:val="380"/>
          <w:jc w:val="center"/>
        </w:trPr>
        <w:tc>
          <w:tcPr>
            <w:tcW w:w="2307" w:type="dxa"/>
            <w:shd w:val="clear" w:color="auto" w:fill="auto"/>
            <w:vAlign w:val="center"/>
          </w:tcPr>
          <w:p w14:paraId="6A5EDBE3" w14:textId="77777777" w:rsidR="00EF0E5C" w:rsidRPr="00817163" w:rsidRDefault="00EF0E5C" w:rsidP="00D25980">
            <w:pPr>
              <w:pStyle w:val="TAC"/>
              <w:rPr>
                <w:rFonts w:eastAsia="MS Mincho"/>
              </w:rPr>
            </w:pPr>
            <w:r>
              <w:rPr>
                <w:rFonts w:eastAsia="MS Mincho"/>
              </w:rPr>
              <w:t>CNG type flag</w:t>
            </w:r>
          </w:p>
        </w:tc>
        <w:tc>
          <w:tcPr>
            <w:tcW w:w="2272" w:type="dxa"/>
            <w:shd w:val="clear" w:color="auto" w:fill="auto"/>
            <w:vAlign w:val="center"/>
          </w:tcPr>
          <w:p w14:paraId="54267E29" w14:textId="77777777" w:rsidR="00EF0E5C" w:rsidRPr="002C07A5" w:rsidRDefault="00EF0E5C" w:rsidP="00D25980">
            <w:pPr>
              <w:pStyle w:val="TAC"/>
              <w:rPr>
                <w:rFonts w:hint="eastAsia"/>
                <w:lang w:eastAsia="zh-CN"/>
              </w:rPr>
            </w:pPr>
            <w:r w:rsidRPr="002C07A5">
              <w:rPr>
                <w:rFonts w:hint="eastAsia"/>
                <w:lang w:eastAsia="zh-CN"/>
              </w:rPr>
              <w:t>1</w:t>
            </w:r>
          </w:p>
        </w:tc>
        <w:tc>
          <w:tcPr>
            <w:tcW w:w="2280" w:type="dxa"/>
            <w:vAlign w:val="center"/>
          </w:tcPr>
          <w:p w14:paraId="63C2DDE8" w14:textId="77777777" w:rsidR="00EF0E5C" w:rsidRPr="002C07A5" w:rsidRDefault="00EF0E5C" w:rsidP="00D25980">
            <w:pPr>
              <w:pStyle w:val="TAC"/>
              <w:rPr>
                <w:rFonts w:hint="eastAsia"/>
                <w:lang w:eastAsia="zh-CN"/>
              </w:rPr>
            </w:pPr>
            <w:r w:rsidRPr="002C07A5">
              <w:rPr>
                <w:rFonts w:hint="eastAsia"/>
                <w:lang w:eastAsia="zh-CN"/>
              </w:rPr>
              <w:t>1</w:t>
            </w:r>
          </w:p>
        </w:tc>
      </w:tr>
      <w:tr w:rsidR="00EF0E5C" w:rsidRPr="00817163" w14:paraId="3B25F79E" w14:textId="77777777" w:rsidTr="00D25980">
        <w:trPr>
          <w:trHeight w:val="380"/>
          <w:jc w:val="center"/>
        </w:trPr>
        <w:tc>
          <w:tcPr>
            <w:tcW w:w="2307" w:type="dxa"/>
            <w:shd w:val="clear" w:color="auto" w:fill="auto"/>
            <w:vAlign w:val="center"/>
          </w:tcPr>
          <w:p w14:paraId="25AECBBF" w14:textId="77777777" w:rsidR="00EF0E5C" w:rsidRDefault="00EF0E5C" w:rsidP="00D25980">
            <w:pPr>
              <w:pStyle w:val="TAC"/>
              <w:rPr>
                <w:rFonts w:eastAsia="MS Mincho"/>
              </w:rPr>
            </w:pPr>
            <w:r>
              <w:rPr>
                <w:rFonts w:eastAsia="MS Mincho"/>
              </w:rPr>
              <w:t>Bandwidth indicator</w:t>
            </w:r>
          </w:p>
        </w:tc>
        <w:tc>
          <w:tcPr>
            <w:tcW w:w="2272" w:type="dxa"/>
            <w:shd w:val="clear" w:color="auto" w:fill="auto"/>
            <w:vAlign w:val="center"/>
          </w:tcPr>
          <w:p w14:paraId="3DCB3767" w14:textId="77777777" w:rsidR="00EF0E5C" w:rsidRPr="002C07A5" w:rsidRDefault="00EF0E5C" w:rsidP="00D25980">
            <w:pPr>
              <w:pStyle w:val="TAC"/>
              <w:rPr>
                <w:rFonts w:hint="eastAsia"/>
                <w:lang w:eastAsia="zh-CN"/>
              </w:rPr>
            </w:pPr>
            <w:r w:rsidRPr="002C07A5">
              <w:rPr>
                <w:rFonts w:hint="eastAsia"/>
                <w:lang w:eastAsia="zh-CN"/>
              </w:rPr>
              <w:t>1</w:t>
            </w:r>
          </w:p>
        </w:tc>
        <w:tc>
          <w:tcPr>
            <w:tcW w:w="2280" w:type="dxa"/>
            <w:vAlign w:val="center"/>
          </w:tcPr>
          <w:p w14:paraId="38193C2A" w14:textId="77777777" w:rsidR="00EF0E5C" w:rsidRPr="002C07A5" w:rsidRDefault="00EF0E5C" w:rsidP="00D25980">
            <w:pPr>
              <w:pStyle w:val="TAC"/>
              <w:rPr>
                <w:rFonts w:hint="eastAsia"/>
                <w:lang w:eastAsia="zh-CN"/>
              </w:rPr>
            </w:pPr>
            <w:r w:rsidRPr="002C07A5">
              <w:rPr>
                <w:rFonts w:hint="eastAsia"/>
                <w:lang w:eastAsia="zh-CN"/>
              </w:rPr>
              <w:t>1</w:t>
            </w:r>
          </w:p>
        </w:tc>
      </w:tr>
      <w:tr w:rsidR="00EF0E5C" w:rsidRPr="00817163" w14:paraId="76986435" w14:textId="77777777" w:rsidTr="00D25980">
        <w:trPr>
          <w:trHeight w:val="380"/>
          <w:jc w:val="center"/>
        </w:trPr>
        <w:tc>
          <w:tcPr>
            <w:tcW w:w="2307" w:type="dxa"/>
            <w:shd w:val="clear" w:color="auto" w:fill="auto"/>
            <w:vAlign w:val="center"/>
          </w:tcPr>
          <w:p w14:paraId="3A993281" w14:textId="77777777" w:rsidR="00EF0E5C" w:rsidRPr="002C07A5" w:rsidRDefault="00EF0E5C" w:rsidP="00D25980">
            <w:pPr>
              <w:pStyle w:val="TAC"/>
              <w:rPr>
                <w:rFonts w:hint="eastAsia"/>
                <w:lang w:eastAsia="zh-CN"/>
              </w:rPr>
            </w:pPr>
            <w:r w:rsidRPr="002C07A5">
              <w:rPr>
                <w:rFonts w:hint="eastAsia"/>
                <w:lang w:eastAsia="zh-CN"/>
              </w:rPr>
              <w:t>Core sampling rate indicator</w:t>
            </w:r>
          </w:p>
        </w:tc>
        <w:tc>
          <w:tcPr>
            <w:tcW w:w="2272" w:type="dxa"/>
            <w:shd w:val="clear" w:color="auto" w:fill="auto"/>
            <w:vAlign w:val="center"/>
          </w:tcPr>
          <w:p w14:paraId="22334AFE" w14:textId="77777777" w:rsidR="00EF0E5C" w:rsidRPr="002C07A5" w:rsidRDefault="00EF0E5C" w:rsidP="00D25980">
            <w:pPr>
              <w:pStyle w:val="TAC"/>
              <w:rPr>
                <w:rFonts w:hint="eastAsia"/>
                <w:lang w:eastAsia="zh-CN"/>
              </w:rPr>
            </w:pPr>
            <w:r w:rsidRPr="002C07A5">
              <w:rPr>
                <w:rFonts w:hint="eastAsia"/>
                <w:lang w:eastAsia="zh-CN"/>
              </w:rPr>
              <w:t>1</w:t>
            </w:r>
          </w:p>
        </w:tc>
        <w:tc>
          <w:tcPr>
            <w:tcW w:w="2280" w:type="dxa"/>
            <w:vAlign w:val="center"/>
          </w:tcPr>
          <w:p w14:paraId="24D0BABB" w14:textId="77777777" w:rsidR="00EF0E5C" w:rsidRPr="002C07A5" w:rsidRDefault="00EF0E5C" w:rsidP="00D25980">
            <w:pPr>
              <w:pStyle w:val="TAC"/>
              <w:rPr>
                <w:rFonts w:hint="eastAsia"/>
                <w:lang w:eastAsia="zh-CN"/>
              </w:rPr>
            </w:pPr>
            <w:r w:rsidRPr="002C07A5">
              <w:rPr>
                <w:rFonts w:hint="eastAsia"/>
                <w:lang w:eastAsia="zh-CN"/>
              </w:rPr>
              <w:t>1</w:t>
            </w:r>
          </w:p>
        </w:tc>
      </w:tr>
      <w:tr w:rsidR="00EF0E5C" w:rsidRPr="00817163" w14:paraId="32DDFF73" w14:textId="77777777" w:rsidTr="00D25980">
        <w:trPr>
          <w:trHeight w:val="380"/>
          <w:jc w:val="center"/>
        </w:trPr>
        <w:tc>
          <w:tcPr>
            <w:tcW w:w="2307" w:type="dxa"/>
            <w:shd w:val="clear" w:color="auto" w:fill="auto"/>
            <w:vAlign w:val="center"/>
          </w:tcPr>
          <w:p w14:paraId="4F494202" w14:textId="77777777" w:rsidR="00EF0E5C" w:rsidRPr="002C07A5" w:rsidRDefault="00EF0E5C" w:rsidP="00D25980">
            <w:pPr>
              <w:pStyle w:val="TAC"/>
              <w:rPr>
                <w:rFonts w:hint="eastAsia"/>
                <w:lang w:eastAsia="zh-CN"/>
              </w:rPr>
            </w:pPr>
            <w:r w:rsidRPr="002C07A5">
              <w:rPr>
                <w:rFonts w:hint="eastAsia"/>
                <w:lang w:eastAsia="zh-CN"/>
              </w:rPr>
              <w:t>Hangover frame counter</w:t>
            </w:r>
          </w:p>
        </w:tc>
        <w:tc>
          <w:tcPr>
            <w:tcW w:w="2272" w:type="dxa"/>
            <w:shd w:val="clear" w:color="auto" w:fill="auto"/>
            <w:vAlign w:val="center"/>
          </w:tcPr>
          <w:p w14:paraId="48763133" w14:textId="77777777" w:rsidR="00EF0E5C" w:rsidRPr="00DE45D4" w:rsidRDefault="00EF0E5C" w:rsidP="00D25980">
            <w:pPr>
              <w:pStyle w:val="TAC"/>
              <w:rPr>
                <w:rFonts w:eastAsia="MS Mincho"/>
              </w:rPr>
            </w:pPr>
            <w:r w:rsidRPr="002C07A5">
              <w:rPr>
                <w:rFonts w:hint="eastAsia"/>
                <w:lang w:eastAsia="zh-CN"/>
              </w:rPr>
              <w:t>3</w:t>
            </w:r>
          </w:p>
        </w:tc>
        <w:tc>
          <w:tcPr>
            <w:tcW w:w="2280" w:type="dxa"/>
            <w:vAlign w:val="center"/>
          </w:tcPr>
          <w:p w14:paraId="794A4FA2" w14:textId="77777777" w:rsidR="00EF0E5C" w:rsidRDefault="00EF0E5C" w:rsidP="00D25980">
            <w:pPr>
              <w:pStyle w:val="TAC"/>
              <w:rPr>
                <w:rFonts w:eastAsia="MS Mincho"/>
              </w:rPr>
            </w:pPr>
            <w:r w:rsidRPr="002C07A5">
              <w:rPr>
                <w:rFonts w:hint="eastAsia"/>
                <w:lang w:eastAsia="zh-CN"/>
              </w:rPr>
              <w:t>3</w:t>
            </w:r>
          </w:p>
        </w:tc>
      </w:tr>
      <w:tr w:rsidR="00EF0E5C" w:rsidRPr="00817163" w14:paraId="7071F8E6" w14:textId="77777777" w:rsidTr="00D25980">
        <w:trPr>
          <w:trHeight w:val="380"/>
          <w:jc w:val="center"/>
        </w:trPr>
        <w:tc>
          <w:tcPr>
            <w:tcW w:w="2307" w:type="dxa"/>
            <w:shd w:val="clear" w:color="auto" w:fill="auto"/>
            <w:vAlign w:val="center"/>
          </w:tcPr>
          <w:p w14:paraId="099DB386" w14:textId="77777777" w:rsidR="00EF0E5C" w:rsidRPr="002C07A5" w:rsidRDefault="00EF0E5C" w:rsidP="00D25980">
            <w:pPr>
              <w:pStyle w:val="TAC"/>
              <w:rPr>
                <w:rFonts w:hint="eastAsia"/>
                <w:lang w:eastAsia="zh-CN"/>
              </w:rPr>
            </w:pPr>
            <w:r w:rsidRPr="002C07A5">
              <w:rPr>
                <w:rFonts w:hint="eastAsia"/>
                <w:lang w:eastAsia="zh-CN"/>
              </w:rPr>
              <w:t>LSF bits</w:t>
            </w:r>
          </w:p>
        </w:tc>
        <w:tc>
          <w:tcPr>
            <w:tcW w:w="2272" w:type="dxa"/>
            <w:shd w:val="clear" w:color="auto" w:fill="auto"/>
            <w:vAlign w:val="center"/>
          </w:tcPr>
          <w:p w14:paraId="01FCDFDE" w14:textId="77777777" w:rsidR="00EF0E5C" w:rsidRPr="002C07A5" w:rsidRDefault="00EF0E5C" w:rsidP="00D25980">
            <w:pPr>
              <w:pStyle w:val="TAC"/>
              <w:rPr>
                <w:rFonts w:hint="eastAsia"/>
                <w:lang w:eastAsia="zh-CN"/>
              </w:rPr>
            </w:pPr>
            <w:r w:rsidRPr="002C07A5">
              <w:rPr>
                <w:rFonts w:hint="eastAsia"/>
                <w:lang w:eastAsia="zh-CN"/>
              </w:rPr>
              <w:t>29</w:t>
            </w:r>
          </w:p>
        </w:tc>
        <w:tc>
          <w:tcPr>
            <w:tcW w:w="2280" w:type="dxa"/>
            <w:vAlign w:val="center"/>
          </w:tcPr>
          <w:p w14:paraId="5D25065D" w14:textId="77777777" w:rsidR="00EF0E5C" w:rsidRPr="002C07A5" w:rsidRDefault="00EF0E5C" w:rsidP="00D25980">
            <w:pPr>
              <w:pStyle w:val="TAC"/>
              <w:rPr>
                <w:rFonts w:hint="eastAsia"/>
                <w:lang w:eastAsia="zh-CN"/>
              </w:rPr>
            </w:pPr>
            <w:r w:rsidRPr="002C07A5">
              <w:rPr>
                <w:rFonts w:hint="eastAsia"/>
                <w:lang w:eastAsia="zh-CN"/>
              </w:rPr>
              <w:t>29</w:t>
            </w:r>
          </w:p>
        </w:tc>
      </w:tr>
      <w:tr w:rsidR="00EF0E5C" w:rsidRPr="00817163" w14:paraId="4DC027C7" w14:textId="77777777" w:rsidTr="00D25980">
        <w:trPr>
          <w:trHeight w:val="380"/>
          <w:jc w:val="center"/>
        </w:trPr>
        <w:tc>
          <w:tcPr>
            <w:tcW w:w="2307" w:type="dxa"/>
            <w:shd w:val="clear" w:color="auto" w:fill="auto"/>
            <w:vAlign w:val="center"/>
          </w:tcPr>
          <w:p w14:paraId="5F667B9A" w14:textId="77777777" w:rsidR="00EF0E5C" w:rsidRPr="002C07A5" w:rsidDel="00DC3314" w:rsidRDefault="00EF0E5C" w:rsidP="00D25980">
            <w:pPr>
              <w:pStyle w:val="TAC"/>
              <w:rPr>
                <w:rFonts w:hint="eastAsia"/>
                <w:lang w:eastAsia="zh-CN"/>
              </w:rPr>
            </w:pPr>
            <w:r w:rsidRPr="002C07A5">
              <w:rPr>
                <w:rFonts w:hint="eastAsia"/>
                <w:lang w:eastAsia="zh-CN"/>
              </w:rPr>
              <w:t>Low-band energy bits</w:t>
            </w:r>
          </w:p>
        </w:tc>
        <w:tc>
          <w:tcPr>
            <w:tcW w:w="2272" w:type="dxa"/>
            <w:shd w:val="clear" w:color="auto" w:fill="auto"/>
            <w:vAlign w:val="center"/>
          </w:tcPr>
          <w:p w14:paraId="79A09A15" w14:textId="77777777" w:rsidR="00EF0E5C" w:rsidRPr="002C07A5" w:rsidRDefault="00EF0E5C" w:rsidP="00D25980">
            <w:pPr>
              <w:pStyle w:val="TAC"/>
              <w:rPr>
                <w:rFonts w:hint="eastAsia"/>
                <w:lang w:eastAsia="zh-CN"/>
              </w:rPr>
            </w:pPr>
            <w:r w:rsidRPr="002C07A5">
              <w:rPr>
                <w:rFonts w:hint="eastAsia"/>
                <w:lang w:eastAsia="zh-CN"/>
              </w:rPr>
              <w:t>7</w:t>
            </w:r>
          </w:p>
        </w:tc>
        <w:tc>
          <w:tcPr>
            <w:tcW w:w="2280" w:type="dxa"/>
            <w:vAlign w:val="center"/>
          </w:tcPr>
          <w:p w14:paraId="21442159" w14:textId="77777777" w:rsidR="00EF0E5C" w:rsidRPr="002C07A5" w:rsidRDefault="00EF0E5C" w:rsidP="00D25980">
            <w:pPr>
              <w:pStyle w:val="TAC"/>
              <w:rPr>
                <w:rFonts w:hint="eastAsia"/>
                <w:lang w:eastAsia="zh-CN"/>
              </w:rPr>
            </w:pPr>
            <w:r w:rsidRPr="002C07A5">
              <w:rPr>
                <w:rFonts w:hint="eastAsia"/>
                <w:lang w:eastAsia="zh-CN"/>
              </w:rPr>
              <w:t>7</w:t>
            </w:r>
          </w:p>
        </w:tc>
      </w:tr>
      <w:tr w:rsidR="00EF0E5C" w:rsidRPr="00653422" w14:paraId="6AA9510D" w14:textId="77777777" w:rsidTr="00D25980">
        <w:trPr>
          <w:trHeight w:val="380"/>
          <w:jc w:val="center"/>
        </w:trPr>
        <w:tc>
          <w:tcPr>
            <w:tcW w:w="2307" w:type="dxa"/>
            <w:shd w:val="clear" w:color="auto" w:fill="auto"/>
            <w:vAlign w:val="center"/>
          </w:tcPr>
          <w:p w14:paraId="5FC2CBF7" w14:textId="77777777" w:rsidR="00EF0E5C" w:rsidRPr="002C07A5" w:rsidRDefault="00EF0E5C" w:rsidP="00D25980">
            <w:pPr>
              <w:pStyle w:val="TAC"/>
              <w:rPr>
                <w:rFonts w:hint="eastAsia"/>
                <w:lang w:eastAsia="zh-CN"/>
              </w:rPr>
            </w:pPr>
            <w:r w:rsidRPr="002C07A5">
              <w:rPr>
                <w:rFonts w:hint="eastAsia"/>
                <w:lang w:eastAsia="zh-CN"/>
              </w:rPr>
              <w:t>Low-band excitation spectral envelope bits</w:t>
            </w:r>
          </w:p>
        </w:tc>
        <w:tc>
          <w:tcPr>
            <w:tcW w:w="2272" w:type="dxa"/>
            <w:shd w:val="clear" w:color="auto" w:fill="auto"/>
            <w:vAlign w:val="center"/>
          </w:tcPr>
          <w:p w14:paraId="4F17B84B" w14:textId="77777777" w:rsidR="00EF0E5C" w:rsidRPr="002C07A5" w:rsidRDefault="00EF0E5C" w:rsidP="00D25980">
            <w:pPr>
              <w:pStyle w:val="TAC"/>
              <w:rPr>
                <w:rFonts w:hint="eastAsia"/>
                <w:lang w:eastAsia="zh-CN"/>
              </w:rPr>
            </w:pPr>
            <w:r w:rsidRPr="002C07A5">
              <w:rPr>
                <w:rFonts w:hint="eastAsia"/>
                <w:lang w:eastAsia="zh-CN"/>
              </w:rPr>
              <w:t>6</w:t>
            </w:r>
          </w:p>
        </w:tc>
        <w:tc>
          <w:tcPr>
            <w:tcW w:w="2280" w:type="dxa"/>
            <w:vAlign w:val="center"/>
          </w:tcPr>
          <w:p w14:paraId="5C05EEDC" w14:textId="77777777" w:rsidR="00EF0E5C" w:rsidRPr="002C07A5" w:rsidRDefault="00EF0E5C" w:rsidP="00D25980">
            <w:pPr>
              <w:pStyle w:val="TAC"/>
              <w:rPr>
                <w:rFonts w:hint="eastAsia"/>
                <w:lang w:eastAsia="zh-CN"/>
              </w:rPr>
            </w:pPr>
            <w:r w:rsidRPr="002C07A5">
              <w:rPr>
                <w:rFonts w:hint="eastAsia"/>
                <w:lang w:eastAsia="zh-CN"/>
              </w:rPr>
              <w:t>N/A</w:t>
            </w:r>
          </w:p>
        </w:tc>
      </w:tr>
      <w:tr w:rsidR="00EF0E5C" w:rsidRPr="00653422" w14:paraId="28328B86" w14:textId="77777777" w:rsidTr="00D25980">
        <w:trPr>
          <w:trHeight w:val="380"/>
          <w:jc w:val="center"/>
        </w:trPr>
        <w:tc>
          <w:tcPr>
            <w:tcW w:w="2307" w:type="dxa"/>
            <w:shd w:val="clear" w:color="auto" w:fill="auto"/>
            <w:vAlign w:val="center"/>
          </w:tcPr>
          <w:p w14:paraId="7C974579" w14:textId="77777777" w:rsidR="00EF0E5C" w:rsidRPr="002C07A5" w:rsidRDefault="00EF0E5C" w:rsidP="00D25980">
            <w:pPr>
              <w:pStyle w:val="TAC"/>
              <w:rPr>
                <w:rFonts w:hint="eastAsia"/>
                <w:lang w:eastAsia="zh-CN"/>
              </w:rPr>
            </w:pPr>
            <w:r w:rsidRPr="002C07A5">
              <w:rPr>
                <w:rFonts w:hint="eastAsia"/>
                <w:lang w:eastAsia="zh-CN"/>
              </w:rPr>
              <w:t>High-band energy bits</w:t>
            </w:r>
          </w:p>
        </w:tc>
        <w:tc>
          <w:tcPr>
            <w:tcW w:w="2272" w:type="dxa"/>
            <w:shd w:val="clear" w:color="auto" w:fill="auto"/>
            <w:vAlign w:val="center"/>
          </w:tcPr>
          <w:p w14:paraId="5251266C" w14:textId="77777777" w:rsidR="00EF0E5C" w:rsidRPr="002C07A5" w:rsidRDefault="00EF0E5C" w:rsidP="00D25980">
            <w:pPr>
              <w:pStyle w:val="TAC"/>
              <w:rPr>
                <w:rFonts w:hint="eastAsia"/>
                <w:lang w:eastAsia="zh-CN"/>
              </w:rPr>
            </w:pPr>
            <w:r w:rsidRPr="002C07A5">
              <w:rPr>
                <w:rFonts w:hint="eastAsia"/>
                <w:lang w:eastAsia="zh-CN"/>
              </w:rPr>
              <w:t>N/A</w:t>
            </w:r>
          </w:p>
        </w:tc>
        <w:tc>
          <w:tcPr>
            <w:tcW w:w="2280" w:type="dxa"/>
            <w:vAlign w:val="center"/>
          </w:tcPr>
          <w:p w14:paraId="0E3BD3A1" w14:textId="77777777" w:rsidR="00EF0E5C" w:rsidRPr="002C07A5" w:rsidRDefault="00EF0E5C" w:rsidP="00D25980">
            <w:pPr>
              <w:pStyle w:val="TAC"/>
              <w:rPr>
                <w:rFonts w:hint="eastAsia"/>
                <w:lang w:eastAsia="zh-CN"/>
              </w:rPr>
            </w:pPr>
            <w:r w:rsidRPr="002C07A5">
              <w:rPr>
                <w:rFonts w:hint="eastAsia"/>
                <w:lang w:eastAsia="zh-CN"/>
              </w:rPr>
              <w:t>4</w:t>
            </w:r>
          </w:p>
        </w:tc>
      </w:tr>
      <w:tr w:rsidR="00EF0E5C" w:rsidRPr="00653422" w14:paraId="7C3DFFF8" w14:textId="77777777" w:rsidTr="00D25980">
        <w:trPr>
          <w:trHeight w:val="380"/>
          <w:jc w:val="center"/>
        </w:trPr>
        <w:tc>
          <w:tcPr>
            <w:tcW w:w="2307" w:type="dxa"/>
            <w:shd w:val="clear" w:color="auto" w:fill="auto"/>
            <w:vAlign w:val="center"/>
          </w:tcPr>
          <w:p w14:paraId="361F6AD2" w14:textId="77777777" w:rsidR="00EF0E5C" w:rsidRPr="002C07A5" w:rsidRDefault="00EF0E5C" w:rsidP="00D25980">
            <w:pPr>
              <w:pStyle w:val="TAC"/>
              <w:rPr>
                <w:rFonts w:hint="eastAsia"/>
                <w:lang w:eastAsia="zh-CN"/>
              </w:rPr>
            </w:pPr>
            <w:r w:rsidRPr="002C07A5">
              <w:rPr>
                <w:rFonts w:hint="eastAsia"/>
                <w:lang w:eastAsia="zh-CN"/>
              </w:rPr>
              <w:t>Unused bits</w:t>
            </w:r>
          </w:p>
        </w:tc>
        <w:tc>
          <w:tcPr>
            <w:tcW w:w="2272" w:type="dxa"/>
            <w:shd w:val="clear" w:color="auto" w:fill="auto"/>
            <w:vAlign w:val="center"/>
          </w:tcPr>
          <w:p w14:paraId="6E51DDA4" w14:textId="77777777" w:rsidR="00EF0E5C" w:rsidRPr="002C07A5" w:rsidRDefault="00EF0E5C" w:rsidP="00D25980">
            <w:pPr>
              <w:pStyle w:val="TAC"/>
              <w:rPr>
                <w:rFonts w:hint="eastAsia"/>
                <w:lang w:eastAsia="zh-CN"/>
              </w:rPr>
            </w:pPr>
            <w:r w:rsidRPr="002C07A5">
              <w:rPr>
                <w:rFonts w:hint="eastAsia"/>
                <w:lang w:eastAsia="zh-CN"/>
              </w:rPr>
              <w:t>N/A</w:t>
            </w:r>
          </w:p>
        </w:tc>
        <w:tc>
          <w:tcPr>
            <w:tcW w:w="2280" w:type="dxa"/>
            <w:vAlign w:val="center"/>
          </w:tcPr>
          <w:p w14:paraId="55B0D73C" w14:textId="77777777" w:rsidR="00EF0E5C" w:rsidRPr="002C07A5" w:rsidRDefault="00EF0E5C" w:rsidP="00D25980">
            <w:pPr>
              <w:pStyle w:val="TAC"/>
              <w:rPr>
                <w:rFonts w:hint="eastAsia"/>
                <w:lang w:eastAsia="zh-CN"/>
              </w:rPr>
            </w:pPr>
            <w:r w:rsidRPr="002C07A5">
              <w:rPr>
                <w:rFonts w:hint="eastAsia"/>
                <w:lang w:eastAsia="zh-CN"/>
              </w:rPr>
              <w:t>2</w:t>
            </w:r>
          </w:p>
        </w:tc>
      </w:tr>
    </w:tbl>
    <w:p w14:paraId="7191D1DD" w14:textId="77777777" w:rsidR="00EF0E5C" w:rsidRDefault="00EF0E5C" w:rsidP="00EF0E5C">
      <w:pPr>
        <w:rPr>
          <w:rFonts w:hint="eastAsia"/>
          <w:lang w:eastAsia="zh-CN"/>
        </w:rPr>
      </w:pPr>
    </w:p>
    <w:p w14:paraId="022D0665" w14:textId="77777777" w:rsidR="00EF0E5C" w:rsidRPr="00A875BC" w:rsidRDefault="00EF0E5C" w:rsidP="00EF0E5C">
      <w:pPr>
        <w:rPr>
          <w:rFonts w:hint="eastAsia"/>
        </w:rPr>
      </w:pPr>
      <w:r>
        <w:t xml:space="preserve">The CNG type flag determines </w:t>
      </w:r>
      <w:r>
        <w:rPr>
          <w:rFonts w:hint="eastAsia"/>
        </w:rPr>
        <w:t xml:space="preserve">if </w:t>
      </w:r>
      <w:r>
        <w:t xml:space="preserve">the </w:t>
      </w:r>
      <w:r>
        <w:rPr>
          <w:rFonts w:hint="eastAsia"/>
        </w:rPr>
        <w:t>SID</w:t>
      </w:r>
      <w:r>
        <w:t xml:space="preserve"> </w:t>
      </w:r>
      <w:r>
        <w:rPr>
          <w:rFonts w:hint="eastAsia"/>
        </w:rPr>
        <w:t>belongs to</w:t>
      </w:r>
      <w:r>
        <w:t xml:space="preserve"> FD-CNG or LP-CNG.</w:t>
      </w:r>
      <w:r>
        <w:rPr>
          <w:rFonts w:hint="eastAsia"/>
        </w:rPr>
        <w:t xml:space="preserve"> The bandwidth indicator indicates whether the SID is a WB or a SWB SID. The core sampling rate indicator indicates whether the core is running at 12.8 kHz or 16 kHz sampling rate. The hangover frame counter indicates the number of hangover frames preceding the SID. The low-band excitation spectral envelope bits are only applicable to WB SID. The high-band energy bits are only applicable to SWB SID.</w:t>
      </w:r>
    </w:p>
    <w:p w14:paraId="145B14F4" w14:textId="77777777" w:rsidR="00EF0E5C" w:rsidRDefault="00EF0E5C" w:rsidP="00EF0E5C">
      <w:pPr>
        <w:pStyle w:val="Heading2"/>
      </w:pPr>
      <w:r>
        <w:t>7.3</w:t>
      </w:r>
      <w:r>
        <w:tab/>
        <w:t>Bit allocation for the AMR-WB-interoperable option</w:t>
      </w:r>
      <w:bookmarkEnd w:id="101"/>
    </w:p>
    <w:p w14:paraId="053F9A55" w14:textId="77777777" w:rsidR="00EF0E5C" w:rsidRPr="00081794" w:rsidRDefault="00EF0E5C" w:rsidP="00EF0E5C">
      <w:bookmarkStart w:id="104" w:name="_Toc394312550"/>
      <w:r>
        <w:t>The AMR-WB-interoperable option has the same bit allocation as AMR-WB. For more details see clause 7 of [9].</w:t>
      </w:r>
    </w:p>
    <w:p w14:paraId="74105025" w14:textId="77777777" w:rsidR="00EF0E5C" w:rsidRDefault="00EF0E5C" w:rsidP="00EF0E5C">
      <w:pPr>
        <w:pStyle w:val="Heading2"/>
      </w:pPr>
      <w:r>
        <w:t>7.4</w:t>
      </w:r>
      <w:r>
        <w:tab/>
        <w:t>Bit Allocation for the Channel-Aware Mode</w:t>
      </w:r>
      <w:bookmarkEnd w:id="104"/>
    </w:p>
    <w:p w14:paraId="30DF8E28" w14:textId="77777777" w:rsidR="00EF0E5C" w:rsidRDefault="00EF0E5C" w:rsidP="00EF0E5C">
      <w:bookmarkStart w:id="105" w:name="_Toc394312551"/>
      <w:r>
        <w:t xml:space="preserve">The EVS codec encodes WB and SWB content at 13.2 kbps channel aware mode with CELP core or TCX core for the primary frame as well as the partial redundant frame (RF). For both WB and SWB signals, the CELP core uses </w:t>
      </w:r>
      <w:r>
        <w:rPr>
          <w:rFonts w:hint="eastAsia"/>
          <w:lang w:eastAsia="zh-CN"/>
        </w:rPr>
        <w:t>TBE</w:t>
      </w:r>
      <w:r>
        <w:t xml:space="preserve"> extension layer and the TCX core uses IGF extension layer.</w:t>
      </w:r>
    </w:p>
    <w:p w14:paraId="0B5D71F8" w14:textId="77777777" w:rsidR="00EF0E5C" w:rsidRPr="00081794" w:rsidRDefault="00EF0E5C" w:rsidP="00EF0E5C">
      <w:r>
        <w:t>The [BW, CT, and RF] information is packed in 5 bits. When RF flag is set to zero, the channel aware mode at 13.2 kbps will be a bit exact implementation of the EVS 13.2 kbps mode described in subclause 7.1.2. An ACELP partial RF information can be transmitted along with an ACELP or a TCX primary copy. Similarly, a TCX partial RF information can be transmitted along with an ACELP or a TCX primary copy. The RF frame offset information (i.e., offset = 2 or 3, or 5, or 7) at which the partial copy is transmitted with the primary frame is included in the bit stream. Similarly, the RF frame type with 3 bits that signals (</w:t>
      </w:r>
      <w:r w:rsidRPr="00DF14D1">
        <w:t>RF_NO_DATA</w:t>
      </w:r>
      <w:r>
        <w:t xml:space="preserve">, </w:t>
      </w:r>
      <w:r w:rsidRPr="00DF14D1">
        <w:t>RF_TCXFD</w:t>
      </w:r>
      <w:r>
        <w:t xml:space="preserve">, </w:t>
      </w:r>
      <w:r w:rsidRPr="00DF14D1">
        <w:t>RF_TCXTD1</w:t>
      </w:r>
      <w:r>
        <w:t xml:space="preserve">, </w:t>
      </w:r>
      <w:r w:rsidRPr="00DF14D1">
        <w:t>RF_TCXTD2</w:t>
      </w:r>
      <w:r>
        <w:t xml:space="preserve">, </w:t>
      </w:r>
      <w:r w:rsidRPr="00DF14D1">
        <w:t>RF_ALLPRED</w:t>
      </w:r>
      <w:r>
        <w:t xml:space="preserve">, </w:t>
      </w:r>
      <w:r w:rsidRPr="00DF14D1">
        <w:t>RF_NOPRED</w:t>
      </w:r>
      <w:r>
        <w:t xml:space="preserve">, </w:t>
      </w:r>
      <w:r w:rsidRPr="00DF14D1">
        <w:t>RF_GENPRED</w:t>
      </w:r>
      <w:r>
        <w:t xml:space="preserve">, and </w:t>
      </w:r>
      <w:r w:rsidRPr="00DF14D1">
        <w:t>RF_NELP</w:t>
      </w:r>
      <w:r>
        <w:t>) is included in the bit stream. Depending on the RF frame type, the distribution of number of bits used for primary copy and partial RF information varies. The last three bits in the bit stream contains the RF frame type information. The two bits before the RF frame type information contains the RF offset data. The signalling [BW, CT, and RF] is carried in the first 5 bits in the bit stream for ease of parsing by the JBM.</w:t>
      </w:r>
    </w:p>
    <w:p w14:paraId="1AE9FDFA" w14:textId="77777777" w:rsidR="00EF0E5C" w:rsidRPr="00817163" w:rsidRDefault="00EF0E5C" w:rsidP="00EF0E5C">
      <w:pPr>
        <w:pStyle w:val="TH"/>
        <w:rPr>
          <w:rFonts w:eastAsia="MS Mincho" w:hint="eastAsia"/>
        </w:rPr>
      </w:pPr>
      <w:r w:rsidRPr="00817163">
        <w:rPr>
          <w:rFonts w:eastAsia="MS Mincho"/>
        </w:rPr>
        <w:lastRenderedPageBreak/>
        <w:t xml:space="preserve">Table </w:t>
      </w:r>
      <w:r w:rsidRPr="00817163">
        <w:rPr>
          <w:rFonts w:eastAsia="MS Mincho"/>
        </w:rPr>
        <w:fldChar w:fldCharType="begin"/>
      </w:r>
      <w:r w:rsidRPr="00817163">
        <w:rPr>
          <w:rFonts w:eastAsia="MS Mincho"/>
        </w:rPr>
        <w:instrText xml:space="preserve"> </w:instrText>
      </w:r>
      <w:r>
        <w:rPr>
          <w:rFonts w:eastAsia="MS Mincho"/>
        </w:rPr>
        <w:instrText>SEQ</w:instrText>
      </w:r>
      <w:r w:rsidRPr="00817163">
        <w:rPr>
          <w:rFonts w:eastAsia="MS Mincho"/>
        </w:rPr>
        <w:instrText xml:space="preserve"> Table \* ARABIC </w:instrText>
      </w:r>
      <w:r w:rsidRPr="00817163">
        <w:rPr>
          <w:rFonts w:eastAsia="MS Mincho"/>
        </w:rPr>
        <w:fldChar w:fldCharType="separate"/>
      </w:r>
      <w:r>
        <w:rPr>
          <w:rFonts w:eastAsia="MS Mincho"/>
          <w:noProof/>
        </w:rPr>
        <w:t>187</w:t>
      </w:r>
      <w:r w:rsidRPr="00817163">
        <w:rPr>
          <w:rFonts w:eastAsia="MS Mincho"/>
        </w:rPr>
        <w:fldChar w:fldCharType="end"/>
      </w:r>
      <w:r w:rsidRPr="00817163">
        <w:rPr>
          <w:rFonts w:eastAsia="Malgun Gothic" w:hint="eastAsia"/>
          <w:lang w:eastAsia="ko-KR"/>
        </w:rPr>
        <w:t>:</w:t>
      </w:r>
      <w:r w:rsidRPr="00817163">
        <w:rPr>
          <w:rFonts w:eastAsia="MS Mincho" w:hint="eastAsia"/>
        </w:rPr>
        <w:t xml:space="preserve"> </w:t>
      </w:r>
      <w:r>
        <w:rPr>
          <w:rFonts w:eastAsia="MS Mincho"/>
        </w:rPr>
        <w:t>Bit allocation at 13.2 kbps channel aware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9"/>
        <w:gridCol w:w="1548"/>
        <w:gridCol w:w="1500"/>
        <w:gridCol w:w="1193"/>
      </w:tblGrid>
      <w:tr w:rsidR="00EF0E5C" w:rsidRPr="00817163" w14:paraId="208C04F8" w14:textId="77777777" w:rsidTr="00D25980">
        <w:trPr>
          <w:trHeight w:val="375"/>
          <w:jc w:val="center"/>
        </w:trPr>
        <w:tc>
          <w:tcPr>
            <w:tcW w:w="3139" w:type="dxa"/>
            <w:shd w:val="clear" w:color="auto" w:fill="D9D9D9"/>
            <w:vAlign w:val="center"/>
          </w:tcPr>
          <w:p w14:paraId="1DC13338" w14:textId="77777777" w:rsidR="00EF0E5C" w:rsidRDefault="00EF0E5C" w:rsidP="00D25980">
            <w:pPr>
              <w:pStyle w:val="TAH"/>
              <w:rPr>
                <w:lang w:eastAsia="zh-CN"/>
              </w:rPr>
            </w:pPr>
            <w:r>
              <w:rPr>
                <w:lang w:eastAsia="zh-CN"/>
              </w:rPr>
              <w:t>Description</w:t>
            </w:r>
          </w:p>
        </w:tc>
        <w:tc>
          <w:tcPr>
            <w:tcW w:w="4241" w:type="dxa"/>
            <w:gridSpan w:val="3"/>
            <w:shd w:val="clear" w:color="auto" w:fill="D9D9D9"/>
            <w:vAlign w:val="center"/>
          </w:tcPr>
          <w:p w14:paraId="17D6A531" w14:textId="77777777" w:rsidR="00EF0E5C" w:rsidRDefault="00EF0E5C" w:rsidP="00D25980">
            <w:pPr>
              <w:pStyle w:val="TAH"/>
              <w:rPr>
                <w:lang w:eastAsia="zh-CN"/>
              </w:rPr>
            </w:pPr>
            <w:r>
              <w:rPr>
                <w:lang w:eastAsia="zh-CN"/>
              </w:rPr>
              <w:t>13.2 channel aware</w:t>
            </w:r>
          </w:p>
        </w:tc>
      </w:tr>
      <w:tr w:rsidR="00EF0E5C" w:rsidRPr="00817163" w14:paraId="5A5F6C77" w14:textId="77777777" w:rsidTr="00D25980">
        <w:trPr>
          <w:trHeight w:val="375"/>
          <w:jc w:val="center"/>
        </w:trPr>
        <w:tc>
          <w:tcPr>
            <w:tcW w:w="3139" w:type="dxa"/>
            <w:shd w:val="clear" w:color="auto" w:fill="D9D9D9"/>
            <w:vAlign w:val="center"/>
          </w:tcPr>
          <w:p w14:paraId="36A77277" w14:textId="77777777" w:rsidR="00EF0E5C" w:rsidRDefault="00EF0E5C" w:rsidP="00D25980">
            <w:pPr>
              <w:pStyle w:val="TAH"/>
              <w:rPr>
                <w:lang w:eastAsia="zh-CN"/>
              </w:rPr>
            </w:pPr>
            <w:r>
              <w:rPr>
                <w:lang w:eastAsia="zh-CN"/>
              </w:rPr>
              <w:t>core</w:t>
            </w:r>
          </w:p>
        </w:tc>
        <w:tc>
          <w:tcPr>
            <w:tcW w:w="3048" w:type="dxa"/>
            <w:gridSpan w:val="2"/>
            <w:shd w:val="clear" w:color="auto" w:fill="D9D9D9"/>
            <w:vAlign w:val="center"/>
          </w:tcPr>
          <w:p w14:paraId="50DF06F0" w14:textId="77777777" w:rsidR="00EF0E5C" w:rsidRDefault="00EF0E5C" w:rsidP="00D25980">
            <w:pPr>
              <w:pStyle w:val="TAH"/>
              <w:rPr>
                <w:lang w:eastAsia="zh-CN"/>
              </w:rPr>
            </w:pPr>
            <w:r>
              <w:rPr>
                <w:lang w:eastAsia="zh-CN"/>
              </w:rPr>
              <w:t>CELP</w:t>
            </w:r>
          </w:p>
        </w:tc>
        <w:tc>
          <w:tcPr>
            <w:tcW w:w="1192" w:type="dxa"/>
            <w:shd w:val="clear" w:color="auto" w:fill="D9D9D9"/>
            <w:vAlign w:val="center"/>
          </w:tcPr>
          <w:p w14:paraId="1719F883" w14:textId="77777777" w:rsidR="00EF0E5C" w:rsidRDefault="00EF0E5C" w:rsidP="00D25980">
            <w:pPr>
              <w:pStyle w:val="TAH"/>
              <w:rPr>
                <w:lang w:eastAsia="zh-CN"/>
              </w:rPr>
            </w:pPr>
            <w:r>
              <w:rPr>
                <w:lang w:eastAsia="zh-CN"/>
              </w:rPr>
              <w:t>TCX</w:t>
            </w:r>
          </w:p>
        </w:tc>
      </w:tr>
      <w:tr w:rsidR="00EF0E5C" w:rsidRPr="00817163" w14:paraId="4B285DF4" w14:textId="77777777" w:rsidTr="00D25980">
        <w:trPr>
          <w:trHeight w:val="493"/>
          <w:jc w:val="center"/>
        </w:trPr>
        <w:tc>
          <w:tcPr>
            <w:tcW w:w="3139" w:type="dxa"/>
            <w:shd w:val="clear" w:color="auto" w:fill="D9D9D9"/>
            <w:vAlign w:val="center"/>
          </w:tcPr>
          <w:p w14:paraId="19D0F7E3" w14:textId="77777777" w:rsidR="00EF0E5C" w:rsidRDefault="00EF0E5C" w:rsidP="00D25980">
            <w:pPr>
              <w:pStyle w:val="TAH"/>
              <w:rPr>
                <w:lang w:eastAsia="zh-CN"/>
              </w:rPr>
            </w:pPr>
            <w:r>
              <w:rPr>
                <w:lang w:eastAsia="zh-CN"/>
              </w:rPr>
              <w:t>ext. layer</w:t>
            </w:r>
          </w:p>
        </w:tc>
        <w:tc>
          <w:tcPr>
            <w:tcW w:w="1548" w:type="dxa"/>
            <w:shd w:val="clear" w:color="auto" w:fill="D9D9D9"/>
            <w:vAlign w:val="center"/>
          </w:tcPr>
          <w:p w14:paraId="00C26D1A" w14:textId="77777777" w:rsidR="00EF0E5C" w:rsidRPr="00AB464A" w:rsidRDefault="00EF0E5C" w:rsidP="00D25980">
            <w:pPr>
              <w:pStyle w:val="TAH"/>
              <w:rPr>
                <w:rFonts w:hint="eastAsia"/>
                <w:lang w:eastAsia="zh-CN"/>
              </w:rPr>
            </w:pPr>
            <w:r>
              <w:rPr>
                <w:lang w:eastAsia="zh-CN"/>
              </w:rPr>
              <w:t xml:space="preserve">WB </w:t>
            </w:r>
            <w:r w:rsidRPr="002C07A5">
              <w:rPr>
                <w:rFonts w:hint="eastAsia"/>
                <w:lang w:eastAsia="zh-CN"/>
              </w:rPr>
              <w:t>TBE</w:t>
            </w:r>
          </w:p>
        </w:tc>
        <w:tc>
          <w:tcPr>
            <w:tcW w:w="1499" w:type="dxa"/>
            <w:shd w:val="clear" w:color="auto" w:fill="D9D9D9"/>
            <w:vAlign w:val="center"/>
          </w:tcPr>
          <w:p w14:paraId="3DE0234F" w14:textId="77777777" w:rsidR="00EF0E5C" w:rsidRDefault="00EF0E5C" w:rsidP="00D25980">
            <w:pPr>
              <w:pStyle w:val="TAH"/>
              <w:rPr>
                <w:lang w:eastAsia="zh-CN"/>
              </w:rPr>
            </w:pPr>
            <w:r>
              <w:rPr>
                <w:lang w:eastAsia="zh-CN"/>
              </w:rPr>
              <w:t>SWB TBE</w:t>
            </w:r>
          </w:p>
        </w:tc>
        <w:tc>
          <w:tcPr>
            <w:tcW w:w="1192" w:type="dxa"/>
            <w:shd w:val="clear" w:color="auto" w:fill="D9D9D9"/>
            <w:vAlign w:val="center"/>
          </w:tcPr>
          <w:p w14:paraId="5AB775A0" w14:textId="77777777" w:rsidR="00EF0E5C" w:rsidRDefault="00EF0E5C" w:rsidP="00D25980">
            <w:pPr>
              <w:pStyle w:val="TAH"/>
              <w:rPr>
                <w:lang w:eastAsia="zh-CN"/>
              </w:rPr>
            </w:pPr>
            <w:r>
              <w:rPr>
                <w:lang w:eastAsia="zh-CN"/>
              </w:rPr>
              <w:t>IGF</w:t>
            </w:r>
          </w:p>
        </w:tc>
      </w:tr>
      <w:tr w:rsidR="00EF0E5C" w:rsidRPr="00817163" w14:paraId="77B274C1" w14:textId="77777777" w:rsidTr="00D25980">
        <w:trPr>
          <w:trHeight w:val="375"/>
          <w:jc w:val="center"/>
        </w:trPr>
        <w:tc>
          <w:tcPr>
            <w:tcW w:w="3139" w:type="dxa"/>
            <w:shd w:val="clear" w:color="auto" w:fill="auto"/>
            <w:vAlign w:val="center"/>
          </w:tcPr>
          <w:p w14:paraId="66A949E2" w14:textId="77777777" w:rsidR="00EF0E5C" w:rsidRDefault="00EF0E5C" w:rsidP="00D25980">
            <w:pPr>
              <w:pStyle w:val="TAC"/>
            </w:pPr>
            <w:r>
              <w:t>Number of bits per frame</w:t>
            </w:r>
          </w:p>
        </w:tc>
        <w:tc>
          <w:tcPr>
            <w:tcW w:w="4241" w:type="dxa"/>
            <w:gridSpan w:val="3"/>
            <w:vAlign w:val="center"/>
          </w:tcPr>
          <w:p w14:paraId="078440B1" w14:textId="77777777" w:rsidR="00EF0E5C" w:rsidRDefault="00EF0E5C" w:rsidP="00D25980">
            <w:pPr>
              <w:pStyle w:val="TAC"/>
              <w:rPr>
                <w:lang w:eastAsia="zh-CN"/>
              </w:rPr>
            </w:pPr>
            <w:r>
              <w:rPr>
                <w:lang w:eastAsia="zh-CN"/>
              </w:rPr>
              <w:t>264</w:t>
            </w:r>
          </w:p>
        </w:tc>
      </w:tr>
      <w:tr w:rsidR="00EF0E5C" w:rsidRPr="00817163" w14:paraId="71DBF6C5" w14:textId="77777777" w:rsidTr="00D25980">
        <w:trPr>
          <w:trHeight w:val="375"/>
          <w:jc w:val="center"/>
        </w:trPr>
        <w:tc>
          <w:tcPr>
            <w:tcW w:w="3139" w:type="dxa"/>
            <w:shd w:val="clear" w:color="auto" w:fill="auto"/>
            <w:vAlign w:val="center"/>
          </w:tcPr>
          <w:p w14:paraId="143601A2" w14:textId="77777777" w:rsidR="00EF0E5C" w:rsidRDefault="00EF0E5C" w:rsidP="00D25980">
            <w:pPr>
              <w:pStyle w:val="TAC"/>
            </w:pPr>
            <w:r>
              <w:t>BW, CT, RF</w:t>
            </w:r>
          </w:p>
        </w:tc>
        <w:tc>
          <w:tcPr>
            <w:tcW w:w="4241" w:type="dxa"/>
            <w:gridSpan w:val="3"/>
            <w:vAlign w:val="center"/>
          </w:tcPr>
          <w:p w14:paraId="76E95E84" w14:textId="77777777" w:rsidR="00EF0E5C" w:rsidRDefault="00EF0E5C" w:rsidP="00D25980">
            <w:pPr>
              <w:pStyle w:val="TAC"/>
              <w:rPr>
                <w:lang w:eastAsia="zh-CN"/>
              </w:rPr>
            </w:pPr>
            <w:r>
              <w:rPr>
                <w:lang w:eastAsia="zh-CN"/>
              </w:rPr>
              <w:t>5</w:t>
            </w:r>
          </w:p>
        </w:tc>
      </w:tr>
      <w:tr w:rsidR="00EF0E5C" w:rsidRPr="00817163" w14:paraId="668ADD37" w14:textId="77777777" w:rsidTr="00D25980">
        <w:trPr>
          <w:trHeight w:val="375"/>
          <w:jc w:val="center"/>
        </w:trPr>
        <w:tc>
          <w:tcPr>
            <w:tcW w:w="3139" w:type="dxa"/>
            <w:shd w:val="clear" w:color="auto" w:fill="auto"/>
            <w:vAlign w:val="center"/>
          </w:tcPr>
          <w:p w14:paraId="1E96D77C" w14:textId="77777777" w:rsidR="00EF0E5C" w:rsidRDefault="00EF0E5C" w:rsidP="00D25980">
            <w:pPr>
              <w:pStyle w:val="TAC"/>
            </w:pPr>
            <w:r>
              <w:t>core bits (primary)</w:t>
            </w:r>
          </w:p>
        </w:tc>
        <w:tc>
          <w:tcPr>
            <w:tcW w:w="1548" w:type="dxa"/>
            <w:vAlign w:val="center"/>
          </w:tcPr>
          <w:p w14:paraId="1BD56386" w14:textId="77777777" w:rsidR="00EF0E5C" w:rsidRDefault="00EF0E5C" w:rsidP="00D25980">
            <w:pPr>
              <w:pStyle w:val="TAC"/>
              <w:rPr>
                <w:lang w:eastAsia="zh-CN"/>
              </w:rPr>
            </w:pPr>
            <w:r>
              <w:rPr>
                <w:lang w:eastAsia="zh-CN"/>
              </w:rPr>
              <w:t>183-248</w:t>
            </w:r>
          </w:p>
        </w:tc>
        <w:tc>
          <w:tcPr>
            <w:tcW w:w="1499" w:type="dxa"/>
            <w:vAlign w:val="center"/>
          </w:tcPr>
          <w:p w14:paraId="6457DD5A" w14:textId="77777777" w:rsidR="00EF0E5C" w:rsidRDefault="00EF0E5C" w:rsidP="00D25980">
            <w:pPr>
              <w:pStyle w:val="TAC"/>
              <w:rPr>
                <w:lang w:eastAsia="zh-CN"/>
              </w:rPr>
            </w:pPr>
            <w:r>
              <w:rPr>
                <w:lang w:eastAsia="zh-CN"/>
              </w:rPr>
              <w:t>171-236</w:t>
            </w:r>
          </w:p>
        </w:tc>
        <w:tc>
          <w:tcPr>
            <w:tcW w:w="1192" w:type="dxa"/>
            <w:vMerge w:val="restart"/>
            <w:vAlign w:val="center"/>
          </w:tcPr>
          <w:p w14:paraId="19D39F16" w14:textId="77777777" w:rsidR="00EF0E5C" w:rsidRDefault="00EF0E5C" w:rsidP="00D25980">
            <w:pPr>
              <w:pStyle w:val="TAC"/>
              <w:rPr>
                <w:lang w:eastAsia="zh-CN"/>
              </w:rPr>
            </w:pPr>
            <w:r>
              <w:rPr>
                <w:lang w:eastAsia="zh-CN"/>
              </w:rPr>
              <w:t>189-254</w:t>
            </w:r>
          </w:p>
        </w:tc>
      </w:tr>
      <w:tr w:rsidR="00EF0E5C" w:rsidRPr="00817163" w14:paraId="2B5A567C" w14:textId="77777777" w:rsidTr="00D25980">
        <w:trPr>
          <w:trHeight w:val="375"/>
          <w:jc w:val="center"/>
        </w:trPr>
        <w:tc>
          <w:tcPr>
            <w:tcW w:w="3139" w:type="dxa"/>
            <w:shd w:val="clear" w:color="auto" w:fill="auto"/>
            <w:vAlign w:val="center"/>
          </w:tcPr>
          <w:p w14:paraId="78557918" w14:textId="77777777" w:rsidR="00EF0E5C" w:rsidRDefault="00EF0E5C" w:rsidP="00D25980">
            <w:pPr>
              <w:pStyle w:val="TAC"/>
            </w:pPr>
            <w:r w:rsidRPr="002C07A5">
              <w:rPr>
                <w:rFonts w:hint="eastAsia"/>
                <w:lang w:eastAsia="zh-CN"/>
              </w:rPr>
              <w:t xml:space="preserve">WB/SWB </w:t>
            </w:r>
            <w:r>
              <w:t>ext. layer bits (primary)</w:t>
            </w:r>
          </w:p>
        </w:tc>
        <w:tc>
          <w:tcPr>
            <w:tcW w:w="1548" w:type="dxa"/>
            <w:vAlign w:val="center"/>
          </w:tcPr>
          <w:p w14:paraId="02138010" w14:textId="77777777" w:rsidR="00EF0E5C" w:rsidRDefault="00EF0E5C" w:rsidP="00D25980">
            <w:pPr>
              <w:pStyle w:val="TAC"/>
              <w:rPr>
                <w:lang w:eastAsia="zh-CN"/>
              </w:rPr>
            </w:pPr>
            <w:r>
              <w:rPr>
                <w:lang w:eastAsia="zh-CN"/>
              </w:rPr>
              <w:t>6</w:t>
            </w:r>
          </w:p>
        </w:tc>
        <w:tc>
          <w:tcPr>
            <w:tcW w:w="1499" w:type="dxa"/>
            <w:vAlign w:val="center"/>
          </w:tcPr>
          <w:p w14:paraId="4124A07B" w14:textId="77777777" w:rsidR="00EF0E5C" w:rsidRDefault="00EF0E5C" w:rsidP="00D25980">
            <w:pPr>
              <w:pStyle w:val="TAC"/>
              <w:rPr>
                <w:lang w:eastAsia="zh-CN"/>
              </w:rPr>
            </w:pPr>
            <w:r>
              <w:rPr>
                <w:lang w:eastAsia="zh-CN"/>
              </w:rPr>
              <w:t>18</w:t>
            </w:r>
          </w:p>
        </w:tc>
        <w:tc>
          <w:tcPr>
            <w:tcW w:w="1192" w:type="dxa"/>
            <w:vMerge/>
            <w:vAlign w:val="center"/>
          </w:tcPr>
          <w:p w14:paraId="352D7125" w14:textId="77777777" w:rsidR="00EF0E5C" w:rsidRDefault="00EF0E5C" w:rsidP="00D25980">
            <w:pPr>
              <w:pStyle w:val="TAC"/>
              <w:rPr>
                <w:lang w:eastAsia="zh-CN"/>
              </w:rPr>
            </w:pPr>
          </w:p>
        </w:tc>
      </w:tr>
      <w:tr w:rsidR="00EF0E5C" w:rsidRPr="00817163" w14:paraId="74C1C25F" w14:textId="77777777" w:rsidTr="00D25980">
        <w:trPr>
          <w:trHeight w:val="375"/>
          <w:jc w:val="center"/>
        </w:trPr>
        <w:tc>
          <w:tcPr>
            <w:tcW w:w="3139" w:type="dxa"/>
            <w:shd w:val="clear" w:color="auto" w:fill="auto"/>
            <w:vAlign w:val="center"/>
          </w:tcPr>
          <w:p w14:paraId="43B495CF" w14:textId="77777777" w:rsidR="00EF0E5C" w:rsidRPr="002C07A5" w:rsidRDefault="00EF0E5C" w:rsidP="00D25980">
            <w:pPr>
              <w:pStyle w:val="TAC"/>
              <w:rPr>
                <w:rFonts w:hint="eastAsia"/>
                <w:lang w:eastAsia="zh-CN"/>
              </w:rPr>
            </w:pPr>
            <w:r>
              <w:rPr>
                <w:lang w:eastAsia="zh-CN"/>
              </w:rPr>
              <w:t>Core bits (partial RF)</w:t>
            </w:r>
          </w:p>
        </w:tc>
        <w:tc>
          <w:tcPr>
            <w:tcW w:w="1548" w:type="dxa"/>
            <w:vAlign w:val="center"/>
          </w:tcPr>
          <w:p w14:paraId="01E3F9F9" w14:textId="77777777" w:rsidR="00EF0E5C" w:rsidRDefault="00EF0E5C" w:rsidP="00D25980">
            <w:pPr>
              <w:pStyle w:val="TAC"/>
              <w:rPr>
                <w:lang w:eastAsia="zh-CN"/>
              </w:rPr>
            </w:pPr>
            <w:r>
              <w:rPr>
                <w:lang w:eastAsia="zh-CN"/>
              </w:rPr>
              <w:t>0-60</w:t>
            </w:r>
          </w:p>
        </w:tc>
        <w:tc>
          <w:tcPr>
            <w:tcW w:w="1499" w:type="dxa"/>
            <w:vAlign w:val="center"/>
          </w:tcPr>
          <w:p w14:paraId="21F97BC8" w14:textId="77777777" w:rsidR="00EF0E5C" w:rsidRDefault="00EF0E5C" w:rsidP="00D25980">
            <w:pPr>
              <w:pStyle w:val="TAC"/>
              <w:rPr>
                <w:lang w:eastAsia="zh-CN"/>
              </w:rPr>
            </w:pPr>
            <w:r>
              <w:rPr>
                <w:lang w:eastAsia="zh-CN"/>
              </w:rPr>
              <w:t>0-60</w:t>
            </w:r>
          </w:p>
        </w:tc>
        <w:tc>
          <w:tcPr>
            <w:tcW w:w="1192" w:type="dxa"/>
            <w:vMerge w:val="restart"/>
            <w:vAlign w:val="center"/>
          </w:tcPr>
          <w:p w14:paraId="7B0E7595" w14:textId="77777777" w:rsidR="00EF0E5C" w:rsidRDefault="00EF0E5C" w:rsidP="00D25980">
            <w:pPr>
              <w:pStyle w:val="TAC"/>
              <w:rPr>
                <w:lang w:eastAsia="zh-CN"/>
              </w:rPr>
            </w:pPr>
            <w:r>
              <w:rPr>
                <w:lang w:eastAsia="zh-CN"/>
              </w:rPr>
              <w:t>0-65</w:t>
            </w:r>
          </w:p>
        </w:tc>
      </w:tr>
      <w:tr w:rsidR="00EF0E5C" w:rsidRPr="00817163" w14:paraId="65C2801F" w14:textId="77777777" w:rsidTr="00D25980">
        <w:trPr>
          <w:trHeight w:val="375"/>
          <w:jc w:val="center"/>
        </w:trPr>
        <w:tc>
          <w:tcPr>
            <w:tcW w:w="3139" w:type="dxa"/>
            <w:shd w:val="clear" w:color="auto" w:fill="auto"/>
            <w:vAlign w:val="center"/>
          </w:tcPr>
          <w:p w14:paraId="484AB06B" w14:textId="77777777" w:rsidR="00EF0E5C" w:rsidRDefault="00EF0E5C" w:rsidP="00D25980">
            <w:pPr>
              <w:pStyle w:val="TAC"/>
              <w:rPr>
                <w:lang w:eastAsia="zh-CN"/>
              </w:rPr>
            </w:pPr>
            <w:r>
              <w:rPr>
                <w:lang w:eastAsia="zh-CN"/>
              </w:rPr>
              <w:t>WB/SWB ext. layer bits (partial RF)</w:t>
            </w:r>
          </w:p>
        </w:tc>
        <w:tc>
          <w:tcPr>
            <w:tcW w:w="1548" w:type="dxa"/>
            <w:vAlign w:val="center"/>
          </w:tcPr>
          <w:p w14:paraId="745EE716" w14:textId="77777777" w:rsidR="00EF0E5C" w:rsidRDefault="00EF0E5C" w:rsidP="00D25980">
            <w:pPr>
              <w:pStyle w:val="TAC"/>
              <w:rPr>
                <w:lang w:eastAsia="zh-CN"/>
              </w:rPr>
            </w:pPr>
            <w:r>
              <w:rPr>
                <w:lang w:eastAsia="zh-CN"/>
              </w:rPr>
              <w:t>0-5</w:t>
            </w:r>
          </w:p>
        </w:tc>
        <w:tc>
          <w:tcPr>
            <w:tcW w:w="1499" w:type="dxa"/>
            <w:vAlign w:val="center"/>
          </w:tcPr>
          <w:p w14:paraId="77D43E9C" w14:textId="77777777" w:rsidR="00EF0E5C" w:rsidRDefault="00EF0E5C" w:rsidP="00D25980">
            <w:pPr>
              <w:pStyle w:val="TAC"/>
              <w:rPr>
                <w:lang w:eastAsia="zh-CN"/>
              </w:rPr>
            </w:pPr>
            <w:r>
              <w:rPr>
                <w:lang w:eastAsia="zh-CN"/>
              </w:rPr>
              <w:t>0-5</w:t>
            </w:r>
          </w:p>
        </w:tc>
        <w:tc>
          <w:tcPr>
            <w:tcW w:w="1192" w:type="dxa"/>
            <w:vMerge/>
            <w:vAlign w:val="center"/>
          </w:tcPr>
          <w:p w14:paraId="2472DE2F" w14:textId="77777777" w:rsidR="00EF0E5C" w:rsidRDefault="00EF0E5C" w:rsidP="00D25980">
            <w:pPr>
              <w:pStyle w:val="TAC"/>
              <w:rPr>
                <w:lang w:eastAsia="zh-CN"/>
              </w:rPr>
            </w:pPr>
          </w:p>
        </w:tc>
      </w:tr>
      <w:tr w:rsidR="00EF0E5C" w:rsidRPr="00817163" w14:paraId="6B71A50B" w14:textId="77777777" w:rsidTr="00D25980">
        <w:trPr>
          <w:trHeight w:val="375"/>
          <w:jc w:val="center"/>
        </w:trPr>
        <w:tc>
          <w:tcPr>
            <w:tcW w:w="3139" w:type="dxa"/>
            <w:shd w:val="clear" w:color="auto" w:fill="auto"/>
            <w:vAlign w:val="center"/>
          </w:tcPr>
          <w:p w14:paraId="71BA174D" w14:textId="77777777" w:rsidR="00EF0E5C" w:rsidRDefault="00EF0E5C" w:rsidP="00D25980">
            <w:pPr>
              <w:pStyle w:val="TAC"/>
              <w:rPr>
                <w:lang w:eastAsia="zh-CN"/>
              </w:rPr>
            </w:pPr>
            <w:r>
              <w:rPr>
                <w:lang w:eastAsia="zh-CN"/>
              </w:rPr>
              <w:t>RF offset</w:t>
            </w:r>
          </w:p>
        </w:tc>
        <w:tc>
          <w:tcPr>
            <w:tcW w:w="4241" w:type="dxa"/>
            <w:gridSpan w:val="3"/>
            <w:vAlign w:val="center"/>
          </w:tcPr>
          <w:p w14:paraId="0B1CD059" w14:textId="77777777" w:rsidR="00EF0E5C" w:rsidRDefault="00EF0E5C" w:rsidP="00D25980">
            <w:pPr>
              <w:pStyle w:val="TAC"/>
              <w:rPr>
                <w:lang w:eastAsia="zh-CN"/>
              </w:rPr>
            </w:pPr>
            <w:r>
              <w:rPr>
                <w:lang w:eastAsia="zh-CN"/>
              </w:rPr>
              <w:t>2</w:t>
            </w:r>
          </w:p>
        </w:tc>
      </w:tr>
      <w:tr w:rsidR="00EF0E5C" w:rsidRPr="00817163" w14:paraId="17E2F310" w14:textId="77777777" w:rsidTr="00D25980">
        <w:trPr>
          <w:trHeight w:val="375"/>
          <w:jc w:val="center"/>
        </w:trPr>
        <w:tc>
          <w:tcPr>
            <w:tcW w:w="3139" w:type="dxa"/>
            <w:shd w:val="clear" w:color="auto" w:fill="auto"/>
            <w:vAlign w:val="center"/>
          </w:tcPr>
          <w:p w14:paraId="01D5987A" w14:textId="77777777" w:rsidR="00EF0E5C" w:rsidRDefault="00EF0E5C" w:rsidP="00D25980">
            <w:pPr>
              <w:pStyle w:val="TAC"/>
              <w:rPr>
                <w:lang w:eastAsia="zh-CN"/>
              </w:rPr>
            </w:pPr>
            <w:r>
              <w:rPr>
                <w:lang w:eastAsia="zh-CN"/>
              </w:rPr>
              <w:t>RF frame type</w:t>
            </w:r>
          </w:p>
        </w:tc>
        <w:tc>
          <w:tcPr>
            <w:tcW w:w="4241" w:type="dxa"/>
            <w:gridSpan w:val="3"/>
            <w:vAlign w:val="center"/>
          </w:tcPr>
          <w:p w14:paraId="7A472EFF" w14:textId="77777777" w:rsidR="00EF0E5C" w:rsidRDefault="00EF0E5C" w:rsidP="00D25980">
            <w:pPr>
              <w:pStyle w:val="TAC"/>
              <w:rPr>
                <w:lang w:eastAsia="zh-CN"/>
              </w:rPr>
            </w:pPr>
            <w:r>
              <w:rPr>
                <w:lang w:eastAsia="zh-CN"/>
              </w:rPr>
              <w:t>3</w:t>
            </w:r>
          </w:p>
        </w:tc>
      </w:tr>
    </w:tbl>
    <w:p w14:paraId="7893721E" w14:textId="77777777" w:rsidR="00EF0E5C" w:rsidRPr="00081794" w:rsidRDefault="00EF0E5C" w:rsidP="00EF0E5C">
      <w:pPr>
        <w:rPr>
          <w:rFonts w:hint="eastAsia"/>
          <w:lang w:eastAsia="zh-CN"/>
        </w:rPr>
      </w:pPr>
    </w:p>
    <w:bookmarkEnd w:id="105"/>
    <w:p w14:paraId="4B8DE9C6" w14:textId="77777777" w:rsidR="00EF0E5C" w:rsidRPr="00E4262D" w:rsidRDefault="00EF0E5C" w:rsidP="00EF0E5C">
      <w:pPr>
        <w:pStyle w:val="Heading8"/>
        <w:rPr>
          <w:rFonts w:eastAsia="MS Mincho" w:hint="eastAsia"/>
          <w:lang w:eastAsia="ja-JP"/>
        </w:rPr>
      </w:pPr>
      <w:r>
        <w:br w:type="page"/>
      </w:r>
      <w:bookmarkStart w:id="106" w:name="_Toc395200187"/>
      <w:r w:rsidRPr="00E4262D">
        <w:rPr>
          <w:rFonts w:eastAsia="MS Mincho"/>
        </w:rPr>
        <w:lastRenderedPageBreak/>
        <w:t>Annex A (normative):</w:t>
      </w:r>
      <w:bookmarkEnd w:id="106"/>
      <w:r w:rsidRPr="00E4262D">
        <w:rPr>
          <w:rFonts w:eastAsia="MS Mincho" w:hint="eastAsia"/>
          <w:lang w:eastAsia="ja-JP"/>
        </w:rPr>
        <w:br/>
      </w:r>
      <w:r w:rsidRPr="00E4262D">
        <w:rPr>
          <w:rFonts w:eastAsia="MS Mincho"/>
        </w:rPr>
        <w:t>RTP Payload Format</w:t>
      </w:r>
      <w:r w:rsidRPr="00E4262D">
        <w:rPr>
          <w:rFonts w:eastAsia="MS Mincho" w:hint="eastAsia"/>
          <w:lang w:eastAsia="ja-JP"/>
        </w:rPr>
        <w:t xml:space="preserve"> and </w:t>
      </w:r>
      <w:r w:rsidRPr="00E4262D">
        <w:rPr>
          <w:rFonts w:eastAsia="MS Mincho"/>
          <w:lang w:val="en-US" w:eastAsia="ja-JP"/>
        </w:rPr>
        <w:t xml:space="preserve">SDP </w:t>
      </w:r>
      <w:r w:rsidRPr="00E4262D">
        <w:rPr>
          <w:rFonts w:eastAsia="MS Mincho" w:hint="eastAsia"/>
          <w:lang w:eastAsia="ja-JP"/>
        </w:rPr>
        <w:t>Parameters</w:t>
      </w:r>
    </w:p>
    <w:p w14:paraId="1E4E3AF5" w14:textId="77777777" w:rsidR="003F5485" w:rsidRPr="003F5485" w:rsidRDefault="003F5485" w:rsidP="003F5485">
      <w:pPr>
        <w:pStyle w:val="Heading1"/>
        <w:rPr>
          <w:lang w:eastAsia="ja-JP"/>
        </w:rPr>
      </w:pPr>
      <w:r w:rsidRPr="00C03B68">
        <w:rPr>
          <w:rFonts w:hint="eastAsia"/>
          <w:lang w:eastAsia="ja-JP"/>
        </w:rPr>
        <w:t>A.</w:t>
      </w:r>
      <w:r>
        <w:rPr>
          <w:lang w:eastAsia="ja-JP"/>
        </w:rPr>
        <w:t>0</w:t>
      </w:r>
      <w:r w:rsidRPr="00C03B68">
        <w:rPr>
          <w:rFonts w:hint="eastAsia"/>
          <w:lang w:eastAsia="ja-JP"/>
        </w:rPr>
        <w:tab/>
      </w:r>
      <w:r>
        <w:rPr>
          <w:lang w:eastAsia="ja-JP"/>
        </w:rPr>
        <w:t>General</w:t>
      </w:r>
    </w:p>
    <w:p w14:paraId="3A387D4E" w14:textId="77777777" w:rsidR="00E1355E" w:rsidRPr="00C17AAF" w:rsidRDefault="00E1355E" w:rsidP="00E1355E">
      <w:pPr>
        <w:rPr>
          <w:rFonts w:eastAsia="MS Mincho"/>
        </w:rPr>
      </w:pPr>
      <w:r w:rsidRPr="00C17AAF">
        <w:rPr>
          <w:rFonts w:eastAsia="MS Mincho"/>
        </w:rPr>
        <w:t xml:space="preserve">This </w:t>
      </w:r>
      <w:r w:rsidRPr="00C17AAF">
        <w:rPr>
          <w:rFonts w:eastAsia="MS Mincho" w:hint="eastAsia"/>
          <w:lang w:eastAsia="ja-JP"/>
        </w:rPr>
        <w:t>Annex</w:t>
      </w:r>
      <w:r w:rsidRPr="00C17AAF">
        <w:rPr>
          <w:rFonts w:eastAsia="MS Mincho"/>
        </w:rPr>
        <w:t xml:space="preserve"> describes a generic</w:t>
      </w:r>
      <w:r w:rsidRPr="00C17AAF">
        <w:rPr>
          <w:rFonts w:eastAsia="MS Mincho" w:hint="eastAsia"/>
          <w:lang w:eastAsia="ja-JP"/>
        </w:rPr>
        <w:t xml:space="preserve"> RTP</w:t>
      </w:r>
      <w:r w:rsidRPr="00C17AAF">
        <w:rPr>
          <w:rFonts w:eastAsia="MS Mincho"/>
        </w:rPr>
        <w:t xml:space="preserve"> </w:t>
      </w:r>
      <w:r w:rsidRPr="00C17AAF">
        <w:rPr>
          <w:rFonts w:eastAsia="MS Mincho" w:hint="eastAsia"/>
          <w:lang w:eastAsia="ja-JP"/>
        </w:rPr>
        <w:t>payload</w:t>
      </w:r>
      <w:r w:rsidRPr="00C17AAF">
        <w:rPr>
          <w:rFonts w:eastAsia="MS Mincho"/>
        </w:rPr>
        <w:t xml:space="preserve"> format</w:t>
      </w:r>
      <w:r w:rsidRPr="00C17AAF">
        <w:rPr>
          <w:rFonts w:eastAsia="MS Mincho" w:hint="eastAsia"/>
          <w:lang w:eastAsia="ja-JP"/>
        </w:rPr>
        <w:t xml:space="preserve"> and </w:t>
      </w:r>
      <w:r w:rsidRPr="00C17AAF">
        <w:rPr>
          <w:rFonts w:eastAsia="MS Mincho"/>
          <w:lang w:eastAsia="ja-JP"/>
        </w:rPr>
        <w:t xml:space="preserve">SDP </w:t>
      </w:r>
      <w:r w:rsidRPr="00C17AAF">
        <w:rPr>
          <w:rFonts w:eastAsia="MS Mincho" w:hint="eastAsia"/>
          <w:lang w:eastAsia="ja-JP"/>
        </w:rPr>
        <w:t>parameters</w:t>
      </w:r>
      <w:r w:rsidRPr="00C17AAF">
        <w:rPr>
          <w:rFonts w:eastAsia="MS Mincho"/>
        </w:rPr>
        <w:t xml:space="preserve"> for the</w:t>
      </w:r>
      <w:r w:rsidRPr="00C17AAF">
        <w:rPr>
          <w:rFonts w:eastAsia="MS Mincho" w:hint="eastAsia"/>
          <w:lang w:eastAsia="ja-JP"/>
        </w:rPr>
        <w:t xml:space="preserve"> EVS</w:t>
      </w:r>
      <w:r w:rsidRPr="00C17AAF">
        <w:rPr>
          <w:rFonts w:eastAsia="MS Mincho"/>
        </w:rPr>
        <w:t xml:space="preserve"> codec.</w:t>
      </w:r>
      <w:r w:rsidRPr="00C17AAF">
        <w:rPr>
          <w:rFonts w:ascii="Courier New" w:eastAsia="MS Mincho" w:hAnsi="Courier New" w:cs="Courier New"/>
          <w:kern w:val="2"/>
          <w:sz w:val="24"/>
          <w:szCs w:val="24"/>
          <w:lang w:val="en-US" w:eastAsia="ja-JP"/>
        </w:rPr>
        <w:t xml:space="preserve"> </w:t>
      </w:r>
      <w:r w:rsidRPr="00C17AAF">
        <w:rPr>
          <w:rFonts w:eastAsia="MS Mincho"/>
          <w:lang w:val="en-US"/>
        </w:rPr>
        <w:t xml:space="preserve">The </w:t>
      </w:r>
      <w:r>
        <w:rPr>
          <w:rFonts w:eastAsia="MS Mincho"/>
          <w:lang w:val="en-US"/>
        </w:rPr>
        <w:t xml:space="preserve">EVS RTP </w:t>
      </w:r>
      <w:r w:rsidRPr="00C17AAF">
        <w:rPr>
          <w:rFonts w:eastAsia="MS Mincho"/>
          <w:lang w:val="en-US"/>
        </w:rPr>
        <w:t>payload format consists</w:t>
      </w:r>
      <w:r w:rsidRPr="00C17AAF">
        <w:rPr>
          <w:rFonts w:eastAsia="MS Mincho" w:hint="eastAsia"/>
          <w:lang w:val="en-US"/>
        </w:rPr>
        <w:t xml:space="preserve"> </w:t>
      </w:r>
      <w:r w:rsidRPr="00C17AAF">
        <w:rPr>
          <w:rFonts w:eastAsia="MS Mincho"/>
          <w:lang w:val="en-US"/>
        </w:rPr>
        <w:t xml:space="preserve">of the RTP header, </w:t>
      </w:r>
      <w:r>
        <w:rPr>
          <w:rFonts w:eastAsia="MS Mincho"/>
          <w:lang w:val="en-US"/>
        </w:rPr>
        <w:t xml:space="preserve">the EVS </w:t>
      </w:r>
      <w:r w:rsidRPr="00C17AAF">
        <w:rPr>
          <w:rFonts w:eastAsia="MS Mincho"/>
          <w:lang w:val="en-US"/>
        </w:rPr>
        <w:t xml:space="preserve">payload header, and </w:t>
      </w:r>
      <w:r>
        <w:rPr>
          <w:rFonts w:eastAsia="MS Mincho"/>
          <w:lang w:val="en-US"/>
        </w:rPr>
        <w:t xml:space="preserve">the EVS </w:t>
      </w:r>
      <w:r w:rsidRPr="00C17AAF">
        <w:rPr>
          <w:rFonts w:eastAsia="MS Mincho"/>
          <w:lang w:val="en-US"/>
        </w:rPr>
        <w:t>payload data.</w:t>
      </w:r>
    </w:p>
    <w:p w14:paraId="242BEAEF" w14:textId="77777777" w:rsidR="003F5485" w:rsidRPr="00C82F72" w:rsidRDefault="00E1355E" w:rsidP="00E1355E">
      <w:pPr>
        <w:rPr>
          <w:rFonts w:hint="eastAsia"/>
          <w:lang w:eastAsia="ja-JP"/>
        </w:rPr>
      </w:pPr>
      <w:r w:rsidRPr="00C17AAF">
        <w:rPr>
          <w:lang w:eastAsia="ja-JP"/>
        </w:rPr>
        <w:t xml:space="preserve">The byte order used in this </w:t>
      </w:r>
      <w:r w:rsidRPr="00C17AAF">
        <w:rPr>
          <w:rFonts w:hint="eastAsia"/>
          <w:lang w:eastAsia="ko-KR"/>
        </w:rPr>
        <w:t>specification</w:t>
      </w:r>
      <w:r w:rsidRPr="00C17AAF">
        <w:rPr>
          <w:lang w:eastAsia="ja-JP"/>
        </w:rPr>
        <w:t xml:space="preserve"> is the network byte order, i.e., the most significant byte </w:t>
      </w:r>
      <w:r w:rsidRPr="00C17AAF">
        <w:rPr>
          <w:rFonts w:hint="eastAsia"/>
          <w:lang w:eastAsia="ko-KR"/>
        </w:rPr>
        <w:t xml:space="preserve">is transmitted </w:t>
      </w:r>
      <w:r w:rsidRPr="00C17AAF">
        <w:rPr>
          <w:lang w:eastAsia="ja-JP"/>
        </w:rPr>
        <w:t>first. The bit</w:t>
      </w:r>
      <w:r w:rsidRPr="00C17AAF">
        <w:rPr>
          <w:rFonts w:hint="eastAsia"/>
          <w:lang w:eastAsia="ko-KR"/>
        </w:rPr>
        <w:t xml:space="preserve"> </w:t>
      </w:r>
      <w:r w:rsidRPr="00C17AAF">
        <w:rPr>
          <w:lang w:eastAsia="ja-JP"/>
        </w:rPr>
        <w:t xml:space="preserve">order is most significant bit first. This </w:t>
      </w:r>
      <w:r w:rsidRPr="00C17AAF">
        <w:rPr>
          <w:rFonts w:hint="eastAsia"/>
          <w:lang w:eastAsia="ko-KR"/>
        </w:rPr>
        <w:t xml:space="preserve">practice </w:t>
      </w:r>
      <w:r w:rsidRPr="00C17AAF">
        <w:rPr>
          <w:lang w:eastAsia="ja-JP"/>
        </w:rPr>
        <w:t xml:space="preserve">is presented in all figures as having the most significant bit </w:t>
      </w:r>
      <w:r w:rsidRPr="00C17AAF">
        <w:rPr>
          <w:rFonts w:hint="eastAsia"/>
          <w:lang w:eastAsia="ko-KR"/>
        </w:rPr>
        <w:t xml:space="preserve">located </w:t>
      </w:r>
      <w:r w:rsidRPr="00C17AAF">
        <w:rPr>
          <w:lang w:eastAsia="ja-JP"/>
        </w:rPr>
        <w:t>left</w:t>
      </w:r>
      <w:r w:rsidRPr="00C17AAF">
        <w:rPr>
          <w:rFonts w:hint="eastAsia"/>
          <w:lang w:eastAsia="ja-JP"/>
        </w:rPr>
        <w:t>-</w:t>
      </w:r>
      <w:r w:rsidRPr="00C17AAF">
        <w:rPr>
          <w:lang w:eastAsia="ja-JP"/>
        </w:rPr>
        <w:t xml:space="preserve">most on </w:t>
      </w:r>
      <w:r w:rsidRPr="00C17AAF">
        <w:rPr>
          <w:rFonts w:hint="eastAsia"/>
          <w:lang w:eastAsia="ko-KR"/>
        </w:rPr>
        <w:t>e</w:t>
      </w:r>
      <w:r w:rsidRPr="00C17AAF">
        <w:rPr>
          <w:lang w:eastAsia="ja-JP"/>
        </w:rPr>
        <w:t>a</w:t>
      </w:r>
      <w:r w:rsidRPr="00C17AAF">
        <w:rPr>
          <w:rFonts w:hint="eastAsia"/>
          <w:lang w:eastAsia="ko-KR"/>
        </w:rPr>
        <w:t>ch</w:t>
      </w:r>
      <w:r w:rsidRPr="00C17AAF">
        <w:rPr>
          <w:lang w:eastAsia="ja-JP"/>
        </w:rPr>
        <w:t xml:space="preserve"> line and </w:t>
      </w:r>
      <w:r w:rsidRPr="00C17AAF">
        <w:rPr>
          <w:rFonts w:hint="eastAsia"/>
          <w:lang w:eastAsia="ko-KR"/>
        </w:rPr>
        <w:t xml:space="preserve">indicated </w:t>
      </w:r>
      <w:r w:rsidRPr="00C17AAF">
        <w:rPr>
          <w:lang w:eastAsia="ja-JP"/>
        </w:rPr>
        <w:t>with the lowest number</w:t>
      </w:r>
      <w:r w:rsidR="003F5485" w:rsidRPr="00C82F72">
        <w:rPr>
          <w:lang w:eastAsia="ja-JP"/>
        </w:rPr>
        <w:t>.</w:t>
      </w:r>
    </w:p>
    <w:p w14:paraId="43E0A53F" w14:textId="77777777" w:rsidR="001940F9" w:rsidRPr="00C03B68" w:rsidRDefault="001940F9" w:rsidP="001940F9">
      <w:pPr>
        <w:pStyle w:val="Heading1"/>
        <w:rPr>
          <w:rFonts w:hint="eastAsia"/>
          <w:lang w:eastAsia="ja-JP"/>
        </w:rPr>
      </w:pPr>
      <w:r w:rsidRPr="00C03B68">
        <w:rPr>
          <w:rFonts w:hint="eastAsia"/>
          <w:lang w:eastAsia="ja-JP"/>
        </w:rPr>
        <w:t>A.1</w:t>
      </w:r>
      <w:r w:rsidRPr="00C03B68">
        <w:rPr>
          <w:rFonts w:hint="eastAsia"/>
          <w:lang w:eastAsia="ja-JP"/>
        </w:rPr>
        <w:tab/>
        <w:t>RTP Header Usage</w:t>
      </w:r>
    </w:p>
    <w:p w14:paraId="1C30343C" w14:textId="77777777" w:rsidR="00E1355E" w:rsidRPr="00C17AAF" w:rsidRDefault="00E1355E" w:rsidP="00E1355E">
      <w:r w:rsidRPr="00C17AAF">
        <w:t>The format of the RTP header is specified in</w:t>
      </w:r>
      <w:r w:rsidRPr="00C17AAF">
        <w:rPr>
          <w:rFonts w:hint="eastAsia"/>
          <w:lang w:eastAsia="ja-JP"/>
        </w:rPr>
        <w:t xml:space="preserve"> RFC 3550</w:t>
      </w:r>
      <w:r w:rsidRPr="00C17AAF">
        <w:t xml:space="preserve"> [</w:t>
      </w:r>
      <w:r w:rsidRPr="00C17AAF">
        <w:rPr>
          <w:rFonts w:hint="eastAsia"/>
        </w:rPr>
        <w:t>30</w:t>
      </w:r>
      <w:r w:rsidRPr="00C17AAF">
        <w:t xml:space="preserve">]. This </w:t>
      </w:r>
      <w:r>
        <w:t xml:space="preserve">EVS RTP </w:t>
      </w:r>
      <w:r w:rsidRPr="00C17AAF">
        <w:t xml:space="preserve">payload format uses the fields of the </w:t>
      </w:r>
      <w:r>
        <w:t xml:space="preserve">RTP </w:t>
      </w:r>
      <w:r w:rsidRPr="00C17AAF">
        <w:t>header in a manner consistent with</w:t>
      </w:r>
      <w:r w:rsidRPr="00C17AAF">
        <w:rPr>
          <w:rFonts w:hint="eastAsia"/>
          <w:lang w:eastAsia="ja-JP"/>
        </w:rPr>
        <w:t xml:space="preserve"> </w:t>
      </w:r>
      <w:r w:rsidRPr="00C17AAF">
        <w:rPr>
          <w:rFonts w:hint="eastAsia"/>
          <w:lang w:eastAsia="ko-KR"/>
        </w:rPr>
        <w:t xml:space="preserve">the usages in </w:t>
      </w:r>
      <w:r w:rsidRPr="00C17AAF">
        <w:rPr>
          <w:rFonts w:hint="eastAsia"/>
          <w:lang w:eastAsia="ja-JP"/>
        </w:rPr>
        <w:t>RFC 3550</w:t>
      </w:r>
      <w:r w:rsidRPr="00C17AAF">
        <w:t xml:space="preserve"> [30].</w:t>
      </w:r>
    </w:p>
    <w:p w14:paraId="0050AD2E" w14:textId="77777777" w:rsidR="00E1355E" w:rsidRPr="00C17AAF" w:rsidRDefault="00E1355E" w:rsidP="00E1355E">
      <w:r w:rsidRPr="00C17AAF">
        <w:t>The</w:t>
      </w:r>
      <w:r w:rsidRPr="00C17AAF">
        <w:rPr>
          <w:rFonts w:hint="eastAsia"/>
        </w:rPr>
        <w:t xml:space="preserve"> </w:t>
      </w:r>
      <w:r w:rsidRPr="00C17AAF">
        <w:t>timestamp clock frequency</w:t>
      </w:r>
      <w:r w:rsidRPr="00C17AAF">
        <w:rPr>
          <w:rFonts w:hint="eastAsia"/>
        </w:rPr>
        <w:t xml:space="preserve"> for </w:t>
      </w:r>
      <w:r>
        <w:t xml:space="preserve">the </w:t>
      </w:r>
      <w:r w:rsidRPr="00C17AAF">
        <w:rPr>
          <w:rFonts w:hint="eastAsia"/>
        </w:rPr>
        <w:t>EVS codec</w:t>
      </w:r>
      <w:r w:rsidRPr="00C17AAF">
        <w:t xml:space="preserve"> is </w:t>
      </w:r>
      <w:r w:rsidRPr="00C17AAF">
        <w:rPr>
          <w:rFonts w:hint="eastAsia"/>
        </w:rPr>
        <w:t>16 kHz</w:t>
      </w:r>
      <w:r>
        <w:t>,</w:t>
      </w:r>
      <w:r w:rsidRPr="00C17AAF">
        <w:rPr>
          <w:rFonts w:hint="eastAsia"/>
        </w:rPr>
        <w:t xml:space="preserve"> regardless of </w:t>
      </w:r>
      <w:r>
        <w:t xml:space="preserve">the </w:t>
      </w:r>
      <w:r w:rsidRPr="00C17AAF">
        <w:rPr>
          <w:rFonts w:hint="eastAsia"/>
        </w:rPr>
        <w:t>audio bandwidth.</w:t>
      </w:r>
      <w:r w:rsidRPr="00C17AAF">
        <w:rPr>
          <w:rFonts w:hint="eastAsia"/>
          <w:lang w:eastAsia="ja-JP"/>
        </w:rPr>
        <w:t xml:space="preserve"> </w:t>
      </w:r>
      <w:r w:rsidRPr="00C17AAF">
        <w:t xml:space="preserve">The duration of one speech frame-block is 20 ms for both </w:t>
      </w:r>
      <w:r w:rsidRPr="00C17AAF">
        <w:rPr>
          <w:rFonts w:hint="eastAsia"/>
        </w:rPr>
        <w:t>EVS Primary</w:t>
      </w:r>
      <w:r w:rsidRPr="00C17AAF">
        <w:t xml:space="preserve"> and</w:t>
      </w:r>
      <w:r w:rsidRPr="00C17AAF">
        <w:rPr>
          <w:rFonts w:hint="eastAsia"/>
        </w:rPr>
        <w:t xml:space="preserve"> </w:t>
      </w:r>
      <w:r w:rsidRPr="00C17AAF">
        <w:rPr>
          <w:rFonts w:hint="eastAsia"/>
          <w:lang w:eastAsia="ja-JP"/>
        </w:rPr>
        <w:t xml:space="preserve">EVS </w:t>
      </w:r>
      <w:r w:rsidRPr="00C17AAF">
        <w:t>AMR-WB</w:t>
      </w:r>
      <w:r w:rsidRPr="00C17AAF">
        <w:rPr>
          <w:rFonts w:hint="eastAsia"/>
        </w:rPr>
        <w:t xml:space="preserve"> IO</w:t>
      </w:r>
      <w:r w:rsidRPr="00C17AAF">
        <w:rPr>
          <w:rFonts w:hint="eastAsia"/>
          <w:lang w:eastAsia="ko-KR"/>
        </w:rPr>
        <w:t xml:space="preserve"> modes</w:t>
      </w:r>
      <w:r w:rsidRPr="00C17AAF">
        <w:t>. Thus, the timestamp is increased by 320 for each consecutive frame-block.</w:t>
      </w:r>
    </w:p>
    <w:p w14:paraId="321066D9" w14:textId="77777777" w:rsidR="001940F9" w:rsidRPr="00C03B68" w:rsidRDefault="00E1355E" w:rsidP="00E1355E">
      <w:pPr>
        <w:rPr>
          <w:rFonts w:hint="eastAsia"/>
          <w:lang w:eastAsia="ja-JP"/>
        </w:rPr>
      </w:pPr>
      <w:r w:rsidRPr="00C17AAF">
        <w:t xml:space="preserve">The RTP header marker bit (M) </w:t>
      </w:r>
      <w:r w:rsidRPr="00C17AAF">
        <w:rPr>
          <w:rFonts w:hint="eastAsia"/>
        </w:rPr>
        <w:t>shall</w:t>
      </w:r>
      <w:r w:rsidRPr="00C17AAF">
        <w:t xml:space="preserve"> be set to 1</w:t>
      </w:r>
      <w:r>
        <w:t>,</w:t>
      </w:r>
      <w:r w:rsidRPr="00C17AAF">
        <w:t xml:space="preserve"> if the first frame-block carried in the </w:t>
      </w:r>
      <w:r>
        <w:t xml:space="preserve">RTP </w:t>
      </w:r>
      <w:r w:rsidRPr="00C17AAF">
        <w:t>packet contains a speech frame</w:t>
      </w:r>
      <w:r>
        <w:t>,</w:t>
      </w:r>
      <w:r w:rsidRPr="00C17AAF">
        <w:t xml:space="preserve"> which is the first in a talkspurt</w:t>
      </w:r>
      <w:r w:rsidRPr="00C17AAF">
        <w:rPr>
          <w:rFonts w:hint="eastAsia"/>
        </w:rPr>
        <w:t>.</w:t>
      </w:r>
      <w:r w:rsidRPr="00C17AAF">
        <w:t xml:space="preserve"> For all other </w:t>
      </w:r>
      <w:r>
        <w:t xml:space="preserve">RTP </w:t>
      </w:r>
      <w:r w:rsidRPr="00C17AAF">
        <w:t xml:space="preserve">packets the marker bit </w:t>
      </w:r>
      <w:r w:rsidRPr="00C17AAF">
        <w:rPr>
          <w:rFonts w:hint="eastAsia"/>
        </w:rPr>
        <w:t>shall</w:t>
      </w:r>
      <w:r w:rsidRPr="00C17AAF">
        <w:t xml:space="preserve"> be set to zero (M=0)</w:t>
      </w:r>
      <w:r w:rsidR="001940F9" w:rsidRPr="00C03B68">
        <w:t>.</w:t>
      </w:r>
    </w:p>
    <w:p w14:paraId="3A4661F5" w14:textId="77777777" w:rsidR="001940F9" w:rsidRPr="00C03B68" w:rsidRDefault="001940F9" w:rsidP="001940F9">
      <w:pPr>
        <w:pStyle w:val="Heading1"/>
        <w:rPr>
          <w:rFonts w:hint="eastAsia"/>
          <w:lang w:eastAsia="ja-JP"/>
        </w:rPr>
      </w:pPr>
      <w:bookmarkStart w:id="107" w:name="_Toc395200188"/>
      <w:r w:rsidRPr="00C03B68">
        <w:rPr>
          <w:rFonts w:hint="eastAsia"/>
          <w:lang w:eastAsia="ja-JP"/>
        </w:rPr>
        <w:t>A.2</w:t>
      </w:r>
      <w:r w:rsidRPr="00C03B68">
        <w:rPr>
          <w:rFonts w:hint="eastAsia"/>
          <w:lang w:eastAsia="ja-JP"/>
        </w:rPr>
        <w:tab/>
      </w:r>
      <w:r w:rsidR="00E1355E">
        <w:rPr>
          <w:lang w:eastAsia="ja-JP"/>
        </w:rPr>
        <w:t xml:space="preserve">EVS </w:t>
      </w:r>
      <w:r w:rsidRPr="00C03B68">
        <w:t>RTP Payload Format</w:t>
      </w:r>
      <w:bookmarkEnd w:id="107"/>
    </w:p>
    <w:p w14:paraId="3928D509" w14:textId="77777777" w:rsidR="00E1355E" w:rsidRPr="00C17AAF" w:rsidRDefault="00E1355E" w:rsidP="00E1355E">
      <w:pPr>
        <w:rPr>
          <w:lang w:eastAsia="ja-JP"/>
        </w:rPr>
      </w:pPr>
      <w:r w:rsidRPr="00C17AAF">
        <w:rPr>
          <w:lang w:eastAsia="ja-JP"/>
        </w:rPr>
        <w:t>The EVS RTP Payload Format includes a Compact</w:t>
      </w:r>
      <w:r w:rsidRPr="00C17AAF">
        <w:rPr>
          <w:rFonts w:hint="eastAsia"/>
          <w:lang w:eastAsia="ja-JP"/>
        </w:rPr>
        <w:t xml:space="preserve"> format</w:t>
      </w:r>
      <w:r w:rsidRPr="00C17AAF">
        <w:rPr>
          <w:lang w:eastAsia="ja-JP"/>
        </w:rPr>
        <w:t xml:space="preserve"> and a </w:t>
      </w:r>
      <w:r w:rsidRPr="00C17AAF">
        <w:rPr>
          <w:rFonts w:hint="eastAsia"/>
          <w:lang w:eastAsia="ja-JP"/>
        </w:rPr>
        <w:t>Header-Full format</w:t>
      </w:r>
      <w:r>
        <w:rPr>
          <w:lang w:eastAsia="ja-JP"/>
        </w:rPr>
        <w:t>,</w:t>
      </w:r>
      <w:r w:rsidRPr="00C17AAF">
        <w:rPr>
          <w:rFonts w:hint="eastAsia"/>
          <w:lang w:eastAsia="ja-JP"/>
        </w:rPr>
        <w:t xml:space="preserve"> </w:t>
      </w:r>
      <w:r w:rsidRPr="00C17AAF">
        <w:rPr>
          <w:lang w:eastAsia="ja-JP"/>
        </w:rPr>
        <w:t>which are used depending on the required functionalities within a session and whether only</w:t>
      </w:r>
      <w:r w:rsidRPr="00C17AAF">
        <w:rPr>
          <w:rFonts w:hint="eastAsia"/>
          <w:lang w:eastAsia="ja-JP"/>
        </w:rPr>
        <w:t xml:space="preserve"> a</w:t>
      </w:r>
      <w:r w:rsidRPr="00C17AAF">
        <w:rPr>
          <w:lang w:eastAsia="ja-JP"/>
        </w:rPr>
        <w:t xml:space="preserve"> single frame </w:t>
      </w:r>
      <w:r w:rsidRPr="00C17AAF">
        <w:rPr>
          <w:rFonts w:hint="eastAsia"/>
          <w:lang w:eastAsia="ja-JP"/>
        </w:rPr>
        <w:t>is</w:t>
      </w:r>
      <w:r w:rsidRPr="00C17AAF">
        <w:rPr>
          <w:lang w:eastAsia="ja-JP"/>
        </w:rPr>
        <w:t xml:space="preserve"> transmitted. </w:t>
      </w:r>
      <w:r w:rsidRPr="00C17AAF">
        <w:rPr>
          <w:rFonts w:hint="eastAsia"/>
          <w:lang w:eastAsia="ja-JP"/>
        </w:rPr>
        <w:t>These two formats can be switched during a session</w:t>
      </w:r>
      <w:r>
        <w:rPr>
          <w:lang w:eastAsia="ja-JP"/>
        </w:rPr>
        <w:t xml:space="preserve"> by the media sender</w:t>
      </w:r>
      <w:r w:rsidRPr="00C17AAF">
        <w:rPr>
          <w:rFonts w:hint="eastAsia"/>
          <w:lang w:eastAsia="ja-JP"/>
        </w:rPr>
        <w:t xml:space="preserve">, </w:t>
      </w:r>
      <w:r>
        <w:rPr>
          <w:lang w:eastAsia="ja-JP"/>
        </w:rPr>
        <w:t xml:space="preserve">if </w:t>
      </w:r>
      <w:r w:rsidRPr="00C17AAF">
        <w:rPr>
          <w:lang w:eastAsia="ja-JP"/>
        </w:rPr>
        <w:t xml:space="preserve">the </w:t>
      </w:r>
      <w:r>
        <w:rPr>
          <w:lang w:eastAsia="ja-JP"/>
        </w:rPr>
        <w:t xml:space="preserve">EVS </w:t>
      </w:r>
      <w:r w:rsidRPr="00C17AAF">
        <w:rPr>
          <w:lang w:eastAsia="ja-JP"/>
        </w:rPr>
        <w:t xml:space="preserve">RTP Payload Format </w:t>
      </w:r>
      <w:r>
        <w:rPr>
          <w:lang w:eastAsia="ja-JP"/>
        </w:rPr>
        <w:t>is not</w:t>
      </w:r>
      <w:r w:rsidRPr="00C17AAF">
        <w:rPr>
          <w:rFonts w:hint="eastAsia"/>
          <w:lang w:eastAsia="ja-JP"/>
        </w:rPr>
        <w:t xml:space="preserve"> </w:t>
      </w:r>
      <w:r w:rsidRPr="00C17AAF">
        <w:rPr>
          <w:lang w:eastAsia="ja-JP"/>
        </w:rPr>
        <w:t>restrict</w:t>
      </w:r>
      <w:r w:rsidRPr="00C17AAF">
        <w:rPr>
          <w:rFonts w:hint="eastAsia"/>
          <w:lang w:eastAsia="ja-JP"/>
        </w:rPr>
        <w:t xml:space="preserve">ed to use only </w:t>
      </w:r>
      <w:r>
        <w:rPr>
          <w:lang w:eastAsia="ja-JP"/>
        </w:rPr>
        <w:t xml:space="preserve">the </w:t>
      </w:r>
      <w:r w:rsidRPr="00C17AAF">
        <w:rPr>
          <w:rFonts w:hint="eastAsia"/>
          <w:lang w:eastAsia="ja-JP"/>
        </w:rPr>
        <w:t>Header-Full format</w:t>
      </w:r>
      <w:r>
        <w:rPr>
          <w:lang w:eastAsia="ja-JP"/>
        </w:rPr>
        <w:t>,</w:t>
      </w:r>
      <w:r w:rsidRPr="00C17AAF">
        <w:rPr>
          <w:rFonts w:hint="eastAsia"/>
          <w:lang w:eastAsia="ja-JP"/>
        </w:rPr>
        <w:t xml:space="preserve"> as described in Annex A.3 and TS 26.114 [13].</w:t>
      </w:r>
    </w:p>
    <w:p w14:paraId="6E819CB9" w14:textId="77777777" w:rsidR="00E1355E" w:rsidRDefault="00E1355E" w:rsidP="00E1355E">
      <w:pPr>
        <w:rPr>
          <w:lang w:eastAsia="ja-JP"/>
        </w:rPr>
      </w:pPr>
      <w:r w:rsidRPr="00C17AAF">
        <w:rPr>
          <w:rFonts w:hint="eastAsia"/>
          <w:lang w:eastAsia="ja-JP"/>
        </w:rPr>
        <w:t>In addition to the EVS RTP Payload Format, RFC</w:t>
      </w:r>
      <w:r w:rsidRPr="00C17AAF">
        <w:rPr>
          <w:rFonts w:ascii="MS Mincho" w:hAnsi="MS Mincho" w:hint="eastAsia"/>
          <w:lang w:eastAsia="ja-JP"/>
        </w:rPr>
        <w:t xml:space="preserve"> </w:t>
      </w:r>
      <w:r w:rsidRPr="00C17AAF">
        <w:rPr>
          <w:rFonts w:hint="eastAsia"/>
          <w:lang w:eastAsia="ja-JP"/>
        </w:rPr>
        <w:t xml:space="preserve">4867 [15] format </w:t>
      </w:r>
      <w:r w:rsidRPr="00C17AAF">
        <w:rPr>
          <w:lang w:eastAsia="ja-JP"/>
        </w:rPr>
        <w:t>shall</w:t>
      </w:r>
      <w:r w:rsidRPr="00C17AAF">
        <w:rPr>
          <w:rFonts w:hint="eastAsia"/>
          <w:lang w:eastAsia="ja-JP"/>
        </w:rPr>
        <w:t xml:space="preserve"> also </w:t>
      </w:r>
      <w:r w:rsidRPr="00C17AAF">
        <w:rPr>
          <w:lang w:eastAsia="ja-JP"/>
        </w:rPr>
        <w:t xml:space="preserve">be </w:t>
      </w:r>
      <w:r w:rsidRPr="00C17AAF">
        <w:rPr>
          <w:rFonts w:hint="eastAsia"/>
          <w:lang w:eastAsia="ja-JP"/>
        </w:rPr>
        <w:t>supported for the EVS AMR-WB IO modes to provide the backward interoperability with legacy AMR-WB terminal</w:t>
      </w:r>
      <w:r w:rsidRPr="00C17AAF">
        <w:rPr>
          <w:lang w:eastAsia="ja-JP"/>
        </w:rPr>
        <w:t>s</w:t>
      </w:r>
      <w:r w:rsidRPr="00C17AAF">
        <w:rPr>
          <w:rFonts w:hint="eastAsia"/>
          <w:lang w:eastAsia="ja-JP"/>
        </w:rPr>
        <w:t>.</w:t>
      </w:r>
    </w:p>
    <w:p w14:paraId="7D6658F8" w14:textId="77777777" w:rsidR="00E1355E" w:rsidRDefault="00E1355E" w:rsidP="00E1355E">
      <w:pPr>
        <w:rPr>
          <w:shd w:val="clear" w:color="auto" w:fill="FFFFFF"/>
          <w:lang w:val="en-US" w:eastAsia="ko-KR"/>
        </w:rPr>
      </w:pPr>
      <w:r>
        <w:rPr>
          <w:shd w:val="clear" w:color="auto" w:fill="FFFFFF"/>
          <w:lang w:val="en-US" w:eastAsia="ko-KR"/>
        </w:rPr>
        <w:t xml:space="preserve">The media sender is the entity encoding the audio signal frames and sending the RTP packets including the encoded frames. The media receiver is the entity receiving the RTP packets and decoding the audio signal frames from the encoded frames. </w:t>
      </w:r>
    </w:p>
    <w:p w14:paraId="5A70145C" w14:textId="77777777" w:rsidR="001940F9" w:rsidRPr="00C03B68" w:rsidRDefault="00E1355E" w:rsidP="00E1355E">
      <w:pPr>
        <w:rPr>
          <w:rFonts w:hint="eastAsia"/>
          <w:lang w:eastAsia="ja-JP"/>
        </w:rPr>
      </w:pPr>
      <w:r>
        <w:rPr>
          <w:shd w:val="clear" w:color="auto" w:fill="FFFFFF"/>
          <w:lang w:val="en-US" w:eastAsia="ko-KR"/>
        </w:rPr>
        <w:t>The media receiver may send Codec Mode Requests (CMRs) in the Compact format (in the 3-bit CMR) or in the Header-Full format (in the CMR byte) to the media sender for adapting the bit rate, the audio bandwidth or the operational mode (EVS primary or EVS AMR-WB IO)</w:t>
      </w:r>
      <w:r w:rsidR="001940F9" w:rsidRPr="00C03B68">
        <w:rPr>
          <w:rFonts w:hint="eastAsia"/>
          <w:lang w:eastAsia="ja-JP"/>
        </w:rPr>
        <w:t>.</w:t>
      </w:r>
    </w:p>
    <w:p w14:paraId="18C9E76A" w14:textId="77777777" w:rsidR="001940F9" w:rsidRPr="00C03B68" w:rsidRDefault="001940F9" w:rsidP="001940F9">
      <w:pPr>
        <w:pStyle w:val="Heading2"/>
        <w:rPr>
          <w:rFonts w:hint="eastAsia"/>
          <w:lang w:eastAsia="ja-JP"/>
        </w:rPr>
      </w:pPr>
      <w:bookmarkStart w:id="108" w:name="_Toc395200189"/>
      <w:r w:rsidRPr="00C03B68">
        <w:rPr>
          <w:rFonts w:hint="eastAsia"/>
          <w:lang w:eastAsia="ja-JP"/>
        </w:rPr>
        <w:t>A.2.1</w:t>
      </w:r>
      <w:r w:rsidRPr="00C03B68">
        <w:rPr>
          <w:rFonts w:hint="eastAsia"/>
          <w:lang w:eastAsia="ja-JP"/>
        </w:rPr>
        <w:tab/>
        <w:t>EVS codec Compact Format</w:t>
      </w:r>
      <w:bookmarkEnd w:id="108"/>
    </w:p>
    <w:p w14:paraId="14BF86C2" w14:textId="77777777" w:rsidR="003F5485" w:rsidRPr="00C82F72" w:rsidRDefault="003F5485" w:rsidP="003F5485">
      <w:pPr>
        <w:rPr>
          <w:rFonts w:hint="eastAsia"/>
          <w:lang w:eastAsia="ja-JP"/>
        </w:rPr>
      </w:pPr>
      <w:r w:rsidRPr="00C82F72">
        <w:rPr>
          <w:lang w:eastAsia="ja-JP"/>
        </w:rPr>
        <w:t>In the Compact format</w:t>
      </w:r>
      <w:r w:rsidRPr="00C82F72">
        <w:rPr>
          <w:rFonts w:hint="eastAsia"/>
          <w:lang w:eastAsia="ja-JP"/>
        </w:rPr>
        <w:t>,</w:t>
      </w:r>
      <w:r w:rsidRPr="00C82F72">
        <w:rPr>
          <w:lang w:eastAsia="ja-JP"/>
        </w:rPr>
        <w:t xml:space="preserve"> </w:t>
      </w:r>
      <w:r w:rsidRPr="00C82F72">
        <w:rPr>
          <w:rFonts w:hint="eastAsia"/>
          <w:lang w:eastAsia="ja-JP"/>
        </w:rPr>
        <w:t>the</w:t>
      </w:r>
      <w:r w:rsidRPr="00C82F72">
        <w:rPr>
          <w:lang w:eastAsia="ja-JP"/>
        </w:rPr>
        <w:t xml:space="preserve"> RTP</w:t>
      </w:r>
      <w:r w:rsidRPr="00C82F72">
        <w:rPr>
          <w:rFonts w:hint="eastAsia"/>
          <w:lang w:eastAsia="ja-JP"/>
        </w:rPr>
        <w:t xml:space="preserve"> </w:t>
      </w:r>
      <w:r w:rsidRPr="00C82F72">
        <w:rPr>
          <w:lang w:eastAsia="ja-JP"/>
        </w:rPr>
        <w:t>payload consists of exactly one coded frame for</w:t>
      </w:r>
      <w:r w:rsidRPr="00C82F72">
        <w:rPr>
          <w:rFonts w:hint="eastAsia"/>
          <w:lang w:eastAsia="ja-JP"/>
        </w:rPr>
        <w:t xml:space="preserve"> the EVS</w:t>
      </w:r>
      <w:r w:rsidRPr="00C82F72">
        <w:rPr>
          <w:lang w:eastAsia="ja-JP"/>
        </w:rPr>
        <w:t xml:space="preserve"> </w:t>
      </w:r>
      <w:r w:rsidRPr="00C82F72">
        <w:rPr>
          <w:rFonts w:hint="eastAsia"/>
          <w:lang w:eastAsia="ja-JP"/>
        </w:rPr>
        <w:t>P</w:t>
      </w:r>
      <w:r w:rsidRPr="00C82F72">
        <w:rPr>
          <w:lang w:eastAsia="ja-JP"/>
        </w:rPr>
        <w:t>rimary mode</w:t>
      </w:r>
      <w:r w:rsidRPr="00EC7355">
        <w:rPr>
          <w:rFonts w:hint="eastAsia"/>
          <w:lang w:eastAsia="ko-KR"/>
        </w:rPr>
        <w:t>,</w:t>
      </w:r>
      <w:r w:rsidRPr="00C82F72">
        <w:rPr>
          <w:lang w:eastAsia="ja-JP"/>
        </w:rPr>
        <w:t xml:space="preserve"> and one coded frame and</w:t>
      </w:r>
      <w:r w:rsidRPr="00C82F72">
        <w:rPr>
          <w:rFonts w:hint="eastAsia"/>
          <w:lang w:eastAsia="ja-JP"/>
        </w:rPr>
        <w:t xml:space="preserve"> one 3-bit</w:t>
      </w:r>
      <w:r w:rsidRPr="00C82F72">
        <w:rPr>
          <w:lang w:eastAsia="ja-JP"/>
        </w:rPr>
        <w:t xml:space="preserve"> CMR</w:t>
      </w:r>
      <w:r w:rsidRPr="00C82F72">
        <w:rPr>
          <w:rFonts w:hint="eastAsia"/>
          <w:lang w:eastAsia="ja-JP"/>
        </w:rPr>
        <w:t xml:space="preserve"> field</w:t>
      </w:r>
      <w:r w:rsidRPr="00C82F72">
        <w:rPr>
          <w:lang w:eastAsia="ja-JP"/>
        </w:rPr>
        <w:t xml:space="preserve"> for</w:t>
      </w:r>
      <w:r w:rsidRPr="00C82F72">
        <w:rPr>
          <w:rFonts w:hint="eastAsia"/>
          <w:lang w:eastAsia="ja-JP"/>
        </w:rPr>
        <w:t xml:space="preserve"> the</w:t>
      </w:r>
      <w:r w:rsidRPr="00C82F72">
        <w:rPr>
          <w:lang w:eastAsia="ja-JP"/>
        </w:rPr>
        <w:t xml:space="preserve"> </w:t>
      </w:r>
      <w:r w:rsidRPr="00C82F72">
        <w:rPr>
          <w:rFonts w:hint="eastAsia"/>
          <w:lang w:eastAsia="ja-JP"/>
        </w:rPr>
        <w:t xml:space="preserve">EVS </w:t>
      </w:r>
      <w:r w:rsidRPr="00C82F72">
        <w:rPr>
          <w:lang w:eastAsia="ja-JP"/>
        </w:rPr>
        <w:t>AMR-WB IO mode.</w:t>
      </w:r>
      <w:r w:rsidRPr="00C82F72">
        <w:rPr>
          <w:rFonts w:hint="eastAsia"/>
          <w:lang w:eastAsia="ja-JP"/>
        </w:rPr>
        <w:t xml:space="preserve">  The Compact format </w:t>
      </w:r>
      <w:r w:rsidRPr="00C82F72">
        <w:rPr>
          <w:lang w:eastAsia="ja-JP"/>
        </w:rPr>
        <w:t>uses</w:t>
      </w:r>
      <w:r w:rsidRPr="00C82F72">
        <w:rPr>
          <w:rFonts w:hint="eastAsia"/>
          <w:lang w:eastAsia="ja-JP"/>
        </w:rPr>
        <w:t xml:space="preserve"> </w:t>
      </w:r>
      <w:r w:rsidRPr="00C82F72">
        <w:rPr>
          <w:lang w:eastAsia="ja-JP"/>
        </w:rPr>
        <w:t>protected</w:t>
      </w:r>
      <w:r w:rsidRPr="00C82F72">
        <w:rPr>
          <w:rFonts w:hint="eastAsia"/>
          <w:lang w:eastAsia="ja-JP"/>
        </w:rPr>
        <w:t xml:space="preserve"> payload sizes </w:t>
      </w:r>
      <w:r w:rsidRPr="00C82F72">
        <w:rPr>
          <w:lang w:eastAsia="ja-JP"/>
        </w:rPr>
        <w:t>that uniquely identify EVS codec modes (</w:t>
      </w:r>
      <w:r w:rsidRPr="00C82F72">
        <w:rPr>
          <w:rFonts w:hint="eastAsia"/>
          <w:lang w:eastAsia="ja-JP"/>
        </w:rPr>
        <w:t xml:space="preserve">EVS Primary </w:t>
      </w:r>
      <w:r w:rsidRPr="00C82F72">
        <w:rPr>
          <w:lang w:eastAsia="ja-JP"/>
        </w:rPr>
        <w:t xml:space="preserve">or </w:t>
      </w:r>
      <w:r w:rsidRPr="00C82F72">
        <w:rPr>
          <w:rFonts w:hint="eastAsia"/>
          <w:lang w:eastAsia="ja-JP"/>
        </w:rPr>
        <w:t xml:space="preserve">EVS </w:t>
      </w:r>
      <w:r w:rsidRPr="00C82F72">
        <w:rPr>
          <w:lang w:eastAsia="ja-JP"/>
        </w:rPr>
        <w:t>AMR-WB IO</w:t>
      </w:r>
      <w:r w:rsidRPr="00EC7355">
        <w:rPr>
          <w:rFonts w:hint="eastAsia"/>
          <w:lang w:eastAsia="ko-KR"/>
        </w:rPr>
        <w:t xml:space="preserve"> mode</w:t>
      </w:r>
      <w:r w:rsidRPr="00C82F72">
        <w:rPr>
          <w:lang w:eastAsia="ja-JP"/>
        </w:rPr>
        <w:t>) and bit</w:t>
      </w:r>
      <w:r w:rsidRPr="00EC7355">
        <w:rPr>
          <w:rFonts w:hint="eastAsia"/>
          <w:lang w:eastAsia="ko-KR"/>
        </w:rPr>
        <w:t>-</w:t>
      </w:r>
      <w:r w:rsidRPr="00C82F72">
        <w:rPr>
          <w:lang w:eastAsia="ja-JP"/>
        </w:rPr>
        <w:t>rates.</w:t>
      </w:r>
      <w:r w:rsidRPr="00C82F72">
        <w:rPr>
          <w:rFonts w:hint="eastAsia"/>
          <w:lang w:eastAsia="ja-JP"/>
        </w:rPr>
        <w:t xml:space="preserve"> The protected payload sizes are used for determining the bit</w:t>
      </w:r>
      <w:r w:rsidRPr="00EC7355">
        <w:rPr>
          <w:rFonts w:hint="eastAsia"/>
          <w:lang w:eastAsia="ko-KR"/>
        </w:rPr>
        <w:t>-</w:t>
      </w:r>
      <w:r w:rsidRPr="00C82F72">
        <w:rPr>
          <w:rFonts w:hint="eastAsia"/>
          <w:lang w:eastAsia="ja-JP"/>
        </w:rPr>
        <w:t xml:space="preserve">rate of a received coded frame at </w:t>
      </w:r>
      <w:r w:rsidRPr="00EC7355">
        <w:rPr>
          <w:rFonts w:hint="eastAsia"/>
          <w:lang w:eastAsia="ko-KR"/>
        </w:rPr>
        <w:t>the</w:t>
      </w:r>
      <w:r w:rsidRPr="00C82F72">
        <w:rPr>
          <w:rFonts w:hint="eastAsia"/>
          <w:lang w:eastAsia="ja-JP"/>
        </w:rPr>
        <w:t xml:space="preserve"> receiver.</w:t>
      </w:r>
    </w:p>
    <w:p w14:paraId="12A16B44" w14:textId="77777777" w:rsidR="001940F9" w:rsidRPr="00C03B68" w:rsidRDefault="003F5485" w:rsidP="003F5485">
      <w:pPr>
        <w:rPr>
          <w:rFonts w:hint="eastAsia"/>
          <w:lang w:eastAsia="ja-JP"/>
        </w:rPr>
      </w:pPr>
      <w:r w:rsidRPr="00C82F72">
        <w:rPr>
          <w:rFonts w:hint="eastAsia"/>
          <w:lang w:eastAsia="ja-JP"/>
        </w:rPr>
        <w:t>Table A.</w:t>
      </w:r>
      <w:r w:rsidRPr="00C82F72">
        <w:rPr>
          <w:lang w:eastAsia="ja-JP"/>
        </w:rPr>
        <w:t>1</w:t>
      </w:r>
      <w:r w:rsidRPr="00C82F72">
        <w:rPr>
          <w:rFonts w:hint="eastAsia"/>
          <w:lang w:eastAsia="ja-JP"/>
        </w:rPr>
        <w:t xml:space="preserve"> shows </w:t>
      </w:r>
      <w:r w:rsidRPr="00C82F72">
        <w:rPr>
          <w:lang w:eastAsia="ja-JP"/>
        </w:rPr>
        <w:t>the protected</w:t>
      </w:r>
      <w:r w:rsidRPr="00C82F72">
        <w:rPr>
          <w:rFonts w:hint="eastAsia"/>
          <w:lang w:eastAsia="ja-JP"/>
        </w:rPr>
        <w:t xml:space="preserve"> payload sizes and the corresponding bit</w:t>
      </w:r>
      <w:r w:rsidRPr="00EC7355">
        <w:rPr>
          <w:rFonts w:hint="eastAsia"/>
          <w:lang w:eastAsia="ko-KR"/>
        </w:rPr>
        <w:t>-</w:t>
      </w:r>
      <w:r w:rsidRPr="00C82F72">
        <w:rPr>
          <w:rFonts w:hint="eastAsia"/>
          <w:lang w:eastAsia="ja-JP"/>
        </w:rPr>
        <w:t>rates</w:t>
      </w:r>
      <w:r w:rsidRPr="00C82F72">
        <w:rPr>
          <w:lang w:eastAsia="ja-JP"/>
        </w:rPr>
        <w:t xml:space="preserve"> to be used for Compact RTP payload format</w:t>
      </w:r>
      <w:r w:rsidR="001940F9" w:rsidRPr="00C03B68">
        <w:rPr>
          <w:lang w:eastAsia="ja-JP"/>
        </w:rPr>
        <w:t>.</w:t>
      </w:r>
    </w:p>
    <w:p w14:paraId="559CB850" w14:textId="77777777" w:rsidR="001940F9" w:rsidRPr="00C03B68" w:rsidRDefault="001940F9" w:rsidP="001940F9">
      <w:pPr>
        <w:pStyle w:val="TH"/>
        <w:rPr>
          <w:rFonts w:hint="eastAsia"/>
          <w:lang w:eastAsia="ja-JP"/>
        </w:rPr>
      </w:pPr>
      <w:r w:rsidRPr="00C03B68">
        <w:rPr>
          <w:rFonts w:hint="eastAsia"/>
          <w:lang w:eastAsia="ja-JP"/>
        </w:rPr>
        <w:lastRenderedPageBreak/>
        <w:t>Table A.</w:t>
      </w:r>
      <w:r w:rsidRPr="00C03B68">
        <w:rPr>
          <w:lang w:eastAsia="ja-JP"/>
        </w:rPr>
        <w:t>1</w:t>
      </w:r>
      <w:r w:rsidRPr="00C03B68">
        <w:rPr>
          <w:rFonts w:hint="eastAsia"/>
          <w:lang w:eastAsia="ja-JP"/>
        </w:rPr>
        <w:t xml:space="preserve">:  </w:t>
      </w:r>
      <w:r w:rsidRPr="00C03B68">
        <w:rPr>
          <w:lang w:eastAsia="ja-JP"/>
        </w:rPr>
        <w:t>Protected</w:t>
      </w:r>
      <w:r w:rsidRPr="00C03B68">
        <w:rPr>
          <w:rFonts w:hint="eastAsia"/>
          <w:lang w:eastAsia="ja-JP"/>
        </w:rPr>
        <w:t xml:space="preserve"> payload sizes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2445"/>
        <w:gridCol w:w="1345"/>
        <w:gridCol w:w="3831"/>
      </w:tblGrid>
      <w:tr w:rsidR="001940F9" w:rsidRPr="00C03B68" w14:paraId="237D2CC0" w14:textId="77777777" w:rsidTr="00685DCD">
        <w:trPr>
          <w:jc w:val="center"/>
        </w:trPr>
        <w:tc>
          <w:tcPr>
            <w:tcW w:w="2445" w:type="dxa"/>
            <w:shd w:val="clear" w:color="auto" w:fill="D9D9D9"/>
            <w:vAlign w:val="center"/>
          </w:tcPr>
          <w:p w14:paraId="7857C022" w14:textId="77777777" w:rsidR="001940F9" w:rsidRPr="00C03B68" w:rsidRDefault="001940F9" w:rsidP="00685DCD">
            <w:pPr>
              <w:pStyle w:val="TAH"/>
              <w:rPr>
                <w:lang w:eastAsia="zh-CN"/>
              </w:rPr>
            </w:pPr>
            <w:r w:rsidRPr="00C03B68">
              <w:rPr>
                <w:rFonts w:hint="eastAsia"/>
                <w:lang w:eastAsia="ja-JP"/>
              </w:rPr>
              <w:t>Mode</w:t>
            </w:r>
          </w:p>
        </w:tc>
        <w:tc>
          <w:tcPr>
            <w:tcW w:w="1345" w:type="dxa"/>
            <w:shd w:val="clear" w:color="auto" w:fill="D9D9D9"/>
            <w:vAlign w:val="center"/>
          </w:tcPr>
          <w:p w14:paraId="5972C7D8" w14:textId="77777777" w:rsidR="001940F9" w:rsidRPr="00C03B68" w:rsidRDefault="001940F9" w:rsidP="00685DCD">
            <w:pPr>
              <w:pStyle w:val="TAH"/>
              <w:rPr>
                <w:rFonts w:hint="eastAsia"/>
                <w:lang w:eastAsia="zh-CN"/>
              </w:rPr>
            </w:pPr>
            <w:r w:rsidRPr="00C03B68">
              <w:rPr>
                <w:lang w:eastAsia="zh-CN"/>
              </w:rPr>
              <w:t>Payload Size (bits)</w:t>
            </w:r>
          </w:p>
        </w:tc>
        <w:tc>
          <w:tcPr>
            <w:tcW w:w="3831" w:type="dxa"/>
            <w:shd w:val="clear" w:color="auto" w:fill="D9D9D9"/>
            <w:vAlign w:val="center"/>
          </w:tcPr>
          <w:p w14:paraId="23698E19" w14:textId="77777777" w:rsidR="001940F9" w:rsidRPr="00C03B68" w:rsidRDefault="001940F9" w:rsidP="00685DCD">
            <w:pPr>
              <w:pStyle w:val="TAH"/>
              <w:rPr>
                <w:rFonts w:hint="eastAsia"/>
                <w:lang w:eastAsia="zh-CN"/>
              </w:rPr>
            </w:pPr>
            <w:r w:rsidRPr="00C03B68">
              <w:rPr>
                <w:lang w:eastAsia="zh-CN"/>
              </w:rPr>
              <w:t>Bitrate (kbps)</w:t>
            </w:r>
          </w:p>
        </w:tc>
      </w:tr>
      <w:tr w:rsidR="001940F9" w:rsidRPr="00C03B68" w14:paraId="2AB02BAC" w14:textId="77777777" w:rsidTr="00685DCD">
        <w:trPr>
          <w:jc w:val="center"/>
        </w:trPr>
        <w:tc>
          <w:tcPr>
            <w:tcW w:w="2445" w:type="dxa"/>
            <w:vAlign w:val="center"/>
          </w:tcPr>
          <w:p w14:paraId="142A8929" w14:textId="77777777" w:rsidR="001940F9" w:rsidRPr="00C03B68" w:rsidRDefault="001940F9" w:rsidP="00685DCD">
            <w:pPr>
              <w:pStyle w:val="TAC"/>
              <w:rPr>
                <w:rFonts w:hint="eastAsia"/>
                <w:lang w:eastAsia="ja-JP"/>
              </w:rPr>
            </w:pPr>
            <w:r w:rsidRPr="00C03B68">
              <w:t xml:space="preserve">EVS Primary </w:t>
            </w:r>
          </w:p>
        </w:tc>
        <w:tc>
          <w:tcPr>
            <w:tcW w:w="1345" w:type="dxa"/>
            <w:shd w:val="clear" w:color="auto" w:fill="auto"/>
            <w:vAlign w:val="center"/>
          </w:tcPr>
          <w:p w14:paraId="3EDCA158" w14:textId="77777777" w:rsidR="001940F9" w:rsidRPr="00C03B68" w:rsidRDefault="001940F9" w:rsidP="00685DCD">
            <w:pPr>
              <w:pStyle w:val="TAC"/>
            </w:pPr>
            <w:r w:rsidRPr="00C03B68">
              <w:t>48</w:t>
            </w:r>
          </w:p>
        </w:tc>
        <w:tc>
          <w:tcPr>
            <w:tcW w:w="3831" w:type="dxa"/>
            <w:shd w:val="clear" w:color="auto" w:fill="auto"/>
            <w:vAlign w:val="center"/>
          </w:tcPr>
          <w:p w14:paraId="31267055" w14:textId="77777777" w:rsidR="001940F9" w:rsidRPr="00C03B68" w:rsidRDefault="001940F9" w:rsidP="00685DCD">
            <w:pPr>
              <w:pStyle w:val="TAC"/>
              <w:rPr>
                <w:rFonts w:eastAsia="Malgun Gothic" w:hint="eastAsia"/>
                <w:lang w:eastAsia="ko-KR"/>
              </w:rPr>
            </w:pPr>
            <w:r w:rsidRPr="00C03B68">
              <w:t>2.4 (EVS Primary SID)</w:t>
            </w:r>
          </w:p>
        </w:tc>
      </w:tr>
      <w:tr w:rsidR="001940F9" w:rsidRPr="00C03B68" w14:paraId="07583421" w14:textId="77777777" w:rsidTr="00685DCD">
        <w:trPr>
          <w:jc w:val="center"/>
        </w:trPr>
        <w:tc>
          <w:tcPr>
            <w:tcW w:w="2445" w:type="dxa"/>
            <w:vAlign w:val="center"/>
          </w:tcPr>
          <w:p w14:paraId="43882134" w14:textId="77777777" w:rsidR="001940F9" w:rsidRPr="00C03B68" w:rsidRDefault="001940F9" w:rsidP="00685DCD">
            <w:pPr>
              <w:pStyle w:val="TAC"/>
              <w:rPr>
                <w:lang w:eastAsia="ja-JP"/>
              </w:rPr>
            </w:pPr>
            <w:r w:rsidRPr="00C03B68">
              <w:rPr>
                <w:lang w:eastAsia="ja-JP"/>
              </w:rPr>
              <w:t>Special case</w:t>
            </w:r>
          </w:p>
          <w:p w14:paraId="586E98D0" w14:textId="77777777" w:rsidR="001940F9" w:rsidRPr="00C03B68" w:rsidRDefault="001940F9" w:rsidP="00685DCD">
            <w:pPr>
              <w:pStyle w:val="TAC"/>
              <w:rPr>
                <w:rFonts w:hint="eastAsia"/>
                <w:lang w:eastAsia="ja-JP"/>
              </w:rPr>
            </w:pPr>
            <w:r w:rsidRPr="00C03B68">
              <w:rPr>
                <w:lang w:eastAsia="ja-JP"/>
              </w:rPr>
              <w:t>(see clause A.2.1.3)</w:t>
            </w:r>
          </w:p>
        </w:tc>
        <w:tc>
          <w:tcPr>
            <w:tcW w:w="1345" w:type="dxa"/>
            <w:shd w:val="clear" w:color="auto" w:fill="auto"/>
            <w:vAlign w:val="center"/>
          </w:tcPr>
          <w:p w14:paraId="25E943FF" w14:textId="77777777" w:rsidR="001940F9" w:rsidRPr="00C03B68" w:rsidRDefault="001940F9" w:rsidP="00685DCD">
            <w:pPr>
              <w:pStyle w:val="TAC"/>
            </w:pPr>
            <w:r w:rsidRPr="00C03B68">
              <w:t>56</w:t>
            </w:r>
          </w:p>
        </w:tc>
        <w:tc>
          <w:tcPr>
            <w:tcW w:w="3831" w:type="dxa"/>
            <w:shd w:val="clear" w:color="auto" w:fill="auto"/>
            <w:vAlign w:val="center"/>
          </w:tcPr>
          <w:p w14:paraId="00E25EB7" w14:textId="77777777" w:rsidR="001940F9" w:rsidRPr="00C03B68" w:rsidRDefault="001940F9" w:rsidP="00685DCD">
            <w:pPr>
              <w:pStyle w:val="TAC"/>
              <w:rPr>
                <w:rFonts w:hint="eastAsia"/>
                <w:lang w:eastAsia="ja-JP"/>
              </w:rPr>
            </w:pPr>
            <w:r w:rsidRPr="00C03B68">
              <w:t xml:space="preserve">2.8 </w:t>
            </w:r>
          </w:p>
        </w:tc>
      </w:tr>
      <w:tr w:rsidR="001940F9" w:rsidRPr="00C03B68" w14:paraId="4A5CB30C" w14:textId="77777777" w:rsidTr="00685DCD">
        <w:trPr>
          <w:jc w:val="center"/>
        </w:trPr>
        <w:tc>
          <w:tcPr>
            <w:tcW w:w="2445" w:type="dxa"/>
            <w:vAlign w:val="center"/>
          </w:tcPr>
          <w:p w14:paraId="5DD47874" w14:textId="77777777" w:rsidR="001940F9" w:rsidRPr="00C03B68" w:rsidRDefault="001940F9" w:rsidP="00685DCD">
            <w:pPr>
              <w:pStyle w:val="TAC"/>
            </w:pPr>
            <w:r w:rsidRPr="00C03B68">
              <w:rPr>
                <w:rFonts w:hint="eastAsia"/>
                <w:lang w:eastAsia="ja-JP"/>
              </w:rPr>
              <w:t xml:space="preserve">EVS </w:t>
            </w:r>
            <w:r w:rsidRPr="00C03B68">
              <w:t>AMR-WB IO</w:t>
            </w:r>
          </w:p>
        </w:tc>
        <w:tc>
          <w:tcPr>
            <w:tcW w:w="1345" w:type="dxa"/>
            <w:shd w:val="clear" w:color="auto" w:fill="auto"/>
            <w:vAlign w:val="center"/>
          </w:tcPr>
          <w:p w14:paraId="3B1DF4C3" w14:textId="77777777" w:rsidR="001940F9" w:rsidRPr="00C03B68" w:rsidRDefault="001940F9" w:rsidP="00685DCD">
            <w:pPr>
              <w:pStyle w:val="TAC"/>
            </w:pPr>
            <w:r w:rsidRPr="00C03B68">
              <w:t>136</w:t>
            </w:r>
          </w:p>
        </w:tc>
        <w:tc>
          <w:tcPr>
            <w:tcW w:w="3831" w:type="dxa"/>
            <w:shd w:val="clear" w:color="auto" w:fill="auto"/>
            <w:vAlign w:val="center"/>
          </w:tcPr>
          <w:p w14:paraId="0743AD51" w14:textId="77777777" w:rsidR="001940F9" w:rsidRPr="00C03B68" w:rsidRDefault="001940F9" w:rsidP="00685DCD">
            <w:pPr>
              <w:pStyle w:val="TAC"/>
              <w:rPr>
                <w:rFonts w:eastAsia="Malgun Gothic" w:hint="eastAsia"/>
                <w:lang w:eastAsia="ko-KR"/>
              </w:rPr>
            </w:pPr>
            <w:r w:rsidRPr="00C03B68">
              <w:t>6.6</w:t>
            </w:r>
          </w:p>
        </w:tc>
      </w:tr>
      <w:tr w:rsidR="001940F9" w:rsidRPr="00C03B68" w14:paraId="4F8930EF" w14:textId="77777777" w:rsidTr="00685DCD">
        <w:trPr>
          <w:jc w:val="center"/>
        </w:trPr>
        <w:tc>
          <w:tcPr>
            <w:tcW w:w="2445" w:type="dxa"/>
            <w:vAlign w:val="center"/>
          </w:tcPr>
          <w:p w14:paraId="614DBD28" w14:textId="77777777" w:rsidR="001940F9" w:rsidRPr="00C03B68" w:rsidRDefault="001940F9" w:rsidP="00685DCD">
            <w:pPr>
              <w:pStyle w:val="TAC"/>
            </w:pPr>
            <w:r w:rsidRPr="00C03B68">
              <w:t>EVS Primary</w:t>
            </w:r>
          </w:p>
        </w:tc>
        <w:tc>
          <w:tcPr>
            <w:tcW w:w="1345" w:type="dxa"/>
            <w:shd w:val="clear" w:color="auto" w:fill="auto"/>
            <w:vAlign w:val="center"/>
          </w:tcPr>
          <w:p w14:paraId="7E5E93A6" w14:textId="77777777" w:rsidR="001940F9" w:rsidRPr="00C03B68" w:rsidRDefault="001940F9" w:rsidP="00685DCD">
            <w:pPr>
              <w:pStyle w:val="TAC"/>
            </w:pPr>
            <w:r w:rsidRPr="00C03B68">
              <w:t>144</w:t>
            </w:r>
          </w:p>
        </w:tc>
        <w:tc>
          <w:tcPr>
            <w:tcW w:w="3831" w:type="dxa"/>
            <w:shd w:val="clear" w:color="auto" w:fill="auto"/>
            <w:vAlign w:val="center"/>
          </w:tcPr>
          <w:p w14:paraId="0D534BA2" w14:textId="77777777" w:rsidR="001940F9" w:rsidRPr="00C03B68" w:rsidRDefault="001940F9" w:rsidP="00685DCD">
            <w:pPr>
              <w:pStyle w:val="TAC"/>
              <w:rPr>
                <w:rFonts w:eastAsia="Malgun Gothic" w:hint="eastAsia"/>
                <w:lang w:eastAsia="ko-KR"/>
              </w:rPr>
            </w:pPr>
            <w:r w:rsidRPr="00C03B68">
              <w:t>7.2</w:t>
            </w:r>
          </w:p>
        </w:tc>
      </w:tr>
      <w:tr w:rsidR="001940F9" w:rsidRPr="00C03B68" w14:paraId="138EAEF4" w14:textId="77777777" w:rsidTr="00685DCD">
        <w:trPr>
          <w:jc w:val="center"/>
        </w:trPr>
        <w:tc>
          <w:tcPr>
            <w:tcW w:w="2445" w:type="dxa"/>
            <w:vAlign w:val="center"/>
          </w:tcPr>
          <w:p w14:paraId="5D272BAC" w14:textId="77777777" w:rsidR="001940F9" w:rsidRPr="00C03B68" w:rsidRDefault="001940F9" w:rsidP="00685DCD">
            <w:pPr>
              <w:pStyle w:val="TAC"/>
            </w:pPr>
            <w:r w:rsidRPr="00C03B68">
              <w:t>EVS Primary</w:t>
            </w:r>
          </w:p>
        </w:tc>
        <w:tc>
          <w:tcPr>
            <w:tcW w:w="1345" w:type="dxa"/>
            <w:shd w:val="clear" w:color="auto" w:fill="auto"/>
            <w:vAlign w:val="center"/>
          </w:tcPr>
          <w:p w14:paraId="42C34013" w14:textId="77777777" w:rsidR="001940F9" w:rsidRPr="00C03B68" w:rsidRDefault="001940F9" w:rsidP="00685DCD">
            <w:pPr>
              <w:pStyle w:val="TAC"/>
            </w:pPr>
            <w:r w:rsidRPr="00C03B68">
              <w:t>160</w:t>
            </w:r>
          </w:p>
        </w:tc>
        <w:tc>
          <w:tcPr>
            <w:tcW w:w="3831" w:type="dxa"/>
            <w:shd w:val="clear" w:color="auto" w:fill="auto"/>
            <w:vAlign w:val="center"/>
          </w:tcPr>
          <w:p w14:paraId="577DE388" w14:textId="77777777" w:rsidR="001940F9" w:rsidRPr="00C03B68" w:rsidRDefault="001940F9" w:rsidP="00685DCD">
            <w:pPr>
              <w:pStyle w:val="TAC"/>
              <w:rPr>
                <w:rFonts w:eastAsia="Malgun Gothic" w:hint="eastAsia"/>
                <w:lang w:eastAsia="ko-KR"/>
              </w:rPr>
            </w:pPr>
            <w:r w:rsidRPr="00C03B68">
              <w:t>8</w:t>
            </w:r>
          </w:p>
        </w:tc>
      </w:tr>
      <w:tr w:rsidR="001940F9" w:rsidRPr="00C03B68" w14:paraId="2D4628E6" w14:textId="77777777" w:rsidTr="00685DCD">
        <w:trPr>
          <w:jc w:val="center"/>
        </w:trPr>
        <w:tc>
          <w:tcPr>
            <w:tcW w:w="2445" w:type="dxa"/>
            <w:vAlign w:val="center"/>
          </w:tcPr>
          <w:p w14:paraId="63DA723F" w14:textId="77777777" w:rsidR="001940F9" w:rsidRPr="00C03B68" w:rsidRDefault="001940F9" w:rsidP="00685DCD">
            <w:pPr>
              <w:pStyle w:val="TAC"/>
            </w:pPr>
            <w:r w:rsidRPr="00C03B68">
              <w:rPr>
                <w:rFonts w:hint="eastAsia"/>
                <w:lang w:eastAsia="ja-JP"/>
              </w:rPr>
              <w:t xml:space="preserve">EVS </w:t>
            </w:r>
            <w:r w:rsidRPr="00C03B68">
              <w:t>AMR-WB IO</w:t>
            </w:r>
          </w:p>
        </w:tc>
        <w:tc>
          <w:tcPr>
            <w:tcW w:w="1345" w:type="dxa"/>
            <w:shd w:val="clear" w:color="auto" w:fill="auto"/>
            <w:vAlign w:val="center"/>
          </w:tcPr>
          <w:p w14:paraId="4E5DD026" w14:textId="77777777" w:rsidR="001940F9" w:rsidRPr="00C03B68" w:rsidRDefault="001940F9" w:rsidP="00685DCD">
            <w:pPr>
              <w:pStyle w:val="TAC"/>
            </w:pPr>
            <w:r w:rsidRPr="00C03B68">
              <w:t>184</w:t>
            </w:r>
          </w:p>
        </w:tc>
        <w:tc>
          <w:tcPr>
            <w:tcW w:w="3831" w:type="dxa"/>
            <w:shd w:val="clear" w:color="auto" w:fill="auto"/>
            <w:vAlign w:val="center"/>
          </w:tcPr>
          <w:p w14:paraId="000725EA" w14:textId="77777777" w:rsidR="001940F9" w:rsidRPr="00C03B68" w:rsidRDefault="001940F9" w:rsidP="00685DCD">
            <w:pPr>
              <w:pStyle w:val="TAC"/>
              <w:rPr>
                <w:rFonts w:eastAsia="Malgun Gothic" w:hint="eastAsia"/>
                <w:lang w:eastAsia="ko-KR"/>
              </w:rPr>
            </w:pPr>
            <w:r w:rsidRPr="00C03B68">
              <w:t>8.85</w:t>
            </w:r>
          </w:p>
        </w:tc>
      </w:tr>
      <w:tr w:rsidR="001940F9" w:rsidRPr="00C03B68" w14:paraId="702FAEE9" w14:textId="77777777" w:rsidTr="00685DCD">
        <w:trPr>
          <w:jc w:val="center"/>
        </w:trPr>
        <w:tc>
          <w:tcPr>
            <w:tcW w:w="2445" w:type="dxa"/>
            <w:vAlign w:val="center"/>
          </w:tcPr>
          <w:p w14:paraId="779BBD72" w14:textId="77777777" w:rsidR="001940F9" w:rsidRPr="00C03B68" w:rsidRDefault="001940F9" w:rsidP="00685DCD">
            <w:pPr>
              <w:pStyle w:val="TAC"/>
            </w:pPr>
            <w:r w:rsidRPr="00C03B68">
              <w:t>EVS Primary</w:t>
            </w:r>
          </w:p>
        </w:tc>
        <w:tc>
          <w:tcPr>
            <w:tcW w:w="1345" w:type="dxa"/>
            <w:shd w:val="clear" w:color="auto" w:fill="auto"/>
            <w:vAlign w:val="center"/>
          </w:tcPr>
          <w:p w14:paraId="2CBFA73E" w14:textId="77777777" w:rsidR="001940F9" w:rsidRPr="00C03B68" w:rsidRDefault="001940F9" w:rsidP="00685DCD">
            <w:pPr>
              <w:pStyle w:val="TAC"/>
            </w:pPr>
            <w:r w:rsidRPr="00C03B68">
              <w:t>192</w:t>
            </w:r>
          </w:p>
        </w:tc>
        <w:tc>
          <w:tcPr>
            <w:tcW w:w="3831" w:type="dxa"/>
            <w:shd w:val="clear" w:color="auto" w:fill="auto"/>
            <w:vAlign w:val="center"/>
          </w:tcPr>
          <w:p w14:paraId="4F7FAD7F" w14:textId="77777777" w:rsidR="001940F9" w:rsidRPr="00C03B68" w:rsidRDefault="001940F9" w:rsidP="00685DCD">
            <w:pPr>
              <w:pStyle w:val="TAC"/>
              <w:rPr>
                <w:rFonts w:hint="eastAsia"/>
                <w:lang w:eastAsia="zh-CN"/>
              </w:rPr>
            </w:pPr>
            <w:r w:rsidRPr="00C03B68">
              <w:t>9.6</w:t>
            </w:r>
          </w:p>
        </w:tc>
      </w:tr>
      <w:tr w:rsidR="001940F9" w:rsidRPr="00C03B68" w14:paraId="7AE86226" w14:textId="77777777" w:rsidTr="00685DCD">
        <w:trPr>
          <w:jc w:val="center"/>
        </w:trPr>
        <w:tc>
          <w:tcPr>
            <w:tcW w:w="2445" w:type="dxa"/>
            <w:vAlign w:val="center"/>
          </w:tcPr>
          <w:p w14:paraId="70560F50" w14:textId="77777777" w:rsidR="001940F9" w:rsidRPr="00C03B68" w:rsidRDefault="001940F9" w:rsidP="00685DCD">
            <w:pPr>
              <w:pStyle w:val="TAC"/>
            </w:pPr>
            <w:r w:rsidRPr="00C03B68">
              <w:rPr>
                <w:rFonts w:hint="eastAsia"/>
                <w:lang w:eastAsia="ja-JP"/>
              </w:rPr>
              <w:t xml:space="preserve">EVS </w:t>
            </w:r>
            <w:r w:rsidRPr="00C03B68">
              <w:t>AMR-WB IO</w:t>
            </w:r>
          </w:p>
        </w:tc>
        <w:tc>
          <w:tcPr>
            <w:tcW w:w="1345" w:type="dxa"/>
            <w:shd w:val="clear" w:color="auto" w:fill="auto"/>
            <w:vAlign w:val="center"/>
          </w:tcPr>
          <w:p w14:paraId="309654D8" w14:textId="77777777" w:rsidR="001940F9" w:rsidRPr="00C03B68" w:rsidRDefault="001940F9" w:rsidP="00685DCD">
            <w:pPr>
              <w:pStyle w:val="TAC"/>
            </w:pPr>
            <w:r w:rsidRPr="00C03B68">
              <w:t>256</w:t>
            </w:r>
          </w:p>
        </w:tc>
        <w:tc>
          <w:tcPr>
            <w:tcW w:w="3831" w:type="dxa"/>
            <w:shd w:val="clear" w:color="auto" w:fill="auto"/>
            <w:vAlign w:val="center"/>
          </w:tcPr>
          <w:p w14:paraId="1241A1C9" w14:textId="77777777" w:rsidR="001940F9" w:rsidRPr="00C03B68" w:rsidRDefault="001940F9" w:rsidP="00685DCD">
            <w:pPr>
              <w:pStyle w:val="TAC"/>
              <w:rPr>
                <w:rFonts w:eastAsia="Malgun Gothic" w:hint="eastAsia"/>
                <w:lang w:eastAsia="ko-KR"/>
              </w:rPr>
            </w:pPr>
            <w:r w:rsidRPr="00C03B68">
              <w:t>12.65</w:t>
            </w:r>
          </w:p>
        </w:tc>
      </w:tr>
      <w:tr w:rsidR="001940F9" w:rsidRPr="00C03B68" w14:paraId="68113326" w14:textId="77777777" w:rsidTr="00685DCD">
        <w:trPr>
          <w:jc w:val="center"/>
        </w:trPr>
        <w:tc>
          <w:tcPr>
            <w:tcW w:w="2445" w:type="dxa"/>
            <w:vAlign w:val="center"/>
          </w:tcPr>
          <w:p w14:paraId="400A4C9B" w14:textId="77777777" w:rsidR="001940F9" w:rsidRPr="00C03B68" w:rsidRDefault="001940F9" w:rsidP="00685DCD">
            <w:pPr>
              <w:pStyle w:val="TAC"/>
              <w:rPr>
                <w:rFonts w:hint="eastAsia"/>
                <w:lang w:eastAsia="zh-CN"/>
              </w:rPr>
            </w:pPr>
            <w:r w:rsidRPr="00C03B68">
              <w:t>EVS Primary</w:t>
            </w:r>
          </w:p>
        </w:tc>
        <w:tc>
          <w:tcPr>
            <w:tcW w:w="1345" w:type="dxa"/>
            <w:shd w:val="clear" w:color="auto" w:fill="auto"/>
            <w:vAlign w:val="center"/>
          </w:tcPr>
          <w:p w14:paraId="6629B970" w14:textId="77777777" w:rsidR="001940F9" w:rsidRPr="00C03B68" w:rsidRDefault="001940F9" w:rsidP="00685DCD">
            <w:pPr>
              <w:pStyle w:val="TAC"/>
              <w:rPr>
                <w:rFonts w:hint="eastAsia"/>
                <w:lang w:eastAsia="zh-CN"/>
              </w:rPr>
            </w:pPr>
            <w:r w:rsidRPr="00C03B68">
              <w:t>264</w:t>
            </w:r>
          </w:p>
        </w:tc>
        <w:tc>
          <w:tcPr>
            <w:tcW w:w="3831" w:type="dxa"/>
            <w:shd w:val="clear" w:color="auto" w:fill="auto"/>
            <w:vAlign w:val="center"/>
          </w:tcPr>
          <w:p w14:paraId="69BBE370" w14:textId="77777777" w:rsidR="001940F9" w:rsidRPr="00C03B68" w:rsidRDefault="001940F9" w:rsidP="00685DCD">
            <w:pPr>
              <w:pStyle w:val="TAC"/>
              <w:rPr>
                <w:rFonts w:eastAsia="Malgun Gothic" w:hint="eastAsia"/>
                <w:lang w:eastAsia="ko-KR"/>
              </w:rPr>
            </w:pPr>
            <w:r w:rsidRPr="00C03B68">
              <w:t>13.2</w:t>
            </w:r>
          </w:p>
        </w:tc>
      </w:tr>
      <w:tr w:rsidR="001940F9" w:rsidRPr="00C03B68" w14:paraId="6ED20EFA" w14:textId="77777777" w:rsidTr="00685DCD">
        <w:trPr>
          <w:jc w:val="center"/>
        </w:trPr>
        <w:tc>
          <w:tcPr>
            <w:tcW w:w="2445" w:type="dxa"/>
            <w:vAlign w:val="center"/>
          </w:tcPr>
          <w:p w14:paraId="76E4357B" w14:textId="77777777" w:rsidR="001940F9" w:rsidRPr="00C03B68" w:rsidRDefault="001940F9" w:rsidP="00685DCD">
            <w:pPr>
              <w:pStyle w:val="TAC"/>
              <w:rPr>
                <w:rFonts w:hint="eastAsia"/>
                <w:lang w:eastAsia="zh-CN"/>
              </w:rPr>
            </w:pPr>
            <w:r w:rsidRPr="00C03B68">
              <w:rPr>
                <w:rFonts w:hint="eastAsia"/>
                <w:lang w:eastAsia="ja-JP"/>
              </w:rPr>
              <w:t xml:space="preserve">EVS </w:t>
            </w:r>
            <w:r w:rsidRPr="00C03B68">
              <w:t>AMR-WB IO</w:t>
            </w:r>
          </w:p>
        </w:tc>
        <w:tc>
          <w:tcPr>
            <w:tcW w:w="1345" w:type="dxa"/>
            <w:shd w:val="clear" w:color="auto" w:fill="auto"/>
            <w:vAlign w:val="center"/>
          </w:tcPr>
          <w:p w14:paraId="2BE4B97A" w14:textId="77777777" w:rsidR="001940F9" w:rsidRPr="00C03B68" w:rsidRDefault="001940F9" w:rsidP="00685DCD">
            <w:pPr>
              <w:pStyle w:val="TAC"/>
              <w:rPr>
                <w:rFonts w:hint="eastAsia"/>
                <w:lang w:eastAsia="zh-CN"/>
              </w:rPr>
            </w:pPr>
            <w:r w:rsidRPr="00C03B68">
              <w:t>288</w:t>
            </w:r>
          </w:p>
        </w:tc>
        <w:tc>
          <w:tcPr>
            <w:tcW w:w="3831" w:type="dxa"/>
            <w:shd w:val="clear" w:color="auto" w:fill="auto"/>
            <w:vAlign w:val="center"/>
          </w:tcPr>
          <w:p w14:paraId="00AC58A9" w14:textId="77777777" w:rsidR="001940F9" w:rsidRPr="00C03B68" w:rsidRDefault="001940F9" w:rsidP="00685DCD">
            <w:pPr>
              <w:pStyle w:val="TAC"/>
              <w:rPr>
                <w:rFonts w:eastAsia="Malgun Gothic" w:hint="eastAsia"/>
                <w:lang w:eastAsia="ko-KR"/>
              </w:rPr>
            </w:pPr>
            <w:r w:rsidRPr="00C03B68">
              <w:t>14.25</w:t>
            </w:r>
          </w:p>
        </w:tc>
      </w:tr>
      <w:tr w:rsidR="001940F9" w:rsidRPr="00C03B68" w14:paraId="20681926" w14:textId="77777777" w:rsidTr="00685DCD">
        <w:trPr>
          <w:jc w:val="center"/>
        </w:trPr>
        <w:tc>
          <w:tcPr>
            <w:tcW w:w="2445" w:type="dxa"/>
            <w:vAlign w:val="center"/>
          </w:tcPr>
          <w:p w14:paraId="0B9586E2" w14:textId="77777777" w:rsidR="001940F9" w:rsidRPr="00C03B68" w:rsidRDefault="001940F9" w:rsidP="00685DCD">
            <w:pPr>
              <w:pStyle w:val="TAC"/>
              <w:rPr>
                <w:rFonts w:hint="eastAsia"/>
                <w:lang w:eastAsia="zh-CN"/>
              </w:rPr>
            </w:pPr>
            <w:r w:rsidRPr="00C03B68">
              <w:rPr>
                <w:rFonts w:hint="eastAsia"/>
                <w:lang w:eastAsia="ja-JP"/>
              </w:rPr>
              <w:t xml:space="preserve">EVS </w:t>
            </w:r>
            <w:r w:rsidRPr="00C03B68">
              <w:t>AMR-WB IO</w:t>
            </w:r>
          </w:p>
        </w:tc>
        <w:tc>
          <w:tcPr>
            <w:tcW w:w="1345" w:type="dxa"/>
            <w:shd w:val="clear" w:color="auto" w:fill="auto"/>
            <w:vAlign w:val="center"/>
          </w:tcPr>
          <w:p w14:paraId="02644713" w14:textId="77777777" w:rsidR="001940F9" w:rsidRPr="00C03B68" w:rsidRDefault="001940F9" w:rsidP="00685DCD">
            <w:pPr>
              <w:pStyle w:val="TAC"/>
              <w:rPr>
                <w:rFonts w:hint="eastAsia"/>
                <w:lang w:eastAsia="zh-CN"/>
              </w:rPr>
            </w:pPr>
            <w:r w:rsidRPr="00C03B68">
              <w:t>320</w:t>
            </w:r>
          </w:p>
        </w:tc>
        <w:tc>
          <w:tcPr>
            <w:tcW w:w="3831" w:type="dxa"/>
            <w:shd w:val="clear" w:color="auto" w:fill="auto"/>
            <w:vAlign w:val="center"/>
          </w:tcPr>
          <w:p w14:paraId="5C075581" w14:textId="77777777" w:rsidR="001940F9" w:rsidRPr="00C03B68" w:rsidRDefault="001940F9" w:rsidP="00685DCD">
            <w:pPr>
              <w:pStyle w:val="TAC"/>
              <w:rPr>
                <w:rFonts w:hint="eastAsia"/>
                <w:lang w:eastAsia="zh-CN"/>
              </w:rPr>
            </w:pPr>
            <w:r w:rsidRPr="00C03B68">
              <w:t>15.85</w:t>
            </w:r>
          </w:p>
        </w:tc>
      </w:tr>
      <w:tr w:rsidR="001940F9" w:rsidRPr="00C03B68" w14:paraId="5BC8BB64" w14:textId="77777777" w:rsidTr="00685DCD">
        <w:trPr>
          <w:jc w:val="center"/>
        </w:trPr>
        <w:tc>
          <w:tcPr>
            <w:tcW w:w="2445" w:type="dxa"/>
            <w:vAlign w:val="center"/>
          </w:tcPr>
          <w:p w14:paraId="549984C5" w14:textId="77777777" w:rsidR="001940F9" w:rsidRPr="00C03B68" w:rsidRDefault="001940F9" w:rsidP="00685DCD">
            <w:pPr>
              <w:pStyle w:val="TAC"/>
              <w:rPr>
                <w:lang w:eastAsia="zh-CN"/>
              </w:rPr>
            </w:pPr>
            <w:r w:rsidRPr="00C03B68">
              <w:t>EVS Primary</w:t>
            </w:r>
          </w:p>
        </w:tc>
        <w:tc>
          <w:tcPr>
            <w:tcW w:w="1345" w:type="dxa"/>
            <w:shd w:val="clear" w:color="auto" w:fill="auto"/>
            <w:vAlign w:val="center"/>
          </w:tcPr>
          <w:p w14:paraId="20875BBA" w14:textId="77777777" w:rsidR="001940F9" w:rsidRPr="00C03B68" w:rsidRDefault="001940F9" w:rsidP="00685DCD">
            <w:pPr>
              <w:pStyle w:val="TAC"/>
              <w:rPr>
                <w:rFonts w:hint="eastAsia"/>
                <w:lang w:eastAsia="zh-CN"/>
              </w:rPr>
            </w:pPr>
            <w:r w:rsidRPr="00C03B68">
              <w:t>328</w:t>
            </w:r>
          </w:p>
        </w:tc>
        <w:tc>
          <w:tcPr>
            <w:tcW w:w="3831" w:type="dxa"/>
            <w:shd w:val="clear" w:color="auto" w:fill="auto"/>
            <w:vAlign w:val="center"/>
          </w:tcPr>
          <w:p w14:paraId="03D6A01A" w14:textId="77777777" w:rsidR="001940F9" w:rsidRPr="00C03B68" w:rsidRDefault="001940F9" w:rsidP="00685DCD">
            <w:pPr>
              <w:pStyle w:val="TAC"/>
              <w:rPr>
                <w:rFonts w:eastAsia="Malgun Gothic" w:hint="eastAsia"/>
                <w:lang w:eastAsia="ko-KR"/>
              </w:rPr>
            </w:pPr>
            <w:r w:rsidRPr="00C03B68">
              <w:t>16.4</w:t>
            </w:r>
          </w:p>
        </w:tc>
      </w:tr>
      <w:tr w:rsidR="001940F9" w:rsidRPr="00C03B68" w14:paraId="5FD5FE8C" w14:textId="77777777" w:rsidTr="00685DCD">
        <w:trPr>
          <w:jc w:val="center"/>
        </w:trPr>
        <w:tc>
          <w:tcPr>
            <w:tcW w:w="2445" w:type="dxa"/>
            <w:vAlign w:val="center"/>
          </w:tcPr>
          <w:p w14:paraId="3EC9E324" w14:textId="77777777" w:rsidR="001940F9" w:rsidRPr="00C03B68" w:rsidRDefault="001940F9" w:rsidP="00685DCD">
            <w:pPr>
              <w:pStyle w:val="TAC"/>
              <w:rPr>
                <w:rFonts w:hint="eastAsia"/>
                <w:lang w:eastAsia="ja-JP"/>
              </w:rPr>
            </w:pPr>
            <w:r w:rsidRPr="00C03B68">
              <w:rPr>
                <w:rFonts w:hint="eastAsia"/>
                <w:lang w:eastAsia="ja-JP"/>
              </w:rPr>
              <w:t xml:space="preserve">EVS </w:t>
            </w:r>
            <w:r w:rsidRPr="00C03B68">
              <w:t>AMR-WB IO</w:t>
            </w:r>
          </w:p>
        </w:tc>
        <w:tc>
          <w:tcPr>
            <w:tcW w:w="1345" w:type="dxa"/>
            <w:shd w:val="clear" w:color="auto" w:fill="auto"/>
            <w:vAlign w:val="center"/>
          </w:tcPr>
          <w:p w14:paraId="621BA090" w14:textId="77777777" w:rsidR="001940F9" w:rsidRPr="00C03B68" w:rsidRDefault="001940F9" w:rsidP="00685DCD">
            <w:pPr>
              <w:pStyle w:val="TAC"/>
              <w:rPr>
                <w:lang w:eastAsia="zh-CN"/>
              </w:rPr>
            </w:pPr>
            <w:r w:rsidRPr="00C03B68">
              <w:t>368</w:t>
            </w:r>
          </w:p>
        </w:tc>
        <w:tc>
          <w:tcPr>
            <w:tcW w:w="3831" w:type="dxa"/>
            <w:shd w:val="clear" w:color="auto" w:fill="auto"/>
            <w:vAlign w:val="center"/>
          </w:tcPr>
          <w:p w14:paraId="58EB8EE6" w14:textId="77777777" w:rsidR="001940F9" w:rsidRPr="00C03B68" w:rsidRDefault="001940F9" w:rsidP="00685DCD">
            <w:pPr>
              <w:pStyle w:val="TAC"/>
              <w:rPr>
                <w:lang w:eastAsia="zh-CN"/>
              </w:rPr>
            </w:pPr>
            <w:r w:rsidRPr="00C03B68">
              <w:t>18.25</w:t>
            </w:r>
          </w:p>
        </w:tc>
      </w:tr>
      <w:tr w:rsidR="001940F9" w:rsidRPr="00C03B68" w14:paraId="0553D02E" w14:textId="77777777" w:rsidTr="00685DCD">
        <w:trPr>
          <w:jc w:val="center"/>
        </w:trPr>
        <w:tc>
          <w:tcPr>
            <w:tcW w:w="2445" w:type="dxa"/>
            <w:vAlign w:val="center"/>
          </w:tcPr>
          <w:p w14:paraId="2F931767" w14:textId="77777777" w:rsidR="001940F9" w:rsidRPr="00C03B68" w:rsidRDefault="001940F9" w:rsidP="00685DCD">
            <w:pPr>
              <w:pStyle w:val="TAC"/>
              <w:rPr>
                <w:rFonts w:hint="eastAsia"/>
                <w:lang w:eastAsia="ja-JP"/>
              </w:rPr>
            </w:pPr>
            <w:r w:rsidRPr="00C03B68">
              <w:rPr>
                <w:rFonts w:hint="eastAsia"/>
                <w:lang w:eastAsia="ja-JP"/>
              </w:rPr>
              <w:t xml:space="preserve">EVS </w:t>
            </w:r>
            <w:r w:rsidRPr="00C03B68">
              <w:t>AMR-WB IO</w:t>
            </w:r>
          </w:p>
        </w:tc>
        <w:tc>
          <w:tcPr>
            <w:tcW w:w="1345" w:type="dxa"/>
            <w:shd w:val="clear" w:color="auto" w:fill="auto"/>
            <w:vAlign w:val="center"/>
          </w:tcPr>
          <w:p w14:paraId="38F59C64" w14:textId="77777777" w:rsidR="001940F9" w:rsidRPr="00C03B68" w:rsidRDefault="001940F9" w:rsidP="00685DCD">
            <w:pPr>
              <w:pStyle w:val="TAC"/>
              <w:rPr>
                <w:lang w:eastAsia="zh-CN"/>
              </w:rPr>
            </w:pPr>
            <w:r w:rsidRPr="00C03B68">
              <w:t>400</w:t>
            </w:r>
          </w:p>
        </w:tc>
        <w:tc>
          <w:tcPr>
            <w:tcW w:w="3831" w:type="dxa"/>
            <w:shd w:val="clear" w:color="auto" w:fill="auto"/>
            <w:vAlign w:val="center"/>
          </w:tcPr>
          <w:p w14:paraId="417D773A" w14:textId="77777777" w:rsidR="001940F9" w:rsidRPr="00C03B68" w:rsidRDefault="001940F9" w:rsidP="00685DCD">
            <w:pPr>
              <w:pStyle w:val="TAC"/>
              <w:rPr>
                <w:lang w:eastAsia="zh-CN"/>
              </w:rPr>
            </w:pPr>
            <w:r w:rsidRPr="00C03B68">
              <w:t>19.85</w:t>
            </w:r>
          </w:p>
        </w:tc>
      </w:tr>
      <w:tr w:rsidR="001940F9" w:rsidRPr="00C03B68" w14:paraId="4412A237" w14:textId="77777777" w:rsidTr="00685DCD">
        <w:trPr>
          <w:jc w:val="center"/>
        </w:trPr>
        <w:tc>
          <w:tcPr>
            <w:tcW w:w="2445" w:type="dxa"/>
            <w:vAlign w:val="center"/>
          </w:tcPr>
          <w:p w14:paraId="7B661B98" w14:textId="77777777" w:rsidR="001940F9" w:rsidRPr="00C03B68" w:rsidRDefault="001940F9" w:rsidP="00685DCD">
            <w:pPr>
              <w:pStyle w:val="TAC"/>
              <w:rPr>
                <w:rFonts w:hint="eastAsia"/>
                <w:lang w:eastAsia="ja-JP"/>
              </w:rPr>
            </w:pPr>
            <w:r w:rsidRPr="00C03B68">
              <w:rPr>
                <w:rFonts w:hint="eastAsia"/>
                <w:lang w:eastAsia="ja-JP"/>
              </w:rPr>
              <w:t xml:space="preserve">EVS </w:t>
            </w:r>
            <w:r w:rsidRPr="00C03B68">
              <w:t>AMR-WB IO</w:t>
            </w:r>
          </w:p>
        </w:tc>
        <w:tc>
          <w:tcPr>
            <w:tcW w:w="1345" w:type="dxa"/>
            <w:shd w:val="clear" w:color="auto" w:fill="auto"/>
            <w:vAlign w:val="center"/>
          </w:tcPr>
          <w:p w14:paraId="173DA0D7" w14:textId="77777777" w:rsidR="001940F9" w:rsidRPr="00C03B68" w:rsidRDefault="001940F9" w:rsidP="00685DCD">
            <w:pPr>
              <w:pStyle w:val="TAC"/>
              <w:rPr>
                <w:lang w:eastAsia="zh-CN"/>
              </w:rPr>
            </w:pPr>
            <w:r w:rsidRPr="00C03B68">
              <w:t>464</w:t>
            </w:r>
          </w:p>
        </w:tc>
        <w:tc>
          <w:tcPr>
            <w:tcW w:w="3831" w:type="dxa"/>
            <w:shd w:val="clear" w:color="auto" w:fill="auto"/>
            <w:vAlign w:val="center"/>
          </w:tcPr>
          <w:p w14:paraId="32500D15" w14:textId="77777777" w:rsidR="001940F9" w:rsidRPr="00C03B68" w:rsidRDefault="001940F9" w:rsidP="00685DCD">
            <w:pPr>
              <w:pStyle w:val="TAC"/>
              <w:rPr>
                <w:lang w:eastAsia="zh-CN"/>
              </w:rPr>
            </w:pPr>
            <w:r w:rsidRPr="00C03B68">
              <w:t>23.05</w:t>
            </w:r>
          </w:p>
        </w:tc>
      </w:tr>
      <w:tr w:rsidR="001940F9" w:rsidRPr="00C03B68" w14:paraId="163B5414" w14:textId="77777777" w:rsidTr="00685DCD">
        <w:trPr>
          <w:jc w:val="center"/>
        </w:trPr>
        <w:tc>
          <w:tcPr>
            <w:tcW w:w="2445" w:type="dxa"/>
            <w:vAlign w:val="center"/>
          </w:tcPr>
          <w:p w14:paraId="19E5EBAE" w14:textId="77777777" w:rsidR="001940F9" w:rsidRPr="00C03B68" w:rsidRDefault="001940F9" w:rsidP="00685DCD">
            <w:pPr>
              <w:pStyle w:val="TAC"/>
              <w:rPr>
                <w:rFonts w:hint="eastAsia"/>
                <w:lang w:eastAsia="ja-JP"/>
              </w:rPr>
            </w:pPr>
            <w:r w:rsidRPr="00C03B68">
              <w:rPr>
                <w:rFonts w:hint="eastAsia"/>
                <w:lang w:eastAsia="ja-JP"/>
              </w:rPr>
              <w:t xml:space="preserve">EVS </w:t>
            </w:r>
            <w:r w:rsidRPr="00C03B68">
              <w:t>AMR-WB IO</w:t>
            </w:r>
          </w:p>
        </w:tc>
        <w:tc>
          <w:tcPr>
            <w:tcW w:w="1345" w:type="dxa"/>
            <w:shd w:val="clear" w:color="auto" w:fill="auto"/>
            <w:vAlign w:val="center"/>
          </w:tcPr>
          <w:p w14:paraId="248F2191" w14:textId="77777777" w:rsidR="001940F9" w:rsidRPr="00C03B68" w:rsidRDefault="001940F9" w:rsidP="00685DCD">
            <w:pPr>
              <w:pStyle w:val="TAC"/>
              <w:rPr>
                <w:lang w:eastAsia="zh-CN"/>
              </w:rPr>
            </w:pPr>
            <w:r w:rsidRPr="00C03B68">
              <w:t>480</w:t>
            </w:r>
          </w:p>
        </w:tc>
        <w:tc>
          <w:tcPr>
            <w:tcW w:w="3831" w:type="dxa"/>
            <w:shd w:val="clear" w:color="auto" w:fill="auto"/>
            <w:vAlign w:val="center"/>
          </w:tcPr>
          <w:p w14:paraId="220789B9" w14:textId="77777777" w:rsidR="001940F9" w:rsidRPr="00C03B68" w:rsidRDefault="001940F9" w:rsidP="00685DCD">
            <w:pPr>
              <w:pStyle w:val="TAC"/>
              <w:rPr>
                <w:lang w:eastAsia="zh-CN"/>
              </w:rPr>
            </w:pPr>
            <w:r w:rsidRPr="00C03B68">
              <w:t>23.85</w:t>
            </w:r>
          </w:p>
        </w:tc>
      </w:tr>
      <w:tr w:rsidR="001940F9" w:rsidRPr="00C03B68" w14:paraId="6F676DEF" w14:textId="77777777" w:rsidTr="00685DCD">
        <w:trPr>
          <w:jc w:val="center"/>
        </w:trPr>
        <w:tc>
          <w:tcPr>
            <w:tcW w:w="2445" w:type="dxa"/>
            <w:vAlign w:val="center"/>
          </w:tcPr>
          <w:p w14:paraId="7D153CE2" w14:textId="77777777" w:rsidR="001940F9" w:rsidRPr="00C03B68" w:rsidRDefault="001940F9" w:rsidP="00685DCD">
            <w:pPr>
              <w:pStyle w:val="TAC"/>
              <w:rPr>
                <w:rFonts w:hint="eastAsia"/>
                <w:lang w:eastAsia="ja-JP"/>
              </w:rPr>
            </w:pPr>
            <w:r w:rsidRPr="00C03B68">
              <w:t>EVS Primary</w:t>
            </w:r>
          </w:p>
        </w:tc>
        <w:tc>
          <w:tcPr>
            <w:tcW w:w="1345" w:type="dxa"/>
            <w:shd w:val="clear" w:color="auto" w:fill="auto"/>
            <w:vAlign w:val="center"/>
          </w:tcPr>
          <w:p w14:paraId="32CD9E17" w14:textId="77777777" w:rsidR="001940F9" w:rsidRPr="00C03B68" w:rsidRDefault="001940F9" w:rsidP="00685DCD">
            <w:pPr>
              <w:pStyle w:val="TAC"/>
              <w:rPr>
                <w:lang w:eastAsia="zh-CN"/>
              </w:rPr>
            </w:pPr>
            <w:r w:rsidRPr="00C03B68">
              <w:t>488</w:t>
            </w:r>
          </w:p>
        </w:tc>
        <w:tc>
          <w:tcPr>
            <w:tcW w:w="3831" w:type="dxa"/>
            <w:shd w:val="clear" w:color="auto" w:fill="auto"/>
            <w:vAlign w:val="center"/>
          </w:tcPr>
          <w:p w14:paraId="1536B917" w14:textId="77777777" w:rsidR="001940F9" w:rsidRPr="00C03B68" w:rsidRDefault="001940F9" w:rsidP="00685DCD">
            <w:pPr>
              <w:pStyle w:val="TAC"/>
              <w:rPr>
                <w:lang w:eastAsia="zh-CN"/>
              </w:rPr>
            </w:pPr>
            <w:r w:rsidRPr="00C03B68">
              <w:t>24.4</w:t>
            </w:r>
          </w:p>
        </w:tc>
      </w:tr>
      <w:tr w:rsidR="001940F9" w:rsidRPr="00C03B68" w14:paraId="6EE0FA72" w14:textId="77777777" w:rsidTr="00685DCD">
        <w:trPr>
          <w:jc w:val="center"/>
        </w:trPr>
        <w:tc>
          <w:tcPr>
            <w:tcW w:w="2445" w:type="dxa"/>
            <w:vAlign w:val="center"/>
          </w:tcPr>
          <w:p w14:paraId="6DF16E12" w14:textId="77777777" w:rsidR="001940F9" w:rsidRPr="00C03B68" w:rsidRDefault="001940F9" w:rsidP="00685DCD">
            <w:pPr>
              <w:pStyle w:val="TAC"/>
              <w:rPr>
                <w:rFonts w:hint="eastAsia"/>
                <w:lang w:eastAsia="ja-JP"/>
              </w:rPr>
            </w:pPr>
            <w:r w:rsidRPr="00C03B68">
              <w:t>EVS Primary</w:t>
            </w:r>
          </w:p>
        </w:tc>
        <w:tc>
          <w:tcPr>
            <w:tcW w:w="1345" w:type="dxa"/>
            <w:shd w:val="clear" w:color="auto" w:fill="auto"/>
            <w:vAlign w:val="center"/>
          </w:tcPr>
          <w:p w14:paraId="6218994E" w14:textId="77777777" w:rsidR="001940F9" w:rsidRPr="00C03B68" w:rsidRDefault="001940F9" w:rsidP="00685DCD">
            <w:pPr>
              <w:pStyle w:val="TAC"/>
              <w:rPr>
                <w:lang w:eastAsia="zh-CN"/>
              </w:rPr>
            </w:pPr>
            <w:r w:rsidRPr="00C03B68">
              <w:t>640</w:t>
            </w:r>
          </w:p>
        </w:tc>
        <w:tc>
          <w:tcPr>
            <w:tcW w:w="3831" w:type="dxa"/>
            <w:shd w:val="clear" w:color="auto" w:fill="auto"/>
            <w:vAlign w:val="center"/>
          </w:tcPr>
          <w:p w14:paraId="64BE2D69" w14:textId="77777777" w:rsidR="001940F9" w:rsidRPr="00C03B68" w:rsidRDefault="001940F9" w:rsidP="00685DCD">
            <w:pPr>
              <w:pStyle w:val="TAC"/>
              <w:rPr>
                <w:lang w:eastAsia="zh-CN"/>
              </w:rPr>
            </w:pPr>
            <w:r w:rsidRPr="00C03B68">
              <w:t>32</w:t>
            </w:r>
          </w:p>
        </w:tc>
      </w:tr>
      <w:tr w:rsidR="001940F9" w:rsidRPr="00C03B68" w14:paraId="0805EFC8" w14:textId="77777777" w:rsidTr="00685DCD">
        <w:trPr>
          <w:jc w:val="center"/>
        </w:trPr>
        <w:tc>
          <w:tcPr>
            <w:tcW w:w="2445" w:type="dxa"/>
            <w:vAlign w:val="center"/>
          </w:tcPr>
          <w:p w14:paraId="47F4D76F" w14:textId="77777777" w:rsidR="001940F9" w:rsidRPr="00C03B68" w:rsidRDefault="001940F9" w:rsidP="00685DCD">
            <w:pPr>
              <w:pStyle w:val="TAC"/>
              <w:rPr>
                <w:rFonts w:hint="eastAsia"/>
                <w:lang w:eastAsia="ja-JP"/>
              </w:rPr>
            </w:pPr>
            <w:r w:rsidRPr="00C03B68">
              <w:t>EVS Primary</w:t>
            </w:r>
          </w:p>
        </w:tc>
        <w:tc>
          <w:tcPr>
            <w:tcW w:w="1345" w:type="dxa"/>
            <w:shd w:val="clear" w:color="auto" w:fill="auto"/>
            <w:vAlign w:val="center"/>
          </w:tcPr>
          <w:p w14:paraId="16F98615" w14:textId="77777777" w:rsidR="001940F9" w:rsidRPr="00C03B68" w:rsidRDefault="001940F9" w:rsidP="00685DCD">
            <w:pPr>
              <w:pStyle w:val="TAC"/>
              <w:rPr>
                <w:lang w:eastAsia="zh-CN"/>
              </w:rPr>
            </w:pPr>
            <w:r w:rsidRPr="00C03B68">
              <w:t>960</w:t>
            </w:r>
          </w:p>
        </w:tc>
        <w:tc>
          <w:tcPr>
            <w:tcW w:w="3831" w:type="dxa"/>
            <w:shd w:val="clear" w:color="auto" w:fill="auto"/>
            <w:vAlign w:val="center"/>
          </w:tcPr>
          <w:p w14:paraId="7D99956A" w14:textId="77777777" w:rsidR="001940F9" w:rsidRPr="00C03B68" w:rsidRDefault="001940F9" w:rsidP="00685DCD">
            <w:pPr>
              <w:pStyle w:val="TAC"/>
              <w:rPr>
                <w:lang w:eastAsia="zh-CN"/>
              </w:rPr>
            </w:pPr>
            <w:r w:rsidRPr="00C03B68">
              <w:t>48</w:t>
            </w:r>
          </w:p>
        </w:tc>
      </w:tr>
      <w:tr w:rsidR="001940F9" w:rsidRPr="00C03B68" w14:paraId="1AA81856" w14:textId="77777777" w:rsidTr="00685DCD">
        <w:trPr>
          <w:jc w:val="center"/>
        </w:trPr>
        <w:tc>
          <w:tcPr>
            <w:tcW w:w="2445" w:type="dxa"/>
            <w:vAlign w:val="center"/>
          </w:tcPr>
          <w:p w14:paraId="66CC9143" w14:textId="77777777" w:rsidR="001940F9" w:rsidRPr="00C03B68" w:rsidRDefault="001940F9" w:rsidP="00685DCD">
            <w:pPr>
              <w:pStyle w:val="TAC"/>
              <w:rPr>
                <w:rFonts w:hint="eastAsia"/>
                <w:lang w:eastAsia="ja-JP"/>
              </w:rPr>
            </w:pPr>
            <w:r w:rsidRPr="00C03B68">
              <w:t>EVS Primary</w:t>
            </w:r>
          </w:p>
        </w:tc>
        <w:tc>
          <w:tcPr>
            <w:tcW w:w="1345" w:type="dxa"/>
            <w:shd w:val="clear" w:color="auto" w:fill="auto"/>
            <w:vAlign w:val="center"/>
          </w:tcPr>
          <w:p w14:paraId="50EDADBA" w14:textId="77777777" w:rsidR="001940F9" w:rsidRPr="00C03B68" w:rsidRDefault="001940F9" w:rsidP="00685DCD">
            <w:pPr>
              <w:pStyle w:val="TAC"/>
              <w:rPr>
                <w:lang w:eastAsia="zh-CN"/>
              </w:rPr>
            </w:pPr>
            <w:r w:rsidRPr="00C03B68">
              <w:t>1280</w:t>
            </w:r>
          </w:p>
        </w:tc>
        <w:tc>
          <w:tcPr>
            <w:tcW w:w="3831" w:type="dxa"/>
            <w:shd w:val="clear" w:color="auto" w:fill="auto"/>
            <w:vAlign w:val="center"/>
          </w:tcPr>
          <w:p w14:paraId="492E921C" w14:textId="77777777" w:rsidR="001940F9" w:rsidRPr="00C03B68" w:rsidRDefault="001940F9" w:rsidP="00685DCD">
            <w:pPr>
              <w:pStyle w:val="TAC"/>
              <w:rPr>
                <w:lang w:eastAsia="zh-CN"/>
              </w:rPr>
            </w:pPr>
            <w:r w:rsidRPr="00C03B68">
              <w:t>64</w:t>
            </w:r>
          </w:p>
        </w:tc>
      </w:tr>
      <w:tr w:rsidR="001940F9" w:rsidRPr="00C03B68" w14:paraId="5BC39096" w14:textId="77777777" w:rsidTr="00685DCD">
        <w:trPr>
          <w:jc w:val="center"/>
        </w:trPr>
        <w:tc>
          <w:tcPr>
            <w:tcW w:w="2445" w:type="dxa"/>
            <w:vAlign w:val="center"/>
          </w:tcPr>
          <w:p w14:paraId="3DBA5EC1" w14:textId="77777777" w:rsidR="001940F9" w:rsidRPr="00C03B68" w:rsidRDefault="001940F9" w:rsidP="00685DCD">
            <w:pPr>
              <w:pStyle w:val="TAC"/>
              <w:rPr>
                <w:rFonts w:hint="eastAsia"/>
                <w:lang w:eastAsia="ja-JP"/>
              </w:rPr>
            </w:pPr>
            <w:r w:rsidRPr="00C03B68">
              <w:t>EVS Primary</w:t>
            </w:r>
          </w:p>
        </w:tc>
        <w:tc>
          <w:tcPr>
            <w:tcW w:w="1345" w:type="dxa"/>
            <w:shd w:val="clear" w:color="auto" w:fill="auto"/>
            <w:vAlign w:val="center"/>
          </w:tcPr>
          <w:p w14:paraId="31D1DED7" w14:textId="77777777" w:rsidR="001940F9" w:rsidRPr="00C03B68" w:rsidRDefault="001940F9" w:rsidP="00685DCD">
            <w:pPr>
              <w:pStyle w:val="TAC"/>
              <w:rPr>
                <w:lang w:eastAsia="zh-CN"/>
              </w:rPr>
            </w:pPr>
            <w:r w:rsidRPr="00C03B68">
              <w:t>1920</w:t>
            </w:r>
          </w:p>
        </w:tc>
        <w:tc>
          <w:tcPr>
            <w:tcW w:w="3831" w:type="dxa"/>
            <w:shd w:val="clear" w:color="auto" w:fill="auto"/>
            <w:vAlign w:val="center"/>
          </w:tcPr>
          <w:p w14:paraId="5B5EB7F1" w14:textId="77777777" w:rsidR="001940F9" w:rsidRPr="00C03B68" w:rsidRDefault="001940F9" w:rsidP="00685DCD">
            <w:pPr>
              <w:pStyle w:val="TAC"/>
              <w:rPr>
                <w:lang w:eastAsia="zh-CN"/>
              </w:rPr>
            </w:pPr>
            <w:r w:rsidRPr="00C03B68">
              <w:t>96</w:t>
            </w:r>
          </w:p>
        </w:tc>
      </w:tr>
      <w:tr w:rsidR="001940F9" w:rsidRPr="00C03B68" w14:paraId="7B9DF80A" w14:textId="77777777" w:rsidTr="00685DCD">
        <w:trPr>
          <w:jc w:val="center"/>
        </w:trPr>
        <w:tc>
          <w:tcPr>
            <w:tcW w:w="2445" w:type="dxa"/>
            <w:vAlign w:val="center"/>
          </w:tcPr>
          <w:p w14:paraId="788EA3E1" w14:textId="77777777" w:rsidR="001940F9" w:rsidRPr="00C03B68" w:rsidRDefault="001940F9" w:rsidP="00685DCD">
            <w:pPr>
              <w:pStyle w:val="TAC"/>
              <w:rPr>
                <w:rFonts w:hint="eastAsia"/>
                <w:lang w:eastAsia="ja-JP"/>
              </w:rPr>
            </w:pPr>
            <w:r w:rsidRPr="00C03B68">
              <w:t>EVS Primary</w:t>
            </w:r>
          </w:p>
        </w:tc>
        <w:tc>
          <w:tcPr>
            <w:tcW w:w="1345" w:type="dxa"/>
            <w:shd w:val="clear" w:color="auto" w:fill="auto"/>
            <w:vAlign w:val="center"/>
          </w:tcPr>
          <w:p w14:paraId="1331E354" w14:textId="77777777" w:rsidR="001940F9" w:rsidRPr="00C03B68" w:rsidRDefault="001940F9" w:rsidP="00685DCD">
            <w:pPr>
              <w:pStyle w:val="TAC"/>
              <w:rPr>
                <w:lang w:eastAsia="zh-CN"/>
              </w:rPr>
            </w:pPr>
            <w:r w:rsidRPr="00C03B68">
              <w:t>2560</w:t>
            </w:r>
          </w:p>
        </w:tc>
        <w:tc>
          <w:tcPr>
            <w:tcW w:w="3831" w:type="dxa"/>
            <w:shd w:val="clear" w:color="auto" w:fill="auto"/>
            <w:vAlign w:val="center"/>
          </w:tcPr>
          <w:p w14:paraId="7BEAD944" w14:textId="77777777" w:rsidR="001940F9" w:rsidRPr="00C03B68" w:rsidRDefault="001940F9" w:rsidP="00685DCD">
            <w:pPr>
              <w:pStyle w:val="TAC"/>
              <w:rPr>
                <w:lang w:eastAsia="zh-CN"/>
              </w:rPr>
            </w:pPr>
            <w:r w:rsidRPr="00C03B68">
              <w:t>128</w:t>
            </w:r>
          </w:p>
        </w:tc>
      </w:tr>
    </w:tbl>
    <w:p w14:paraId="76419F06" w14:textId="77777777" w:rsidR="001940F9" w:rsidRPr="00C03B68" w:rsidRDefault="001940F9" w:rsidP="001940F9">
      <w:pPr>
        <w:pStyle w:val="FP"/>
        <w:rPr>
          <w:lang w:eastAsia="ja-JP"/>
        </w:rPr>
      </w:pPr>
      <w:bookmarkStart w:id="109" w:name="_Toc395200190"/>
    </w:p>
    <w:bookmarkEnd w:id="109"/>
    <w:p w14:paraId="4E7EB213" w14:textId="77777777" w:rsidR="001940F9" w:rsidRPr="00C03B68" w:rsidRDefault="001940F9" w:rsidP="001940F9">
      <w:pPr>
        <w:pStyle w:val="Heading3"/>
        <w:rPr>
          <w:lang w:val="en-US" w:eastAsia="ja-JP"/>
        </w:rPr>
      </w:pPr>
      <w:r w:rsidRPr="00C03B68">
        <w:rPr>
          <w:rFonts w:hint="eastAsia"/>
          <w:lang w:eastAsia="ja-JP"/>
        </w:rPr>
        <w:t>A.2.1.1</w:t>
      </w:r>
      <w:r w:rsidRPr="00C03B68">
        <w:rPr>
          <w:rFonts w:hint="eastAsia"/>
          <w:lang w:eastAsia="ja-JP"/>
        </w:rPr>
        <w:tab/>
        <w:t>Compact format for EVS Primary</w:t>
      </w:r>
      <w:r w:rsidRPr="00C03B68">
        <w:rPr>
          <w:lang w:val="en-US" w:eastAsia="ja-JP"/>
        </w:rPr>
        <w:t xml:space="preserve"> mode</w:t>
      </w:r>
    </w:p>
    <w:p w14:paraId="6D825758" w14:textId="77777777" w:rsidR="003F5485" w:rsidRPr="00C82F72" w:rsidRDefault="003F5485" w:rsidP="003F5485">
      <w:pPr>
        <w:rPr>
          <w:lang w:eastAsia="ja-JP"/>
        </w:rPr>
      </w:pPr>
      <w:r w:rsidRPr="00C82F72">
        <w:rPr>
          <w:rFonts w:hint="eastAsia"/>
          <w:lang w:eastAsia="ja-JP"/>
        </w:rPr>
        <w:t>In the Compact format for EVS Primary</w:t>
      </w:r>
      <w:r w:rsidRPr="00EC7355">
        <w:rPr>
          <w:rFonts w:hint="eastAsia"/>
          <w:lang w:eastAsia="ko-KR"/>
        </w:rPr>
        <w:t xml:space="preserve"> mode</w:t>
      </w:r>
      <w:r w:rsidRPr="00C82F72">
        <w:rPr>
          <w:rFonts w:hint="eastAsia"/>
          <w:lang w:eastAsia="ja-JP"/>
        </w:rPr>
        <w:t xml:space="preserve">, the RTP payload consists of </w:t>
      </w:r>
      <w:r w:rsidRPr="00C82F72">
        <w:rPr>
          <w:lang w:eastAsia="ja-JP"/>
        </w:rPr>
        <w:t xml:space="preserve">exactly </w:t>
      </w:r>
      <w:r w:rsidRPr="00C82F72">
        <w:rPr>
          <w:rFonts w:hint="eastAsia"/>
          <w:lang w:eastAsia="ja-JP"/>
        </w:rPr>
        <w:t xml:space="preserve">one coded frame. </w:t>
      </w:r>
      <w:r w:rsidRPr="00C82F72">
        <w:rPr>
          <w:lang w:eastAsia="ja-JP"/>
        </w:rPr>
        <w:t>Hence, the coded frame</w:t>
      </w:r>
      <w:r w:rsidRPr="00C82F72">
        <w:rPr>
          <w:rFonts w:hint="eastAsia"/>
          <w:lang w:eastAsia="ja-JP"/>
        </w:rPr>
        <w:t xml:space="preserve"> </w:t>
      </w:r>
      <w:r w:rsidRPr="00C82F72">
        <w:rPr>
          <w:lang w:eastAsia="ja-JP"/>
        </w:rPr>
        <w:t>follows the RTP header without any additional</w:t>
      </w:r>
      <w:r w:rsidRPr="00C82F72">
        <w:rPr>
          <w:rFonts w:hint="eastAsia"/>
          <w:lang w:eastAsia="ja-JP"/>
        </w:rPr>
        <w:t xml:space="preserve"> EVS RTP</w:t>
      </w:r>
      <w:r w:rsidRPr="00C82F72">
        <w:rPr>
          <w:lang w:eastAsia="ja-JP"/>
        </w:rPr>
        <w:t xml:space="preserve"> payload header.</w:t>
      </w:r>
    </w:p>
    <w:p w14:paraId="3C5DC002" w14:textId="77777777" w:rsidR="001940F9" w:rsidRPr="00C03B68" w:rsidRDefault="003F5485" w:rsidP="003F5485">
      <w:pPr>
        <w:rPr>
          <w:rFonts w:hint="eastAsia"/>
          <w:lang w:val="en-US" w:eastAsia="ja-JP"/>
        </w:rPr>
      </w:pPr>
      <w:r w:rsidRPr="00C82F72">
        <w:rPr>
          <w:lang w:val="en-US" w:eastAsia="ja-JP"/>
        </w:rPr>
        <w:t>The payload represents a speech frame of 20 ms encoded with the EVS codec bit-rate identified by the payload size.  The bits are in the same order as produced by the EVS encoder, where the first bit is placed left-most immediately following the RTP header</w:t>
      </w:r>
      <w:r w:rsidR="001940F9" w:rsidRPr="00C03B68">
        <w:rPr>
          <w:lang w:val="en-US" w:eastAsia="ja-JP"/>
        </w:rPr>
        <w:t xml:space="preserve">. </w:t>
      </w:r>
    </w:p>
    <w:p w14:paraId="739BDC13" w14:textId="77777777" w:rsidR="001940F9" w:rsidRPr="00C03B68" w:rsidRDefault="001940F9" w:rsidP="001940F9">
      <w:pPr>
        <w:pStyle w:val="Heading3"/>
        <w:rPr>
          <w:rFonts w:hint="eastAsia"/>
          <w:lang w:eastAsia="ja-JP"/>
        </w:rPr>
      </w:pPr>
      <w:bookmarkStart w:id="110" w:name="_Toc395200191"/>
      <w:r w:rsidRPr="00C03B68">
        <w:rPr>
          <w:rFonts w:hint="eastAsia"/>
          <w:lang w:eastAsia="ja-JP"/>
        </w:rPr>
        <w:t>A.2.1.2</w:t>
      </w:r>
      <w:r w:rsidRPr="00C03B68">
        <w:rPr>
          <w:rFonts w:hint="eastAsia"/>
          <w:lang w:eastAsia="ja-JP"/>
        </w:rPr>
        <w:tab/>
        <w:t>Compact format for EVS AMR-WB IO</w:t>
      </w:r>
      <w:r w:rsidRPr="00C03B68">
        <w:rPr>
          <w:lang w:val="en-US" w:eastAsia="ja-JP"/>
        </w:rPr>
        <w:t xml:space="preserve"> mode (except </w:t>
      </w:r>
      <w:r w:rsidRPr="00C03B68">
        <w:rPr>
          <w:rFonts w:hint="eastAsia"/>
          <w:lang w:val="en-US" w:eastAsia="ja-JP"/>
        </w:rPr>
        <w:t>SID</w:t>
      </w:r>
      <w:r w:rsidRPr="00C03B68">
        <w:rPr>
          <w:lang w:val="en-US" w:eastAsia="ja-JP"/>
        </w:rPr>
        <w:t>)</w:t>
      </w:r>
      <w:bookmarkEnd w:id="110"/>
    </w:p>
    <w:p w14:paraId="3D56AC74" w14:textId="77777777" w:rsidR="001940F9" w:rsidRPr="00C03B68" w:rsidRDefault="001940F9" w:rsidP="001940F9">
      <w:pPr>
        <w:rPr>
          <w:lang w:eastAsia="ja-JP"/>
        </w:rPr>
      </w:pPr>
      <w:r w:rsidRPr="00C03B68">
        <w:rPr>
          <w:rFonts w:hint="eastAsia"/>
          <w:lang w:eastAsia="ja-JP"/>
        </w:rPr>
        <w:t>In the Compact format for EVS AMR-WB IO mode, except SID, the RTP payload consists of</w:t>
      </w:r>
      <w:r w:rsidRPr="00C03B68">
        <w:rPr>
          <w:lang w:eastAsia="ja-JP"/>
        </w:rPr>
        <w:t xml:space="preserve"> </w:t>
      </w:r>
      <w:r w:rsidRPr="00C03B68">
        <w:rPr>
          <w:rFonts w:hint="eastAsia"/>
          <w:lang w:eastAsia="ja-JP"/>
        </w:rPr>
        <w:t>one 3-bit CMR field</w:t>
      </w:r>
      <w:r w:rsidRPr="00C03B68">
        <w:rPr>
          <w:lang w:eastAsia="ja-JP"/>
        </w:rPr>
        <w:t>, one</w:t>
      </w:r>
      <w:r w:rsidRPr="00C03B68">
        <w:rPr>
          <w:rFonts w:hint="eastAsia"/>
          <w:lang w:eastAsia="ja-JP"/>
        </w:rPr>
        <w:t xml:space="preserve"> coded frame, and zero</w:t>
      </w:r>
      <w:r w:rsidRPr="00C03B68">
        <w:rPr>
          <w:lang w:eastAsia="ja-JP"/>
        </w:rPr>
        <w:t>-</w:t>
      </w:r>
      <w:r w:rsidRPr="00C03B68">
        <w:rPr>
          <w:rFonts w:hint="eastAsia"/>
          <w:lang w:eastAsia="ja-JP"/>
        </w:rPr>
        <w:t>padding</w:t>
      </w:r>
      <w:r w:rsidRPr="00C03B68">
        <w:rPr>
          <w:lang w:eastAsia="ja-JP"/>
        </w:rPr>
        <w:t xml:space="preserve"> bits</w:t>
      </w:r>
      <w:r w:rsidRPr="00C03B68">
        <w:rPr>
          <w:rFonts w:hint="eastAsia"/>
          <w:lang w:eastAsia="ja-JP"/>
        </w:rPr>
        <w:t xml:space="preserve"> if necessary.</w:t>
      </w:r>
    </w:p>
    <w:p w14:paraId="4122B92E" w14:textId="77777777" w:rsidR="001940F9" w:rsidRPr="00C03B68" w:rsidRDefault="001940F9" w:rsidP="001940F9">
      <w:pPr>
        <w:pStyle w:val="Heading4"/>
        <w:rPr>
          <w:lang w:val="en-US"/>
        </w:rPr>
      </w:pPr>
      <w:r w:rsidRPr="00C03B68">
        <w:t>A.2.1.2.1</w:t>
      </w:r>
      <w:r w:rsidRPr="00C03B68">
        <w:tab/>
      </w:r>
      <w:r w:rsidRPr="00C03B68">
        <w:rPr>
          <w:lang w:eastAsia="ja-JP"/>
        </w:rPr>
        <w:t>Representation of Code</w:t>
      </w:r>
      <w:r w:rsidRPr="00C03B68">
        <w:rPr>
          <w:rFonts w:hint="eastAsia"/>
          <w:lang w:eastAsia="ja-JP"/>
        </w:rPr>
        <w:t>c</w:t>
      </w:r>
      <w:r w:rsidRPr="00C03B68">
        <w:rPr>
          <w:lang w:eastAsia="ja-JP"/>
        </w:rPr>
        <w:t xml:space="preserve"> Mode Request (CMR) in Compact</w:t>
      </w:r>
      <w:r w:rsidRPr="00C03B68">
        <w:rPr>
          <w:rFonts w:hint="eastAsia"/>
          <w:lang w:eastAsia="ja-JP"/>
        </w:rPr>
        <w:t xml:space="preserve"> format for EVS AMR-WB IO</w:t>
      </w:r>
      <w:r w:rsidRPr="00C03B68">
        <w:rPr>
          <w:lang w:eastAsia="ja-JP"/>
        </w:rPr>
        <w:t xml:space="preserve"> </w:t>
      </w:r>
      <w:r w:rsidRPr="00C03B68">
        <w:rPr>
          <w:rFonts w:hint="eastAsia"/>
          <w:lang w:eastAsia="ja-JP"/>
        </w:rPr>
        <w:t>mode</w:t>
      </w:r>
    </w:p>
    <w:p w14:paraId="6C26E7C9" w14:textId="77777777" w:rsidR="001940F9" w:rsidRPr="00C03B68" w:rsidRDefault="00E1355E" w:rsidP="001940F9">
      <w:pPr>
        <w:rPr>
          <w:lang w:eastAsia="ja-JP"/>
        </w:rPr>
      </w:pPr>
      <w:r w:rsidRPr="00C0557B">
        <w:rPr>
          <w:rFonts w:hint="eastAsia"/>
          <w:lang w:eastAsia="ja-JP"/>
        </w:rPr>
        <w:t xml:space="preserve">The 3-bit CMR field carries the </w:t>
      </w:r>
      <w:r w:rsidRPr="00C0557B">
        <w:rPr>
          <w:lang w:eastAsia="ja-JP"/>
        </w:rPr>
        <w:t xml:space="preserve">codec </w:t>
      </w:r>
      <w:r w:rsidRPr="00C0557B">
        <w:rPr>
          <w:rFonts w:hint="eastAsia"/>
          <w:lang w:eastAsia="ja-JP"/>
        </w:rPr>
        <w:t xml:space="preserve">mode request </w:t>
      </w:r>
      <w:r w:rsidRPr="00C0557B">
        <w:rPr>
          <w:lang w:eastAsia="ja-JP"/>
        </w:rPr>
        <w:t>information</w:t>
      </w:r>
      <w:r w:rsidRPr="00C0557B">
        <w:rPr>
          <w:rFonts w:hint="eastAsia"/>
          <w:lang w:eastAsia="ja-JP"/>
        </w:rPr>
        <w:t xml:space="preserve"> to </w:t>
      </w:r>
      <w:r w:rsidRPr="00C0557B">
        <w:rPr>
          <w:lang w:eastAsia="ja-JP"/>
        </w:rPr>
        <w:t xml:space="preserve">signal to </w:t>
      </w:r>
      <w:r w:rsidRPr="00C0557B">
        <w:rPr>
          <w:rFonts w:hint="eastAsia"/>
          <w:lang w:eastAsia="ko-KR"/>
        </w:rPr>
        <w:t>the</w:t>
      </w:r>
      <w:r>
        <w:rPr>
          <w:rFonts w:hint="eastAsia"/>
          <w:lang w:eastAsia="ja-JP"/>
        </w:rPr>
        <w:t xml:space="preserve"> </w:t>
      </w:r>
      <w:r>
        <w:rPr>
          <w:lang w:eastAsia="ja-JP"/>
        </w:rPr>
        <w:t xml:space="preserve">media </w:t>
      </w:r>
      <w:r w:rsidRPr="00C0557B">
        <w:rPr>
          <w:rFonts w:hint="eastAsia"/>
          <w:lang w:eastAsia="ja-JP"/>
        </w:rPr>
        <w:t xml:space="preserve">sender </w:t>
      </w:r>
      <w:r w:rsidRPr="00C0557B">
        <w:rPr>
          <w:lang w:eastAsia="ja-JP"/>
        </w:rPr>
        <w:t>the requested AMR-WB [</w:t>
      </w:r>
      <w:r w:rsidRPr="00C0557B">
        <w:rPr>
          <w:rFonts w:hint="eastAsia"/>
          <w:lang w:eastAsia="ja-JP"/>
        </w:rPr>
        <w:t>37</w:t>
      </w:r>
      <w:r w:rsidRPr="00C0557B">
        <w:rPr>
          <w:lang w:eastAsia="ja-JP"/>
        </w:rPr>
        <w:t xml:space="preserve">] or </w:t>
      </w:r>
      <w:r w:rsidRPr="00C0557B">
        <w:rPr>
          <w:rFonts w:hint="eastAsia"/>
          <w:lang w:eastAsia="ja-JP"/>
        </w:rPr>
        <w:t xml:space="preserve">EVS </w:t>
      </w:r>
      <w:r w:rsidRPr="00C0557B">
        <w:rPr>
          <w:lang w:eastAsia="ja-JP"/>
        </w:rPr>
        <w:t>AMR-WB IO codec mode to be applied for encoding</w:t>
      </w:r>
      <w:r w:rsidRPr="00C0557B">
        <w:rPr>
          <w:rFonts w:hint="eastAsia"/>
          <w:lang w:eastAsia="ja-JP"/>
        </w:rPr>
        <w:t xml:space="preserve">. The </w:t>
      </w:r>
      <w:r w:rsidRPr="00C0557B">
        <w:rPr>
          <w:lang w:eastAsia="ko-KR"/>
        </w:rPr>
        <w:t>signalling</w:t>
      </w:r>
      <w:r w:rsidRPr="00C0557B">
        <w:rPr>
          <w:rFonts w:hint="eastAsia"/>
          <w:lang w:eastAsia="ko-KR"/>
        </w:rPr>
        <w:t xml:space="preserve"> of </w:t>
      </w:r>
      <w:r w:rsidRPr="00C0557B">
        <w:rPr>
          <w:lang w:eastAsia="ja-JP"/>
        </w:rPr>
        <w:t>AMR-WB</w:t>
      </w:r>
      <w:r w:rsidRPr="00C0557B">
        <w:rPr>
          <w:rFonts w:hint="eastAsia"/>
          <w:lang w:eastAsia="ko-KR"/>
        </w:rPr>
        <w:t xml:space="preserve"> and </w:t>
      </w:r>
      <w:r w:rsidRPr="00C0557B">
        <w:rPr>
          <w:rFonts w:hint="eastAsia"/>
          <w:lang w:eastAsia="ja-JP"/>
        </w:rPr>
        <w:t xml:space="preserve">EVS </w:t>
      </w:r>
      <w:r w:rsidRPr="00C0557B">
        <w:rPr>
          <w:lang w:eastAsia="ja-JP"/>
        </w:rPr>
        <w:t xml:space="preserve">AMR-WB IO </w:t>
      </w:r>
      <w:r w:rsidRPr="00C0557B">
        <w:rPr>
          <w:rFonts w:hint="eastAsia"/>
          <w:lang w:eastAsia="ko-KR"/>
        </w:rPr>
        <w:t>with</w:t>
      </w:r>
      <w:r w:rsidRPr="00C0557B">
        <w:rPr>
          <w:lang w:eastAsia="ja-JP"/>
        </w:rPr>
        <w:t xml:space="preserve"> the</w:t>
      </w:r>
      <w:r w:rsidRPr="00C0557B">
        <w:rPr>
          <w:rFonts w:hint="eastAsia"/>
          <w:lang w:eastAsia="ja-JP"/>
        </w:rPr>
        <w:t xml:space="preserve"> 3-bit CMR field </w:t>
      </w:r>
      <w:r>
        <w:rPr>
          <w:lang w:eastAsia="ja-JP"/>
        </w:rPr>
        <w:t>is</w:t>
      </w:r>
      <w:r w:rsidRPr="00C0557B">
        <w:rPr>
          <w:rFonts w:hint="eastAsia"/>
          <w:lang w:eastAsia="ja-JP"/>
        </w:rPr>
        <w:t xml:space="preserve"> defined as shown in Table A.</w:t>
      </w:r>
      <w:r w:rsidRPr="00C0557B">
        <w:rPr>
          <w:lang w:eastAsia="ja-JP"/>
        </w:rPr>
        <w:t>2</w:t>
      </w:r>
      <w:r w:rsidRPr="00C0557B">
        <w:rPr>
          <w:rFonts w:hint="eastAsia"/>
          <w:lang w:eastAsia="ja-JP"/>
        </w:rPr>
        <w:t>.</w:t>
      </w:r>
      <w:r w:rsidRPr="00C0557B">
        <w:rPr>
          <w:lang w:eastAsia="ja-JP"/>
        </w:rPr>
        <w:t xml:space="preserve"> The </w:t>
      </w:r>
      <w:r>
        <w:rPr>
          <w:lang w:eastAsia="ja-JP"/>
        </w:rPr>
        <w:t xml:space="preserve">3-bit </w:t>
      </w:r>
      <w:r w:rsidRPr="00C0557B">
        <w:rPr>
          <w:lang w:eastAsia="ja-JP"/>
        </w:rPr>
        <w:t xml:space="preserve">CMR </w:t>
      </w:r>
      <w:r w:rsidRPr="00C0557B">
        <w:rPr>
          <w:rFonts w:hint="eastAsia"/>
          <w:lang w:eastAsia="ko-KR"/>
        </w:rPr>
        <w:t>field</w:t>
      </w:r>
      <w:r w:rsidRPr="00C0557B">
        <w:rPr>
          <w:lang w:eastAsia="ja-JP"/>
        </w:rPr>
        <w:t xml:space="preserve"> </w:t>
      </w:r>
      <w:r w:rsidRPr="00C0557B">
        <w:rPr>
          <w:lang w:val="en-US" w:eastAsia="ja-JP"/>
        </w:rPr>
        <w:t>in Compact</w:t>
      </w:r>
      <w:r w:rsidRPr="00C0557B">
        <w:rPr>
          <w:rFonts w:hint="eastAsia"/>
          <w:lang w:val="en-US" w:eastAsia="ja-JP"/>
        </w:rPr>
        <w:t xml:space="preserve"> format for EVS AMR-WB IO mode</w:t>
      </w:r>
      <w:r w:rsidRPr="00C0557B">
        <w:rPr>
          <w:lang w:eastAsia="ja-JP"/>
        </w:rPr>
        <w:t xml:space="preserve"> comprises a 3</w:t>
      </w:r>
      <w:r w:rsidRPr="00C0557B">
        <w:rPr>
          <w:rFonts w:hint="eastAsia"/>
          <w:lang w:eastAsia="ja-JP"/>
        </w:rPr>
        <w:t>-</w:t>
      </w:r>
      <w:r w:rsidRPr="00C0557B">
        <w:rPr>
          <w:lang w:eastAsia="ja-JP"/>
        </w:rPr>
        <w:t xml:space="preserve">bit element [c(0), c(1), c(2)] for signalling codec mode requests for the following </w:t>
      </w:r>
      <w:r w:rsidRPr="00C0557B">
        <w:rPr>
          <w:rFonts w:hint="eastAsia"/>
          <w:lang w:eastAsia="ja-JP"/>
        </w:rPr>
        <w:t xml:space="preserve">EVS </w:t>
      </w:r>
      <w:r w:rsidRPr="00C0557B">
        <w:rPr>
          <w:lang w:eastAsia="ja-JP"/>
        </w:rPr>
        <w:t>AMR-WB IO or AMR-WB codec modes</w:t>
      </w:r>
      <w:r w:rsidR="001940F9" w:rsidRPr="00C03B68">
        <w:rPr>
          <w:lang w:eastAsia="ja-JP"/>
        </w:rPr>
        <w:t>.</w:t>
      </w:r>
    </w:p>
    <w:p w14:paraId="2B96EE33" w14:textId="77777777" w:rsidR="001940F9" w:rsidRDefault="001940F9" w:rsidP="001940F9">
      <w:pPr>
        <w:pStyle w:val="TH"/>
        <w:rPr>
          <w:lang w:eastAsia="ja-JP"/>
        </w:rPr>
      </w:pPr>
      <w:r w:rsidRPr="00C03B68">
        <w:rPr>
          <w:rFonts w:hint="eastAsia"/>
          <w:bCs/>
          <w:lang w:eastAsia="ja-JP"/>
        </w:rPr>
        <w:t>Table A.</w:t>
      </w:r>
      <w:r w:rsidRPr="00C03B68">
        <w:rPr>
          <w:bCs/>
          <w:lang w:eastAsia="ja-JP"/>
        </w:rPr>
        <w:t>2</w:t>
      </w:r>
      <w:r>
        <w:rPr>
          <w:rFonts w:hint="eastAsia"/>
          <w:bCs/>
          <w:lang w:eastAsia="ja-JP"/>
        </w:rPr>
        <w:t xml:space="preserve">: </w:t>
      </w:r>
      <w:r w:rsidRPr="00C03B68">
        <w:rPr>
          <w:lang w:eastAsia="ja-JP"/>
        </w:rPr>
        <w:t>3</w:t>
      </w:r>
      <w:r w:rsidRPr="00C03B68">
        <w:rPr>
          <w:rFonts w:hint="eastAsia"/>
          <w:lang w:eastAsia="ja-JP"/>
        </w:rPr>
        <w:t>-</w:t>
      </w:r>
      <w:r w:rsidRPr="00C03B68">
        <w:rPr>
          <w:lang w:eastAsia="ja-JP"/>
        </w:rPr>
        <w:t xml:space="preserve">bit signalling element and </w:t>
      </w:r>
      <w:r w:rsidRPr="00C03B68">
        <w:rPr>
          <w:rFonts w:hint="eastAsia"/>
          <w:lang w:eastAsia="ja-JP"/>
        </w:rPr>
        <w:t xml:space="preserve">EVS </w:t>
      </w:r>
      <w:r w:rsidRPr="00C03B68">
        <w:rPr>
          <w:lang w:eastAsia="ja-JP"/>
        </w:rPr>
        <w:t>AMR-WB IO/AMR-WB CMR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1553"/>
        <w:gridCol w:w="1743"/>
        <w:tblGridChange w:id="111">
          <w:tblGrid>
            <w:gridCol w:w="1553"/>
            <w:gridCol w:w="1743"/>
          </w:tblGrid>
        </w:tblGridChange>
      </w:tblGrid>
      <w:tr w:rsidR="008715DD" w:rsidRPr="00C03B68" w14:paraId="65E134C4" w14:textId="77777777" w:rsidTr="00685DCD">
        <w:trPr>
          <w:jc w:val="center"/>
        </w:trPr>
        <w:tc>
          <w:tcPr>
            <w:tcW w:w="1553" w:type="dxa"/>
            <w:shd w:val="clear" w:color="auto" w:fill="D9D9D9"/>
            <w:vAlign w:val="center"/>
          </w:tcPr>
          <w:p w14:paraId="583CEED2" w14:textId="77777777" w:rsidR="008715DD" w:rsidRPr="00C03B68" w:rsidRDefault="008715DD" w:rsidP="00685DCD">
            <w:pPr>
              <w:pStyle w:val="TAH"/>
              <w:rPr>
                <w:rFonts w:hint="eastAsia"/>
                <w:lang w:eastAsia="ja-JP"/>
              </w:rPr>
            </w:pPr>
            <w:r w:rsidRPr="00C03B68">
              <w:rPr>
                <w:rFonts w:hint="eastAsia"/>
                <w:lang w:eastAsia="ja-JP"/>
              </w:rPr>
              <w:t>C(0)  C(1)  C(2)</w:t>
            </w:r>
          </w:p>
        </w:tc>
        <w:tc>
          <w:tcPr>
            <w:tcW w:w="1743" w:type="dxa"/>
            <w:shd w:val="clear" w:color="auto" w:fill="D9D9D9"/>
            <w:vAlign w:val="center"/>
          </w:tcPr>
          <w:p w14:paraId="34A2D564" w14:textId="77777777" w:rsidR="008715DD" w:rsidRPr="00C03B68" w:rsidRDefault="008715DD" w:rsidP="00685DCD">
            <w:pPr>
              <w:pStyle w:val="TAH"/>
              <w:rPr>
                <w:rFonts w:hint="eastAsia"/>
                <w:lang w:eastAsia="ja-JP"/>
              </w:rPr>
            </w:pPr>
            <w:r w:rsidRPr="00C03B68">
              <w:rPr>
                <w:rFonts w:hint="eastAsia"/>
                <w:lang w:eastAsia="ja-JP"/>
              </w:rPr>
              <w:t xml:space="preserve">Requested </w:t>
            </w:r>
            <w:r w:rsidRPr="00C03B68">
              <w:rPr>
                <w:lang w:eastAsia="ja-JP"/>
              </w:rPr>
              <w:t>Mode</w:t>
            </w:r>
          </w:p>
        </w:tc>
      </w:tr>
      <w:tr w:rsidR="008715DD" w:rsidRPr="00C03B68" w14:paraId="5993E0F3" w14:textId="77777777" w:rsidTr="00685DCD">
        <w:trPr>
          <w:jc w:val="center"/>
        </w:trPr>
        <w:tc>
          <w:tcPr>
            <w:tcW w:w="1553" w:type="dxa"/>
            <w:shd w:val="clear" w:color="auto" w:fill="auto"/>
            <w:vAlign w:val="center"/>
          </w:tcPr>
          <w:p w14:paraId="0BB2426F" w14:textId="77777777" w:rsidR="008715DD" w:rsidRPr="00C03B68" w:rsidRDefault="008715DD" w:rsidP="00685DCD">
            <w:pPr>
              <w:pStyle w:val="TAC"/>
              <w:rPr>
                <w:rFonts w:hint="eastAsia"/>
              </w:rPr>
            </w:pPr>
            <w:r w:rsidRPr="00C03B68">
              <w:rPr>
                <w:rFonts w:hint="eastAsia"/>
              </w:rPr>
              <w:t xml:space="preserve">  0       0       0</w:t>
            </w:r>
          </w:p>
        </w:tc>
        <w:tc>
          <w:tcPr>
            <w:tcW w:w="1743" w:type="dxa"/>
            <w:shd w:val="clear" w:color="auto" w:fill="auto"/>
            <w:vAlign w:val="center"/>
          </w:tcPr>
          <w:p w14:paraId="50AB6022" w14:textId="77777777" w:rsidR="008715DD" w:rsidRPr="00C03B68" w:rsidRDefault="008715DD" w:rsidP="00685DCD">
            <w:pPr>
              <w:pStyle w:val="TAC"/>
              <w:rPr>
                <w:rFonts w:hint="eastAsia"/>
              </w:rPr>
            </w:pPr>
            <w:r w:rsidRPr="00C03B68">
              <w:rPr>
                <w:rFonts w:hint="eastAsia"/>
              </w:rPr>
              <w:t>6.6</w:t>
            </w:r>
          </w:p>
        </w:tc>
      </w:tr>
      <w:tr w:rsidR="008715DD" w:rsidRPr="00C03B68" w14:paraId="26635681" w14:textId="77777777" w:rsidTr="00685DCD">
        <w:trPr>
          <w:jc w:val="center"/>
        </w:trPr>
        <w:tc>
          <w:tcPr>
            <w:tcW w:w="1553" w:type="dxa"/>
            <w:shd w:val="clear" w:color="auto" w:fill="auto"/>
            <w:vAlign w:val="center"/>
          </w:tcPr>
          <w:p w14:paraId="1929BA00" w14:textId="77777777" w:rsidR="008715DD" w:rsidRPr="00C03B68" w:rsidRDefault="008715DD" w:rsidP="00685DCD">
            <w:pPr>
              <w:pStyle w:val="TAC"/>
              <w:rPr>
                <w:rFonts w:hint="eastAsia"/>
              </w:rPr>
            </w:pPr>
            <w:r w:rsidRPr="00C03B68">
              <w:rPr>
                <w:rFonts w:hint="eastAsia"/>
              </w:rPr>
              <w:t xml:space="preserve">  0       0       1</w:t>
            </w:r>
          </w:p>
        </w:tc>
        <w:tc>
          <w:tcPr>
            <w:tcW w:w="1743" w:type="dxa"/>
            <w:shd w:val="clear" w:color="auto" w:fill="auto"/>
            <w:vAlign w:val="center"/>
          </w:tcPr>
          <w:p w14:paraId="70D13ECE" w14:textId="77777777" w:rsidR="008715DD" w:rsidRPr="00C03B68" w:rsidRDefault="008715DD" w:rsidP="00685DCD">
            <w:pPr>
              <w:pStyle w:val="TAC"/>
              <w:rPr>
                <w:rFonts w:hint="eastAsia"/>
              </w:rPr>
            </w:pPr>
            <w:r w:rsidRPr="00C03B68">
              <w:rPr>
                <w:rFonts w:hint="eastAsia"/>
              </w:rPr>
              <w:t>8.85</w:t>
            </w:r>
          </w:p>
        </w:tc>
      </w:tr>
      <w:tr w:rsidR="008715DD" w:rsidRPr="00C03B68" w14:paraId="6ABDA759" w14:textId="77777777" w:rsidTr="00685DCD">
        <w:trPr>
          <w:jc w:val="center"/>
        </w:trPr>
        <w:tc>
          <w:tcPr>
            <w:tcW w:w="1553" w:type="dxa"/>
            <w:shd w:val="clear" w:color="auto" w:fill="auto"/>
            <w:vAlign w:val="center"/>
          </w:tcPr>
          <w:p w14:paraId="4BFA5B78" w14:textId="77777777" w:rsidR="008715DD" w:rsidRPr="00C03B68" w:rsidRDefault="008715DD" w:rsidP="00685DCD">
            <w:pPr>
              <w:pStyle w:val="TAC"/>
              <w:rPr>
                <w:rFonts w:hint="eastAsia"/>
              </w:rPr>
            </w:pPr>
            <w:r w:rsidRPr="00C03B68">
              <w:rPr>
                <w:rFonts w:hint="eastAsia"/>
              </w:rPr>
              <w:t xml:space="preserve">  0       1       0</w:t>
            </w:r>
          </w:p>
        </w:tc>
        <w:tc>
          <w:tcPr>
            <w:tcW w:w="1743" w:type="dxa"/>
            <w:shd w:val="clear" w:color="auto" w:fill="auto"/>
            <w:vAlign w:val="center"/>
          </w:tcPr>
          <w:p w14:paraId="5E93E4CE" w14:textId="77777777" w:rsidR="008715DD" w:rsidRPr="00C03B68" w:rsidRDefault="008715DD" w:rsidP="00685DCD">
            <w:pPr>
              <w:pStyle w:val="TAC"/>
              <w:rPr>
                <w:rFonts w:hint="eastAsia"/>
              </w:rPr>
            </w:pPr>
            <w:r w:rsidRPr="00C03B68">
              <w:rPr>
                <w:rFonts w:hint="eastAsia"/>
              </w:rPr>
              <w:t>12.65</w:t>
            </w:r>
          </w:p>
        </w:tc>
      </w:tr>
      <w:tr w:rsidR="008715DD" w:rsidRPr="00C03B68" w14:paraId="267EAB2A" w14:textId="77777777" w:rsidTr="00685DCD">
        <w:trPr>
          <w:jc w:val="center"/>
        </w:trPr>
        <w:tc>
          <w:tcPr>
            <w:tcW w:w="1553" w:type="dxa"/>
            <w:shd w:val="clear" w:color="auto" w:fill="auto"/>
            <w:vAlign w:val="center"/>
          </w:tcPr>
          <w:p w14:paraId="08C9EC7C" w14:textId="77777777" w:rsidR="008715DD" w:rsidRPr="00C03B68" w:rsidRDefault="008715DD" w:rsidP="00685DCD">
            <w:pPr>
              <w:pStyle w:val="TAC"/>
              <w:rPr>
                <w:rFonts w:hint="eastAsia"/>
              </w:rPr>
            </w:pPr>
            <w:r w:rsidRPr="00C03B68">
              <w:rPr>
                <w:rFonts w:hint="eastAsia"/>
              </w:rPr>
              <w:t xml:space="preserve">  0       1       1</w:t>
            </w:r>
          </w:p>
        </w:tc>
        <w:tc>
          <w:tcPr>
            <w:tcW w:w="1743" w:type="dxa"/>
            <w:shd w:val="clear" w:color="auto" w:fill="auto"/>
            <w:vAlign w:val="center"/>
          </w:tcPr>
          <w:p w14:paraId="4581FAC8" w14:textId="77777777" w:rsidR="008715DD" w:rsidRPr="00C03B68" w:rsidRDefault="008715DD" w:rsidP="00685DCD">
            <w:pPr>
              <w:pStyle w:val="TAC"/>
              <w:rPr>
                <w:rFonts w:hint="eastAsia"/>
              </w:rPr>
            </w:pPr>
            <w:r w:rsidRPr="00C03B68">
              <w:rPr>
                <w:rFonts w:hint="eastAsia"/>
              </w:rPr>
              <w:t>15.85</w:t>
            </w:r>
          </w:p>
        </w:tc>
      </w:tr>
      <w:tr w:rsidR="008715DD" w:rsidRPr="00C03B68" w14:paraId="355E8C21" w14:textId="77777777" w:rsidTr="00685DCD">
        <w:trPr>
          <w:jc w:val="center"/>
        </w:trPr>
        <w:tc>
          <w:tcPr>
            <w:tcW w:w="1553" w:type="dxa"/>
            <w:shd w:val="clear" w:color="auto" w:fill="auto"/>
            <w:vAlign w:val="center"/>
          </w:tcPr>
          <w:p w14:paraId="6479424C" w14:textId="77777777" w:rsidR="008715DD" w:rsidRPr="00C03B68" w:rsidRDefault="008715DD" w:rsidP="00685DCD">
            <w:pPr>
              <w:pStyle w:val="TAC"/>
              <w:rPr>
                <w:rFonts w:hint="eastAsia"/>
              </w:rPr>
            </w:pPr>
            <w:r w:rsidRPr="00C03B68">
              <w:rPr>
                <w:rFonts w:hint="eastAsia"/>
              </w:rPr>
              <w:t xml:space="preserve">  1       0       0</w:t>
            </w:r>
          </w:p>
        </w:tc>
        <w:tc>
          <w:tcPr>
            <w:tcW w:w="1743" w:type="dxa"/>
            <w:shd w:val="clear" w:color="auto" w:fill="auto"/>
            <w:vAlign w:val="center"/>
          </w:tcPr>
          <w:p w14:paraId="1AF147DC" w14:textId="77777777" w:rsidR="008715DD" w:rsidRPr="00C03B68" w:rsidRDefault="008715DD" w:rsidP="00685DCD">
            <w:pPr>
              <w:pStyle w:val="TAC"/>
              <w:rPr>
                <w:rFonts w:hint="eastAsia"/>
              </w:rPr>
            </w:pPr>
            <w:r w:rsidRPr="00C03B68">
              <w:rPr>
                <w:rFonts w:hint="eastAsia"/>
              </w:rPr>
              <w:t>18.25</w:t>
            </w:r>
          </w:p>
        </w:tc>
      </w:tr>
      <w:tr w:rsidR="008715DD" w:rsidRPr="00C03B68" w14:paraId="480A1665" w14:textId="77777777" w:rsidTr="00685DCD">
        <w:trPr>
          <w:jc w:val="center"/>
        </w:trPr>
        <w:tc>
          <w:tcPr>
            <w:tcW w:w="1553" w:type="dxa"/>
            <w:shd w:val="clear" w:color="auto" w:fill="auto"/>
            <w:vAlign w:val="center"/>
          </w:tcPr>
          <w:p w14:paraId="0732933A" w14:textId="77777777" w:rsidR="008715DD" w:rsidRPr="00C03B68" w:rsidRDefault="008715DD" w:rsidP="00685DCD">
            <w:pPr>
              <w:pStyle w:val="TAC"/>
              <w:rPr>
                <w:rFonts w:hint="eastAsia"/>
              </w:rPr>
            </w:pPr>
            <w:r w:rsidRPr="00C03B68">
              <w:rPr>
                <w:rFonts w:hint="eastAsia"/>
              </w:rPr>
              <w:t xml:space="preserve">  1       0       1</w:t>
            </w:r>
          </w:p>
        </w:tc>
        <w:tc>
          <w:tcPr>
            <w:tcW w:w="1743" w:type="dxa"/>
            <w:shd w:val="clear" w:color="auto" w:fill="auto"/>
            <w:vAlign w:val="center"/>
          </w:tcPr>
          <w:p w14:paraId="3A46C541" w14:textId="77777777" w:rsidR="008715DD" w:rsidRPr="00C03B68" w:rsidRDefault="008715DD" w:rsidP="00685DCD">
            <w:pPr>
              <w:pStyle w:val="TAC"/>
              <w:rPr>
                <w:rFonts w:hint="eastAsia"/>
              </w:rPr>
            </w:pPr>
            <w:r w:rsidRPr="00C03B68">
              <w:rPr>
                <w:rFonts w:hint="eastAsia"/>
              </w:rPr>
              <w:t>23.</w:t>
            </w:r>
            <w:r w:rsidRPr="00C03B68">
              <w:t>0</w:t>
            </w:r>
            <w:r w:rsidRPr="00C03B68">
              <w:rPr>
                <w:rFonts w:hint="eastAsia"/>
              </w:rPr>
              <w:t>5</w:t>
            </w:r>
          </w:p>
        </w:tc>
      </w:tr>
      <w:tr w:rsidR="008715DD" w:rsidRPr="00C03B68" w14:paraId="5ABF24FF" w14:textId="77777777" w:rsidTr="00685DCD">
        <w:trPr>
          <w:jc w:val="center"/>
        </w:trPr>
        <w:tc>
          <w:tcPr>
            <w:tcW w:w="1553" w:type="dxa"/>
            <w:shd w:val="clear" w:color="auto" w:fill="auto"/>
            <w:vAlign w:val="center"/>
          </w:tcPr>
          <w:p w14:paraId="4609FAFB" w14:textId="77777777" w:rsidR="008715DD" w:rsidRPr="00C03B68" w:rsidRDefault="008715DD" w:rsidP="00685DCD">
            <w:pPr>
              <w:pStyle w:val="TAC"/>
              <w:rPr>
                <w:rFonts w:hint="eastAsia"/>
              </w:rPr>
            </w:pPr>
            <w:r w:rsidRPr="00C03B68">
              <w:rPr>
                <w:rFonts w:hint="eastAsia"/>
              </w:rPr>
              <w:t xml:space="preserve">  1       1       0</w:t>
            </w:r>
          </w:p>
        </w:tc>
        <w:tc>
          <w:tcPr>
            <w:tcW w:w="1743" w:type="dxa"/>
            <w:shd w:val="clear" w:color="auto" w:fill="auto"/>
            <w:vAlign w:val="center"/>
          </w:tcPr>
          <w:p w14:paraId="07EE444E" w14:textId="77777777" w:rsidR="008715DD" w:rsidRPr="00C03B68" w:rsidRDefault="008715DD" w:rsidP="00685DCD">
            <w:pPr>
              <w:pStyle w:val="TAC"/>
              <w:rPr>
                <w:rFonts w:hint="eastAsia"/>
              </w:rPr>
            </w:pPr>
            <w:r w:rsidRPr="00C03B68">
              <w:rPr>
                <w:rFonts w:hint="eastAsia"/>
              </w:rPr>
              <w:t>23.85</w:t>
            </w:r>
          </w:p>
        </w:tc>
      </w:tr>
      <w:tr w:rsidR="008715DD" w:rsidRPr="00C03B68" w14:paraId="0B6A566E" w14:textId="77777777" w:rsidTr="00685DCD">
        <w:trPr>
          <w:jc w:val="center"/>
        </w:trPr>
        <w:tc>
          <w:tcPr>
            <w:tcW w:w="1553" w:type="dxa"/>
            <w:shd w:val="clear" w:color="auto" w:fill="auto"/>
            <w:vAlign w:val="center"/>
          </w:tcPr>
          <w:p w14:paraId="71FB4178" w14:textId="77777777" w:rsidR="008715DD" w:rsidRPr="00C03B68" w:rsidRDefault="008715DD" w:rsidP="00685DCD">
            <w:pPr>
              <w:pStyle w:val="TAC"/>
              <w:rPr>
                <w:rFonts w:hint="eastAsia"/>
              </w:rPr>
            </w:pPr>
            <w:r w:rsidRPr="00C03B68">
              <w:rPr>
                <w:rFonts w:hint="eastAsia"/>
              </w:rPr>
              <w:t xml:space="preserve">  1       1       1</w:t>
            </w:r>
          </w:p>
        </w:tc>
        <w:tc>
          <w:tcPr>
            <w:tcW w:w="1743" w:type="dxa"/>
            <w:shd w:val="clear" w:color="auto" w:fill="auto"/>
            <w:vAlign w:val="center"/>
          </w:tcPr>
          <w:p w14:paraId="4F0B9BF1" w14:textId="77777777" w:rsidR="008715DD" w:rsidRPr="00C03B68" w:rsidRDefault="008715DD" w:rsidP="00685DCD">
            <w:pPr>
              <w:pStyle w:val="TAC"/>
              <w:rPr>
                <w:rFonts w:hint="eastAsia"/>
              </w:rPr>
            </w:pPr>
            <w:r w:rsidRPr="00C03B68">
              <w:rPr>
                <w:rFonts w:hint="eastAsia"/>
              </w:rPr>
              <w:t>none</w:t>
            </w:r>
          </w:p>
        </w:tc>
      </w:tr>
    </w:tbl>
    <w:p w14:paraId="09826054" w14:textId="77777777" w:rsidR="00873D8E" w:rsidRDefault="00873D8E" w:rsidP="00873D8E">
      <w:pPr>
        <w:pStyle w:val="FP"/>
        <w:rPr>
          <w:lang w:eastAsia="ja-JP"/>
        </w:rPr>
      </w:pPr>
    </w:p>
    <w:p w14:paraId="69B629FD" w14:textId="77777777" w:rsidR="00E1355E" w:rsidRDefault="00E1355E" w:rsidP="00E1355E">
      <w:pPr>
        <w:rPr>
          <w:lang w:eastAsia="ja-JP"/>
        </w:rPr>
      </w:pPr>
      <w:r w:rsidRPr="00C0557B">
        <w:rPr>
          <w:lang w:eastAsia="ja-JP"/>
        </w:rPr>
        <w:t>Due to the 3</w:t>
      </w:r>
      <w:r w:rsidRPr="00C0557B">
        <w:rPr>
          <w:rFonts w:hint="eastAsia"/>
          <w:lang w:eastAsia="ja-JP"/>
        </w:rPr>
        <w:t>-</w:t>
      </w:r>
      <w:r w:rsidRPr="00C0557B">
        <w:rPr>
          <w:lang w:eastAsia="ja-JP"/>
        </w:rPr>
        <w:t xml:space="preserve">bit limitation, there is not enough signalling space for all </w:t>
      </w:r>
      <w:r w:rsidRPr="00C0557B">
        <w:rPr>
          <w:rFonts w:hint="eastAsia"/>
          <w:lang w:eastAsia="ja-JP"/>
        </w:rPr>
        <w:t xml:space="preserve">EVS </w:t>
      </w:r>
      <w:r w:rsidRPr="00C0557B">
        <w:rPr>
          <w:lang w:eastAsia="ja-JP"/>
        </w:rPr>
        <w:t xml:space="preserve">AMR-WB IO codec modes. Consequently, CMRs in Compact format for </w:t>
      </w:r>
      <w:r w:rsidRPr="00C0557B">
        <w:rPr>
          <w:rFonts w:hint="eastAsia"/>
          <w:lang w:eastAsia="ja-JP"/>
        </w:rPr>
        <w:t xml:space="preserve">EVS </w:t>
      </w:r>
      <w:r w:rsidRPr="00C0557B">
        <w:rPr>
          <w:lang w:eastAsia="ja-JP"/>
        </w:rPr>
        <w:t xml:space="preserve">AMR-WB IO are limited to include the most frequently used set of </w:t>
      </w:r>
      <w:r w:rsidRPr="00C0557B">
        <w:rPr>
          <w:rFonts w:hint="eastAsia"/>
          <w:lang w:eastAsia="ja-JP"/>
        </w:rPr>
        <w:t xml:space="preserve">EVS </w:t>
      </w:r>
      <w:r w:rsidRPr="00C0557B">
        <w:rPr>
          <w:lang w:eastAsia="ja-JP"/>
        </w:rPr>
        <w:t>AMR-WB IO</w:t>
      </w:r>
      <w:r w:rsidRPr="00C0557B">
        <w:rPr>
          <w:rFonts w:hint="eastAsia"/>
          <w:lang w:eastAsia="ko-KR"/>
        </w:rPr>
        <w:t xml:space="preserve"> </w:t>
      </w:r>
      <w:r w:rsidRPr="00C0557B">
        <w:rPr>
          <w:lang w:eastAsia="ja-JP"/>
        </w:rPr>
        <w:t xml:space="preserve">/AMR-WB modes as shown in </w:t>
      </w:r>
      <w:r w:rsidRPr="00C0557B">
        <w:rPr>
          <w:rFonts w:hint="eastAsia"/>
          <w:lang w:eastAsia="ja-JP"/>
        </w:rPr>
        <w:t>T</w:t>
      </w:r>
      <w:r w:rsidRPr="00C0557B">
        <w:rPr>
          <w:lang w:eastAsia="ja-JP"/>
        </w:rPr>
        <w:t xml:space="preserve">able A.2. CMRs for </w:t>
      </w:r>
      <w:r w:rsidRPr="00C0557B">
        <w:rPr>
          <w:rFonts w:hint="eastAsia"/>
          <w:lang w:eastAsia="ja-JP"/>
        </w:rPr>
        <w:t xml:space="preserve">EVS </w:t>
      </w:r>
      <w:r w:rsidRPr="00C0557B">
        <w:rPr>
          <w:lang w:eastAsia="ja-JP"/>
        </w:rPr>
        <w:t>AMR-WB IO</w:t>
      </w:r>
      <w:r w:rsidRPr="00C0557B">
        <w:rPr>
          <w:rFonts w:hint="eastAsia"/>
          <w:lang w:eastAsia="ko-KR"/>
        </w:rPr>
        <w:t xml:space="preserve"> </w:t>
      </w:r>
      <w:r w:rsidRPr="00C0557B">
        <w:rPr>
          <w:lang w:eastAsia="ja-JP"/>
        </w:rPr>
        <w:t>/</w:t>
      </w:r>
      <w:r w:rsidRPr="00C0557B">
        <w:rPr>
          <w:rFonts w:hint="eastAsia"/>
          <w:lang w:eastAsia="ko-KR"/>
        </w:rPr>
        <w:t xml:space="preserve"> </w:t>
      </w:r>
      <w:r w:rsidRPr="00C0557B">
        <w:rPr>
          <w:lang w:eastAsia="ja-JP"/>
        </w:rPr>
        <w:t>AMR-WB modes 14.25</w:t>
      </w:r>
      <w:r w:rsidRPr="00C0557B">
        <w:rPr>
          <w:rFonts w:hint="eastAsia"/>
          <w:lang w:eastAsia="ja-JP"/>
        </w:rPr>
        <w:t xml:space="preserve"> and </w:t>
      </w:r>
      <w:r w:rsidRPr="00C0557B">
        <w:rPr>
          <w:lang w:eastAsia="ja-JP"/>
        </w:rPr>
        <w:t>19</w:t>
      </w:r>
      <w:r w:rsidRPr="00C0557B">
        <w:rPr>
          <w:rFonts w:hint="eastAsia"/>
          <w:lang w:eastAsia="ja-JP"/>
        </w:rPr>
        <w:t>.</w:t>
      </w:r>
      <w:r w:rsidRPr="00C0557B">
        <w:rPr>
          <w:lang w:eastAsia="ja-JP"/>
        </w:rPr>
        <w:t>8</w:t>
      </w:r>
      <w:r w:rsidRPr="00C0557B">
        <w:rPr>
          <w:rFonts w:hint="eastAsia"/>
          <w:lang w:eastAsia="ja-JP"/>
        </w:rPr>
        <w:t>5</w:t>
      </w:r>
      <w:r w:rsidRPr="00C0557B">
        <w:rPr>
          <w:lang w:eastAsia="ja-JP"/>
        </w:rPr>
        <w:t xml:space="preserve"> </w:t>
      </w:r>
      <w:r w:rsidRPr="00C0557B">
        <w:rPr>
          <w:rFonts w:hint="eastAsia"/>
          <w:lang w:eastAsia="ja-JP"/>
        </w:rPr>
        <w:t>are</w:t>
      </w:r>
      <w:r w:rsidRPr="00C0557B">
        <w:rPr>
          <w:lang w:eastAsia="ja-JP"/>
        </w:rPr>
        <w:t xml:space="preserve"> not supported in Compact format for</w:t>
      </w:r>
      <w:r w:rsidRPr="00C0557B">
        <w:rPr>
          <w:rFonts w:hint="eastAsia"/>
          <w:lang w:eastAsia="ja-JP"/>
        </w:rPr>
        <w:t xml:space="preserve"> EVS</w:t>
      </w:r>
      <w:r w:rsidRPr="00C0557B">
        <w:rPr>
          <w:lang w:eastAsia="ja-JP"/>
        </w:rPr>
        <w:t xml:space="preserve"> AMR-WB IO. In case a request needs to be transmitted for either mode</w:t>
      </w:r>
      <w:r w:rsidRPr="00C0557B">
        <w:rPr>
          <w:rFonts w:hint="eastAsia"/>
          <w:lang w:eastAsia="ko-KR"/>
        </w:rPr>
        <w:t>,</w:t>
      </w:r>
      <w:r w:rsidRPr="00C0557B">
        <w:rPr>
          <w:lang w:eastAsia="ja-JP"/>
        </w:rPr>
        <w:t xml:space="preserve"> it should be re</w:t>
      </w:r>
      <w:r w:rsidRPr="00C0557B">
        <w:rPr>
          <w:rFonts w:hint="eastAsia"/>
          <w:lang w:eastAsia="ko-KR"/>
        </w:rPr>
        <w:t>-</w:t>
      </w:r>
      <w:r w:rsidRPr="00C0557B">
        <w:rPr>
          <w:lang w:eastAsia="ja-JP"/>
        </w:rPr>
        <w:t>mapped to the next lower mode (12.65 and 18.25, respectively). Alternatively</w:t>
      </w:r>
      <w:r>
        <w:rPr>
          <w:lang w:eastAsia="ja-JP"/>
        </w:rPr>
        <w:t>,</w:t>
      </w:r>
      <w:r w:rsidRPr="00C0557B">
        <w:rPr>
          <w:lang w:eastAsia="ja-JP"/>
        </w:rPr>
        <w:t xml:space="preserve"> the </w:t>
      </w:r>
      <w:r>
        <w:rPr>
          <w:lang w:eastAsia="ja-JP"/>
        </w:rPr>
        <w:t xml:space="preserve">CMR byte in the </w:t>
      </w:r>
      <w:r w:rsidRPr="00C0557B">
        <w:rPr>
          <w:lang w:eastAsia="ja-JP"/>
        </w:rPr>
        <w:t>Header-Full format may be used to transmit CMRs to 14.25</w:t>
      </w:r>
      <w:r w:rsidRPr="00C0557B">
        <w:rPr>
          <w:rFonts w:hint="eastAsia"/>
          <w:lang w:eastAsia="ja-JP"/>
        </w:rPr>
        <w:t xml:space="preserve"> and </w:t>
      </w:r>
      <w:r w:rsidRPr="00C0557B">
        <w:rPr>
          <w:lang w:eastAsia="ja-JP"/>
        </w:rPr>
        <w:t>19</w:t>
      </w:r>
      <w:r w:rsidRPr="00C0557B">
        <w:rPr>
          <w:rFonts w:hint="eastAsia"/>
          <w:lang w:eastAsia="ja-JP"/>
        </w:rPr>
        <w:t>.</w:t>
      </w:r>
      <w:r w:rsidRPr="00C0557B">
        <w:rPr>
          <w:lang w:eastAsia="ja-JP"/>
        </w:rPr>
        <w:t>8</w:t>
      </w:r>
      <w:r w:rsidRPr="00C0557B">
        <w:rPr>
          <w:rFonts w:hint="eastAsia"/>
          <w:lang w:eastAsia="ja-JP"/>
        </w:rPr>
        <w:t>5</w:t>
      </w:r>
      <w:r w:rsidRPr="00C0557B">
        <w:rPr>
          <w:lang w:eastAsia="ja-JP"/>
        </w:rPr>
        <w:t xml:space="preserve"> modes.In case of restrictions </w:t>
      </w:r>
      <w:r w:rsidRPr="00C0557B">
        <w:rPr>
          <w:rFonts w:hint="eastAsia"/>
          <w:lang w:eastAsia="ja-JP"/>
        </w:rPr>
        <w:t>in</w:t>
      </w:r>
      <w:r w:rsidRPr="00C0557B">
        <w:rPr>
          <w:lang w:eastAsia="ja-JP"/>
        </w:rPr>
        <w:t xml:space="preserve"> the allowed codec modes</w:t>
      </w:r>
      <w:r>
        <w:rPr>
          <w:lang w:eastAsia="ja-JP"/>
        </w:rPr>
        <w:t xml:space="preserve"> by the mode-set MIME parameter</w:t>
      </w:r>
      <w:r w:rsidRPr="00C0557B">
        <w:rPr>
          <w:lang w:eastAsia="ja-JP"/>
        </w:rPr>
        <w:t xml:space="preserve">, the </w:t>
      </w:r>
      <w:r>
        <w:rPr>
          <w:lang w:eastAsia="ja-JP"/>
        </w:rPr>
        <w:t xml:space="preserve">3-bit CMR for a not supported </w:t>
      </w:r>
      <w:r w:rsidRPr="00C0557B">
        <w:rPr>
          <w:rFonts w:hint="eastAsia"/>
          <w:lang w:eastAsia="ja-JP"/>
        </w:rPr>
        <w:t>mode</w:t>
      </w:r>
      <w:r w:rsidRPr="00C0557B">
        <w:rPr>
          <w:lang w:eastAsia="ja-JP"/>
        </w:rPr>
        <w:t xml:space="preserve"> </w:t>
      </w:r>
      <w:r>
        <w:rPr>
          <w:lang w:eastAsia="ja-JP"/>
        </w:rPr>
        <w:t>may</w:t>
      </w:r>
      <w:r w:rsidRPr="00C0557B">
        <w:rPr>
          <w:lang w:eastAsia="ja-JP"/>
        </w:rPr>
        <w:t xml:space="preserve"> be </w:t>
      </w:r>
      <w:r w:rsidRPr="00C0557B">
        <w:rPr>
          <w:rFonts w:hint="eastAsia"/>
          <w:lang w:eastAsia="ko-KR"/>
        </w:rPr>
        <w:t>re-mapped</w:t>
      </w:r>
      <w:r w:rsidRPr="00C0557B">
        <w:rPr>
          <w:lang w:eastAsia="ja-JP"/>
        </w:rPr>
        <w:t xml:space="preserve"> to the next lower mode in this </w:t>
      </w:r>
      <w:r>
        <w:rPr>
          <w:lang w:eastAsia="ja-JP"/>
        </w:rPr>
        <w:t>mode-set</w:t>
      </w:r>
      <w:r w:rsidRPr="00C0557B">
        <w:rPr>
          <w:lang w:eastAsia="ja-JP"/>
        </w:rPr>
        <w:t xml:space="preserve">. </w:t>
      </w:r>
    </w:p>
    <w:p w14:paraId="0C75C6F3" w14:textId="77777777" w:rsidR="00E1355E" w:rsidRDefault="00E1355E" w:rsidP="00E1355E">
      <w:pPr>
        <w:rPr>
          <w:lang w:eastAsia="ja-JP"/>
        </w:rPr>
      </w:pPr>
      <w:r w:rsidRPr="00C0557B">
        <w:rPr>
          <w:lang w:eastAsia="ja-JP"/>
        </w:rPr>
        <w:t xml:space="preserve">Codec mode requests for EVS primary modes shall be made using the </w:t>
      </w:r>
      <w:r>
        <w:rPr>
          <w:lang w:eastAsia="ja-JP"/>
        </w:rPr>
        <w:t xml:space="preserve">CMR byte in the </w:t>
      </w:r>
      <w:r w:rsidRPr="00C0557B">
        <w:rPr>
          <w:lang w:eastAsia="ja-JP"/>
        </w:rPr>
        <w:t>Header-Full format.</w:t>
      </w:r>
    </w:p>
    <w:p w14:paraId="1D5E0B4E" w14:textId="77777777" w:rsidR="00E1355E" w:rsidRDefault="00E1355E" w:rsidP="00E1355E">
      <w:pPr>
        <w:rPr>
          <w:lang w:eastAsia="ko-KR"/>
        </w:rPr>
      </w:pPr>
      <w:r w:rsidRPr="0001024E">
        <w:rPr>
          <w:lang w:val="en-US" w:eastAsia="ja-JP"/>
        </w:rPr>
        <w:t>The codec mode request indicated in the 3-bit-CMR shall comply with the media type parameters (the allowed bit</w:t>
      </w:r>
      <w:r w:rsidRPr="0001024E">
        <w:rPr>
          <w:lang w:val="en-US" w:eastAsia="ko-KR"/>
        </w:rPr>
        <w:t>-</w:t>
      </w:r>
      <w:r w:rsidRPr="0001024E">
        <w:rPr>
          <w:lang w:val="en-US" w:eastAsia="ja-JP"/>
        </w:rPr>
        <w:t>rates for EVS AMR-WB IO or AMR-WB) that are negotiated for the session.</w:t>
      </w:r>
      <w:r w:rsidRPr="0001024E">
        <w:rPr>
          <w:lang w:eastAsia="ko-KR"/>
        </w:rPr>
        <w:t xml:space="preserve"> When a 3-bit-CMR is received, requesting a bit-rate that does not comply with the negotiated media parameters, it shall be ignored.</w:t>
      </w:r>
    </w:p>
    <w:p w14:paraId="3BE47D90" w14:textId="77777777" w:rsidR="00E1355E" w:rsidRPr="00C0557B" w:rsidRDefault="00E1355E" w:rsidP="00E1355E">
      <w:pPr>
        <w:rPr>
          <w:lang w:eastAsia="ja-JP"/>
        </w:rPr>
      </w:pPr>
      <w:r w:rsidRPr="00C80235">
        <w:rPr>
          <w:lang w:val="en-US" w:eastAsia="ja-JP"/>
        </w:rPr>
        <w:t xml:space="preserve">A </w:t>
      </w:r>
      <w:r>
        <w:rPr>
          <w:lang w:val="en-US" w:eastAsia="ja-JP"/>
        </w:rPr>
        <w:t xml:space="preserve">3-bit </w:t>
      </w:r>
      <w:r w:rsidRPr="00C80235">
        <w:rPr>
          <w:lang w:val="en-US" w:eastAsia="ja-JP"/>
        </w:rPr>
        <w:t xml:space="preserve">CMR indicates </w:t>
      </w:r>
      <w:r>
        <w:rPr>
          <w:lang w:val="en-US" w:eastAsia="ja-JP"/>
        </w:rPr>
        <w:t xml:space="preserve">the highest EVS AMR-WB IO </w:t>
      </w:r>
      <w:r w:rsidRPr="00C80235">
        <w:rPr>
          <w:lang w:eastAsia="ko-KR"/>
        </w:rPr>
        <w:t xml:space="preserve">codec </w:t>
      </w:r>
      <w:r w:rsidRPr="00C80235">
        <w:rPr>
          <w:lang w:val="en-US" w:eastAsia="ja-JP"/>
        </w:rPr>
        <w:t xml:space="preserve">mode </w:t>
      </w:r>
      <w:r>
        <w:t xml:space="preserve">that the media receiver (CMR sender) </w:t>
      </w:r>
      <w:r w:rsidRPr="00C80235">
        <w:t xml:space="preserve">wants to receive. When receiving a </w:t>
      </w:r>
      <w:r>
        <w:t xml:space="preserve">3-bit </w:t>
      </w:r>
      <w:r w:rsidRPr="00C80235">
        <w:rPr>
          <w:lang w:val="en-US" w:eastAsia="ja-JP"/>
        </w:rPr>
        <w:t>CMR</w:t>
      </w:r>
      <w:r>
        <w:rPr>
          <w:lang w:val="en-US" w:eastAsia="ja-JP"/>
        </w:rPr>
        <w:t xml:space="preserve"> (except value "none") </w:t>
      </w:r>
      <w:r w:rsidRPr="00C80235">
        <w:rPr>
          <w:lang w:val="en-US" w:eastAsia="ja-JP"/>
        </w:rPr>
        <w:t>t</w:t>
      </w:r>
      <w:r w:rsidRPr="00C80235">
        <w:t xml:space="preserve">he media sender shall use the EVS </w:t>
      </w:r>
      <w:r w:rsidRPr="00C80235">
        <w:rPr>
          <w:lang w:val="en-US" w:eastAsia="ja-JP"/>
        </w:rPr>
        <w:t xml:space="preserve">AMR-WB IO </w:t>
      </w:r>
      <w:r>
        <w:rPr>
          <w:lang w:val="en-US" w:eastAsia="ja-JP"/>
        </w:rPr>
        <w:t xml:space="preserve">operation </w:t>
      </w:r>
      <w:r w:rsidRPr="00C80235">
        <w:rPr>
          <w:lang w:val="en-US" w:eastAsia="ja-JP"/>
        </w:rPr>
        <w:t xml:space="preserve">mode. </w:t>
      </w:r>
      <w:r w:rsidRPr="00C80235">
        <w:t xml:space="preserve">The media sender </w:t>
      </w:r>
      <w:r w:rsidRPr="00C80235">
        <w:rPr>
          <w:rFonts w:hint="eastAsia"/>
          <w:lang w:eastAsia="ko-KR"/>
        </w:rPr>
        <w:t>should</w:t>
      </w:r>
      <w:r w:rsidRPr="00C80235">
        <w:t xml:space="preserve"> use </w:t>
      </w:r>
      <w:r w:rsidRPr="00C80235">
        <w:rPr>
          <w:lang w:eastAsia="ko-KR"/>
        </w:rPr>
        <w:t xml:space="preserve">the </w:t>
      </w:r>
      <w:r w:rsidRPr="00C80235">
        <w:t xml:space="preserve">EVS </w:t>
      </w:r>
      <w:r w:rsidRPr="00C80235">
        <w:rPr>
          <w:lang w:val="en-US" w:eastAsia="ja-JP"/>
        </w:rPr>
        <w:t xml:space="preserve">AMR-WB IO </w:t>
      </w:r>
      <w:r w:rsidRPr="00C80235">
        <w:rPr>
          <w:lang w:eastAsia="ko-KR"/>
        </w:rPr>
        <w:t>codec mode</w:t>
      </w:r>
      <w:r w:rsidRPr="00C80235">
        <w:rPr>
          <w:rFonts w:hint="eastAsia"/>
          <w:lang w:eastAsia="ko-KR"/>
        </w:rPr>
        <w:t xml:space="preserve"> </w:t>
      </w:r>
      <w:r w:rsidRPr="00C80235">
        <w:rPr>
          <w:lang w:eastAsia="ko-KR"/>
        </w:rPr>
        <w:t xml:space="preserve">(bit rate) </w:t>
      </w:r>
      <w:r w:rsidRPr="00C80235">
        <w:rPr>
          <w:rFonts w:hint="eastAsia"/>
          <w:lang w:eastAsia="ko-KR"/>
        </w:rPr>
        <w:t xml:space="preserve">requested in the </w:t>
      </w:r>
      <w:r w:rsidRPr="00C80235">
        <w:rPr>
          <w:lang w:eastAsia="ko-KR"/>
        </w:rPr>
        <w:t xml:space="preserve">received </w:t>
      </w:r>
      <w:r>
        <w:rPr>
          <w:lang w:eastAsia="ko-KR"/>
        </w:rPr>
        <w:t xml:space="preserve">3-bit </w:t>
      </w:r>
      <w:r w:rsidRPr="00C80235">
        <w:rPr>
          <w:rFonts w:hint="eastAsia"/>
          <w:lang w:eastAsia="ko-KR"/>
        </w:rPr>
        <w:t xml:space="preserve">CMR and shall not use a higher </w:t>
      </w:r>
      <w:r w:rsidRPr="00C80235">
        <w:rPr>
          <w:lang w:eastAsia="ko-KR"/>
        </w:rPr>
        <w:t>codec mode (higher bit rate)</w:t>
      </w:r>
      <w:r w:rsidRPr="00C80235">
        <w:rPr>
          <w:rFonts w:hint="eastAsia"/>
          <w:lang w:eastAsia="ko-KR"/>
        </w:rPr>
        <w:t xml:space="preserve">. The </w:t>
      </w:r>
      <w:r w:rsidRPr="00C80235">
        <w:rPr>
          <w:lang w:eastAsia="ko-KR"/>
        </w:rPr>
        <w:t xml:space="preserve">media </w:t>
      </w:r>
      <w:r w:rsidRPr="00C80235">
        <w:rPr>
          <w:rFonts w:hint="eastAsia"/>
          <w:lang w:eastAsia="ko-KR"/>
        </w:rPr>
        <w:t xml:space="preserve">sender may use </w:t>
      </w:r>
      <w:r w:rsidRPr="00C80235">
        <w:t xml:space="preserve">a </w:t>
      </w:r>
      <w:r w:rsidRPr="00C80235">
        <w:rPr>
          <w:lang w:val="en-US" w:eastAsia="ja-JP"/>
        </w:rPr>
        <w:t xml:space="preserve">lower </w:t>
      </w:r>
      <w:r w:rsidRPr="00C80235">
        <w:t xml:space="preserve">EVS </w:t>
      </w:r>
      <w:r w:rsidRPr="00C80235">
        <w:rPr>
          <w:lang w:val="en-US" w:eastAsia="ja-JP"/>
        </w:rPr>
        <w:t>AMR-WB IO</w:t>
      </w:r>
      <w:r w:rsidRPr="00C80235">
        <w:rPr>
          <w:lang w:eastAsia="ko-KR"/>
        </w:rPr>
        <w:t xml:space="preserve"> codec mode</w:t>
      </w:r>
      <w:r w:rsidRPr="00C80235">
        <w:rPr>
          <w:rFonts w:hint="eastAsia"/>
          <w:lang w:eastAsia="ko-KR"/>
        </w:rPr>
        <w:t xml:space="preserve"> </w:t>
      </w:r>
      <w:r w:rsidRPr="00C80235">
        <w:rPr>
          <w:rFonts w:hint="eastAsia"/>
        </w:rPr>
        <w:t xml:space="preserve">within the negotiated </w:t>
      </w:r>
      <w:r w:rsidRPr="00C80235">
        <w:t>mode-set</w:t>
      </w:r>
      <w:r w:rsidRPr="00C80235">
        <w:rPr>
          <w:rFonts w:hint="eastAsia"/>
        </w:rPr>
        <w:t>.</w:t>
      </w:r>
    </w:p>
    <w:p w14:paraId="47B1C911" w14:textId="77777777" w:rsidR="00F52512" w:rsidRDefault="00E1355E" w:rsidP="00E1355E">
      <w:pPr>
        <w:rPr>
          <w:lang w:eastAsia="ja-JP"/>
        </w:rPr>
      </w:pPr>
      <w:r w:rsidRPr="00C0557B">
        <w:rPr>
          <w:noProof/>
        </w:rPr>
        <w:t xml:space="preserve">CMR code-point "none" is specified as equivalent to no CMR-value being sent. </w:t>
      </w:r>
      <w:r w:rsidRPr="00C0557B">
        <w:rPr>
          <w:lang w:eastAsia="ja-JP"/>
        </w:rPr>
        <w:t>The receiver of "none" shall ignore it</w:t>
      </w:r>
      <w:r w:rsidR="00F52512">
        <w:rPr>
          <w:lang w:eastAsia="ko-KR"/>
        </w:rPr>
        <w:t>.</w:t>
      </w:r>
    </w:p>
    <w:p w14:paraId="0A7B5D28" w14:textId="77777777" w:rsidR="00F52512" w:rsidRDefault="00F52512" w:rsidP="00F52512">
      <w:pPr>
        <w:pStyle w:val="NO"/>
        <w:rPr>
          <w:lang w:eastAsia="ja-JP"/>
        </w:rPr>
      </w:pPr>
      <w:r>
        <w:rPr>
          <w:lang w:eastAsia="ja-JP"/>
        </w:rPr>
        <w:t>NOTE:</w:t>
      </w:r>
      <w:r>
        <w:rPr>
          <w:lang w:eastAsia="ja-JP"/>
        </w:rPr>
        <w:tab/>
        <w:t>The meaning of "none" and "NO_REQ" (see A.2.2.1.1 below) for EVS is not equivalent to code-point "CMR=15" for AMR and AMR-WB, as specified according to TS 26.114 and RFC 4867 with its errata. MGWs in the path, repacking between the RTP format according to RFC 4867 and the RTP format according to the present document, translate between these code-points.</w:t>
      </w:r>
    </w:p>
    <w:p w14:paraId="39B1820D" w14:textId="77777777" w:rsidR="00F52512" w:rsidRPr="00F52512" w:rsidRDefault="00F52512" w:rsidP="00F52512">
      <w:pPr>
        <w:pStyle w:val="FP"/>
        <w:rPr>
          <w:lang w:eastAsia="ja-JP"/>
        </w:rPr>
      </w:pPr>
    </w:p>
    <w:p w14:paraId="69D7013D" w14:textId="77777777" w:rsidR="00873D8E" w:rsidRPr="00C03B68" w:rsidRDefault="00873D8E" w:rsidP="00873D8E">
      <w:pPr>
        <w:pStyle w:val="Heading4"/>
        <w:rPr>
          <w:lang w:val="en-US"/>
        </w:rPr>
      </w:pPr>
      <w:r w:rsidRPr="00C03B68">
        <w:t>A.2.1.2.</w:t>
      </w:r>
      <w:r w:rsidRPr="00C03B68">
        <w:rPr>
          <w:lang w:val="en-US"/>
        </w:rPr>
        <w:t>2</w:t>
      </w:r>
      <w:r w:rsidRPr="00C03B68">
        <w:tab/>
        <w:t xml:space="preserve">Payload structure of </w:t>
      </w:r>
      <w:r w:rsidRPr="00C03B68">
        <w:rPr>
          <w:lang w:eastAsia="ja-JP"/>
        </w:rPr>
        <w:t>Compact</w:t>
      </w:r>
      <w:r w:rsidRPr="00C03B68">
        <w:rPr>
          <w:rFonts w:hint="eastAsia"/>
          <w:lang w:eastAsia="ja-JP"/>
        </w:rPr>
        <w:t xml:space="preserve"> EVS AMR-WB IO mode</w:t>
      </w:r>
      <w:r w:rsidRPr="00C03B68">
        <w:rPr>
          <w:lang w:eastAsia="ja-JP"/>
        </w:rPr>
        <w:t xml:space="preserve"> frame</w:t>
      </w:r>
    </w:p>
    <w:p w14:paraId="78577D2A" w14:textId="77777777" w:rsidR="00873D8E" w:rsidRPr="00C03B68" w:rsidRDefault="003B1F5A" w:rsidP="00873D8E">
      <w:pPr>
        <w:spacing w:after="0"/>
        <w:rPr>
          <w:lang w:eastAsia="ja-JP"/>
        </w:rPr>
      </w:pPr>
      <w:r w:rsidRPr="00C82F72">
        <w:rPr>
          <w:lang w:eastAsia="ja-JP"/>
        </w:rPr>
        <w:t>In order to minimize the need for bit re-shuffling in media gateways in case of payload format conversion to or from AMR-WB bandwidth</w:t>
      </w:r>
      <w:r w:rsidRPr="00EC7355">
        <w:rPr>
          <w:rFonts w:hint="eastAsia"/>
          <w:lang w:eastAsia="ko-KR"/>
        </w:rPr>
        <w:t>-</w:t>
      </w:r>
      <w:r w:rsidRPr="00C82F72">
        <w:rPr>
          <w:lang w:eastAsia="ja-JP"/>
        </w:rPr>
        <w:t>efficient format according to [</w:t>
      </w:r>
      <w:r w:rsidRPr="00C82F72">
        <w:rPr>
          <w:rFonts w:hint="eastAsia"/>
          <w:lang w:eastAsia="ja-JP"/>
        </w:rPr>
        <w:t>15</w:t>
      </w:r>
      <w:r w:rsidRPr="00C82F72">
        <w:rPr>
          <w:lang w:eastAsia="ja-JP"/>
        </w:rPr>
        <w:t>], the speech data bits are inserted</w:t>
      </w:r>
      <w:r w:rsidRPr="00C82F72">
        <w:rPr>
          <w:rFonts w:hint="eastAsia"/>
          <w:lang w:eastAsia="ja-JP"/>
        </w:rPr>
        <w:t xml:space="preserve"> after CMR,</w:t>
      </w:r>
      <w:r w:rsidRPr="00C82F72">
        <w:rPr>
          <w:lang w:eastAsia="ja-JP"/>
        </w:rPr>
        <w:t xml:space="preserve"> starting with bit d(1). Speech data bit d(0) is appended after the last speech data bit</w:t>
      </w:r>
      <w:r w:rsidR="00873D8E" w:rsidRPr="00C03B68">
        <w:rPr>
          <w:lang w:eastAsia="ja-JP"/>
        </w:rPr>
        <w:t xml:space="preserve">. </w:t>
      </w:r>
    </w:p>
    <w:p w14:paraId="4F69A5B3" w14:textId="77777777" w:rsidR="00873D8E" w:rsidRPr="00C03B68" w:rsidRDefault="00873D8E" w:rsidP="00873D8E">
      <w:pPr>
        <w:spacing w:after="0"/>
        <w:rPr>
          <w:rFonts w:ascii="Courier New" w:eastAsia="Calibri" w:hAnsi="Courier New" w:cs="Courier New"/>
          <w:sz w:val="21"/>
          <w:szCs w:val="21"/>
          <w:lang w:val="en-US"/>
        </w:rPr>
      </w:pPr>
    </w:p>
    <w:p w14:paraId="23069E2B" w14:textId="77777777" w:rsidR="00873D8E" w:rsidRDefault="00873D8E" w:rsidP="00873D8E">
      <w:pPr>
        <w:pStyle w:val="TH"/>
        <w:rPr>
          <w:lang w:val="en-US" w:eastAsia="ja-JP"/>
        </w:rPr>
      </w:pPr>
      <w:r>
        <w:rPr>
          <w:lang w:val="en-US" w:eastAsia="ja-JP"/>
        </w:rPr>
        <w:object w:dxaOrig="5220" w:dyaOrig="1385" w14:anchorId="720EDFF4">
          <v:shape id="_x0000_i1508" type="#_x0000_t75" style="width:261pt;height:69.4pt" o:ole="">
            <v:imagedata r:id="rId895" o:title=""/>
          </v:shape>
          <o:OLEObject Type="Embed" ProgID="Word.Document.12" ShapeID="_x0000_i1508" DrawAspect="Content" ObjectID="_1783089650" r:id="rId896">
            <o:FieldCodes>\s</o:FieldCodes>
          </o:OLEObject>
        </w:object>
      </w:r>
    </w:p>
    <w:p w14:paraId="4FEE9ECD" w14:textId="77777777" w:rsidR="00873D8E" w:rsidRPr="00C03B68" w:rsidRDefault="00873D8E" w:rsidP="00873D8E">
      <w:pPr>
        <w:pStyle w:val="TF"/>
        <w:rPr>
          <w:rFonts w:hint="eastAsia"/>
          <w:lang w:val="en-US" w:eastAsia="ja-JP"/>
        </w:rPr>
      </w:pPr>
      <w:r w:rsidRPr="00C03B68">
        <w:rPr>
          <w:lang w:val="en-US" w:eastAsia="ja-JP"/>
        </w:rPr>
        <w:t xml:space="preserve">Figure A.1. </w:t>
      </w:r>
      <w:r w:rsidRPr="00C03B68">
        <w:rPr>
          <w:rFonts w:hint="eastAsia"/>
          <w:lang w:val="en-US" w:eastAsia="ja-JP"/>
        </w:rPr>
        <w:t xml:space="preserve">Payload structure of </w:t>
      </w:r>
      <w:r w:rsidRPr="00C03B68">
        <w:rPr>
          <w:lang w:val="en-US" w:eastAsia="ja-JP"/>
        </w:rPr>
        <w:t>Compact</w:t>
      </w:r>
      <w:r w:rsidRPr="00C03B68">
        <w:rPr>
          <w:rFonts w:hint="eastAsia"/>
          <w:lang w:val="en-US" w:eastAsia="ja-JP"/>
        </w:rPr>
        <w:t xml:space="preserve"> EVS AMR-WB IO</w:t>
      </w:r>
      <w:r w:rsidRPr="00C03B68">
        <w:rPr>
          <w:lang w:val="en-US" w:eastAsia="ja-JP"/>
        </w:rPr>
        <w:t>.</w:t>
      </w:r>
    </w:p>
    <w:p w14:paraId="104F0DBF" w14:textId="77777777" w:rsidR="00873D8E" w:rsidRPr="00C03B68" w:rsidRDefault="00873D8E" w:rsidP="00873D8E">
      <w:pPr>
        <w:rPr>
          <w:lang w:val="en-US" w:eastAsia="ja-JP"/>
        </w:rPr>
      </w:pPr>
      <w:r w:rsidRPr="00C03B68">
        <w:rPr>
          <w:lang w:val="en-US" w:eastAsia="ja-JP"/>
        </w:rPr>
        <w:t xml:space="preserve">The speech data payload represents a speech frame of 20 ms encoded with </w:t>
      </w:r>
      <w:r w:rsidRPr="00C03B68">
        <w:rPr>
          <w:rFonts w:hint="eastAsia"/>
          <w:lang w:val="en-US" w:eastAsia="ja-JP"/>
        </w:rPr>
        <w:t xml:space="preserve">EVS </w:t>
      </w:r>
      <w:r w:rsidRPr="00C03B68">
        <w:rPr>
          <w:lang w:val="en-US" w:eastAsia="ja-JP"/>
        </w:rPr>
        <w:t xml:space="preserve">AMR-WB IO bit-rate (mode) identified by the payload size.  The order and numbering notation of the bits </w:t>
      </w:r>
      <w:r w:rsidRPr="00C03B68">
        <w:rPr>
          <w:rFonts w:hint="eastAsia"/>
          <w:lang w:val="en-US" w:eastAsia="ja-JP"/>
        </w:rPr>
        <w:t>are</w:t>
      </w:r>
      <w:r w:rsidRPr="00C03B68">
        <w:rPr>
          <w:lang w:val="en-US" w:eastAsia="ja-JP"/>
        </w:rPr>
        <w:t xml:space="preserve"> as specified for Interface Format 1 (IF1) in Annex B of</w:t>
      </w:r>
      <w:r w:rsidRPr="00C03B68">
        <w:rPr>
          <w:rFonts w:hint="eastAsia"/>
          <w:lang w:val="en-US" w:eastAsia="ja-JP"/>
        </w:rPr>
        <w:t xml:space="preserve"> [36]</w:t>
      </w:r>
      <w:r w:rsidRPr="00C03B68">
        <w:rPr>
          <w:lang w:val="en-US" w:eastAsia="ja-JP"/>
        </w:rPr>
        <w:t xml:space="preserve"> for AMR-WB. The bits of the speech frames are arranged in</w:t>
      </w:r>
      <w:r w:rsidRPr="00C03B68">
        <w:rPr>
          <w:rFonts w:hint="eastAsia"/>
          <w:lang w:val="en-US" w:eastAsia="ja-JP"/>
        </w:rPr>
        <w:t xml:space="preserve"> the</w:t>
      </w:r>
      <w:r w:rsidRPr="00C03B68">
        <w:rPr>
          <w:lang w:val="en-US" w:eastAsia="ja-JP"/>
        </w:rPr>
        <w:t xml:space="preserve"> order of decreasing sensitivity, giving a re-ordered bit sequence </w:t>
      </w:r>
      <w:r w:rsidRPr="00C03B68">
        <w:t>{</w:t>
      </w:r>
      <w:r w:rsidRPr="00C03B68">
        <w:rPr>
          <w:i/>
        </w:rPr>
        <w:t>d</w:t>
      </w:r>
      <w:r w:rsidRPr="00C03B68">
        <w:t>(0),</w:t>
      </w:r>
      <w:r w:rsidRPr="00C03B68">
        <w:rPr>
          <w:i/>
        </w:rPr>
        <w:t>d</w:t>
      </w:r>
      <w:r w:rsidRPr="00C03B68">
        <w:t>(1),...,</w:t>
      </w:r>
      <w:r w:rsidRPr="00C03B68">
        <w:rPr>
          <w:i/>
        </w:rPr>
        <w:t>d</w:t>
      </w:r>
      <w:r w:rsidRPr="00C03B68">
        <w:t>(</w:t>
      </w:r>
      <w:r w:rsidRPr="00C03B68">
        <w:rPr>
          <w:i/>
        </w:rPr>
        <w:t>K-1</w:t>
      </w:r>
      <w:r w:rsidRPr="00C03B68">
        <w:t>)}</w:t>
      </w:r>
      <w:r w:rsidRPr="00C03B68">
        <w:rPr>
          <w:lang w:val="en-US" w:eastAsia="ja-JP"/>
        </w:rPr>
        <w:t xml:space="preserve">. </w:t>
      </w:r>
    </w:p>
    <w:p w14:paraId="43CF01BF" w14:textId="77777777" w:rsidR="00873D8E" w:rsidRPr="00C03B68" w:rsidRDefault="003B1F5A" w:rsidP="00873D8E">
      <w:pPr>
        <w:rPr>
          <w:lang w:eastAsia="ja-JP"/>
        </w:rPr>
      </w:pPr>
      <w:r w:rsidRPr="00C82F72">
        <w:rPr>
          <w:rFonts w:hint="eastAsia"/>
          <w:lang w:eastAsia="ja-JP"/>
        </w:rPr>
        <w:t>If a</w:t>
      </w:r>
      <w:r w:rsidRPr="00C82F72">
        <w:rPr>
          <w:lang w:eastAsia="ja-JP"/>
        </w:rPr>
        <w:t xml:space="preserve"> </w:t>
      </w:r>
      <w:r w:rsidRPr="00C82F72">
        <w:rPr>
          <w:rFonts w:hint="eastAsia"/>
          <w:lang w:eastAsia="ja-JP"/>
        </w:rPr>
        <w:t xml:space="preserve">total of </w:t>
      </w:r>
      <w:r w:rsidRPr="00C82F72">
        <w:rPr>
          <w:lang w:eastAsia="ja-JP"/>
        </w:rPr>
        <w:t>three</w:t>
      </w:r>
      <w:r w:rsidRPr="00C82F72">
        <w:rPr>
          <w:rFonts w:hint="eastAsia"/>
          <w:lang w:eastAsia="ja-JP"/>
        </w:rPr>
        <w:t xml:space="preserve"> CMR </w:t>
      </w:r>
      <w:r w:rsidRPr="00C82F72">
        <w:rPr>
          <w:lang w:eastAsia="ja-JP"/>
        </w:rPr>
        <w:t xml:space="preserve">bits and </w:t>
      </w:r>
      <w:r w:rsidRPr="00C82F72">
        <w:rPr>
          <w:rFonts w:hint="eastAsia"/>
          <w:lang w:eastAsia="ja-JP"/>
        </w:rPr>
        <w:t>coded frame</w:t>
      </w:r>
      <w:r w:rsidRPr="00C82F72">
        <w:rPr>
          <w:lang w:eastAsia="ja-JP"/>
        </w:rPr>
        <w:t xml:space="preserve"> bit</w:t>
      </w:r>
      <w:r w:rsidRPr="00C82F72">
        <w:rPr>
          <w:rFonts w:hint="eastAsia"/>
          <w:lang w:eastAsia="ja-JP"/>
        </w:rPr>
        <w:t xml:space="preserve">s </w:t>
      </w:r>
      <w:r w:rsidRPr="00C82F72">
        <w:rPr>
          <w:lang w:eastAsia="ja-JP"/>
        </w:rPr>
        <w:t>is</w:t>
      </w:r>
      <w:r w:rsidRPr="00C82F72">
        <w:rPr>
          <w:rFonts w:hint="eastAsia"/>
          <w:lang w:eastAsia="ja-JP"/>
        </w:rPr>
        <w:t xml:space="preserve"> not </w:t>
      </w:r>
      <w:r w:rsidRPr="00C82F72">
        <w:rPr>
          <w:lang w:eastAsia="ja-JP"/>
        </w:rPr>
        <w:t xml:space="preserve">a </w:t>
      </w:r>
      <w:r w:rsidRPr="00C82F72">
        <w:rPr>
          <w:rFonts w:hint="eastAsia"/>
          <w:lang w:eastAsia="ja-JP"/>
        </w:rPr>
        <w:t xml:space="preserve">multiple of 8, </w:t>
      </w:r>
      <w:r w:rsidRPr="00C82F72">
        <w:rPr>
          <w:lang w:eastAsia="ja-JP"/>
        </w:rPr>
        <w:t>zero-</w:t>
      </w:r>
      <w:r w:rsidRPr="00C82F72">
        <w:rPr>
          <w:rFonts w:hint="eastAsia"/>
          <w:lang w:eastAsia="ja-JP"/>
        </w:rPr>
        <w:t>padding</w:t>
      </w:r>
      <w:r w:rsidRPr="00C82F72">
        <w:rPr>
          <w:lang w:eastAsia="ja-JP"/>
        </w:rPr>
        <w:t xml:space="preserve"> bits </w:t>
      </w:r>
      <w:r w:rsidRPr="00C82F72">
        <w:rPr>
          <w:rFonts w:hint="eastAsia"/>
          <w:lang w:eastAsia="ja-JP"/>
        </w:rPr>
        <w:t xml:space="preserve">are added so that the total becomes </w:t>
      </w:r>
      <w:r w:rsidRPr="00C82F72">
        <w:rPr>
          <w:lang w:eastAsia="ja-JP"/>
        </w:rPr>
        <w:t xml:space="preserve">a </w:t>
      </w:r>
      <w:r w:rsidRPr="00C82F72">
        <w:rPr>
          <w:rFonts w:hint="eastAsia"/>
          <w:lang w:eastAsia="ja-JP"/>
        </w:rPr>
        <w:t xml:space="preserve">multiple of 8. </w:t>
      </w:r>
      <w:r w:rsidRPr="00C82F72">
        <w:rPr>
          <w:lang w:eastAsia="ja-JP"/>
        </w:rPr>
        <w:t xml:space="preserve">One zero-padding bit is required for </w:t>
      </w:r>
      <w:r w:rsidRPr="00C82F72">
        <w:rPr>
          <w:rFonts w:hint="eastAsia"/>
          <w:lang w:eastAsia="ja-JP"/>
        </w:rPr>
        <w:t xml:space="preserve">EVS </w:t>
      </w:r>
      <w:r w:rsidRPr="00C82F72">
        <w:rPr>
          <w:lang w:eastAsia="ja-JP"/>
        </w:rPr>
        <w:t xml:space="preserve">AMR-WB IO mode 6.6 and four zero-padding bits are required for </w:t>
      </w:r>
      <w:r w:rsidRPr="00C82F72">
        <w:rPr>
          <w:rFonts w:hint="eastAsia"/>
          <w:lang w:eastAsia="ja-JP"/>
        </w:rPr>
        <w:t xml:space="preserve">EVS </w:t>
      </w:r>
      <w:r w:rsidRPr="00C82F72">
        <w:rPr>
          <w:lang w:eastAsia="ja-JP"/>
        </w:rPr>
        <w:t xml:space="preserve">AMR-WB IO mode 8.85. </w:t>
      </w:r>
      <w:r w:rsidRPr="00C82F72">
        <w:rPr>
          <w:rFonts w:hint="eastAsia"/>
          <w:lang w:eastAsia="ja-JP"/>
        </w:rPr>
        <w:t>In</w:t>
      </w:r>
      <w:r w:rsidRPr="00C82F72">
        <w:rPr>
          <w:lang w:eastAsia="ja-JP"/>
        </w:rPr>
        <w:t xml:space="preserve"> </w:t>
      </w:r>
      <w:r w:rsidRPr="00C82F72">
        <w:rPr>
          <w:rFonts w:hint="eastAsia"/>
          <w:lang w:eastAsia="ja-JP"/>
        </w:rPr>
        <w:t>o</w:t>
      </w:r>
      <w:r w:rsidRPr="00C82F72">
        <w:rPr>
          <w:lang w:eastAsia="ja-JP"/>
        </w:rPr>
        <w:t>ther</w:t>
      </w:r>
      <w:r w:rsidRPr="00C82F72">
        <w:rPr>
          <w:rFonts w:hint="eastAsia"/>
          <w:lang w:eastAsia="ja-JP"/>
        </w:rPr>
        <w:t xml:space="preserve"> mode</w:t>
      </w:r>
      <w:r w:rsidRPr="00C82F72">
        <w:rPr>
          <w:lang w:eastAsia="ja-JP"/>
        </w:rPr>
        <w:t xml:space="preserve"> no padding bits are inserted</w:t>
      </w:r>
      <w:r w:rsidRPr="00C82F72">
        <w:rPr>
          <w:rFonts w:hint="eastAsia"/>
          <w:lang w:eastAsia="ja-JP"/>
        </w:rPr>
        <w:t xml:space="preserve">. </w:t>
      </w:r>
      <w:r w:rsidRPr="00C82F72">
        <w:rPr>
          <w:lang w:eastAsia="ja-JP"/>
        </w:rPr>
        <w:t xml:space="preserve">With the exception of SID frames, the </w:t>
      </w:r>
      <w:r w:rsidRPr="00C82F72">
        <w:rPr>
          <w:rFonts w:hint="eastAsia"/>
          <w:lang w:eastAsia="ja-JP"/>
        </w:rPr>
        <w:t xml:space="preserve">EVS AMR-WB IO Compact payload </w:t>
      </w:r>
      <w:r w:rsidRPr="00C82F72">
        <w:rPr>
          <w:lang w:eastAsia="ja-JP"/>
        </w:rPr>
        <w:t>follows the RTP header without any additional</w:t>
      </w:r>
      <w:r w:rsidRPr="00C82F72">
        <w:rPr>
          <w:rFonts w:hint="eastAsia"/>
          <w:lang w:eastAsia="ja-JP"/>
        </w:rPr>
        <w:t xml:space="preserve"> EVS RTP</w:t>
      </w:r>
      <w:r w:rsidRPr="00C82F72">
        <w:rPr>
          <w:lang w:eastAsia="ja-JP"/>
        </w:rPr>
        <w:t xml:space="preserve"> payload header</w:t>
      </w:r>
      <w:r w:rsidR="00873D8E" w:rsidRPr="00C03B68">
        <w:rPr>
          <w:lang w:eastAsia="ja-JP"/>
        </w:rPr>
        <w:t>.</w:t>
      </w:r>
    </w:p>
    <w:p w14:paraId="7782E06A" w14:textId="77777777" w:rsidR="00873D8E" w:rsidRPr="00C03B68" w:rsidRDefault="00873D8E" w:rsidP="00873D8E">
      <w:pPr>
        <w:rPr>
          <w:rFonts w:hint="eastAsia"/>
          <w:lang w:eastAsia="ja-JP"/>
        </w:rPr>
      </w:pPr>
      <w:r w:rsidRPr="00C03B68">
        <w:rPr>
          <w:lang w:eastAsia="ja-JP"/>
        </w:rPr>
        <w:t xml:space="preserve">Note that no </w:t>
      </w:r>
      <w:r w:rsidRPr="00C03B68">
        <w:rPr>
          <w:rFonts w:hint="eastAsia"/>
          <w:lang w:eastAsia="ja-JP"/>
        </w:rPr>
        <w:t>C</w:t>
      </w:r>
      <w:r w:rsidRPr="00C03B68">
        <w:rPr>
          <w:lang w:eastAsia="ja-JP"/>
        </w:rPr>
        <w:t xml:space="preserve">ompact frame format </w:t>
      </w:r>
      <w:r w:rsidRPr="00C03B68">
        <w:rPr>
          <w:rFonts w:hint="eastAsia"/>
          <w:lang w:eastAsia="ja-JP"/>
        </w:rPr>
        <w:t xml:space="preserve">EVS </w:t>
      </w:r>
      <w:r w:rsidRPr="00C03B68">
        <w:rPr>
          <w:lang w:eastAsia="ja-JP"/>
        </w:rPr>
        <w:t xml:space="preserve">AMR-WB IO SID frames is defined. For such frames the </w:t>
      </w:r>
      <w:r w:rsidRPr="00C03B68">
        <w:rPr>
          <w:rFonts w:hint="eastAsia"/>
          <w:lang w:eastAsia="ja-JP"/>
        </w:rPr>
        <w:t>H</w:t>
      </w:r>
      <w:r w:rsidRPr="00C03B68">
        <w:rPr>
          <w:lang w:eastAsia="ja-JP"/>
        </w:rPr>
        <w:t>eader-</w:t>
      </w:r>
      <w:r w:rsidRPr="00C03B68">
        <w:rPr>
          <w:rFonts w:hint="eastAsia"/>
          <w:lang w:eastAsia="ja-JP"/>
        </w:rPr>
        <w:t>F</w:t>
      </w:r>
      <w:r w:rsidRPr="00C03B68">
        <w:rPr>
          <w:lang w:eastAsia="ja-JP"/>
        </w:rPr>
        <w:t xml:space="preserve">ull format with CMR </w:t>
      </w:r>
      <w:r w:rsidRPr="00C03B68">
        <w:rPr>
          <w:rFonts w:hint="eastAsia"/>
          <w:lang w:eastAsia="ja-JP"/>
        </w:rPr>
        <w:t>byte</w:t>
      </w:r>
      <w:r w:rsidRPr="00C03B68">
        <w:rPr>
          <w:lang w:eastAsia="ja-JP"/>
        </w:rPr>
        <w:t xml:space="preserve"> shall be used</w:t>
      </w:r>
      <w:r w:rsidRPr="00C03B68">
        <w:rPr>
          <w:rFonts w:hint="eastAsia"/>
          <w:lang w:eastAsia="ja-JP"/>
        </w:rPr>
        <w:t xml:space="preserve"> (see clause A.2.1.3)</w:t>
      </w:r>
      <w:r w:rsidRPr="00C03B68">
        <w:rPr>
          <w:lang w:eastAsia="ja-JP"/>
        </w:rPr>
        <w:t xml:space="preserve">.  </w:t>
      </w:r>
    </w:p>
    <w:p w14:paraId="72E82F27" w14:textId="77777777" w:rsidR="00873D8E" w:rsidRPr="00C03B68" w:rsidRDefault="00873D8E" w:rsidP="00873D8E">
      <w:pPr>
        <w:pStyle w:val="NO"/>
        <w:rPr>
          <w:lang w:eastAsia="ja-JP"/>
        </w:rPr>
      </w:pPr>
      <w:r>
        <w:rPr>
          <w:lang w:val="en-US" w:eastAsia="ja-JP"/>
        </w:rPr>
        <w:t>NOTE:</w:t>
      </w:r>
      <w:r>
        <w:rPr>
          <w:rFonts w:hint="eastAsia"/>
          <w:lang w:val="en-US" w:eastAsia="ja-JP"/>
        </w:rPr>
        <w:tab/>
      </w:r>
      <w:r w:rsidRPr="00C03B68">
        <w:rPr>
          <w:lang w:val="en-US" w:eastAsia="ja-JP"/>
        </w:rPr>
        <w:t>The Q bit defined in RFC 4867 [</w:t>
      </w:r>
      <w:r w:rsidRPr="00C03B68">
        <w:rPr>
          <w:rFonts w:hint="eastAsia"/>
          <w:lang w:val="en-US" w:eastAsia="ja-JP"/>
        </w:rPr>
        <w:t>15</w:t>
      </w:r>
      <w:r w:rsidRPr="00C03B68">
        <w:rPr>
          <w:lang w:val="en-US" w:eastAsia="ja-JP"/>
        </w:rPr>
        <w:t>] is not present in the</w:t>
      </w:r>
      <w:r w:rsidRPr="00C03B68">
        <w:rPr>
          <w:rFonts w:hint="eastAsia"/>
          <w:lang w:val="en-US" w:eastAsia="ja-JP"/>
        </w:rPr>
        <w:t xml:space="preserve"> Compact</w:t>
      </w:r>
      <w:r w:rsidRPr="00C03B68">
        <w:rPr>
          <w:lang w:val="en-US" w:eastAsia="ja-JP"/>
        </w:rPr>
        <w:t xml:space="preserve"> payload structure of </w:t>
      </w:r>
      <w:r w:rsidRPr="00C03B68">
        <w:rPr>
          <w:rFonts w:hint="eastAsia"/>
          <w:lang w:val="en-US" w:eastAsia="ja-JP"/>
        </w:rPr>
        <w:t xml:space="preserve">EVS </w:t>
      </w:r>
      <w:r w:rsidRPr="00C03B68">
        <w:rPr>
          <w:lang w:val="en-US" w:eastAsia="ja-JP"/>
        </w:rPr>
        <w:t>AMR-WB IO.</w:t>
      </w:r>
      <w:r w:rsidRPr="00C03B68">
        <w:rPr>
          <w:rFonts w:hint="eastAsia"/>
          <w:lang w:val="en-US" w:eastAsia="ja-JP"/>
        </w:rPr>
        <w:t xml:space="preserve"> </w:t>
      </w:r>
      <w:r w:rsidRPr="00C03B68">
        <w:rPr>
          <w:lang w:val="en-US" w:eastAsia="ja-JP"/>
        </w:rPr>
        <w:t xml:space="preserve">Therefore it shall be ensured that the speech payload is not damaged. In case of a conversion of RFC 4867 formatted packets to Compact payload format, damaged frames (indicated by the Q bit) shall be discarded and not converted. </w:t>
      </w:r>
    </w:p>
    <w:p w14:paraId="5065D3B1" w14:textId="77777777" w:rsidR="00FF65B3" w:rsidRDefault="00FF65B3" w:rsidP="00FF65B3">
      <w:pPr>
        <w:pStyle w:val="FP"/>
        <w:rPr>
          <w:lang w:eastAsia="ja-JP"/>
        </w:rPr>
      </w:pPr>
    </w:p>
    <w:p w14:paraId="6D77161F" w14:textId="77777777" w:rsidR="00873D8E" w:rsidRPr="00C03B68" w:rsidRDefault="00873D8E" w:rsidP="00873D8E">
      <w:pPr>
        <w:pStyle w:val="Heading3"/>
        <w:rPr>
          <w:lang w:val="en-US" w:eastAsia="ja-JP"/>
        </w:rPr>
      </w:pPr>
      <w:r w:rsidRPr="00C03B68">
        <w:rPr>
          <w:rFonts w:hint="eastAsia"/>
          <w:lang w:eastAsia="ja-JP"/>
        </w:rPr>
        <w:t>A.2.1.</w:t>
      </w:r>
      <w:r w:rsidRPr="00C03B68">
        <w:rPr>
          <w:lang w:val="en-US" w:eastAsia="ja-JP"/>
        </w:rPr>
        <w:t>3</w:t>
      </w:r>
      <w:r w:rsidRPr="00C03B68">
        <w:rPr>
          <w:rFonts w:hint="eastAsia"/>
          <w:lang w:eastAsia="ja-JP"/>
        </w:rPr>
        <w:tab/>
      </w:r>
      <w:r w:rsidRPr="00C03B68">
        <w:rPr>
          <w:lang w:val="en-US" w:eastAsia="ja-JP"/>
        </w:rPr>
        <w:t>Special case for 56 bit payload size (</w:t>
      </w:r>
      <w:r w:rsidRPr="00C03B68">
        <w:t>EVS Primar</w:t>
      </w:r>
      <w:r w:rsidRPr="00C03B68">
        <w:rPr>
          <w:lang w:val="en-US"/>
        </w:rPr>
        <w:t xml:space="preserve">y </w:t>
      </w:r>
      <w:r w:rsidRPr="00C03B68">
        <w:t>or</w:t>
      </w:r>
      <w:r w:rsidRPr="00C03B68">
        <w:rPr>
          <w:rFonts w:hint="eastAsia"/>
          <w:lang w:val="en-US" w:eastAsia="ja-JP"/>
        </w:rPr>
        <w:t xml:space="preserve"> EVS </w:t>
      </w:r>
      <w:r w:rsidRPr="00C03B68">
        <w:rPr>
          <w:rFonts w:hint="eastAsia"/>
          <w:lang w:eastAsia="ja-JP"/>
        </w:rPr>
        <w:t>AMR-WB IO SID</w:t>
      </w:r>
      <w:r w:rsidRPr="00C03B68">
        <w:rPr>
          <w:lang w:val="en-US" w:eastAsia="ja-JP"/>
        </w:rPr>
        <w:t>)</w:t>
      </w:r>
    </w:p>
    <w:p w14:paraId="0C98A7E3" w14:textId="77777777" w:rsidR="00873D8E" w:rsidRPr="00C03B68" w:rsidRDefault="00873D8E" w:rsidP="00873D8E">
      <w:pPr>
        <w:rPr>
          <w:lang w:eastAsia="ja-JP"/>
        </w:rPr>
      </w:pPr>
      <w:r w:rsidRPr="00C03B68">
        <w:rPr>
          <w:lang w:val="en-US" w:eastAsia="ja-JP"/>
        </w:rPr>
        <w:t xml:space="preserve">The </w:t>
      </w:r>
      <w:r w:rsidRPr="00C03B68">
        <w:rPr>
          <w:rFonts w:hint="eastAsia"/>
          <w:lang w:val="en-US" w:eastAsia="ja-JP"/>
        </w:rPr>
        <w:t>C</w:t>
      </w:r>
      <w:r w:rsidRPr="00C03B68">
        <w:rPr>
          <w:lang w:val="en-US" w:eastAsia="ja-JP"/>
        </w:rPr>
        <w:t>ompact format for EVS Primary 2.8</w:t>
      </w:r>
      <w:r w:rsidRPr="00C03B68">
        <w:rPr>
          <w:rFonts w:hint="eastAsia"/>
          <w:lang w:val="en-US" w:eastAsia="ja-JP"/>
        </w:rPr>
        <w:t xml:space="preserve"> kbps</w:t>
      </w:r>
      <w:r w:rsidRPr="00C03B68">
        <w:rPr>
          <w:lang w:val="en-US" w:eastAsia="ja-JP"/>
        </w:rPr>
        <w:t xml:space="preserve"> frames (56 bits</w:t>
      </w:r>
      <w:r w:rsidRPr="00C03B68">
        <w:rPr>
          <w:rFonts w:hint="eastAsia"/>
          <w:lang w:val="en-US" w:eastAsia="ja-JP"/>
        </w:rPr>
        <w:t>)</w:t>
      </w:r>
      <w:r w:rsidRPr="00C03B68">
        <w:rPr>
          <w:lang w:val="en-US" w:eastAsia="ja-JP"/>
        </w:rPr>
        <w:t xml:space="preserve"> has the same payload size (56 bits) as </w:t>
      </w:r>
      <w:r w:rsidRPr="00C03B68">
        <w:rPr>
          <w:rFonts w:hint="eastAsia"/>
          <w:lang w:eastAsia="ja-JP"/>
        </w:rPr>
        <w:t xml:space="preserve">the Header-Full format for EVS </w:t>
      </w:r>
      <w:r w:rsidRPr="00C03B68">
        <w:rPr>
          <w:lang w:eastAsia="ja-JP"/>
        </w:rPr>
        <w:t>AMR-WB IO SID frames with</w:t>
      </w:r>
      <w:r w:rsidRPr="00C03B68">
        <w:rPr>
          <w:rFonts w:hint="eastAsia"/>
          <w:lang w:eastAsia="ja-JP"/>
        </w:rPr>
        <w:t xml:space="preserve"> CMR byte</w:t>
      </w:r>
      <w:r w:rsidRPr="00C03B68">
        <w:rPr>
          <w:lang w:eastAsia="ja-JP"/>
        </w:rPr>
        <w:t xml:space="preserve">. </w:t>
      </w:r>
      <w:r w:rsidRPr="00C03B68">
        <w:rPr>
          <w:lang w:eastAsia="ja-JP"/>
        </w:rPr>
        <w:br/>
        <w:t>Hence,</w:t>
      </w:r>
      <w:r w:rsidRPr="00C03B68">
        <w:rPr>
          <w:rFonts w:hint="eastAsia"/>
          <w:lang w:eastAsia="ja-JP"/>
        </w:rPr>
        <w:t xml:space="preserve"> </w:t>
      </w:r>
      <w:r w:rsidRPr="00C03B68">
        <w:rPr>
          <w:lang w:eastAsia="ja-JP"/>
        </w:rPr>
        <w:t xml:space="preserve">two types of frames </w:t>
      </w:r>
      <w:r w:rsidRPr="00C03B68">
        <w:rPr>
          <w:rFonts w:hint="eastAsia"/>
          <w:lang w:eastAsia="ja-JP"/>
        </w:rPr>
        <w:t>can be</w:t>
      </w:r>
      <w:r w:rsidRPr="00C03B68">
        <w:rPr>
          <w:lang w:eastAsia="ja-JP"/>
        </w:rPr>
        <w:t xml:space="preserve"> carried in the 56 bit payload case:</w:t>
      </w:r>
    </w:p>
    <w:p w14:paraId="576D766C" w14:textId="77777777" w:rsidR="00873D8E" w:rsidRPr="00C03B68" w:rsidRDefault="00873D8E" w:rsidP="00873D8E">
      <w:pPr>
        <w:pStyle w:val="B1"/>
        <w:rPr>
          <w:lang w:eastAsia="ja-JP"/>
        </w:rPr>
      </w:pPr>
      <w:r>
        <w:rPr>
          <w:rFonts w:hint="eastAsia"/>
          <w:lang w:eastAsia="ja-JP"/>
        </w:rPr>
        <w:t>-</w:t>
      </w:r>
      <w:r>
        <w:rPr>
          <w:rFonts w:hint="eastAsia"/>
          <w:lang w:eastAsia="ja-JP"/>
        </w:rPr>
        <w:tab/>
      </w:r>
      <w:r w:rsidRPr="00C03B68">
        <w:rPr>
          <w:lang w:eastAsia="ja-JP"/>
        </w:rPr>
        <w:t>EVS Primary 2.8</w:t>
      </w:r>
      <w:r w:rsidRPr="00C03B68">
        <w:rPr>
          <w:rFonts w:hint="eastAsia"/>
          <w:lang w:eastAsia="ja-JP"/>
        </w:rPr>
        <w:t xml:space="preserve"> kbps frame in Compact format.</w:t>
      </w:r>
    </w:p>
    <w:p w14:paraId="1D64E79A" w14:textId="77777777" w:rsidR="00873D8E" w:rsidRPr="00C03B68" w:rsidRDefault="00873D8E" w:rsidP="00873D8E">
      <w:pPr>
        <w:pStyle w:val="B1"/>
        <w:rPr>
          <w:rFonts w:hint="eastAsia"/>
          <w:lang w:eastAsia="ja-JP"/>
        </w:rPr>
      </w:pPr>
      <w:r>
        <w:rPr>
          <w:rFonts w:hint="eastAsia"/>
          <w:lang w:eastAsia="ja-JP"/>
        </w:rPr>
        <w:t>-</w:t>
      </w:r>
      <w:r>
        <w:rPr>
          <w:rFonts w:hint="eastAsia"/>
          <w:lang w:eastAsia="ja-JP"/>
        </w:rPr>
        <w:tab/>
      </w:r>
      <w:r w:rsidRPr="00C03B68">
        <w:rPr>
          <w:rFonts w:hint="eastAsia"/>
          <w:lang w:eastAsia="ja-JP"/>
        </w:rPr>
        <w:t xml:space="preserve">EVS </w:t>
      </w:r>
      <w:r w:rsidRPr="00C03B68">
        <w:rPr>
          <w:lang w:eastAsia="ja-JP"/>
        </w:rPr>
        <w:t>AMR-WB IO SID frame</w:t>
      </w:r>
      <w:r w:rsidRPr="00C03B68" w:rsidDel="00632EED">
        <w:rPr>
          <w:lang w:eastAsia="ja-JP"/>
        </w:rPr>
        <w:t xml:space="preserve"> </w:t>
      </w:r>
      <w:r w:rsidRPr="00C03B68">
        <w:rPr>
          <w:lang w:eastAsia="ja-JP"/>
        </w:rPr>
        <w:t>in Header-Full format (see clause A.2.2) with one CMR byte</w:t>
      </w:r>
      <w:r w:rsidRPr="00C03B68">
        <w:rPr>
          <w:rFonts w:hint="eastAsia"/>
          <w:lang w:eastAsia="ja-JP"/>
        </w:rPr>
        <w:t>.</w:t>
      </w:r>
    </w:p>
    <w:p w14:paraId="4315B4AB" w14:textId="77777777" w:rsidR="00873D8E" w:rsidRPr="00C03B68" w:rsidRDefault="00873D8E" w:rsidP="00873D8E">
      <w:pPr>
        <w:pStyle w:val="B1"/>
        <w:rPr>
          <w:lang w:eastAsia="ja-JP"/>
        </w:rPr>
      </w:pPr>
      <w:r>
        <w:rPr>
          <w:rFonts w:hint="eastAsia"/>
          <w:lang w:eastAsia="ja-JP"/>
        </w:rPr>
        <w:t>-</w:t>
      </w:r>
      <w:r>
        <w:rPr>
          <w:rFonts w:hint="eastAsia"/>
          <w:lang w:eastAsia="ja-JP"/>
        </w:rPr>
        <w:tab/>
      </w:r>
      <w:r w:rsidRPr="00C03B68">
        <w:rPr>
          <w:lang w:eastAsia="ja-JP"/>
        </w:rPr>
        <w:t>The payload structure and bit ordering of EVS Primary 2.8</w:t>
      </w:r>
      <w:r w:rsidRPr="00C03B68">
        <w:rPr>
          <w:rFonts w:hint="eastAsia"/>
          <w:lang w:eastAsia="ja-JP"/>
        </w:rPr>
        <w:t xml:space="preserve"> kbps frame in Compact format</w:t>
      </w:r>
      <w:r w:rsidRPr="00C03B68">
        <w:rPr>
          <w:lang w:eastAsia="ja-JP"/>
        </w:rPr>
        <w:t xml:space="preserve"> is defined in Figure A.2.</w:t>
      </w:r>
    </w:p>
    <w:p w14:paraId="32C0E707" w14:textId="7B62F331" w:rsidR="00873D8E" w:rsidRPr="00C03B68" w:rsidRDefault="009013F3" w:rsidP="00873D8E">
      <w:pPr>
        <w:pStyle w:val="TH"/>
        <w:rPr>
          <w:lang w:val="en-US" w:eastAsia="ja-JP"/>
        </w:rPr>
      </w:pPr>
      <w:r w:rsidRPr="00C03B68">
        <w:rPr>
          <w:noProof/>
          <w:lang w:val="en-US" w:eastAsia="ja-JP"/>
        </w:rPr>
        <w:drawing>
          <wp:inline distT="0" distB="0" distL="0" distR="0" wp14:anchorId="3FB296FE" wp14:editId="15265A4D">
            <wp:extent cx="4362450" cy="609600"/>
            <wp:effectExtent l="0" t="0" r="0" b="0"/>
            <wp:docPr id="4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897">
                      <a:extLst>
                        <a:ext uri="{28A0092B-C50C-407E-A947-70E740481C1C}">
                          <a14:useLocalDpi xmlns:a14="http://schemas.microsoft.com/office/drawing/2010/main" val="0"/>
                        </a:ext>
                      </a:extLst>
                    </a:blip>
                    <a:srcRect/>
                    <a:stretch>
                      <a:fillRect/>
                    </a:stretch>
                  </pic:blipFill>
                  <pic:spPr bwMode="auto">
                    <a:xfrm>
                      <a:off x="0" y="0"/>
                      <a:ext cx="4362450" cy="609600"/>
                    </a:xfrm>
                    <a:prstGeom prst="rect">
                      <a:avLst/>
                    </a:prstGeom>
                    <a:noFill/>
                    <a:ln>
                      <a:noFill/>
                    </a:ln>
                  </pic:spPr>
                </pic:pic>
              </a:graphicData>
            </a:graphic>
          </wp:inline>
        </w:drawing>
      </w:r>
    </w:p>
    <w:p w14:paraId="2D6BC864" w14:textId="77777777" w:rsidR="00873D8E" w:rsidRPr="00C03B68" w:rsidRDefault="00873D8E" w:rsidP="00873D8E">
      <w:pPr>
        <w:pStyle w:val="TF"/>
        <w:rPr>
          <w:lang w:val="en-US"/>
        </w:rPr>
      </w:pPr>
      <w:r w:rsidRPr="00C03B68">
        <w:rPr>
          <w:lang w:val="en-US" w:eastAsia="ja-JP"/>
        </w:rPr>
        <w:t>Figure A.2. P</w:t>
      </w:r>
      <w:r w:rsidRPr="00C03B68">
        <w:rPr>
          <w:rFonts w:hint="eastAsia"/>
          <w:lang w:val="en-US" w:eastAsia="ja-JP"/>
        </w:rPr>
        <w:t xml:space="preserve">ayload structure </w:t>
      </w:r>
      <w:r w:rsidRPr="00C03B68">
        <w:rPr>
          <w:lang w:val="en-US" w:eastAsia="ja-JP"/>
        </w:rPr>
        <w:t>for EVS Primary 2.8</w:t>
      </w:r>
      <w:r w:rsidRPr="00C03B68">
        <w:rPr>
          <w:rFonts w:hint="eastAsia"/>
          <w:lang w:val="en-US" w:eastAsia="ja-JP"/>
        </w:rPr>
        <w:t xml:space="preserve"> kbps</w:t>
      </w:r>
      <w:r w:rsidRPr="00C03B68">
        <w:rPr>
          <w:lang w:val="en-US" w:eastAsia="ja-JP"/>
        </w:rPr>
        <w:t xml:space="preserve"> (56</w:t>
      </w:r>
      <w:r w:rsidRPr="00C03B68">
        <w:rPr>
          <w:rFonts w:hint="eastAsia"/>
          <w:lang w:val="en-US" w:eastAsia="ja-JP"/>
        </w:rPr>
        <w:t>-</w:t>
      </w:r>
      <w:r w:rsidRPr="00C03B68">
        <w:rPr>
          <w:lang w:val="en-US" w:eastAsia="ja-JP"/>
        </w:rPr>
        <w:t xml:space="preserve">bit) payload </w:t>
      </w:r>
    </w:p>
    <w:p w14:paraId="1AF37DCC" w14:textId="77777777" w:rsidR="00873D8E" w:rsidRPr="00C03B68" w:rsidRDefault="003B1F5A" w:rsidP="00873D8E">
      <w:pPr>
        <w:rPr>
          <w:lang w:eastAsia="ja-JP"/>
        </w:rPr>
      </w:pPr>
      <w:r w:rsidRPr="00C82F72">
        <w:rPr>
          <w:lang w:eastAsia="ja-JP"/>
        </w:rPr>
        <w:t>The resulting ambiguity between EVS</w:t>
      </w:r>
      <w:r w:rsidRPr="00C82F72">
        <w:rPr>
          <w:rFonts w:hint="eastAsia"/>
          <w:lang w:eastAsia="ja-JP"/>
        </w:rPr>
        <w:t xml:space="preserve"> Primary</w:t>
      </w:r>
      <w:r w:rsidRPr="00C82F72">
        <w:rPr>
          <w:lang w:eastAsia="ja-JP"/>
        </w:rPr>
        <w:t xml:space="preserve"> 2.8</w:t>
      </w:r>
      <w:r w:rsidRPr="00C82F72">
        <w:rPr>
          <w:rFonts w:hint="eastAsia"/>
          <w:lang w:eastAsia="ja-JP"/>
        </w:rPr>
        <w:t xml:space="preserve"> kbps</w:t>
      </w:r>
      <w:r w:rsidRPr="00C82F72">
        <w:rPr>
          <w:lang w:eastAsia="ja-JP"/>
        </w:rPr>
        <w:t xml:space="preserve"> and </w:t>
      </w:r>
      <w:r w:rsidRPr="00C82F72">
        <w:rPr>
          <w:rFonts w:hint="eastAsia"/>
          <w:lang w:eastAsia="ja-JP"/>
        </w:rPr>
        <w:t xml:space="preserve">EVS </w:t>
      </w:r>
      <w:r w:rsidRPr="00C82F72">
        <w:rPr>
          <w:lang w:eastAsia="ja-JP"/>
        </w:rPr>
        <w:t>AMR-WB IO SID frames is resolved through the</w:t>
      </w:r>
      <w:r w:rsidRPr="00C82F72">
        <w:rPr>
          <w:rFonts w:hint="eastAsia"/>
          <w:lang w:eastAsia="ja-JP"/>
        </w:rPr>
        <w:t xml:space="preserve"> </w:t>
      </w:r>
      <w:r w:rsidRPr="00C82F72">
        <w:rPr>
          <w:lang w:eastAsia="ja-JP"/>
        </w:rPr>
        <w:t>most significant bit</w:t>
      </w:r>
      <w:r w:rsidRPr="00C82F72">
        <w:rPr>
          <w:rFonts w:hint="eastAsia"/>
          <w:lang w:eastAsia="ja-JP"/>
        </w:rPr>
        <w:t xml:space="preserve"> (MSB) </w:t>
      </w:r>
      <w:r w:rsidRPr="00C82F72">
        <w:rPr>
          <w:lang w:eastAsia="ja-JP"/>
        </w:rPr>
        <w:t>of the first byte of the payload. By definition</w:t>
      </w:r>
      <w:r w:rsidRPr="00EC7355">
        <w:rPr>
          <w:rFonts w:hint="eastAsia"/>
          <w:lang w:eastAsia="ko-KR"/>
        </w:rPr>
        <w:t>,</w:t>
      </w:r>
      <w:r w:rsidRPr="00C82F72">
        <w:rPr>
          <w:lang w:eastAsia="ja-JP"/>
        </w:rPr>
        <w:t xml:space="preserve"> the first data bit d(0) of the EVS Primary 2.8</w:t>
      </w:r>
      <w:r w:rsidRPr="00C82F72">
        <w:rPr>
          <w:rFonts w:hint="eastAsia"/>
          <w:lang w:eastAsia="ja-JP"/>
        </w:rPr>
        <w:t xml:space="preserve"> kbps</w:t>
      </w:r>
      <w:r w:rsidRPr="00C82F72">
        <w:rPr>
          <w:lang w:eastAsia="ja-JP"/>
        </w:rPr>
        <w:t xml:space="preserve"> is always set to ‘0’. Therefore, if the </w:t>
      </w:r>
      <w:r w:rsidRPr="00C82F72">
        <w:rPr>
          <w:rFonts w:hint="eastAsia"/>
          <w:lang w:eastAsia="ja-JP"/>
        </w:rPr>
        <w:t>MSB</w:t>
      </w:r>
      <w:r w:rsidRPr="00C82F72">
        <w:rPr>
          <w:lang w:eastAsia="ja-JP"/>
        </w:rPr>
        <w:t xml:space="preserve"> of the first byte of the payload is set to ‘0’ (see </w:t>
      </w:r>
      <w:r w:rsidRPr="00C82F72">
        <w:rPr>
          <w:rFonts w:hint="eastAsia"/>
          <w:lang w:eastAsia="ja-JP"/>
        </w:rPr>
        <w:t>F</w:t>
      </w:r>
      <w:r w:rsidRPr="00C82F72">
        <w:rPr>
          <w:lang w:eastAsia="ja-JP"/>
        </w:rPr>
        <w:t>igure A.2), then the payload is an EVS Primary 2.8</w:t>
      </w:r>
      <w:r w:rsidRPr="00C82F72">
        <w:rPr>
          <w:rFonts w:hint="eastAsia"/>
          <w:lang w:eastAsia="ja-JP"/>
        </w:rPr>
        <w:t xml:space="preserve"> kbps</w:t>
      </w:r>
      <w:r w:rsidRPr="00C82F72">
        <w:rPr>
          <w:lang w:eastAsia="ja-JP"/>
        </w:rPr>
        <w:t xml:space="preserve"> frame</w:t>
      </w:r>
      <w:r w:rsidRPr="00C82F72">
        <w:rPr>
          <w:rFonts w:hint="eastAsia"/>
          <w:lang w:eastAsia="ja-JP"/>
        </w:rPr>
        <w:t xml:space="preserve"> in Compact format</w:t>
      </w:r>
      <w:r w:rsidRPr="00EC7355">
        <w:rPr>
          <w:rFonts w:hint="eastAsia"/>
          <w:lang w:eastAsia="ko-KR"/>
        </w:rPr>
        <w:t>.</w:t>
      </w:r>
      <w:r w:rsidRPr="00C82F72">
        <w:rPr>
          <w:lang w:eastAsia="ja-JP"/>
        </w:rPr>
        <w:t xml:space="preserve"> </w:t>
      </w:r>
      <w:r w:rsidRPr="00EC7355">
        <w:rPr>
          <w:rFonts w:hint="eastAsia"/>
          <w:lang w:eastAsia="ko-KR"/>
        </w:rPr>
        <w:t>O</w:t>
      </w:r>
      <w:r w:rsidRPr="00C82F72">
        <w:rPr>
          <w:lang w:eastAsia="ja-JP"/>
        </w:rPr>
        <w:t>therwise it is</w:t>
      </w:r>
      <w:r w:rsidRPr="00C82F72">
        <w:rPr>
          <w:rFonts w:hint="eastAsia"/>
          <w:lang w:eastAsia="ja-JP"/>
        </w:rPr>
        <w:t xml:space="preserve"> </w:t>
      </w:r>
      <w:r w:rsidRPr="00C82F72">
        <w:rPr>
          <w:lang w:eastAsia="ja-JP"/>
        </w:rPr>
        <w:t xml:space="preserve">an </w:t>
      </w:r>
      <w:r w:rsidRPr="00C82F72">
        <w:rPr>
          <w:rFonts w:hint="eastAsia"/>
          <w:lang w:eastAsia="ja-JP"/>
        </w:rPr>
        <w:t xml:space="preserve">EVS </w:t>
      </w:r>
      <w:r w:rsidRPr="00C82F72">
        <w:rPr>
          <w:lang w:eastAsia="ja-JP"/>
        </w:rPr>
        <w:t>AMR-WB IO</w:t>
      </w:r>
      <w:r w:rsidRPr="00C82F72">
        <w:rPr>
          <w:rFonts w:hint="eastAsia"/>
          <w:lang w:eastAsia="ja-JP"/>
        </w:rPr>
        <w:t xml:space="preserve"> SID frame in Header-Full format with one CMR byte</w:t>
      </w:r>
      <w:r w:rsidRPr="00C82F72">
        <w:rPr>
          <w:lang w:eastAsia="ja-JP"/>
        </w:rPr>
        <w:t xml:space="preserve">. The structure of </w:t>
      </w:r>
      <w:r w:rsidRPr="00C82F72">
        <w:rPr>
          <w:rFonts w:hint="eastAsia"/>
          <w:lang w:eastAsia="ja-JP"/>
        </w:rPr>
        <w:t xml:space="preserve">EVS </w:t>
      </w:r>
      <w:r w:rsidRPr="00C82F72">
        <w:rPr>
          <w:lang w:eastAsia="ja-JP"/>
        </w:rPr>
        <w:t>AMR-WB IO SID frame with</w:t>
      </w:r>
      <w:r w:rsidRPr="00C82F72">
        <w:rPr>
          <w:rFonts w:hint="eastAsia"/>
          <w:lang w:eastAsia="ja-JP"/>
        </w:rPr>
        <w:t xml:space="preserve"> Header-Full format</w:t>
      </w:r>
      <w:r w:rsidRPr="00C82F72">
        <w:rPr>
          <w:lang w:eastAsia="ja-JP"/>
        </w:rPr>
        <w:t xml:space="preserve"> is described </w:t>
      </w:r>
      <w:r w:rsidRPr="00EC7355">
        <w:rPr>
          <w:rFonts w:hint="eastAsia"/>
          <w:lang w:eastAsia="ko-KR"/>
        </w:rPr>
        <w:t>in</w:t>
      </w:r>
      <w:r w:rsidRPr="00C82F72">
        <w:rPr>
          <w:lang w:eastAsia="ja-JP"/>
        </w:rPr>
        <w:t xml:space="preserve"> clause A.2.2</w:t>
      </w:r>
      <w:r w:rsidR="00873D8E" w:rsidRPr="00C03B68">
        <w:rPr>
          <w:lang w:eastAsia="ja-JP"/>
        </w:rPr>
        <w:t xml:space="preserve">. </w:t>
      </w:r>
    </w:p>
    <w:p w14:paraId="0A2DA9F1" w14:textId="77777777" w:rsidR="00873D8E" w:rsidRPr="00C03B68" w:rsidRDefault="00873D8E" w:rsidP="00873D8E">
      <w:pPr>
        <w:pStyle w:val="Heading2"/>
        <w:rPr>
          <w:rFonts w:hint="eastAsia"/>
          <w:lang w:eastAsia="ja-JP"/>
        </w:rPr>
      </w:pPr>
      <w:bookmarkStart w:id="112" w:name="_Toc384218611"/>
      <w:bookmarkStart w:id="113" w:name="_Toc395200194"/>
      <w:r w:rsidRPr="00C03B68">
        <w:rPr>
          <w:rFonts w:hint="eastAsia"/>
          <w:lang w:eastAsia="ja-JP"/>
        </w:rPr>
        <w:t>A.2.2</w:t>
      </w:r>
      <w:r w:rsidRPr="00C03B68">
        <w:rPr>
          <w:rFonts w:hint="eastAsia"/>
          <w:lang w:eastAsia="ja-JP"/>
        </w:rPr>
        <w:tab/>
        <w:t>EVS codec Header-Full format</w:t>
      </w:r>
      <w:bookmarkEnd w:id="112"/>
      <w:bookmarkEnd w:id="113"/>
    </w:p>
    <w:p w14:paraId="14DD4A2F" w14:textId="77777777" w:rsidR="00873D8E" w:rsidRPr="00C03B68" w:rsidRDefault="00873D8E" w:rsidP="00873D8E">
      <w:pPr>
        <w:rPr>
          <w:rFonts w:hint="eastAsia"/>
          <w:lang w:eastAsia="ja-JP"/>
        </w:rPr>
      </w:pPr>
      <w:r w:rsidRPr="00C03B68">
        <w:rPr>
          <w:rFonts w:hint="eastAsia"/>
          <w:lang w:eastAsia="ja-JP"/>
        </w:rPr>
        <w:t xml:space="preserve">In the Header-Full format, </w:t>
      </w:r>
      <w:r w:rsidRPr="00C03B68">
        <w:rPr>
          <w:lang w:eastAsia="ja-JP"/>
        </w:rPr>
        <w:t>the</w:t>
      </w:r>
      <w:r w:rsidRPr="00C03B68">
        <w:rPr>
          <w:rFonts w:hint="eastAsia"/>
          <w:lang w:eastAsia="ja-JP"/>
        </w:rPr>
        <w:t xml:space="preserve"> payload consists of one or more coded frame(s) with EVS RTP payload header(s). </w:t>
      </w:r>
      <w:r w:rsidRPr="00C03B68">
        <w:rPr>
          <w:lang w:eastAsia="ja-JP"/>
        </w:rPr>
        <w:t xml:space="preserve">There are two types of </w:t>
      </w:r>
      <w:r w:rsidRPr="00C03B68">
        <w:rPr>
          <w:rFonts w:hint="eastAsia"/>
          <w:lang w:eastAsia="ja-JP"/>
        </w:rPr>
        <w:t>EVS RTP payload header</w:t>
      </w:r>
      <w:r w:rsidRPr="00C03B68">
        <w:rPr>
          <w:lang w:eastAsia="ja-JP"/>
        </w:rPr>
        <w:t>: Table of Content (ToC) byte</w:t>
      </w:r>
      <w:r w:rsidRPr="00C03B68">
        <w:rPr>
          <w:rFonts w:hint="eastAsia"/>
          <w:lang w:eastAsia="ja-JP"/>
        </w:rPr>
        <w:t xml:space="preserve"> and </w:t>
      </w:r>
      <w:r w:rsidRPr="00C03B68">
        <w:rPr>
          <w:lang w:eastAsia="ja-JP"/>
        </w:rPr>
        <w:t>Codec Mode Request (</w:t>
      </w:r>
      <w:r w:rsidRPr="00C03B68">
        <w:rPr>
          <w:rFonts w:hint="eastAsia"/>
          <w:lang w:eastAsia="ja-JP"/>
        </w:rPr>
        <w:t>CMR</w:t>
      </w:r>
      <w:r w:rsidRPr="00C03B68">
        <w:rPr>
          <w:lang w:eastAsia="ja-JP"/>
        </w:rPr>
        <w:t>) byte</w:t>
      </w:r>
      <w:r w:rsidRPr="00C03B68">
        <w:rPr>
          <w:rFonts w:hint="eastAsia"/>
          <w:lang w:eastAsia="ja-JP"/>
        </w:rPr>
        <w:t>.</w:t>
      </w:r>
      <w:r w:rsidRPr="00C03B68">
        <w:rPr>
          <w:lang w:eastAsia="ja-JP"/>
        </w:rPr>
        <w:t xml:space="preserve"> </w:t>
      </w:r>
      <w:r w:rsidRPr="00C03B68">
        <w:rPr>
          <w:rFonts w:hint="eastAsia"/>
          <w:lang w:eastAsia="ja-JP"/>
        </w:rPr>
        <w:t xml:space="preserve">The detailed header structure is described in </w:t>
      </w:r>
      <w:r w:rsidRPr="00C03B68">
        <w:rPr>
          <w:lang w:eastAsia="ja-JP"/>
        </w:rPr>
        <w:t>clause</w:t>
      </w:r>
      <w:r w:rsidRPr="00C03B68">
        <w:rPr>
          <w:rFonts w:hint="eastAsia"/>
          <w:lang w:eastAsia="ja-JP"/>
        </w:rPr>
        <w:t xml:space="preserve"> A.2.2.1.</w:t>
      </w:r>
    </w:p>
    <w:p w14:paraId="0873B96E" w14:textId="77777777" w:rsidR="00873D8E" w:rsidRPr="00C03B68" w:rsidRDefault="00873D8E" w:rsidP="00873D8E">
      <w:pPr>
        <w:pStyle w:val="Heading3"/>
        <w:rPr>
          <w:lang w:val="en-US" w:eastAsia="ja-JP"/>
        </w:rPr>
      </w:pPr>
      <w:bookmarkStart w:id="114" w:name="_Toc395200195"/>
      <w:r w:rsidRPr="00C03B68">
        <w:rPr>
          <w:rFonts w:hint="eastAsia"/>
          <w:lang w:eastAsia="ja-JP"/>
        </w:rPr>
        <w:t>A.2.2.1</w:t>
      </w:r>
      <w:r w:rsidRPr="00C03B68">
        <w:rPr>
          <w:rFonts w:hint="eastAsia"/>
          <w:lang w:eastAsia="ja-JP"/>
        </w:rPr>
        <w:tab/>
        <w:t>EVS RTP payload structure</w:t>
      </w:r>
      <w:bookmarkEnd w:id="114"/>
    </w:p>
    <w:p w14:paraId="5A9D67F5" w14:textId="77777777" w:rsidR="00873D8E" w:rsidRPr="00C03B68" w:rsidRDefault="00873D8E" w:rsidP="00873D8E">
      <w:pPr>
        <w:spacing w:after="0"/>
        <w:rPr>
          <w:lang w:eastAsia="ja-JP"/>
        </w:rPr>
      </w:pPr>
      <w:r w:rsidRPr="00C03B68">
        <w:rPr>
          <w:lang w:val="en-US" w:eastAsia="ja-JP"/>
        </w:rPr>
        <w:t xml:space="preserve">The </w:t>
      </w:r>
      <w:r w:rsidRPr="00C03B68">
        <w:rPr>
          <w:lang w:eastAsia="ja-JP"/>
        </w:rPr>
        <w:t>complete payload of Header-Full EVS frames comprises an optional CMR byte, followed by one or several ToC bytes, followed by speech data bits and possible zero-padding bits. Padding bits shall be discarded by the receiver.</w:t>
      </w:r>
    </w:p>
    <w:p w14:paraId="63AA0847" w14:textId="77777777" w:rsidR="00873D8E" w:rsidRPr="00C03B68" w:rsidRDefault="00873D8E" w:rsidP="00873D8E">
      <w:pPr>
        <w:rPr>
          <w:lang w:eastAsia="ja-JP"/>
        </w:rPr>
      </w:pPr>
      <w:r w:rsidRPr="00C03B68">
        <w:rPr>
          <w:lang w:eastAsia="ja-JP"/>
        </w:rPr>
        <w:t>The purpose of padding is two-fold:</w:t>
      </w:r>
    </w:p>
    <w:p w14:paraId="0D0C89AD" w14:textId="77777777" w:rsidR="00873D8E" w:rsidRPr="00C03B68" w:rsidRDefault="00873D8E" w:rsidP="00873D8E">
      <w:pPr>
        <w:pStyle w:val="B1"/>
        <w:rPr>
          <w:lang w:eastAsia="ja-JP"/>
        </w:rPr>
      </w:pPr>
      <w:r>
        <w:rPr>
          <w:rFonts w:hint="eastAsia"/>
          <w:lang w:eastAsia="ja-JP"/>
        </w:rPr>
        <w:t>-</w:t>
      </w:r>
      <w:r>
        <w:rPr>
          <w:rFonts w:hint="eastAsia"/>
          <w:lang w:eastAsia="ja-JP"/>
        </w:rPr>
        <w:tab/>
      </w:r>
      <w:r w:rsidR="003B1F5A" w:rsidRPr="00C82F72">
        <w:rPr>
          <w:lang w:eastAsia="ja-JP"/>
        </w:rPr>
        <w:t xml:space="preserve">In the case of </w:t>
      </w:r>
      <w:r w:rsidR="003B1F5A" w:rsidRPr="00C82F72">
        <w:rPr>
          <w:rFonts w:hint="eastAsia"/>
          <w:lang w:eastAsia="ja-JP"/>
        </w:rPr>
        <w:t xml:space="preserve">EVS </w:t>
      </w:r>
      <w:r w:rsidR="003B1F5A" w:rsidRPr="00C82F72">
        <w:rPr>
          <w:lang w:eastAsia="ja-JP"/>
        </w:rPr>
        <w:t>AMR-WB IO frames</w:t>
      </w:r>
      <w:r w:rsidR="003B1F5A" w:rsidRPr="00C82F72">
        <w:rPr>
          <w:rFonts w:hint="eastAsia"/>
          <w:lang w:eastAsia="ja-JP"/>
        </w:rPr>
        <w:t>,</w:t>
      </w:r>
      <w:r w:rsidR="003B1F5A" w:rsidRPr="00C82F72">
        <w:rPr>
          <w:lang w:eastAsia="ja-JP"/>
        </w:rPr>
        <w:t xml:space="preserve"> payload data may need to be octet-aligned using zero-padding bits at the end of the payload</w:t>
      </w:r>
      <w:r w:rsidR="003B1F5A" w:rsidRPr="00EC7355">
        <w:rPr>
          <w:rFonts w:hint="eastAsia"/>
          <w:lang w:eastAsia="ko-KR"/>
        </w:rPr>
        <w:t>.</w:t>
      </w:r>
      <w:r w:rsidR="003B1F5A" w:rsidRPr="00C82F72">
        <w:rPr>
          <w:lang w:eastAsia="ja-JP"/>
        </w:rPr>
        <w:t xml:space="preserve"> </w:t>
      </w:r>
      <w:r w:rsidR="003B1F5A" w:rsidRPr="00EC7355">
        <w:rPr>
          <w:rFonts w:hint="eastAsia"/>
          <w:lang w:eastAsia="ko-KR"/>
        </w:rPr>
        <w:t>N</w:t>
      </w:r>
      <w:r w:rsidR="003B1F5A" w:rsidRPr="00C82F72">
        <w:rPr>
          <w:lang w:eastAsia="ja-JP"/>
        </w:rPr>
        <w:t>ote that EVS Primary frames are by definition octet-aligned</w:t>
      </w:r>
      <w:r w:rsidR="003B1F5A" w:rsidRPr="00C82F72">
        <w:rPr>
          <w:rFonts w:hint="eastAsia"/>
          <w:lang w:eastAsia="ja-JP"/>
        </w:rPr>
        <w:t xml:space="preserve"> (see clause </w:t>
      </w:r>
      <w:r w:rsidR="003B1F5A" w:rsidRPr="00C82F72">
        <w:rPr>
          <w:rFonts w:hint="eastAsia"/>
          <w:lang w:val="en-US" w:eastAsia="ja-JP"/>
        </w:rPr>
        <w:t>A.</w:t>
      </w:r>
      <w:r w:rsidR="003B1F5A" w:rsidRPr="00C82F72">
        <w:rPr>
          <w:rFonts w:hint="eastAsia"/>
          <w:lang w:eastAsia="ja-JP"/>
        </w:rPr>
        <w:t>2.2.1.4.1)</w:t>
      </w:r>
      <w:r w:rsidRPr="00C03B68">
        <w:rPr>
          <w:rFonts w:hint="eastAsia"/>
          <w:lang w:eastAsia="ja-JP"/>
        </w:rPr>
        <w:t>.</w:t>
      </w:r>
    </w:p>
    <w:p w14:paraId="350A6B52" w14:textId="77777777" w:rsidR="00873D8E" w:rsidRPr="00C03B68" w:rsidRDefault="00873D8E" w:rsidP="00873D8E">
      <w:pPr>
        <w:pStyle w:val="B1"/>
        <w:rPr>
          <w:lang w:eastAsia="ja-JP"/>
        </w:rPr>
      </w:pPr>
      <w:r>
        <w:rPr>
          <w:rFonts w:hint="eastAsia"/>
          <w:lang w:eastAsia="ja-JP"/>
        </w:rPr>
        <w:t>-</w:t>
      </w:r>
      <w:r>
        <w:rPr>
          <w:rFonts w:hint="eastAsia"/>
          <w:lang w:eastAsia="ja-JP"/>
        </w:rPr>
        <w:tab/>
      </w:r>
      <w:r w:rsidRPr="00C03B68">
        <w:rPr>
          <w:lang w:eastAsia="ja-JP"/>
        </w:rPr>
        <w:t>When required, zero</w:t>
      </w:r>
      <w:r w:rsidRPr="00C03B68">
        <w:rPr>
          <w:rFonts w:hint="eastAsia"/>
          <w:lang w:eastAsia="ja-JP"/>
        </w:rPr>
        <w:t>-</w:t>
      </w:r>
      <w:r w:rsidRPr="00C03B68">
        <w:rPr>
          <w:lang w:eastAsia="ja-JP"/>
        </w:rPr>
        <w:t>padding bits are also used to increase the total payload size by byte increments such that conflicts with any of the protected sizes reserved for the Compact format are avoided</w:t>
      </w:r>
      <w:r w:rsidRPr="00C03B68">
        <w:rPr>
          <w:rFonts w:hint="eastAsia"/>
          <w:lang w:eastAsia="ja-JP"/>
        </w:rPr>
        <w:t xml:space="preserve"> (see clause </w:t>
      </w:r>
      <w:r w:rsidRPr="00C03B68">
        <w:rPr>
          <w:rFonts w:hint="eastAsia"/>
          <w:lang w:val="en-US" w:eastAsia="ja-JP"/>
        </w:rPr>
        <w:t>A.</w:t>
      </w:r>
      <w:r w:rsidRPr="00C03B68">
        <w:rPr>
          <w:rFonts w:hint="eastAsia"/>
          <w:lang w:eastAsia="ja-JP"/>
        </w:rPr>
        <w:t>2.2.1.4.2).</w:t>
      </w:r>
    </w:p>
    <w:p w14:paraId="6BC3E87A" w14:textId="77777777" w:rsidR="00873D8E" w:rsidRPr="00C03B68" w:rsidRDefault="003B1F5A" w:rsidP="00873D8E">
      <w:pPr>
        <w:rPr>
          <w:rFonts w:hint="eastAsia"/>
          <w:lang w:eastAsia="ja-JP"/>
        </w:rPr>
      </w:pPr>
      <w:r w:rsidRPr="00C82F72">
        <w:rPr>
          <w:lang w:val="en-US" w:eastAsia="ja-JP"/>
        </w:rPr>
        <w:t xml:space="preserve">CMR and ToC bytes use </w:t>
      </w:r>
      <w:r w:rsidRPr="00C82F72">
        <w:rPr>
          <w:rFonts w:hint="eastAsia"/>
          <w:lang w:val="en-US" w:eastAsia="ja-JP"/>
        </w:rPr>
        <w:t>MSB</w:t>
      </w:r>
      <w:r w:rsidRPr="00C82F72">
        <w:rPr>
          <w:lang w:val="en-US" w:eastAsia="ja-JP"/>
        </w:rPr>
        <w:t xml:space="preserve"> as </w:t>
      </w:r>
      <w:r w:rsidRPr="00C82F72">
        <w:rPr>
          <w:rFonts w:hint="eastAsia"/>
          <w:lang w:eastAsia="ja-JP"/>
        </w:rPr>
        <w:t xml:space="preserve">Header Type </w:t>
      </w:r>
      <w:r w:rsidRPr="00C82F72">
        <w:rPr>
          <w:lang w:val="en-US" w:eastAsia="ja-JP"/>
        </w:rPr>
        <w:t xml:space="preserve">identification </w:t>
      </w:r>
      <w:r w:rsidRPr="00C82F72">
        <w:rPr>
          <w:rFonts w:hint="eastAsia"/>
          <w:lang w:eastAsia="ja-JP"/>
        </w:rPr>
        <w:t>bit</w:t>
      </w:r>
      <w:r w:rsidRPr="00C82F72">
        <w:rPr>
          <w:lang w:val="en-US" w:eastAsia="ja-JP"/>
        </w:rPr>
        <w:t xml:space="preserve"> (H) in order to identify the type of EVS RTP payload header</w:t>
      </w:r>
      <w:r w:rsidRPr="00C82F72">
        <w:rPr>
          <w:rFonts w:hint="eastAsia"/>
          <w:lang w:eastAsia="ja-JP"/>
        </w:rPr>
        <w:t xml:space="preserve">. If </w:t>
      </w:r>
      <w:r w:rsidRPr="00C82F72">
        <w:rPr>
          <w:lang w:val="en-US" w:eastAsia="ja-JP"/>
        </w:rPr>
        <w:t xml:space="preserve">the H bit is </w:t>
      </w:r>
      <w:r w:rsidRPr="00C82F72">
        <w:rPr>
          <w:rFonts w:hint="eastAsia"/>
          <w:lang w:eastAsia="ja-JP"/>
        </w:rPr>
        <w:t xml:space="preserve">set to 0, </w:t>
      </w:r>
      <w:r w:rsidRPr="00C82F72">
        <w:rPr>
          <w:lang w:val="en-US" w:eastAsia="ja-JP"/>
        </w:rPr>
        <w:t>the corresponding byte</w:t>
      </w:r>
      <w:r w:rsidRPr="00C82F72">
        <w:rPr>
          <w:rFonts w:hint="eastAsia"/>
          <w:lang w:eastAsia="ja-JP"/>
        </w:rPr>
        <w:t xml:space="preserve"> </w:t>
      </w:r>
      <w:r w:rsidRPr="00C82F72">
        <w:rPr>
          <w:lang w:val="en-US" w:eastAsia="ja-JP"/>
        </w:rPr>
        <w:t>is a ToC byte</w:t>
      </w:r>
      <w:r w:rsidRPr="00C82F72">
        <w:rPr>
          <w:rFonts w:hint="eastAsia"/>
          <w:lang w:eastAsia="ja-JP"/>
        </w:rPr>
        <w:t xml:space="preserve">, and if set to 1, </w:t>
      </w:r>
      <w:r w:rsidRPr="00C82F72">
        <w:rPr>
          <w:lang w:val="en-US" w:eastAsia="ja-JP"/>
        </w:rPr>
        <w:t>the corresponding byte</w:t>
      </w:r>
      <w:r w:rsidRPr="00C82F72">
        <w:rPr>
          <w:rFonts w:hint="eastAsia"/>
          <w:lang w:eastAsia="ja-JP"/>
        </w:rPr>
        <w:t xml:space="preserve"> </w:t>
      </w:r>
      <w:r w:rsidRPr="00C82F72">
        <w:rPr>
          <w:lang w:val="en-US" w:eastAsia="ja-JP"/>
        </w:rPr>
        <w:t>is a CMR byte</w:t>
      </w:r>
      <w:r w:rsidRPr="00C82F72">
        <w:rPr>
          <w:rFonts w:hint="eastAsia"/>
          <w:lang w:eastAsia="ja-JP"/>
        </w:rPr>
        <w:t>.</w:t>
      </w:r>
      <w:r w:rsidRPr="00C82F72">
        <w:rPr>
          <w:lang w:eastAsia="ja-JP"/>
        </w:rPr>
        <w:t xml:space="preserve"> </w:t>
      </w:r>
      <w:r w:rsidRPr="00C82F72">
        <w:rPr>
          <w:lang w:val="en-US" w:eastAsia="ja-JP"/>
        </w:rPr>
        <w:t xml:space="preserve">A </w:t>
      </w:r>
      <w:r w:rsidRPr="00C82F72">
        <w:rPr>
          <w:lang w:val="en-US"/>
        </w:rPr>
        <w:t>CMR byte, if present, shall be</w:t>
      </w:r>
      <w:r w:rsidRPr="00C82F72">
        <w:rPr>
          <w:rFonts w:hint="eastAsia"/>
          <w:lang w:val="en-US" w:eastAsia="ja-JP"/>
        </w:rPr>
        <w:t xml:space="preserve"> located</w:t>
      </w:r>
      <w:r w:rsidRPr="00C82F72">
        <w:rPr>
          <w:lang w:val="en-US"/>
        </w:rPr>
        <w:t xml:space="preserve"> before ToC byte(s)</w:t>
      </w:r>
      <w:r w:rsidR="00873D8E" w:rsidRPr="00C03B68">
        <w:rPr>
          <w:rFonts w:hint="eastAsia"/>
          <w:lang w:val="en-US" w:eastAsia="ja-JP"/>
        </w:rPr>
        <w:t>.</w:t>
      </w:r>
    </w:p>
    <w:p w14:paraId="55BA794B" w14:textId="77777777" w:rsidR="00873D8E" w:rsidRPr="00C03B68" w:rsidRDefault="00873D8E" w:rsidP="00873D8E">
      <w:pPr>
        <w:spacing w:after="0"/>
        <w:rPr>
          <w:lang w:eastAsia="ja-JP"/>
        </w:rPr>
      </w:pPr>
    </w:p>
    <w:p w14:paraId="6DCC1E84" w14:textId="77777777" w:rsidR="00873D8E" w:rsidRPr="00C03B68" w:rsidRDefault="00873D8E" w:rsidP="00873D8E">
      <w:pPr>
        <w:rPr>
          <w:lang w:eastAsia="ja-JP"/>
        </w:rPr>
      </w:pPr>
      <w:r w:rsidRPr="00C03B68">
        <w:rPr>
          <w:lang w:eastAsia="ja-JP"/>
        </w:rPr>
        <w:t>Figure</w:t>
      </w:r>
      <w:r w:rsidRPr="00C03B68">
        <w:rPr>
          <w:rFonts w:hint="eastAsia"/>
          <w:lang w:eastAsia="ja-JP"/>
        </w:rPr>
        <w:t xml:space="preserve"> A.</w:t>
      </w:r>
      <w:r w:rsidRPr="00C03B68">
        <w:rPr>
          <w:lang w:eastAsia="ja-JP"/>
        </w:rPr>
        <w:t>3</w:t>
      </w:r>
      <w:r w:rsidRPr="00C03B68">
        <w:rPr>
          <w:rFonts w:hint="eastAsia"/>
          <w:lang w:eastAsia="ja-JP"/>
        </w:rPr>
        <w:t xml:space="preserve"> shows </w:t>
      </w:r>
      <w:r w:rsidRPr="00C03B68">
        <w:rPr>
          <w:lang w:eastAsia="ja-JP"/>
        </w:rPr>
        <w:t xml:space="preserve">the general structure of Header-Full payload format. </w:t>
      </w:r>
    </w:p>
    <w:p w14:paraId="4ABB99D9" w14:textId="27A1A70D" w:rsidR="00873D8E" w:rsidRPr="00C03B68" w:rsidRDefault="009013F3" w:rsidP="00873D8E">
      <w:pPr>
        <w:pStyle w:val="TH"/>
      </w:pPr>
      <w:r w:rsidRPr="00C03B68">
        <w:rPr>
          <w:noProof/>
          <w:lang w:val="en-US" w:eastAsia="ja-JP"/>
        </w:rPr>
        <w:drawing>
          <wp:inline distT="0" distB="0" distL="0" distR="0" wp14:anchorId="415751C9" wp14:editId="2E344E03">
            <wp:extent cx="4819650" cy="609600"/>
            <wp:effectExtent l="0" t="0" r="0" b="0"/>
            <wp:docPr id="4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898">
                      <a:extLst>
                        <a:ext uri="{28A0092B-C50C-407E-A947-70E740481C1C}">
                          <a14:useLocalDpi xmlns:a14="http://schemas.microsoft.com/office/drawing/2010/main" val="0"/>
                        </a:ext>
                      </a:extLst>
                    </a:blip>
                    <a:srcRect/>
                    <a:stretch>
                      <a:fillRect/>
                    </a:stretch>
                  </pic:blipFill>
                  <pic:spPr bwMode="auto">
                    <a:xfrm>
                      <a:off x="0" y="0"/>
                      <a:ext cx="4819650" cy="609600"/>
                    </a:xfrm>
                    <a:prstGeom prst="rect">
                      <a:avLst/>
                    </a:prstGeom>
                    <a:noFill/>
                    <a:ln>
                      <a:noFill/>
                    </a:ln>
                  </pic:spPr>
                </pic:pic>
              </a:graphicData>
            </a:graphic>
          </wp:inline>
        </w:drawing>
      </w:r>
    </w:p>
    <w:p w14:paraId="1A0A0941" w14:textId="77777777" w:rsidR="00873D8E" w:rsidRPr="00873D8E" w:rsidRDefault="00873D8E" w:rsidP="00873D8E">
      <w:pPr>
        <w:pStyle w:val="NF"/>
        <w:jc w:val="center"/>
        <w:rPr>
          <w:b/>
          <w:lang w:val="en-US" w:eastAsia="ja-JP"/>
        </w:rPr>
      </w:pPr>
      <w:r w:rsidRPr="00873D8E">
        <w:rPr>
          <w:b/>
          <w:lang w:val="en-US" w:eastAsia="ja-JP"/>
        </w:rPr>
        <w:t xml:space="preserve">(a) </w:t>
      </w:r>
      <w:r w:rsidRPr="00873D8E">
        <w:rPr>
          <w:rFonts w:hint="eastAsia"/>
          <w:b/>
          <w:lang w:val="en-US" w:eastAsia="ja-JP"/>
        </w:rPr>
        <w:t xml:space="preserve">Payload structure of </w:t>
      </w:r>
      <w:r w:rsidRPr="00873D8E">
        <w:rPr>
          <w:b/>
          <w:lang w:val="en-US" w:eastAsia="ja-JP"/>
        </w:rPr>
        <w:t>Header-Full format with ToC single frame</w:t>
      </w:r>
    </w:p>
    <w:p w14:paraId="0E11B9EA" w14:textId="6AE7CB6F" w:rsidR="00873D8E" w:rsidRPr="00C03B68" w:rsidRDefault="009013F3" w:rsidP="00873D8E">
      <w:pPr>
        <w:pStyle w:val="TH"/>
      </w:pPr>
      <w:r w:rsidRPr="00C03B68">
        <w:rPr>
          <w:noProof/>
        </w:rPr>
        <w:drawing>
          <wp:inline distT="0" distB="0" distL="0" distR="0" wp14:anchorId="4DE958BF" wp14:editId="31C197C2">
            <wp:extent cx="6120130" cy="595630"/>
            <wp:effectExtent l="0" t="0" r="0" b="0"/>
            <wp:docPr id="4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899">
                      <a:extLst>
                        <a:ext uri="{28A0092B-C50C-407E-A947-70E740481C1C}">
                          <a14:useLocalDpi xmlns:a14="http://schemas.microsoft.com/office/drawing/2010/main" val="0"/>
                        </a:ext>
                      </a:extLst>
                    </a:blip>
                    <a:srcRect/>
                    <a:stretch>
                      <a:fillRect/>
                    </a:stretch>
                  </pic:blipFill>
                  <pic:spPr bwMode="auto">
                    <a:xfrm>
                      <a:off x="0" y="0"/>
                      <a:ext cx="6120130" cy="595630"/>
                    </a:xfrm>
                    <a:prstGeom prst="rect">
                      <a:avLst/>
                    </a:prstGeom>
                    <a:noFill/>
                    <a:ln>
                      <a:noFill/>
                    </a:ln>
                  </pic:spPr>
                </pic:pic>
              </a:graphicData>
            </a:graphic>
          </wp:inline>
        </w:drawing>
      </w:r>
    </w:p>
    <w:p w14:paraId="5915FB6E" w14:textId="77777777" w:rsidR="00873D8E" w:rsidRPr="00873D8E" w:rsidRDefault="00873D8E" w:rsidP="00873D8E">
      <w:pPr>
        <w:pStyle w:val="NF"/>
        <w:jc w:val="center"/>
        <w:rPr>
          <w:b/>
          <w:lang w:val="en-US" w:eastAsia="ja-JP"/>
        </w:rPr>
      </w:pPr>
      <w:r w:rsidRPr="00873D8E">
        <w:rPr>
          <w:b/>
          <w:lang w:val="en-US" w:eastAsia="ja-JP"/>
        </w:rPr>
        <w:t xml:space="preserve">(b) </w:t>
      </w:r>
      <w:r w:rsidRPr="00873D8E">
        <w:rPr>
          <w:rFonts w:hint="eastAsia"/>
          <w:b/>
          <w:lang w:val="en-US" w:eastAsia="ja-JP"/>
        </w:rPr>
        <w:t xml:space="preserve">Payload structure of </w:t>
      </w:r>
      <w:r w:rsidRPr="00873D8E">
        <w:rPr>
          <w:b/>
          <w:lang w:val="en-US" w:eastAsia="ja-JP"/>
        </w:rPr>
        <w:t>Header-Full format with ToC multiple frames</w:t>
      </w:r>
    </w:p>
    <w:p w14:paraId="3B5B985B" w14:textId="0CAF48EF" w:rsidR="00873D8E" w:rsidRPr="00C03B68" w:rsidRDefault="009013F3" w:rsidP="00873D8E">
      <w:pPr>
        <w:pStyle w:val="TH"/>
      </w:pPr>
      <w:r w:rsidRPr="00C03B68">
        <w:rPr>
          <w:noProof/>
        </w:rPr>
        <w:drawing>
          <wp:inline distT="0" distB="0" distL="0" distR="0" wp14:anchorId="0BFE713B" wp14:editId="5FF31D13">
            <wp:extent cx="6120130" cy="595630"/>
            <wp:effectExtent l="0" t="0" r="0" b="0"/>
            <wp:docPr id="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900">
                      <a:extLst>
                        <a:ext uri="{28A0092B-C50C-407E-A947-70E740481C1C}">
                          <a14:useLocalDpi xmlns:a14="http://schemas.microsoft.com/office/drawing/2010/main" val="0"/>
                        </a:ext>
                      </a:extLst>
                    </a:blip>
                    <a:srcRect/>
                    <a:stretch>
                      <a:fillRect/>
                    </a:stretch>
                  </pic:blipFill>
                  <pic:spPr bwMode="auto">
                    <a:xfrm>
                      <a:off x="0" y="0"/>
                      <a:ext cx="6120130" cy="595630"/>
                    </a:xfrm>
                    <a:prstGeom prst="rect">
                      <a:avLst/>
                    </a:prstGeom>
                    <a:noFill/>
                    <a:ln>
                      <a:noFill/>
                    </a:ln>
                  </pic:spPr>
                </pic:pic>
              </a:graphicData>
            </a:graphic>
          </wp:inline>
        </w:drawing>
      </w:r>
    </w:p>
    <w:p w14:paraId="43F0BC64" w14:textId="77777777" w:rsidR="00873D8E" w:rsidRPr="00873D8E" w:rsidRDefault="00873D8E" w:rsidP="00873D8E">
      <w:pPr>
        <w:pStyle w:val="NF"/>
        <w:jc w:val="center"/>
        <w:rPr>
          <w:b/>
          <w:lang w:val="en-US" w:eastAsia="ja-JP"/>
        </w:rPr>
      </w:pPr>
      <w:r w:rsidRPr="00873D8E">
        <w:rPr>
          <w:b/>
          <w:lang w:val="en-US" w:eastAsia="ja-JP"/>
        </w:rPr>
        <w:t xml:space="preserve">(c) </w:t>
      </w:r>
      <w:r w:rsidRPr="00873D8E">
        <w:rPr>
          <w:rFonts w:hint="eastAsia"/>
          <w:b/>
          <w:lang w:val="en-US" w:eastAsia="ja-JP"/>
        </w:rPr>
        <w:t xml:space="preserve">Payload structure of </w:t>
      </w:r>
      <w:r w:rsidRPr="00873D8E">
        <w:rPr>
          <w:b/>
          <w:lang w:val="en-US" w:eastAsia="ja-JP"/>
        </w:rPr>
        <w:t>Header-Full format with CMR + ToC single frame</w:t>
      </w:r>
    </w:p>
    <w:p w14:paraId="0578204C" w14:textId="20A529A9" w:rsidR="00873D8E" w:rsidRPr="00C03B68" w:rsidRDefault="009013F3" w:rsidP="00873D8E">
      <w:pPr>
        <w:pStyle w:val="TH"/>
      </w:pPr>
      <w:r w:rsidRPr="00C03B68">
        <w:rPr>
          <w:noProof/>
        </w:rPr>
        <w:drawing>
          <wp:inline distT="0" distB="0" distL="0" distR="0" wp14:anchorId="3B4A8FBE" wp14:editId="6584545C">
            <wp:extent cx="6120130" cy="485775"/>
            <wp:effectExtent l="0" t="0" r="0" b="0"/>
            <wp:docPr id="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901">
                      <a:extLst>
                        <a:ext uri="{28A0092B-C50C-407E-A947-70E740481C1C}">
                          <a14:useLocalDpi xmlns:a14="http://schemas.microsoft.com/office/drawing/2010/main" val="0"/>
                        </a:ext>
                      </a:extLst>
                    </a:blip>
                    <a:srcRect/>
                    <a:stretch>
                      <a:fillRect/>
                    </a:stretch>
                  </pic:blipFill>
                  <pic:spPr bwMode="auto">
                    <a:xfrm>
                      <a:off x="0" y="0"/>
                      <a:ext cx="6120130" cy="485775"/>
                    </a:xfrm>
                    <a:prstGeom prst="rect">
                      <a:avLst/>
                    </a:prstGeom>
                    <a:noFill/>
                    <a:ln>
                      <a:noFill/>
                    </a:ln>
                  </pic:spPr>
                </pic:pic>
              </a:graphicData>
            </a:graphic>
          </wp:inline>
        </w:drawing>
      </w:r>
    </w:p>
    <w:p w14:paraId="6C7BC086" w14:textId="77777777" w:rsidR="00873D8E" w:rsidRPr="00873D8E" w:rsidRDefault="00873D8E" w:rsidP="00873D8E">
      <w:pPr>
        <w:pStyle w:val="NF"/>
        <w:jc w:val="center"/>
        <w:rPr>
          <w:b/>
          <w:lang w:val="en-US" w:eastAsia="ja-JP"/>
        </w:rPr>
      </w:pPr>
      <w:r w:rsidRPr="00873D8E">
        <w:rPr>
          <w:b/>
          <w:lang w:val="en-US" w:eastAsia="ja-JP"/>
        </w:rPr>
        <w:t xml:space="preserve">(d) </w:t>
      </w:r>
      <w:r w:rsidRPr="00873D8E">
        <w:rPr>
          <w:rFonts w:hint="eastAsia"/>
          <w:b/>
          <w:lang w:val="en-US" w:eastAsia="ja-JP"/>
        </w:rPr>
        <w:t xml:space="preserve">Payload structure of </w:t>
      </w:r>
      <w:r w:rsidRPr="00873D8E">
        <w:rPr>
          <w:b/>
          <w:lang w:val="en-US" w:eastAsia="ja-JP"/>
        </w:rPr>
        <w:t>Header-Full format with CMR + ToC multiple frames</w:t>
      </w:r>
    </w:p>
    <w:p w14:paraId="6295C85E" w14:textId="77777777" w:rsidR="00873D8E" w:rsidRPr="00C03B68" w:rsidRDefault="00873D8E" w:rsidP="00873D8E">
      <w:pPr>
        <w:pStyle w:val="TF"/>
        <w:rPr>
          <w:lang w:val="en-US" w:eastAsia="ja-JP"/>
        </w:rPr>
      </w:pPr>
      <w:r w:rsidRPr="00C03B68">
        <w:rPr>
          <w:lang w:val="en-US" w:eastAsia="ja-JP"/>
        </w:rPr>
        <w:t xml:space="preserve">Figure A.3 </w:t>
      </w:r>
      <w:r w:rsidRPr="00C03B68">
        <w:rPr>
          <w:rFonts w:hint="eastAsia"/>
          <w:lang w:val="en-US" w:eastAsia="ja-JP"/>
        </w:rPr>
        <w:t xml:space="preserve">Payload structure of </w:t>
      </w:r>
      <w:r w:rsidRPr="00C03B68">
        <w:rPr>
          <w:lang w:val="en-US" w:eastAsia="ja-JP"/>
        </w:rPr>
        <w:t xml:space="preserve">Header-Full format </w:t>
      </w:r>
    </w:p>
    <w:p w14:paraId="2734A95F" w14:textId="77777777" w:rsidR="00873D8E" w:rsidRPr="00873D8E" w:rsidRDefault="00873D8E" w:rsidP="00873D8E">
      <w:pPr>
        <w:pStyle w:val="NO"/>
        <w:rPr>
          <w:lang w:eastAsia="ja-JP"/>
        </w:rPr>
      </w:pPr>
      <w:r>
        <w:rPr>
          <w:lang w:val="en-US" w:eastAsia="ja-JP"/>
        </w:rPr>
        <w:t>N</w:t>
      </w:r>
      <w:r>
        <w:rPr>
          <w:rFonts w:hint="eastAsia"/>
          <w:lang w:val="en-US" w:eastAsia="ja-JP"/>
        </w:rPr>
        <w:t>OTE</w:t>
      </w:r>
      <w:r>
        <w:rPr>
          <w:lang w:val="en-US" w:eastAsia="ja-JP"/>
        </w:rPr>
        <w:t>:</w:t>
      </w:r>
      <w:r>
        <w:rPr>
          <w:rFonts w:hint="eastAsia"/>
          <w:lang w:val="en-US" w:eastAsia="ja-JP"/>
        </w:rPr>
        <w:tab/>
      </w:r>
      <w:r w:rsidR="003B1F5A" w:rsidRPr="00C82F72">
        <w:rPr>
          <w:rFonts w:hint="eastAsia"/>
          <w:lang w:val="en-US" w:eastAsia="ja-JP"/>
        </w:rPr>
        <w:t>T</w:t>
      </w:r>
      <w:r w:rsidR="003B1F5A" w:rsidRPr="00C82F72">
        <w:rPr>
          <w:lang w:val="en-US" w:eastAsia="ja-JP"/>
        </w:rPr>
        <w:t>he zero padding at the end of packet</w:t>
      </w:r>
      <w:r w:rsidR="003B1F5A" w:rsidRPr="00EC7355">
        <w:rPr>
          <w:rFonts w:hint="eastAsia"/>
          <w:lang w:val="en-US" w:eastAsia="ko-KR"/>
        </w:rPr>
        <w:t>, indicated</w:t>
      </w:r>
      <w:r w:rsidR="003B1F5A" w:rsidRPr="00C82F72">
        <w:rPr>
          <w:lang w:val="en-US" w:eastAsia="ja-JP"/>
        </w:rPr>
        <w:t xml:space="preserve"> in Figure </w:t>
      </w:r>
      <w:r w:rsidR="003B1F5A" w:rsidRPr="00C82F72">
        <w:rPr>
          <w:rFonts w:hint="eastAsia"/>
          <w:lang w:val="en-US" w:eastAsia="ja-JP"/>
        </w:rPr>
        <w:t xml:space="preserve">A.3 </w:t>
      </w:r>
      <w:r w:rsidR="003B1F5A" w:rsidRPr="00EC7355">
        <w:rPr>
          <w:rFonts w:hint="eastAsia"/>
          <w:lang w:val="en-US" w:eastAsia="ko-KR"/>
        </w:rPr>
        <w:t xml:space="preserve">as </w:t>
      </w:r>
      <w:r w:rsidR="003B1F5A" w:rsidRPr="00C82F72">
        <w:rPr>
          <w:lang w:val="en-US" w:eastAsia="ja-JP"/>
        </w:rPr>
        <w:t>“</w:t>
      </w:r>
      <w:r w:rsidR="003B1F5A" w:rsidRPr="00C82F72">
        <w:rPr>
          <w:rFonts w:hint="eastAsia"/>
          <w:lang w:val="en-US" w:eastAsia="ja-JP"/>
        </w:rPr>
        <w:t>Zero P</w:t>
      </w:r>
      <w:r w:rsidR="003B1F5A" w:rsidRPr="00C82F72">
        <w:rPr>
          <w:lang w:val="en-US" w:eastAsia="ja-JP"/>
        </w:rPr>
        <w:t>”</w:t>
      </w:r>
      <w:r w:rsidR="003B1F5A" w:rsidRPr="00EC7355">
        <w:rPr>
          <w:rFonts w:hint="eastAsia"/>
          <w:lang w:val="en-US" w:eastAsia="ko-KR"/>
        </w:rPr>
        <w:t>,</w:t>
      </w:r>
      <w:r w:rsidR="003B1F5A" w:rsidRPr="00C82F72">
        <w:rPr>
          <w:lang w:val="en-US" w:eastAsia="ja-JP"/>
        </w:rPr>
        <w:t xml:space="preserve"> does no</w:t>
      </w:r>
      <w:r w:rsidR="003B1F5A" w:rsidRPr="00C82F72">
        <w:rPr>
          <w:rFonts w:hint="eastAsia"/>
          <w:lang w:val="en-US" w:eastAsia="ja-JP"/>
        </w:rPr>
        <w:t xml:space="preserve">t </w:t>
      </w:r>
      <w:r w:rsidR="003B1F5A" w:rsidRPr="00C82F72">
        <w:rPr>
          <w:lang w:val="en-US" w:eastAsia="ja-JP"/>
        </w:rPr>
        <w:t>represent the octet-alignment for AMR-WB IO</w:t>
      </w:r>
      <w:r w:rsidR="003B1F5A" w:rsidRPr="00C82F72">
        <w:rPr>
          <w:rFonts w:hint="eastAsia"/>
          <w:lang w:val="en-US" w:eastAsia="ja-JP"/>
        </w:rPr>
        <w:t xml:space="preserve"> data described in clause A.</w:t>
      </w:r>
      <w:r w:rsidR="003B1F5A" w:rsidRPr="00C82F72">
        <w:rPr>
          <w:rFonts w:hint="eastAsia"/>
          <w:lang w:eastAsia="ja-JP"/>
        </w:rPr>
        <w:t>2.2.1.4.1</w:t>
      </w:r>
      <w:r w:rsidR="003B1F5A" w:rsidRPr="00C82F72">
        <w:rPr>
          <w:rFonts w:hint="eastAsia"/>
          <w:lang w:val="en-US" w:eastAsia="ja-JP"/>
        </w:rPr>
        <w:t xml:space="preserve">, but it represents </w:t>
      </w:r>
      <w:r w:rsidR="003B1F5A" w:rsidRPr="00C82F72">
        <w:rPr>
          <w:lang w:val="en-US" w:eastAsia="ja-JP"/>
        </w:rPr>
        <w:t>the zero</w:t>
      </w:r>
      <w:r w:rsidR="003B1F5A" w:rsidRPr="00C82F72">
        <w:rPr>
          <w:rFonts w:hint="eastAsia"/>
          <w:lang w:val="en-US" w:eastAsia="ja-JP"/>
        </w:rPr>
        <w:t>-</w:t>
      </w:r>
      <w:r w:rsidR="003B1F5A" w:rsidRPr="00C82F72">
        <w:rPr>
          <w:lang w:val="en-US" w:eastAsia="ja-JP"/>
        </w:rPr>
        <w:t>padding for size coll</w:t>
      </w:r>
      <w:r w:rsidR="003B1F5A" w:rsidRPr="00C82F72">
        <w:rPr>
          <w:rFonts w:hint="eastAsia"/>
          <w:lang w:val="en-US" w:eastAsia="ja-JP"/>
        </w:rPr>
        <w:t>i</w:t>
      </w:r>
      <w:r w:rsidR="003B1F5A" w:rsidRPr="00C82F72">
        <w:rPr>
          <w:lang w:val="en-US" w:eastAsia="ja-JP"/>
        </w:rPr>
        <w:t>sion</w:t>
      </w:r>
      <w:r w:rsidR="003B1F5A" w:rsidRPr="00C82F72">
        <w:rPr>
          <w:rFonts w:hint="eastAsia"/>
          <w:lang w:val="en-US" w:eastAsia="ja-JP"/>
        </w:rPr>
        <w:t xml:space="preserve"> </w:t>
      </w:r>
      <w:r w:rsidR="003B1F5A" w:rsidRPr="00C82F72">
        <w:rPr>
          <w:lang w:val="en-US" w:eastAsia="ja-JP"/>
        </w:rPr>
        <w:t>avoidance</w:t>
      </w:r>
      <w:r w:rsidR="003B1F5A" w:rsidRPr="00C82F72">
        <w:rPr>
          <w:rFonts w:hint="eastAsia"/>
          <w:lang w:val="en-US" w:eastAsia="ja-JP"/>
        </w:rPr>
        <w:t xml:space="preserve"> </w:t>
      </w:r>
      <w:r w:rsidR="003B1F5A" w:rsidRPr="00C82F72">
        <w:rPr>
          <w:lang w:val="en-US" w:eastAsia="ja-JP"/>
        </w:rPr>
        <w:t xml:space="preserve">described in clause </w:t>
      </w:r>
      <w:r w:rsidR="003B1F5A" w:rsidRPr="00C82F72">
        <w:rPr>
          <w:rFonts w:hint="eastAsia"/>
          <w:lang w:val="en-US" w:eastAsia="ja-JP"/>
        </w:rPr>
        <w:t>A.2.2.1.4</w:t>
      </w:r>
      <w:r w:rsidR="003B1F5A" w:rsidRPr="00C82F72">
        <w:rPr>
          <w:lang w:val="en-US" w:eastAsia="ja-JP"/>
        </w:rPr>
        <w:t>.</w:t>
      </w:r>
      <w:r w:rsidR="003B1F5A" w:rsidRPr="00C82F72">
        <w:rPr>
          <w:rFonts w:hint="eastAsia"/>
          <w:lang w:val="en-US" w:eastAsia="ja-JP"/>
        </w:rPr>
        <w:t>2</w:t>
      </w:r>
      <w:r w:rsidRPr="00C03B68">
        <w:rPr>
          <w:rFonts w:hint="eastAsia"/>
          <w:lang w:val="en-US" w:eastAsia="ja-JP"/>
        </w:rPr>
        <w:t>.</w:t>
      </w:r>
    </w:p>
    <w:p w14:paraId="2A527894" w14:textId="77777777" w:rsidR="00873D8E" w:rsidRDefault="00873D8E" w:rsidP="00FF65B3">
      <w:pPr>
        <w:pStyle w:val="FP"/>
        <w:rPr>
          <w:lang w:eastAsia="ja-JP"/>
        </w:rPr>
      </w:pPr>
    </w:p>
    <w:p w14:paraId="38E8A227" w14:textId="77777777" w:rsidR="00873D8E" w:rsidRPr="00C03B68" w:rsidRDefault="00873D8E" w:rsidP="00873D8E">
      <w:pPr>
        <w:pStyle w:val="Heading4"/>
        <w:rPr>
          <w:rFonts w:hint="eastAsia"/>
          <w:lang w:eastAsia="ja-JP"/>
        </w:rPr>
      </w:pPr>
      <w:r w:rsidRPr="00C03B68">
        <w:rPr>
          <w:rFonts w:hint="eastAsia"/>
          <w:lang w:eastAsia="ja-JP"/>
        </w:rPr>
        <w:t>A.2.2.1.1</w:t>
      </w:r>
      <w:r w:rsidRPr="00C03B68">
        <w:rPr>
          <w:rFonts w:hint="eastAsia"/>
          <w:lang w:eastAsia="ja-JP"/>
        </w:rPr>
        <w:tab/>
      </w:r>
      <w:r w:rsidRPr="00C03B68">
        <w:rPr>
          <w:lang w:val="en-US" w:eastAsia="ja-JP"/>
        </w:rPr>
        <w:t>CMR byte</w:t>
      </w:r>
    </w:p>
    <w:p w14:paraId="4FA18A95" w14:textId="77777777" w:rsidR="00814A16" w:rsidRPr="00551805" w:rsidRDefault="00E1355E" w:rsidP="00814A16">
      <w:r>
        <w:t xml:space="preserve">The </w:t>
      </w:r>
      <w:r w:rsidR="00814A16" w:rsidRPr="00551805">
        <w:t>Codec Mode Request (</w:t>
      </w:r>
      <w:r w:rsidR="00814A16" w:rsidRPr="00551805">
        <w:rPr>
          <w:rFonts w:hint="eastAsia"/>
        </w:rPr>
        <w:t>CMR</w:t>
      </w:r>
      <w:r w:rsidR="00814A16" w:rsidRPr="00551805">
        <w:t>)</w:t>
      </w:r>
      <w:r w:rsidR="00814A16" w:rsidRPr="00551805">
        <w:rPr>
          <w:rFonts w:hint="eastAsia"/>
        </w:rPr>
        <w:t xml:space="preserve"> </w:t>
      </w:r>
      <w:r w:rsidR="00814A16" w:rsidRPr="00551805">
        <w:t>byte</w:t>
      </w:r>
      <w:r w:rsidR="00814A16" w:rsidRPr="00551805">
        <w:rPr>
          <w:rFonts w:hint="eastAsia"/>
        </w:rPr>
        <w:t xml:space="preserve"> structure is shown </w:t>
      </w:r>
      <w:r w:rsidR="00814A16" w:rsidRPr="00551805">
        <w:t xml:space="preserve">in Figure A.4. This CMR byte shall be present for </w:t>
      </w:r>
      <w:r w:rsidR="00814A16" w:rsidRPr="00551805">
        <w:rPr>
          <w:rFonts w:hint="eastAsia"/>
        </w:rPr>
        <w:t xml:space="preserve">EVS </w:t>
      </w:r>
      <w:r w:rsidR="00814A16" w:rsidRPr="00551805">
        <w:t>AMR-WB IO speech and SID frames</w:t>
      </w:r>
      <w:r w:rsidR="00814A16" w:rsidRPr="00551805">
        <w:rPr>
          <w:rFonts w:hint="eastAsia"/>
        </w:rPr>
        <w:t xml:space="preserve"> in Header-Full format.</w:t>
      </w:r>
      <w:r w:rsidR="00814A16" w:rsidRPr="00551805">
        <w:t xml:space="preserve"> </w:t>
      </w:r>
      <w:r w:rsidR="00814A16" w:rsidRPr="00551805">
        <w:rPr>
          <w:rFonts w:hint="eastAsia"/>
        </w:rPr>
        <w:t>F</w:t>
      </w:r>
      <w:r w:rsidR="00814A16" w:rsidRPr="00551805">
        <w:t xml:space="preserve">or EVS Primary mode, the CMR byte is only used when a CMR needs to be transmitted or if required by session </w:t>
      </w:r>
      <w:r w:rsidR="00814A16" w:rsidRPr="00551805">
        <w:rPr>
          <w:rFonts w:hint="eastAsia"/>
        </w:rPr>
        <w:t>negotiation</w:t>
      </w:r>
      <w:r w:rsidR="00814A16" w:rsidRPr="00551805">
        <w:t>. The request indicated in the CMR byte shall comply with the media type parameters (e.g. allowed bit</w:t>
      </w:r>
      <w:r w:rsidR="00814A16" w:rsidRPr="00551805">
        <w:rPr>
          <w:rFonts w:hint="eastAsia"/>
        </w:rPr>
        <w:t>-</w:t>
      </w:r>
      <w:r w:rsidR="00814A16" w:rsidRPr="00551805">
        <w:t xml:space="preserve">rates or audio bandwidths) that are </w:t>
      </w:r>
      <w:r w:rsidR="00814A16" w:rsidRPr="00551805">
        <w:rPr>
          <w:rFonts w:hint="eastAsia"/>
        </w:rPr>
        <w:t>negotiated</w:t>
      </w:r>
      <w:r w:rsidR="00814A16" w:rsidRPr="00551805">
        <w:t xml:space="preserve"> in the session.</w:t>
      </w:r>
    </w:p>
    <w:p w14:paraId="034E5CDC" w14:textId="77777777" w:rsidR="00814A16" w:rsidRPr="00551805" w:rsidRDefault="00814A16" w:rsidP="00814A16">
      <w:pPr>
        <w:keepLines/>
        <w:ind w:left="1135" w:hanging="851"/>
        <w:rPr>
          <w:lang w:val="en-US" w:eastAsia="ko-KR"/>
        </w:rPr>
      </w:pPr>
      <w:r w:rsidRPr="00551805">
        <w:rPr>
          <w:lang w:val="en-US" w:eastAsia="ja-JP"/>
        </w:rPr>
        <w:t>NOTE 1:</w:t>
      </w:r>
      <w:r w:rsidRPr="00551805">
        <w:rPr>
          <w:lang w:val="en-US" w:eastAsia="ja-JP"/>
        </w:rPr>
        <w:tab/>
        <w:t>There is no SDP MIME signalling parameter defined that can be used to disallow all CMRs with T-bits "001</w:t>
      </w:r>
      <w:r>
        <w:rPr>
          <w:lang w:val="en-US" w:eastAsia="ja-JP"/>
        </w:rPr>
        <w:t>"</w:t>
      </w:r>
      <w:r w:rsidRPr="00551805">
        <w:rPr>
          <w:lang w:val="en-US" w:eastAsia="ja-JP"/>
        </w:rPr>
        <w:t>. However, the mode-set MIME par</w:t>
      </w:r>
      <w:r w:rsidR="00E1355E">
        <w:rPr>
          <w:lang w:val="en-US" w:eastAsia="ja-JP"/>
        </w:rPr>
        <w:t>a</w:t>
      </w:r>
      <w:r w:rsidRPr="00551805">
        <w:rPr>
          <w:lang w:val="en-US" w:eastAsia="ja-JP"/>
        </w:rPr>
        <w:t>meter can be used</w:t>
      </w:r>
      <w:r>
        <w:rPr>
          <w:lang w:val="en-US" w:eastAsia="ja-JP"/>
        </w:rPr>
        <w:t xml:space="preserve"> to</w:t>
      </w:r>
      <w:r w:rsidRPr="00551805">
        <w:rPr>
          <w:lang w:val="en-US" w:eastAsia="ja-JP"/>
        </w:rPr>
        <w:t xml:space="preserve"> restrain the allowed EVS AMR-WB IO codec modes. If this mode-set parameter is not included in the media type parameters, then all 9 modes of the EVS AMR-WB IO codes modes are allowed.</w:t>
      </w:r>
    </w:p>
    <w:p w14:paraId="704D1885" w14:textId="77777777" w:rsidR="00814A16" w:rsidRPr="00551805" w:rsidRDefault="00814A16" w:rsidP="00814A16">
      <w:r w:rsidRPr="00551805">
        <w:t>The media receiver in the MTSI terminal shall be prepared to receive any speech frames within the negotiated media type parameter set</w:t>
      </w:r>
      <w:r>
        <w:t xml:space="preserve"> as well as SID frames</w:t>
      </w:r>
      <w:r w:rsidRPr="00551805">
        <w:t>, irrespective of the CMR it sends or receives</w:t>
      </w:r>
      <w:r w:rsidRPr="00551805">
        <w:rPr>
          <w:rFonts w:hint="eastAsia"/>
        </w:rPr>
        <w:t>.</w:t>
      </w:r>
    </w:p>
    <w:p w14:paraId="58B293CA" w14:textId="77777777" w:rsidR="00814A16" w:rsidRPr="00551805" w:rsidRDefault="00814A16" w:rsidP="00814A16">
      <w:pPr>
        <w:keepLines/>
        <w:ind w:left="1135" w:hanging="851"/>
        <w:rPr>
          <w:lang w:val="en-US" w:eastAsia="ja-JP"/>
        </w:rPr>
      </w:pPr>
      <w:r w:rsidRPr="00551805">
        <w:rPr>
          <w:lang w:val="en-US" w:eastAsia="ja-JP"/>
        </w:rPr>
        <w:t>NOTE 2:</w:t>
      </w:r>
      <w:r w:rsidRPr="00551805">
        <w:rPr>
          <w:lang w:val="en-US" w:eastAsia="ja-JP"/>
        </w:rPr>
        <w:tab/>
        <w:t xml:space="preserve">The media receiver can receive such frames for various reasons. For instance, after a handover to AMR-WB, a MGW can send speech frames with an EVS AMR-WB IO codec mode even if it receives </w:t>
      </w:r>
      <w:r w:rsidRPr="00551805">
        <w:rPr>
          <w:rFonts w:hint="eastAsia"/>
          <w:lang w:val="en-US" w:eastAsia="ja-JP"/>
        </w:rPr>
        <w:t xml:space="preserve">CMR byte of EVS Primary mode </w:t>
      </w:r>
      <w:r w:rsidRPr="00551805">
        <w:rPr>
          <w:lang w:val="en-US" w:eastAsia="ja-JP"/>
        </w:rPr>
        <w:t>(T-bits not "001").</w:t>
      </w:r>
    </w:p>
    <w:p w14:paraId="55DC8552" w14:textId="77777777" w:rsidR="00E1355E" w:rsidRPr="00C80235" w:rsidRDefault="00E1355E" w:rsidP="00E1355E">
      <w:r w:rsidRPr="00C80235">
        <w:t>Th</w:t>
      </w:r>
      <w:r w:rsidRPr="00C80235">
        <w:rPr>
          <w:rFonts w:hint="eastAsia"/>
        </w:rPr>
        <w:t>e</w:t>
      </w:r>
      <w:r w:rsidRPr="00C80235">
        <w:t xml:space="preserve"> bit-rate </w:t>
      </w:r>
      <w:r w:rsidRPr="00C80235">
        <w:rPr>
          <w:rFonts w:hint="eastAsia"/>
        </w:rPr>
        <w:t>in the CMR byte of EVS Primary mode</w:t>
      </w:r>
      <w:r w:rsidRPr="00C80235">
        <w:rPr>
          <w:rFonts w:hint="eastAsia"/>
          <w:lang w:eastAsia="ko-KR"/>
        </w:rPr>
        <w:t xml:space="preserve"> </w:t>
      </w:r>
      <w:r w:rsidRPr="00C80235">
        <w:rPr>
          <w:lang w:eastAsia="ko-KR"/>
        </w:rPr>
        <w:t xml:space="preserve">(T-bits not "001") </w:t>
      </w:r>
      <w:r w:rsidRPr="00C80235">
        <w:t>indicate</w:t>
      </w:r>
      <w:r w:rsidRPr="00C80235">
        <w:rPr>
          <w:rFonts w:hint="eastAsia"/>
        </w:rPr>
        <w:t>s</w:t>
      </w:r>
      <w:r w:rsidRPr="00C80235">
        <w:t xml:space="preserve"> the</w:t>
      </w:r>
      <w:r w:rsidRPr="00C80235">
        <w:rPr>
          <w:rFonts w:hint="eastAsia"/>
        </w:rPr>
        <w:t xml:space="preserve"> </w:t>
      </w:r>
      <w:r w:rsidRPr="00C80235">
        <w:t xml:space="preserve">highest bit-rate that the media receiver </w:t>
      </w:r>
      <w:r>
        <w:t xml:space="preserve">(CMR sender) </w:t>
      </w:r>
      <w:r w:rsidRPr="00C80235">
        <w:t xml:space="preserve">wants to receive. The media sender </w:t>
      </w:r>
      <w:r w:rsidRPr="00C80235">
        <w:rPr>
          <w:rFonts w:hint="eastAsia"/>
          <w:lang w:eastAsia="ko-KR"/>
        </w:rPr>
        <w:t>should</w:t>
      </w:r>
      <w:r w:rsidRPr="00C80235">
        <w:t xml:space="preserve"> use </w:t>
      </w:r>
      <w:r w:rsidRPr="00C80235">
        <w:rPr>
          <w:rFonts w:hint="eastAsia"/>
          <w:lang w:eastAsia="ko-KR"/>
        </w:rPr>
        <w:t xml:space="preserve">the bit-rate requested in the </w:t>
      </w:r>
      <w:r w:rsidRPr="00C80235">
        <w:rPr>
          <w:lang w:eastAsia="ko-KR"/>
        </w:rPr>
        <w:t xml:space="preserve">received </w:t>
      </w:r>
      <w:r w:rsidRPr="00C80235">
        <w:rPr>
          <w:rFonts w:hint="eastAsia"/>
          <w:lang w:eastAsia="ko-KR"/>
        </w:rPr>
        <w:t xml:space="preserve">CMR and shall not use a higher bit-rate. The </w:t>
      </w:r>
      <w:r w:rsidRPr="00C80235">
        <w:rPr>
          <w:lang w:eastAsia="ko-KR"/>
        </w:rPr>
        <w:t xml:space="preserve">media </w:t>
      </w:r>
      <w:r w:rsidRPr="00C80235">
        <w:rPr>
          <w:rFonts w:hint="eastAsia"/>
          <w:lang w:eastAsia="ko-KR"/>
        </w:rPr>
        <w:t xml:space="preserve">sender may use </w:t>
      </w:r>
      <w:r w:rsidRPr="00C80235">
        <w:t xml:space="preserve">a lower </w:t>
      </w:r>
      <w:r w:rsidRPr="00C80235">
        <w:rPr>
          <w:rFonts w:hint="eastAsia"/>
        </w:rPr>
        <w:t>bit-rate</w:t>
      </w:r>
      <w:r w:rsidRPr="00C80235">
        <w:t xml:space="preserve"> </w:t>
      </w:r>
      <w:r w:rsidRPr="00C80235">
        <w:rPr>
          <w:rFonts w:hint="eastAsia"/>
          <w:lang w:eastAsia="ko-KR"/>
        </w:rPr>
        <w:t xml:space="preserve">than the requested bit-rate </w:t>
      </w:r>
      <w:r w:rsidRPr="00C80235">
        <w:rPr>
          <w:rFonts w:hint="eastAsia"/>
        </w:rPr>
        <w:t>within the set of negotiated bit-rates.</w:t>
      </w:r>
    </w:p>
    <w:p w14:paraId="07F38BEF" w14:textId="77777777" w:rsidR="00E1355E" w:rsidRPr="00C80235" w:rsidRDefault="00E1355E" w:rsidP="00E1355E">
      <w:pPr>
        <w:rPr>
          <w:lang w:eastAsia="ko-KR"/>
        </w:rPr>
      </w:pPr>
      <w:r w:rsidRPr="00C80235">
        <w:rPr>
          <w:rFonts w:hint="eastAsia"/>
          <w:lang w:eastAsia="ko-KR"/>
        </w:rPr>
        <w:t xml:space="preserve">If a single audio bandwidth is negotiated for EVS Primary mode, the CMR shall indicate this bandwidth </w:t>
      </w:r>
      <w:r w:rsidRPr="00C80235">
        <w:rPr>
          <w:lang w:eastAsia="ko-KR"/>
        </w:rPr>
        <w:t xml:space="preserve">in its T-bits, </w:t>
      </w:r>
      <w:r w:rsidRPr="00C80235">
        <w:rPr>
          <w:rFonts w:hint="eastAsia"/>
          <w:lang w:eastAsia="ko-KR"/>
        </w:rPr>
        <w:t xml:space="preserve">unless the mode </w:t>
      </w:r>
      <w:r w:rsidRPr="00C80235">
        <w:rPr>
          <w:lang w:eastAsia="ko-KR"/>
        </w:rPr>
        <w:t xml:space="preserve">of operation </w:t>
      </w:r>
      <w:r w:rsidRPr="00C80235">
        <w:rPr>
          <w:rFonts w:hint="eastAsia"/>
          <w:lang w:eastAsia="ko-KR"/>
        </w:rPr>
        <w:t xml:space="preserve">is switched </w:t>
      </w:r>
      <w:r w:rsidRPr="00C80235">
        <w:rPr>
          <w:lang w:eastAsia="ko-KR"/>
        </w:rPr>
        <w:t xml:space="preserve">by a received CMR </w:t>
      </w:r>
      <w:r>
        <w:rPr>
          <w:lang w:eastAsia="ko-KR"/>
        </w:rPr>
        <w:t>from</w:t>
      </w:r>
      <w:r w:rsidRPr="00C80235">
        <w:rPr>
          <w:rFonts w:hint="eastAsia"/>
          <w:lang w:eastAsia="ko-KR"/>
        </w:rPr>
        <w:t xml:space="preserve"> EVS Primary </w:t>
      </w:r>
      <w:r>
        <w:rPr>
          <w:lang w:eastAsia="ko-KR"/>
        </w:rPr>
        <w:t>to</w:t>
      </w:r>
      <w:r w:rsidRPr="00C80235">
        <w:rPr>
          <w:rFonts w:hint="eastAsia"/>
          <w:lang w:eastAsia="ko-KR"/>
        </w:rPr>
        <w:t xml:space="preserve"> EVS AMR-WB IO</w:t>
      </w:r>
      <w:r>
        <w:rPr>
          <w:lang w:eastAsia="ko-KR"/>
        </w:rPr>
        <w:t xml:space="preserve"> </w:t>
      </w:r>
      <w:r w:rsidRPr="009A395C">
        <w:rPr>
          <w:lang w:eastAsia="ko-KR"/>
        </w:rPr>
        <w:t xml:space="preserve">or </w:t>
      </w:r>
      <w:r>
        <w:rPr>
          <w:lang w:eastAsia="ko-KR"/>
        </w:rPr>
        <w:t xml:space="preserve">is </w:t>
      </w:r>
      <w:r w:rsidRPr="009A395C">
        <w:rPr>
          <w:lang w:eastAsia="ko-KR"/>
        </w:rPr>
        <w:t>kept in EVS AMR-WB IO operation mode</w:t>
      </w:r>
      <w:r w:rsidRPr="00C80235">
        <w:rPr>
          <w:rFonts w:hint="eastAsia"/>
          <w:lang w:eastAsia="ko-KR"/>
        </w:rPr>
        <w:t>.</w:t>
      </w:r>
      <w:r w:rsidRPr="00C80235">
        <w:t xml:space="preserve"> </w:t>
      </w:r>
    </w:p>
    <w:p w14:paraId="254C0DF1" w14:textId="77777777" w:rsidR="00814A16" w:rsidRPr="00551805" w:rsidRDefault="00E1355E" w:rsidP="00E1355E">
      <w:r w:rsidRPr="00C80235">
        <w:rPr>
          <w:rFonts w:hint="eastAsia"/>
          <w:lang w:eastAsia="ko-KR"/>
        </w:rPr>
        <w:t xml:space="preserve">If a range of audio bandwidths is negotiated for EVS Primary mode, </w:t>
      </w:r>
      <w:r w:rsidRPr="00C80235">
        <w:rPr>
          <w:lang w:eastAsia="ko-KR"/>
        </w:rPr>
        <w:t xml:space="preserve">then </w:t>
      </w:r>
      <w:r w:rsidRPr="00C80235">
        <w:rPr>
          <w:rFonts w:hint="eastAsia"/>
          <w:lang w:eastAsia="ko-KR"/>
        </w:rPr>
        <w:t>t</w:t>
      </w:r>
      <w:r w:rsidRPr="00C80235">
        <w:t>h</w:t>
      </w:r>
      <w:r w:rsidRPr="00C80235">
        <w:rPr>
          <w:rFonts w:hint="eastAsia"/>
        </w:rPr>
        <w:t>e</w:t>
      </w:r>
      <w:r w:rsidRPr="00C80235">
        <w:t xml:space="preserve"> audio </w:t>
      </w:r>
      <w:r w:rsidRPr="00C80235">
        <w:rPr>
          <w:rFonts w:hint="eastAsia"/>
        </w:rPr>
        <w:t xml:space="preserve">bandwidth in the CMR byte of EVS Primary mode </w:t>
      </w:r>
      <w:r w:rsidRPr="00C80235">
        <w:t>indicate</w:t>
      </w:r>
      <w:r w:rsidRPr="00C80235">
        <w:rPr>
          <w:rFonts w:hint="eastAsia"/>
        </w:rPr>
        <w:t>s</w:t>
      </w:r>
      <w:r w:rsidRPr="00C80235">
        <w:t xml:space="preserve"> the</w:t>
      </w:r>
      <w:r w:rsidRPr="00C80235">
        <w:rPr>
          <w:rFonts w:hint="eastAsia"/>
        </w:rPr>
        <w:t xml:space="preserve"> </w:t>
      </w:r>
      <w:r w:rsidRPr="00C80235">
        <w:t>highest</w:t>
      </w:r>
      <w:r w:rsidRPr="00C80235">
        <w:rPr>
          <w:rFonts w:hint="eastAsia"/>
        </w:rPr>
        <w:t xml:space="preserve"> </w:t>
      </w:r>
      <w:r w:rsidRPr="00C80235">
        <w:t xml:space="preserve">audio </w:t>
      </w:r>
      <w:r w:rsidRPr="00C80235">
        <w:rPr>
          <w:rFonts w:hint="eastAsia"/>
        </w:rPr>
        <w:t>bandwidth</w:t>
      </w:r>
      <w:r w:rsidRPr="00C80235">
        <w:t xml:space="preserve"> that the media receiver wants to receive.</w:t>
      </w:r>
      <w:r w:rsidRPr="00C80235">
        <w:rPr>
          <w:rFonts w:hint="eastAsia"/>
          <w:lang w:eastAsia="ko-KR"/>
        </w:rPr>
        <w:t xml:space="preserve"> </w:t>
      </w:r>
      <w:r w:rsidRPr="00C80235">
        <w:rPr>
          <w:lang w:eastAsia="ko-KR"/>
        </w:rPr>
        <w:t xml:space="preserve">The media sender </w:t>
      </w:r>
      <w:r w:rsidRPr="00C80235">
        <w:rPr>
          <w:rFonts w:hint="eastAsia"/>
          <w:lang w:eastAsia="ko-KR"/>
        </w:rPr>
        <w:t>should</w:t>
      </w:r>
      <w:r w:rsidRPr="00C80235">
        <w:rPr>
          <w:lang w:eastAsia="ko-KR"/>
        </w:rPr>
        <w:t xml:space="preserve"> use </w:t>
      </w:r>
      <w:r w:rsidRPr="00C80235">
        <w:rPr>
          <w:rFonts w:hint="eastAsia"/>
          <w:lang w:eastAsia="ko-KR"/>
        </w:rPr>
        <w:t xml:space="preserve">the </w:t>
      </w:r>
      <w:r w:rsidRPr="00C80235">
        <w:rPr>
          <w:lang w:eastAsia="ko-KR"/>
        </w:rPr>
        <w:t xml:space="preserve">audio </w:t>
      </w:r>
      <w:r w:rsidRPr="00C80235">
        <w:rPr>
          <w:rFonts w:hint="eastAsia"/>
          <w:lang w:eastAsia="ko-KR"/>
        </w:rPr>
        <w:t xml:space="preserve">bandwidth requested in the </w:t>
      </w:r>
      <w:r w:rsidRPr="00C80235">
        <w:rPr>
          <w:lang w:eastAsia="ko-KR"/>
        </w:rPr>
        <w:t xml:space="preserve">received </w:t>
      </w:r>
      <w:r w:rsidRPr="00C80235">
        <w:rPr>
          <w:rFonts w:hint="eastAsia"/>
          <w:lang w:eastAsia="ko-KR"/>
        </w:rPr>
        <w:t>CMR</w:t>
      </w:r>
      <w:r w:rsidR="00814A16" w:rsidRPr="00551805">
        <w:rPr>
          <w:rFonts w:hint="eastAsia"/>
          <w:lang w:eastAsia="ko-KR"/>
        </w:rPr>
        <w:t>.</w:t>
      </w:r>
    </w:p>
    <w:p w14:paraId="71BFA047" w14:textId="77777777" w:rsidR="00814A16" w:rsidRPr="00551805" w:rsidRDefault="00814A16" w:rsidP="00814A16">
      <w:pPr>
        <w:rPr>
          <w:lang w:eastAsia="ko-KR"/>
        </w:rPr>
      </w:pPr>
      <w:r w:rsidRPr="00551805">
        <w:rPr>
          <w:lang w:val="en-US" w:eastAsia="ja-JP"/>
        </w:rPr>
        <w:t xml:space="preserve">A CMR with T-bits "001" (i.e. a CMR for the EVS AMR-WB IO mode of operation) indicates the highest EVS AMR-WB IO codec mode </w:t>
      </w:r>
      <w:r w:rsidRPr="00551805">
        <w:t xml:space="preserve">that the media receiver wants to receive. When receiving a </w:t>
      </w:r>
      <w:r w:rsidRPr="00551805">
        <w:rPr>
          <w:lang w:val="en-US" w:eastAsia="ja-JP"/>
        </w:rPr>
        <w:t>CMR with T-bits "001", t</w:t>
      </w:r>
      <w:r w:rsidRPr="00551805">
        <w:t xml:space="preserve">he media sender shall use the EVS </w:t>
      </w:r>
      <w:r w:rsidRPr="00551805">
        <w:rPr>
          <w:lang w:val="en-US" w:eastAsia="ja-JP"/>
        </w:rPr>
        <w:t xml:space="preserve">AMR-WB IO mode of operation. </w:t>
      </w:r>
      <w:r w:rsidRPr="00551805">
        <w:t xml:space="preserve">The media sender </w:t>
      </w:r>
      <w:r w:rsidRPr="00551805">
        <w:rPr>
          <w:rFonts w:hint="eastAsia"/>
          <w:lang w:eastAsia="ko-KR"/>
        </w:rPr>
        <w:t>should</w:t>
      </w:r>
      <w:r w:rsidRPr="00551805">
        <w:t xml:space="preserve"> use </w:t>
      </w:r>
      <w:r w:rsidRPr="00551805">
        <w:rPr>
          <w:lang w:eastAsia="ko-KR"/>
        </w:rPr>
        <w:t xml:space="preserve">the </w:t>
      </w:r>
      <w:r w:rsidRPr="00551805">
        <w:t xml:space="preserve">EVS </w:t>
      </w:r>
      <w:r w:rsidRPr="00551805">
        <w:rPr>
          <w:lang w:val="en-US" w:eastAsia="ja-JP"/>
        </w:rPr>
        <w:t xml:space="preserve">AMR-WB IO </w:t>
      </w:r>
      <w:r w:rsidRPr="00551805">
        <w:rPr>
          <w:lang w:eastAsia="ko-KR"/>
        </w:rPr>
        <w:t>codec mode</w:t>
      </w:r>
      <w:r w:rsidRPr="00551805">
        <w:rPr>
          <w:rFonts w:hint="eastAsia"/>
          <w:lang w:eastAsia="ko-KR"/>
        </w:rPr>
        <w:t xml:space="preserve"> </w:t>
      </w:r>
      <w:r w:rsidRPr="00551805">
        <w:rPr>
          <w:lang w:eastAsia="ko-KR"/>
        </w:rPr>
        <w:t xml:space="preserve">(bit rate) </w:t>
      </w:r>
      <w:r w:rsidRPr="00551805">
        <w:rPr>
          <w:rFonts w:hint="eastAsia"/>
          <w:lang w:eastAsia="ko-KR"/>
        </w:rPr>
        <w:t xml:space="preserve">requested in the </w:t>
      </w:r>
      <w:r w:rsidRPr="00551805">
        <w:rPr>
          <w:lang w:eastAsia="ko-KR"/>
        </w:rPr>
        <w:t xml:space="preserve">received </w:t>
      </w:r>
      <w:r w:rsidRPr="00551805">
        <w:rPr>
          <w:rFonts w:hint="eastAsia"/>
          <w:lang w:eastAsia="ko-KR"/>
        </w:rPr>
        <w:t xml:space="preserve">CMR and shall not use a higher </w:t>
      </w:r>
      <w:r w:rsidRPr="00551805">
        <w:rPr>
          <w:lang w:eastAsia="ko-KR"/>
        </w:rPr>
        <w:t>codec mode (higher bit rate)</w:t>
      </w:r>
      <w:r w:rsidRPr="00551805">
        <w:rPr>
          <w:rFonts w:hint="eastAsia"/>
          <w:lang w:eastAsia="ko-KR"/>
        </w:rPr>
        <w:t xml:space="preserve">. The </w:t>
      </w:r>
      <w:r w:rsidRPr="00551805">
        <w:rPr>
          <w:lang w:eastAsia="ko-KR"/>
        </w:rPr>
        <w:t xml:space="preserve">media </w:t>
      </w:r>
      <w:r w:rsidRPr="00551805">
        <w:rPr>
          <w:rFonts w:hint="eastAsia"/>
          <w:lang w:eastAsia="ko-KR"/>
        </w:rPr>
        <w:t xml:space="preserve">sender may use </w:t>
      </w:r>
      <w:r w:rsidRPr="00551805">
        <w:t xml:space="preserve">a </w:t>
      </w:r>
      <w:r w:rsidRPr="00551805">
        <w:rPr>
          <w:lang w:val="en-US" w:eastAsia="ja-JP"/>
        </w:rPr>
        <w:t xml:space="preserve">lower </w:t>
      </w:r>
      <w:r w:rsidRPr="00551805">
        <w:t xml:space="preserve">EVS </w:t>
      </w:r>
      <w:r w:rsidRPr="00551805">
        <w:rPr>
          <w:lang w:val="en-US" w:eastAsia="ja-JP"/>
        </w:rPr>
        <w:t>AMR-WB IO</w:t>
      </w:r>
      <w:r w:rsidRPr="00551805">
        <w:rPr>
          <w:lang w:eastAsia="ko-KR"/>
        </w:rPr>
        <w:t xml:space="preserve"> codec mode</w:t>
      </w:r>
      <w:r w:rsidRPr="00551805">
        <w:rPr>
          <w:rFonts w:hint="eastAsia"/>
          <w:lang w:eastAsia="ko-KR"/>
        </w:rPr>
        <w:t xml:space="preserve"> </w:t>
      </w:r>
      <w:r w:rsidRPr="00551805">
        <w:rPr>
          <w:rFonts w:hint="eastAsia"/>
        </w:rPr>
        <w:t xml:space="preserve">within the negotiated </w:t>
      </w:r>
      <w:r w:rsidRPr="00551805">
        <w:t>mode-set</w:t>
      </w:r>
      <w:r w:rsidRPr="00551805">
        <w:rPr>
          <w:rFonts w:hint="eastAsia"/>
        </w:rPr>
        <w:t>.</w:t>
      </w:r>
    </w:p>
    <w:p w14:paraId="5F74B9CE" w14:textId="77777777" w:rsidR="00814A16" w:rsidRPr="00551805" w:rsidRDefault="00814A16" w:rsidP="00814A16">
      <w:pPr>
        <w:rPr>
          <w:lang w:eastAsia="ko-KR"/>
        </w:rPr>
      </w:pPr>
      <w:r w:rsidRPr="00551805">
        <w:rPr>
          <w:rFonts w:hint="eastAsia"/>
          <w:lang w:eastAsia="ko-KR"/>
        </w:rPr>
        <w:t>When a CMR is received, requesting a bit-rate and/or audio bandwidth that does not comply with the negotiated media parameters, it shall be ignored.</w:t>
      </w:r>
    </w:p>
    <w:p w14:paraId="1C08F0F9" w14:textId="77777777" w:rsidR="005106A7" w:rsidRPr="003B0234" w:rsidRDefault="005106A7" w:rsidP="005106A7">
      <w:pPr>
        <w:rPr>
          <w:lang w:val="en-US" w:eastAsia="ja-JP"/>
        </w:rPr>
      </w:pPr>
      <w:r w:rsidRPr="003B0234">
        <w:rPr>
          <w:rFonts w:hint="eastAsia"/>
          <w:noProof/>
          <w:lang w:eastAsia="ko-KR"/>
        </w:rPr>
        <w:t>The request in the received CMR is valid until a new request is received</w:t>
      </w:r>
      <w:r w:rsidRPr="003B0234">
        <w:rPr>
          <w:lang w:val="en-US" w:eastAsia="ja-JP"/>
        </w:rPr>
        <w:t>.</w:t>
      </w:r>
    </w:p>
    <w:p w14:paraId="1E1151D5" w14:textId="77777777" w:rsidR="00873D8E" w:rsidRPr="00C03B68" w:rsidRDefault="00873D8E" w:rsidP="00873D8E">
      <w:pPr>
        <w:pStyle w:val="TH"/>
        <w:rPr>
          <w:bCs/>
          <w:lang w:eastAsia="ja-JP"/>
        </w:rPr>
      </w:pPr>
      <w:r w:rsidRPr="00C03B68">
        <w:object w:dxaOrig="3480" w:dyaOrig="1590" w14:anchorId="3679456A">
          <v:shape id="_x0000_i1514" type="#_x0000_t75" style="width:113.65pt;height:51.75pt" o:ole="">
            <v:imagedata r:id="rId902" o:title=""/>
          </v:shape>
          <o:OLEObject Type="Embed" ProgID="Visio.Drawing.15" ShapeID="_x0000_i1514" DrawAspect="Content" ObjectID="_1783089651" r:id="rId903"/>
        </w:object>
      </w:r>
    </w:p>
    <w:p w14:paraId="197D15E6" w14:textId="77777777" w:rsidR="00873D8E" w:rsidRPr="00C03B68" w:rsidRDefault="00873D8E" w:rsidP="00873D8E">
      <w:pPr>
        <w:pStyle w:val="TF"/>
        <w:rPr>
          <w:lang w:val="en-US" w:eastAsia="ja-JP"/>
        </w:rPr>
      </w:pPr>
      <w:r w:rsidRPr="00C03B68">
        <w:rPr>
          <w:lang w:val="en-US" w:eastAsia="ja-JP"/>
        </w:rPr>
        <w:t>Figure A.4. CMR byte</w:t>
      </w:r>
    </w:p>
    <w:p w14:paraId="6EBDD0E6" w14:textId="77777777" w:rsidR="00873D8E" w:rsidRPr="00C03B68" w:rsidRDefault="00873D8E" w:rsidP="00873D8E">
      <w:pPr>
        <w:rPr>
          <w:rFonts w:hint="eastAsia"/>
          <w:lang w:val="en-US" w:eastAsia="ja-JP"/>
        </w:rPr>
      </w:pPr>
      <w:r w:rsidRPr="00C03B68">
        <w:rPr>
          <w:lang w:val="en-US"/>
        </w:rPr>
        <w:t>H (1 bit): Header Type identification bit</w:t>
      </w:r>
      <w:r w:rsidRPr="00C03B68">
        <w:rPr>
          <w:rFonts w:hint="eastAsia"/>
          <w:lang w:val="en-US" w:eastAsia="ja-JP"/>
        </w:rPr>
        <w:t xml:space="preserve">. </w:t>
      </w:r>
      <w:r w:rsidRPr="00C03B68">
        <w:rPr>
          <w:lang w:val="en-US"/>
        </w:rPr>
        <w:t>For the CMR byte this bit is always set to 1.</w:t>
      </w:r>
    </w:p>
    <w:p w14:paraId="0303F82D" w14:textId="77777777" w:rsidR="00873D8E" w:rsidRPr="00C03B68" w:rsidRDefault="00873D8E" w:rsidP="00873D8E">
      <w:pPr>
        <w:rPr>
          <w:rFonts w:hint="eastAsia"/>
          <w:lang w:val="en-US" w:eastAsia="ja-JP"/>
        </w:rPr>
      </w:pPr>
      <w:r w:rsidRPr="00C03B68">
        <w:rPr>
          <w:lang w:val="en-US"/>
        </w:rPr>
        <w:t>T (3 bits): These bits indicate the Type o</w:t>
      </w:r>
      <w:r w:rsidRPr="00C03B68">
        <w:rPr>
          <w:rFonts w:hint="eastAsia"/>
          <w:lang w:val="en-US" w:eastAsia="ja-JP"/>
        </w:rPr>
        <w:t>f</w:t>
      </w:r>
      <w:r w:rsidRPr="00C03B68">
        <w:rPr>
          <w:lang w:val="en-US"/>
        </w:rPr>
        <w:t xml:space="preserve"> Request in order to distinguish </w:t>
      </w:r>
      <w:r w:rsidRPr="00C03B68">
        <w:rPr>
          <w:rFonts w:hint="eastAsia"/>
          <w:lang w:val="en-US" w:eastAsia="ja-JP"/>
        </w:rPr>
        <w:t xml:space="preserve">EVS </w:t>
      </w:r>
      <w:r w:rsidRPr="00C03B68">
        <w:rPr>
          <w:lang w:val="en-US"/>
        </w:rPr>
        <w:t>AMR-WB IO and EVS Primary bandwidths</w:t>
      </w:r>
      <w:r w:rsidRPr="00C03B68">
        <w:rPr>
          <w:rFonts w:hint="eastAsia"/>
          <w:lang w:val="en-US" w:eastAsia="ja-JP"/>
        </w:rPr>
        <w:t>.</w:t>
      </w:r>
    </w:p>
    <w:p w14:paraId="4A548A1F" w14:textId="77777777" w:rsidR="00873D8E" w:rsidRPr="00C03B68" w:rsidRDefault="00E1355E" w:rsidP="00873D8E">
      <w:pPr>
        <w:rPr>
          <w:rFonts w:hint="eastAsia"/>
          <w:lang w:val="en-US" w:eastAsia="ja-JP"/>
        </w:rPr>
      </w:pPr>
      <w:r w:rsidRPr="00C80235">
        <w:rPr>
          <w:lang w:val="en-US"/>
        </w:rPr>
        <w:t xml:space="preserve">D (4 bits): These bits indicate the </w:t>
      </w:r>
      <w:r>
        <w:rPr>
          <w:lang w:val="en-US"/>
        </w:rPr>
        <w:t xml:space="preserve">requested bit rate (in cases the T-bits are "000", "001", "010", "011" and "100") or the EVS Channel Aware offset and level (in cases the T-bits are "101" and "110") of the </w:t>
      </w:r>
      <w:r w:rsidRPr="00C80235">
        <w:rPr>
          <w:lang w:val="en-US"/>
        </w:rPr>
        <w:t>codec mode request</w:t>
      </w:r>
      <w:r w:rsidR="00873D8E" w:rsidRPr="00C03B68">
        <w:rPr>
          <w:lang w:val="en-US"/>
        </w:rPr>
        <w:t>.</w:t>
      </w:r>
    </w:p>
    <w:p w14:paraId="2843B4D0" w14:textId="77777777" w:rsidR="00873D8E" w:rsidRPr="00C03B68" w:rsidRDefault="00E1355E" w:rsidP="00873D8E">
      <w:pPr>
        <w:rPr>
          <w:rFonts w:hint="eastAsia"/>
          <w:lang w:val="en-US" w:eastAsia="ja-JP"/>
        </w:rPr>
      </w:pPr>
      <w:r w:rsidRPr="00C80235">
        <w:rPr>
          <w:lang w:val="en-US"/>
        </w:rPr>
        <w:t xml:space="preserve">The possible values </w:t>
      </w:r>
      <w:r w:rsidRPr="009A395C">
        <w:rPr>
          <w:lang w:val="en-US"/>
        </w:rPr>
        <w:t>of the CMR byte</w:t>
      </w:r>
      <w:r w:rsidRPr="00C80235">
        <w:rPr>
          <w:lang w:val="en-US"/>
        </w:rPr>
        <w:t xml:space="preserve"> and corresponding CMRs are defined in Table A.3</w:t>
      </w:r>
      <w:r w:rsidR="00873D8E" w:rsidRPr="00C03B68">
        <w:rPr>
          <w:lang w:val="en-US"/>
        </w:rPr>
        <w:t>.</w:t>
      </w:r>
    </w:p>
    <w:p w14:paraId="487C491B" w14:textId="77777777" w:rsidR="00D43176" w:rsidRPr="00C03B68" w:rsidRDefault="00D43176" w:rsidP="00D43176">
      <w:pPr>
        <w:pStyle w:val="TH"/>
        <w:rPr>
          <w:lang w:val="en" w:eastAsia="ja-JP"/>
        </w:rPr>
      </w:pPr>
      <w:r w:rsidRPr="00C03B68">
        <w:rPr>
          <w:lang w:val="en" w:eastAsia="ja-JP"/>
        </w:rPr>
        <w:t xml:space="preserve">Table A.3: </w:t>
      </w:r>
      <w:r w:rsidR="00E1355E">
        <w:rPr>
          <w:lang w:val="en" w:eastAsia="ja-JP"/>
        </w:rPr>
        <w:t>Structure of the CMR byte</w:t>
      </w:r>
    </w:p>
    <w:tbl>
      <w:tblPr>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695"/>
        <w:gridCol w:w="574"/>
        <w:gridCol w:w="1093"/>
        <w:gridCol w:w="558"/>
        <w:gridCol w:w="696"/>
        <w:gridCol w:w="696"/>
        <w:gridCol w:w="1082"/>
      </w:tblGrid>
      <w:tr w:rsidR="00D43176" w:rsidRPr="00C03B68" w14:paraId="3CC888AF" w14:textId="77777777" w:rsidTr="00685DCD">
        <w:trPr>
          <w:jc w:val="center"/>
        </w:trPr>
        <w:tc>
          <w:tcPr>
            <w:tcW w:w="1242" w:type="dxa"/>
            <w:gridSpan w:val="2"/>
            <w:shd w:val="clear" w:color="auto" w:fill="E7E6E6"/>
            <w:vAlign w:val="center"/>
          </w:tcPr>
          <w:p w14:paraId="630D7DD4" w14:textId="77777777" w:rsidR="00D43176" w:rsidRPr="00C03B68" w:rsidRDefault="00D43176" w:rsidP="00685DCD">
            <w:pPr>
              <w:pStyle w:val="TAH"/>
              <w:rPr>
                <w:lang w:val="en" w:eastAsia="ja-JP"/>
              </w:rPr>
            </w:pPr>
            <w:r w:rsidRPr="00C03B68">
              <w:rPr>
                <w:lang w:val="en" w:eastAsia="ja-JP"/>
              </w:rPr>
              <w:t>Code</w:t>
            </w:r>
          </w:p>
        </w:tc>
        <w:tc>
          <w:tcPr>
            <w:tcW w:w="1701" w:type="dxa"/>
            <w:gridSpan w:val="2"/>
            <w:shd w:val="clear" w:color="auto" w:fill="E7E6E6"/>
            <w:vAlign w:val="center"/>
          </w:tcPr>
          <w:p w14:paraId="17A112DF" w14:textId="77777777" w:rsidR="00D43176" w:rsidRPr="00C03B68" w:rsidRDefault="00D43176" w:rsidP="00685DCD">
            <w:pPr>
              <w:pStyle w:val="TAH"/>
              <w:rPr>
                <w:lang w:val="en" w:eastAsia="ja-JP"/>
              </w:rPr>
            </w:pPr>
            <w:r w:rsidRPr="00C03B68">
              <w:rPr>
                <w:lang w:val="en" w:eastAsia="ja-JP"/>
              </w:rPr>
              <w:t>Definition</w:t>
            </w:r>
          </w:p>
        </w:tc>
        <w:tc>
          <w:tcPr>
            <w:tcW w:w="1276" w:type="dxa"/>
            <w:gridSpan w:val="2"/>
            <w:shd w:val="clear" w:color="auto" w:fill="E7E6E6"/>
            <w:vAlign w:val="center"/>
          </w:tcPr>
          <w:p w14:paraId="195DBB39" w14:textId="77777777" w:rsidR="00D43176" w:rsidRPr="00C03B68" w:rsidRDefault="00D43176" w:rsidP="00685DCD">
            <w:pPr>
              <w:pStyle w:val="TAH"/>
              <w:rPr>
                <w:lang w:val="en" w:eastAsia="ja-JP"/>
              </w:rPr>
            </w:pPr>
            <w:r w:rsidRPr="00C03B68">
              <w:rPr>
                <w:lang w:val="en" w:eastAsia="ja-JP"/>
              </w:rPr>
              <w:t>Code</w:t>
            </w:r>
          </w:p>
        </w:tc>
        <w:tc>
          <w:tcPr>
            <w:tcW w:w="1701" w:type="dxa"/>
            <w:gridSpan w:val="2"/>
            <w:shd w:val="clear" w:color="auto" w:fill="E7E6E6"/>
            <w:vAlign w:val="center"/>
          </w:tcPr>
          <w:p w14:paraId="3BE434C0" w14:textId="77777777" w:rsidR="00D43176" w:rsidRPr="00C03B68" w:rsidRDefault="00D43176" w:rsidP="00685DCD">
            <w:pPr>
              <w:pStyle w:val="TAH"/>
              <w:rPr>
                <w:lang w:val="en" w:eastAsia="ja-JP"/>
              </w:rPr>
            </w:pPr>
            <w:r w:rsidRPr="00C03B68">
              <w:rPr>
                <w:lang w:val="en" w:eastAsia="ja-JP"/>
              </w:rPr>
              <w:t>Definition</w:t>
            </w:r>
          </w:p>
        </w:tc>
      </w:tr>
      <w:tr w:rsidR="00D43176" w:rsidRPr="00C03B68" w14:paraId="284957EF" w14:textId="77777777" w:rsidTr="00685DCD">
        <w:trPr>
          <w:jc w:val="center"/>
        </w:trPr>
        <w:tc>
          <w:tcPr>
            <w:tcW w:w="534" w:type="dxa"/>
            <w:tcBorders>
              <w:bottom w:val="single" w:sz="18" w:space="0" w:color="auto"/>
            </w:tcBorders>
            <w:shd w:val="clear" w:color="auto" w:fill="E7E6E6"/>
            <w:vAlign w:val="center"/>
          </w:tcPr>
          <w:p w14:paraId="743080BB" w14:textId="77777777" w:rsidR="00D43176" w:rsidRPr="00C03B68" w:rsidRDefault="00D43176" w:rsidP="00685DCD">
            <w:pPr>
              <w:pStyle w:val="TAH"/>
              <w:rPr>
                <w:lang w:val="en" w:eastAsia="ja-JP"/>
              </w:rPr>
            </w:pPr>
            <w:r w:rsidRPr="00C03B68">
              <w:rPr>
                <w:lang w:val="en" w:eastAsia="ja-JP"/>
              </w:rPr>
              <w:t>T</w:t>
            </w:r>
          </w:p>
        </w:tc>
        <w:tc>
          <w:tcPr>
            <w:tcW w:w="708" w:type="dxa"/>
            <w:tcBorders>
              <w:bottom w:val="single" w:sz="18" w:space="0" w:color="auto"/>
            </w:tcBorders>
            <w:shd w:val="clear" w:color="auto" w:fill="E7E6E6"/>
            <w:vAlign w:val="center"/>
          </w:tcPr>
          <w:p w14:paraId="03C77A00" w14:textId="77777777" w:rsidR="00D43176" w:rsidRPr="00C03B68" w:rsidRDefault="00D43176" w:rsidP="00685DCD">
            <w:pPr>
              <w:pStyle w:val="TAH"/>
              <w:rPr>
                <w:lang w:val="en" w:eastAsia="ja-JP"/>
              </w:rPr>
            </w:pPr>
            <w:r w:rsidRPr="00C03B68">
              <w:rPr>
                <w:lang w:val="en" w:eastAsia="ja-JP"/>
              </w:rPr>
              <w:t>D</w:t>
            </w:r>
          </w:p>
        </w:tc>
        <w:tc>
          <w:tcPr>
            <w:tcW w:w="1701" w:type="dxa"/>
            <w:gridSpan w:val="2"/>
            <w:tcBorders>
              <w:bottom w:val="single" w:sz="18" w:space="0" w:color="auto"/>
            </w:tcBorders>
            <w:shd w:val="clear" w:color="auto" w:fill="E7E6E6"/>
            <w:vAlign w:val="center"/>
          </w:tcPr>
          <w:p w14:paraId="16A0136A" w14:textId="77777777" w:rsidR="00D43176" w:rsidRPr="00C03B68" w:rsidRDefault="00D43176" w:rsidP="00685DCD">
            <w:pPr>
              <w:pStyle w:val="TAH"/>
              <w:rPr>
                <w:lang w:val="en" w:eastAsia="ja-JP"/>
              </w:rPr>
            </w:pPr>
          </w:p>
        </w:tc>
        <w:tc>
          <w:tcPr>
            <w:tcW w:w="567" w:type="dxa"/>
            <w:tcBorders>
              <w:bottom w:val="single" w:sz="18" w:space="0" w:color="auto"/>
            </w:tcBorders>
            <w:shd w:val="clear" w:color="auto" w:fill="E7E6E6"/>
            <w:vAlign w:val="center"/>
          </w:tcPr>
          <w:p w14:paraId="161592F1" w14:textId="77777777" w:rsidR="00D43176" w:rsidRPr="00C03B68" w:rsidRDefault="00D43176" w:rsidP="00685DCD">
            <w:pPr>
              <w:pStyle w:val="TAH"/>
              <w:rPr>
                <w:lang w:val="en" w:eastAsia="ja-JP"/>
              </w:rPr>
            </w:pPr>
            <w:r w:rsidRPr="00C03B68">
              <w:rPr>
                <w:lang w:val="en" w:eastAsia="ja-JP"/>
              </w:rPr>
              <w:t>T</w:t>
            </w:r>
          </w:p>
        </w:tc>
        <w:tc>
          <w:tcPr>
            <w:tcW w:w="709" w:type="dxa"/>
            <w:tcBorders>
              <w:bottom w:val="single" w:sz="18" w:space="0" w:color="auto"/>
            </w:tcBorders>
            <w:shd w:val="clear" w:color="auto" w:fill="E7E6E6"/>
          </w:tcPr>
          <w:p w14:paraId="54B2DB53" w14:textId="77777777" w:rsidR="00D43176" w:rsidRPr="00C03B68" w:rsidRDefault="00D43176" w:rsidP="00685DCD">
            <w:pPr>
              <w:pStyle w:val="TAH"/>
              <w:rPr>
                <w:lang w:val="en" w:eastAsia="ja-JP"/>
              </w:rPr>
            </w:pPr>
            <w:r w:rsidRPr="00C03B68">
              <w:rPr>
                <w:lang w:val="en" w:eastAsia="ja-JP"/>
              </w:rPr>
              <w:t>D</w:t>
            </w:r>
          </w:p>
        </w:tc>
        <w:tc>
          <w:tcPr>
            <w:tcW w:w="1701" w:type="dxa"/>
            <w:gridSpan w:val="2"/>
            <w:tcBorders>
              <w:bottom w:val="single" w:sz="18" w:space="0" w:color="auto"/>
            </w:tcBorders>
            <w:shd w:val="clear" w:color="auto" w:fill="E7E6E6"/>
            <w:vAlign w:val="center"/>
          </w:tcPr>
          <w:p w14:paraId="6C94ECB2" w14:textId="77777777" w:rsidR="00D43176" w:rsidRPr="00C03B68" w:rsidRDefault="00D43176" w:rsidP="00685DCD">
            <w:pPr>
              <w:pStyle w:val="TAH"/>
              <w:rPr>
                <w:lang w:val="en" w:eastAsia="ja-JP"/>
              </w:rPr>
            </w:pPr>
          </w:p>
        </w:tc>
      </w:tr>
      <w:tr w:rsidR="00D43176" w:rsidRPr="00C03B68" w14:paraId="7696BB6D" w14:textId="77777777" w:rsidTr="00685DCD">
        <w:trPr>
          <w:jc w:val="center"/>
        </w:trPr>
        <w:tc>
          <w:tcPr>
            <w:tcW w:w="534" w:type="dxa"/>
            <w:vMerge w:val="restart"/>
            <w:tcBorders>
              <w:top w:val="single" w:sz="18" w:space="0" w:color="auto"/>
              <w:left w:val="single" w:sz="18" w:space="0" w:color="auto"/>
              <w:bottom w:val="single" w:sz="8" w:space="0" w:color="auto"/>
              <w:right w:val="single" w:sz="8" w:space="0" w:color="auto"/>
            </w:tcBorders>
            <w:shd w:val="clear" w:color="auto" w:fill="auto"/>
            <w:vAlign w:val="center"/>
          </w:tcPr>
          <w:p w14:paraId="20BF3BA0" w14:textId="77777777" w:rsidR="00D43176" w:rsidRPr="00C03B68" w:rsidRDefault="00D43176" w:rsidP="00685DCD">
            <w:pPr>
              <w:pStyle w:val="TAC"/>
              <w:rPr>
                <w:rFonts w:hint="eastAsia"/>
                <w:lang w:val="en" w:eastAsia="ja-JP"/>
              </w:rPr>
            </w:pPr>
            <w:r w:rsidRPr="00C03B68">
              <w:rPr>
                <w:lang w:val="en" w:eastAsia="ja-JP"/>
              </w:rPr>
              <w:t>000</w:t>
            </w:r>
          </w:p>
        </w:tc>
        <w:tc>
          <w:tcPr>
            <w:tcW w:w="708" w:type="dxa"/>
            <w:tcBorders>
              <w:top w:val="single" w:sz="18" w:space="0" w:color="auto"/>
              <w:left w:val="single" w:sz="8" w:space="0" w:color="auto"/>
              <w:bottom w:val="single" w:sz="8" w:space="0" w:color="auto"/>
              <w:right w:val="single" w:sz="8" w:space="0" w:color="auto"/>
            </w:tcBorders>
            <w:vAlign w:val="center"/>
          </w:tcPr>
          <w:p w14:paraId="635F2DC2" w14:textId="77777777" w:rsidR="00D43176" w:rsidRPr="00C03B68" w:rsidRDefault="00D43176" w:rsidP="00685DCD">
            <w:pPr>
              <w:pStyle w:val="TAC"/>
              <w:rPr>
                <w:lang w:val="en" w:eastAsia="ja-JP"/>
              </w:rPr>
            </w:pPr>
            <w:r w:rsidRPr="00C03B68">
              <w:rPr>
                <w:lang w:val="en" w:eastAsia="ja-JP"/>
              </w:rPr>
              <w:t>0000</w:t>
            </w:r>
          </w:p>
        </w:tc>
        <w:tc>
          <w:tcPr>
            <w:tcW w:w="584" w:type="dxa"/>
            <w:tcBorders>
              <w:top w:val="single" w:sz="18" w:space="0" w:color="auto"/>
              <w:left w:val="single" w:sz="8" w:space="0" w:color="auto"/>
              <w:bottom w:val="single" w:sz="8" w:space="0" w:color="auto"/>
              <w:right w:val="single" w:sz="8" w:space="0" w:color="auto"/>
            </w:tcBorders>
            <w:shd w:val="clear" w:color="auto" w:fill="auto"/>
            <w:vAlign w:val="center"/>
          </w:tcPr>
          <w:p w14:paraId="556B5400" w14:textId="77777777" w:rsidR="00D43176" w:rsidRPr="00C03B68" w:rsidRDefault="00D43176" w:rsidP="00685DCD">
            <w:pPr>
              <w:pStyle w:val="TAC"/>
              <w:rPr>
                <w:rFonts w:hint="eastAsia"/>
                <w:lang w:val="en" w:eastAsia="ja-JP"/>
              </w:rPr>
            </w:pPr>
            <w:r w:rsidRPr="00C03B68">
              <w:rPr>
                <w:lang w:val="en" w:eastAsia="ja-JP"/>
              </w:rPr>
              <w:t>NB</w:t>
            </w:r>
          </w:p>
        </w:tc>
        <w:tc>
          <w:tcPr>
            <w:tcW w:w="1117" w:type="dxa"/>
            <w:tcBorders>
              <w:top w:val="single" w:sz="18" w:space="0" w:color="auto"/>
              <w:left w:val="single" w:sz="8" w:space="0" w:color="auto"/>
              <w:bottom w:val="single" w:sz="8" w:space="0" w:color="auto"/>
              <w:right w:val="single" w:sz="18" w:space="0" w:color="auto"/>
            </w:tcBorders>
            <w:shd w:val="clear" w:color="auto" w:fill="auto"/>
            <w:vAlign w:val="center"/>
          </w:tcPr>
          <w:p w14:paraId="11826CC1" w14:textId="77777777" w:rsidR="00D43176" w:rsidRPr="00C03B68" w:rsidRDefault="00D43176" w:rsidP="00685DCD">
            <w:pPr>
              <w:pStyle w:val="TAC"/>
              <w:rPr>
                <w:rFonts w:hint="eastAsia"/>
                <w:lang w:val="en" w:eastAsia="ja-JP"/>
              </w:rPr>
            </w:pPr>
            <w:r w:rsidRPr="00C03B68">
              <w:rPr>
                <w:lang w:val="en" w:eastAsia="ja-JP"/>
              </w:rPr>
              <w:t>5.9</w:t>
            </w:r>
            <w:r w:rsidRPr="00C03B68">
              <w:rPr>
                <w:rFonts w:hint="eastAsia"/>
                <w:lang w:val="en" w:eastAsia="ja-JP"/>
              </w:rPr>
              <w:t xml:space="preserve"> (VBR)</w:t>
            </w:r>
          </w:p>
        </w:tc>
        <w:tc>
          <w:tcPr>
            <w:tcW w:w="567" w:type="dxa"/>
            <w:vMerge w:val="restart"/>
            <w:tcBorders>
              <w:top w:val="single" w:sz="18" w:space="0" w:color="auto"/>
              <w:left w:val="single" w:sz="18" w:space="0" w:color="auto"/>
              <w:bottom w:val="single" w:sz="8" w:space="0" w:color="auto"/>
              <w:right w:val="single" w:sz="8" w:space="0" w:color="auto"/>
            </w:tcBorders>
            <w:shd w:val="clear" w:color="auto" w:fill="auto"/>
            <w:vAlign w:val="center"/>
          </w:tcPr>
          <w:p w14:paraId="5392D90A" w14:textId="77777777" w:rsidR="00D43176" w:rsidRPr="00C03B68" w:rsidRDefault="00D43176" w:rsidP="00685DCD">
            <w:pPr>
              <w:pStyle w:val="TAC"/>
              <w:rPr>
                <w:rFonts w:hint="eastAsia"/>
                <w:lang w:val="en" w:eastAsia="ja-JP"/>
              </w:rPr>
            </w:pPr>
            <w:r w:rsidRPr="00C03B68">
              <w:rPr>
                <w:lang w:val="en" w:eastAsia="ja-JP"/>
              </w:rPr>
              <w:t>010</w:t>
            </w:r>
          </w:p>
        </w:tc>
        <w:tc>
          <w:tcPr>
            <w:tcW w:w="709" w:type="dxa"/>
            <w:tcBorders>
              <w:top w:val="single" w:sz="18" w:space="0" w:color="auto"/>
              <w:left w:val="single" w:sz="8" w:space="0" w:color="auto"/>
              <w:bottom w:val="single" w:sz="8" w:space="0" w:color="auto"/>
              <w:right w:val="single" w:sz="8" w:space="0" w:color="auto"/>
            </w:tcBorders>
          </w:tcPr>
          <w:p w14:paraId="439D45ED" w14:textId="77777777" w:rsidR="00D43176" w:rsidRPr="00C03B68" w:rsidRDefault="00D43176" w:rsidP="00685DCD">
            <w:pPr>
              <w:pStyle w:val="TAC"/>
              <w:rPr>
                <w:lang w:val="en" w:eastAsia="ja-JP"/>
              </w:rPr>
            </w:pPr>
            <w:r w:rsidRPr="00C03B68">
              <w:rPr>
                <w:lang w:val="en" w:eastAsia="ja-JP"/>
              </w:rPr>
              <w:t>0000</w:t>
            </w:r>
          </w:p>
        </w:tc>
        <w:tc>
          <w:tcPr>
            <w:tcW w:w="709" w:type="dxa"/>
            <w:tcBorders>
              <w:top w:val="single" w:sz="18" w:space="0" w:color="auto"/>
              <w:left w:val="single" w:sz="8" w:space="0" w:color="auto"/>
              <w:bottom w:val="single" w:sz="8" w:space="0" w:color="auto"/>
              <w:right w:val="single" w:sz="8" w:space="0" w:color="auto"/>
            </w:tcBorders>
            <w:shd w:val="clear" w:color="auto" w:fill="auto"/>
            <w:vAlign w:val="center"/>
          </w:tcPr>
          <w:p w14:paraId="03906127" w14:textId="77777777" w:rsidR="00D43176" w:rsidRPr="00C03B68" w:rsidRDefault="00D43176" w:rsidP="00685DCD">
            <w:pPr>
              <w:pStyle w:val="TAC"/>
              <w:rPr>
                <w:rFonts w:hint="eastAsia"/>
                <w:lang w:val="en" w:eastAsia="ja-JP"/>
              </w:rPr>
            </w:pPr>
            <w:r w:rsidRPr="00C03B68">
              <w:rPr>
                <w:rFonts w:hint="eastAsia"/>
                <w:lang w:val="en" w:eastAsia="ja-JP"/>
              </w:rPr>
              <w:t>WB</w:t>
            </w:r>
          </w:p>
        </w:tc>
        <w:tc>
          <w:tcPr>
            <w:tcW w:w="1106" w:type="dxa"/>
            <w:tcBorders>
              <w:top w:val="single" w:sz="18" w:space="0" w:color="auto"/>
              <w:left w:val="single" w:sz="8" w:space="0" w:color="auto"/>
              <w:bottom w:val="single" w:sz="8" w:space="0" w:color="auto"/>
              <w:right w:val="single" w:sz="18" w:space="0" w:color="auto"/>
            </w:tcBorders>
            <w:shd w:val="clear" w:color="auto" w:fill="auto"/>
            <w:vAlign w:val="center"/>
          </w:tcPr>
          <w:p w14:paraId="54EBD6A8" w14:textId="77777777" w:rsidR="00D43176" w:rsidRPr="00C03B68" w:rsidRDefault="00D43176" w:rsidP="00685DCD">
            <w:pPr>
              <w:pStyle w:val="TAC"/>
              <w:rPr>
                <w:rFonts w:hint="eastAsia"/>
                <w:lang w:val="en" w:eastAsia="ja-JP"/>
              </w:rPr>
            </w:pPr>
            <w:r w:rsidRPr="00C03B68">
              <w:rPr>
                <w:lang w:val="en" w:eastAsia="ja-JP"/>
              </w:rPr>
              <w:t>5.9</w:t>
            </w:r>
            <w:r w:rsidRPr="00C03B68">
              <w:rPr>
                <w:rFonts w:hint="eastAsia"/>
                <w:lang w:val="en" w:eastAsia="ja-JP"/>
              </w:rPr>
              <w:t xml:space="preserve"> (VBR)</w:t>
            </w:r>
          </w:p>
        </w:tc>
      </w:tr>
      <w:tr w:rsidR="00D43176" w:rsidRPr="00C03B68" w14:paraId="384739A9"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0FA140FB"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3846A4BE" w14:textId="77777777" w:rsidR="00D43176" w:rsidRPr="00C03B68" w:rsidRDefault="00D43176" w:rsidP="00685DCD">
            <w:pPr>
              <w:pStyle w:val="TAC"/>
              <w:rPr>
                <w:lang w:val="en" w:eastAsia="ja-JP"/>
              </w:rPr>
            </w:pPr>
            <w:r w:rsidRPr="00C03B68">
              <w:rPr>
                <w:lang w:val="en" w:eastAsia="ja-JP"/>
              </w:rPr>
              <w:t>0001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092AD269" w14:textId="77777777" w:rsidR="00D43176" w:rsidRPr="00C03B68" w:rsidRDefault="00D43176" w:rsidP="00685DCD">
            <w:pPr>
              <w:pStyle w:val="TAC"/>
              <w:rPr>
                <w:lang w:val="en" w:eastAsia="ja-JP"/>
              </w:rPr>
            </w:pPr>
            <w:r w:rsidRPr="00C03B68">
              <w:rPr>
                <w:lang w:val="en" w:eastAsia="ja-JP"/>
              </w:rPr>
              <w:t>NB</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4AD6C143" w14:textId="77777777" w:rsidR="00D43176" w:rsidRPr="00C03B68" w:rsidRDefault="00D43176" w:rsidP="00685DCD">
            <w:pPr>
              <w:pStyle w:val="TAC"/>
              <w:rPr>
                <w:lang w:val="en" w:eastAsia="ja-JP"/>
              </w:rPr>
            </w:pPr>
            <w:r w:rsidRPr="00C03B68">
              <w:rPr>
                <w:lang w:val="en" w:eastAsia="ja-JP"/>
              </w:rPr>
              <w:t>7.2</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BC10D3E"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2825DE90" w14:textId="77777777" w:rsidR="00D43176" w:rsidRPr="00C03B68" w:rsidRDefault="00D43176" w:rsidP="00685DCD">
            <w:pPr>
              <w:pStyle w:val="TAC"/>
              <w:rPr>
                <w:lang w:val="en" w:eastAsia="ja-JP"/>
              </w:rPr>
            </w:pPr>
            <w:r w:rsidRPr="00C03B68">
              <w:rPr>
                <w:lang w:val="en" w:eastAsia="ja-JP"/>
              </w:rPr>
              <w:t>0001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4FD80863" w14:textId="77777777" w:rsidR="00D43176" w:rsidRPr="00C03B68" w:rsidRDefault="00D43176" w:rsidP="00685DCD">
            <w:pPr>
              <w:pStyle w:val="TAC"/>
              <w:rPr>
                <w:rFonts w:hint="eastAsia"/>
                <w:lang w:val="en" w:eastAsia="ja-JP"/>
              </w:rPr>
            </w:pPr>
            <w:r w:rsidRPr="00C03B68">
              <w:rPr>
                <w:rFonts w:hint="eastAsia"/>
                <w:lang w:val="en" w:eastAsia="ja-JP"/>
              </w:rPr>
              <w:t>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2DC6A225" w14:textId="77777777" w:rsidR="00D43176" w:rsidRPr="00C03B68" w:rsidRDefault="00D43176" w:rsidP="00685DCD">
            <w:pPr>
              <w:pStyle w:val="TAC"/>
              <w:rPr>
                <w:lang w:val="en" w:eastAsia="ja-JP"/>
              </w:rPr>
            </w:pPr>
            <w:r w:rsidRPr="00C03B68">
              <w:rPr>
                <w:lang w:val="en" w:eastAsia="ja-JP"/>
              </w:rPr>
              <w:t>7.2</w:t>
            </w:r>
          </w:p>
        </w:tc>
      </w:tr>
      <w:tr w:rsidR="00D43176" w:rsidRPr="00C03B68" w14:paraId="73945614"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F7BE888"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6F945E9A" w14:textId="77777777" w:rsidR="00D43176" w:rsidRPr="00C03B68" w:rsidRDefault="00D43176" w:rsidP="00685DCD">
            <w:pPr>
              <w:pStyle w:val="TAC"/>
              <w:rPr>
                <w:lang w:val="en" w:eastAsia="ja-JP"/>
              </w:rPr>
            </w:pPr>
            <w:r w:rsidRPr="00C03B68">
              <w:rPr>
                <w:lang w:val="en" w:eastAsia="ja-JP"/>
              </w:rPr>
              <w:t>0010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29FE38CD" w14:textId="77777777" w:rsidR="00D43176" w:rsidRPr="00C03B68" w:rsidRDefault="00D43176" w:rsidP="00685DCD">
            <w:pPr>
              <w:pStyle w:val="TAC"/>
              <w:rPr>
                <w:lang w:val="en" w:eastAsia="ja-JP"/>
              </w:rPr>
            </w:pPr>
            <w:r w:rsidRPr="00C03B68">
              <w:rPr>
                <w:lang w:val="en" w:eastAsia="ja-JP"/>
              </w:rPr>
              <w:t>NB</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18D5D7E2" w14:textId="77777777" w:rsidR="00D43176" w:rsidRPr="00C03B68" w:rsidRDefault="00D43176" w:rsidP="00685DCD">
            <w:pPr>
              <w:pStyle w:val="TAC"/>
              <w:rPr>
                <w:rFonts w:hint="eastAsia"/>
                <w:lang w:val="en" w:eastAsia="ja-JP"/>
              </w:rPr>
            </w:pPr>
            <w:r w:rsidRPr="00C03B68">
              <w:rPr>
                <w:lang w:val="en" w:eastAsia="ja-JP"/>
              </w:rPr>
              <w:t>8.0</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EC7B08C"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2DCCD496" w14:textId="77777777" w:rsidR="00D43176" w:rsidRPr="00C03B68" w:rsidRDefault="00D43176" w:rsidP="00685DCD">
            <w:pPr>
              <w:pStyle w:val="TAC"/>
              <w:rPr>
                <w:lang w:val="en" w:eastAsia="ja-JP"/>
              </w:rPr>
            </w:pPr>
            <w:r w:rsidRPr="00C03B68">
              <w:rPr>
                <w:lang w:val="en" w:eastAsia="ja-JP"/>
              </w:rPr>
              <w:t>0010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26043D49" w14:textId="77777777" w:rsidR="00D43176" w:rsidRPr="00C03B68" w:rsidRDefault="00D43176" w:rsidP="00685DCD">
            <w:pPr>
              <w:pStyle w:val="TAC"/>
              <w:rPr>
                <w:lang w:val="en" w:eastAsia="ja-JP"/>
              </w:rPr>
            </w:pPr>
            <w:r w:rsidRPr="00C03B68">
              <w:rPr>
                <w:lang w:val="en" w:eastAsia="ja-JP"/>
              </w:rPr>
              <w:t>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0BAFD53E" w14:textId="77777777" w:rsidR="00D43176" w:rsidRPr="00C03B68" w:rsidRDefault="00D43176" w:rsidP="00685DCD">
            <w:pPr>
              <w:pStyle w:val="TAC"/>
              <w:rPr>
                <w:rFonts w:hint="eastAsia"/>
                <w:lang w:val="en" w:eastAsia="ja-JP"/>
              </w:rPr>
            </w:pPr>
            <w:r w:rsidRPr="00C03B68">
              <w:rPr>
                <w:lang w:val="en" w:eastAsia="ja-JP"/>
              </w:rPr>
              <w:t>8</w:t>
            </w:r>
          </w:p>
        </w:tc>
      </w:tr>
      <w:tr w:rsidR="00D43176" w:rsidRPr="00C03B68" w14:paraId="2ADC5807"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CB74410"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3DBAEAF6" w14:textId="77777777" w:rsidR="00D43176" w:rsidRPr="00C03B68" w:rsidRDefault="00D43176" w:rsidP="00685DCD">
            <w:pPr>
              <w:pStyle w:val="TAC"/>
              <w:rPr>
                <w:lang w:val="en" w:eastAsia="ja-JP"/>
              </w:rPr>
            </w:pPr>
            <w:r w:rsidRPr="00C03B68">
              <w:rPr>
                <w:lang w:val="en" w:eastAsia="ja-JP"/>
              </w:rPr>
              <w:t>0011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46D4AE57" w14:textId="77777777" w:rsidR="00D43176" w:rsidRPr="00C03B68" w:rsidRDefault="00D43176" w:rsidP="00685DCD">
            <w:pPr>
              <w:pStyle w:val="TAC"/>
              <w:rPr>
                <w:lang w:val="en" w:eastAsia="ja-JP"/>
              </w:rPr>
            </w:pPr>
            <w:r w:rsidRPr="00C03B68">
              <w:rPr>
                <w:lang w:val="en" w:eastAsia="ja-JP"/>
              </w:rPr>
              <w:t>NB</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68312AAD" w14:textId="77777777" w:rsidR="00D43176" w:rsidRPr="00C03B68" w:rsidRDefault="00D43176" w:rsidP="00685DCD">
            <w:pPr>
              <w:pStyle w:val="TAC"/>
              <w:rPr>
                <w:lang w:val="en" w:eastAsia="ja-JP"/>
              </w:rPr>
            </w:pPr>
            <w:r w:rsidRPr="00C03B68">
              <w:rPr>
                <w:lang w:val="en" w:eastAsia="ja-JP"/>
              </w:rPr>
              <w:t>9.6</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413F1E57"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2D7BD43C" w14:textId="77777777" w:rsidR="00D43176" w:rsidRPr="00C03B68" w:rsidRDefault="00D43176" w:rsidP="00685DCD">
            <w:pPr>
              <w:pStyle w:val="TAC"/>
              <w:rPr>
                <w:lang w:val="en" w:eastAsia="ja-JP"/>
              </w:rPr>
            </w:pPr>
            <w:r w:rsidRPr="00C03B68">
              <w:rPr>
                <w:lang w:val="en" w:eastAsia="ja-JP"/>
              </w:rPr>
              <w:t>0011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0289D978" w14:textId="77777777" w:rsidR="00D43176" w:rsidRPr="00C03B68" w:rsidRDefault="00D43176" w:rsidP="00685DCD">
            <w:pPr>
              <w:pStyle w:val="TAC"/>
              <w:rPr>
                <w:lang w:val="en" w:eastAsia="ja-JP"/>
              </w:rPr>
            </w:pPr>
            <w:r w:rsidRPr="00C03B68">
              <w:rPr>
                <w:lang w:val="en" w:eastAsia="ja-JP"/>
              </w:rPr>
              <w:t>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7D6871A2" w14:textId="77777777" w:rsidR="00D43176" w:rsidRPr="00C03B68" w:rsidRDefault="00D43176" w:rsidP="00685DCD">
            <w:pPr>
              <w:pStyle w:val="TAC"/>
              <w:rPr>
                <w:lang w:val="en" w:eastAsia="ja-JP"/>
              </w:rPr>
            </w:pPr>
            <w:r w:rsidRPr="00C03B68">
              <w:rPr>
                <w:lang w:val="en" w:eastAsia="ja-JP"/>
              </w:rPr>
              <w:t>9.6</w:t>
            </w:r>
          </w:p>
        </w:tc>
      </w:tr>
      <w:tr w:rsidR="00D43176" w:rsidRPr="00C03B68" w14:paraId="25A82B3D"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6229DEFB"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7B5C263C" w14:textId="77777777" w:rsidR="00D43176" w:rsidRPr="00C03B68" w:rsidRDefault="00D43176" w:rsidP="00685DCD">
            <w:pPr>
              <w:pStyle w:val="TAC"/>
              <w:rPr>
                <w:lang w:val="en" w:eastAsia="ja-JP"/>
              </w:rPr>
            </w:pPr>
            <w:r w:rsidRPr="00C03B68">
              <w:rPr>
                <w:lang w:val="en" w:eastAsia="ja-JP"/>
              </w:rPr>
              <w:t>0100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1933D0F2" w14:textId="77777777" w:rsidR="00D43176" w:rsidRPr="00C03B68" w:rsidRDefault="00D43176" w:rsidP="00685DCD">
            <w:pPr>
              <w:pStyle w:val="TAC"/>
              <w:rPr>
                <w:lang w:val="en" w:eastAsia="ja-JP"/>
              </w:rPr>
            </w:pPr>
            <w:r w:rsidRPr="00C03B68">
              <w:rPr>
                <w:lang w:val="en" w:eastAsia="ja-JP"/>
              </w:rPr>
              <w:t>NB</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73E3A535" w14:textId="77777777" w:rsidR="00D43176" w:rsidRPr="00C03B68" w:rsidRDefault="00D43176" w:rsidP="00685DCD">
            <w:pPr>
              <w:pStyle w:val="TAC"/>
              <w:rPr>
                <w:lang w:val="en" w:eastAsia="ja-JP"/>
              </w:rPr>
            </w:pPr>
            <w:r w:rsidRPr="00C03B68">
              <w:rPr>
                <w:lang w:val="en" w:eastAsia="ja-JP"/>
              </w:rPr>
              <w:t>13.2</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F45E586"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37834EE0" w14:textId="77777777" w:rsidR="00D43176" w:rsidRPr="00C03B68" w:rsidRDefault="00D43176" w:rsidP="00685DCD">
            <w:pPr>
              <w:pStyle w:val="TAC"/>
              <w:rPr>
                <w:lang w:val="en" w:eastAsia="ja-JP"/>
              </w:rPr>
            </w:pPr>
            <w:r w:rsidRPr="00C03B68">
              <w:rPr>
                <w:lang w:val="en" w:eastAsia="ja-JP"/>
              </w:rPr>
              <w:t>0100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4375B154" w14:textId="77777777" w:rsidR="00D43176" w:rsidRPr="00C03B68" w:rsidRDefault="00D43176" w:rsidP="00685DCD">
            <w:pPr>
              <w:pStyle w:val="TAC"/>
              <w:rPr>
                <w:lang w:val="en" w:eastAsia="ja-JP"/>
              </w:rPr>
            </w:pPr>
            <w:r w:rsidRPr="00C03B68">
              <w:rPr>
                <w:lang w:val="en" w:eastAsia="ja-JP"/>
              </w:rPr>
              <w:t>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1520C813" w14:textId="77777777" w:rsidR="00D43176" w:rsidRPr="00C03B68" w:rsidRDefault="00D43176" w:rsidP="00685DCD">
            <w:pPr>
              <w:pStyle w:val="TAC"/>
              <w:rPr>
                <w:lang w:val="en" w:eastAsia="ja-JP"/>
              </w:rPr>
            </w:pPr>
            <w:r w:rsidRPr="00C03B68">
              <w:rPr>
                <w:lang w:val="en" w:eastAsia="ja-JP"/>
              </w:rPr>
              <w:t>13.2</w:t>
            </w:r>
          </w:p>
        </w:tc>
      </w:tr>
      <w:tr w:rsidR="00D43176" w:rsidRPr="00C03B68" w14:paraId="0FDCDD03"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F8F8EB0"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0161D361" w14:textId="77777777" w:rsidR="00D43176" w:rsidRPr="00C03B68" w:rsidRDefault="00D43176" w:rsidP="00685DCD">
            <w:pPr>
              <w:pStyle w:val="TAC"/>
              <w:rPr>
                <w:lang w:val="en" w:eastAsia="ja-JP"/>
              </w:rPr>
            </w:pPr>
            <w:r w:rsidRPr="00C03B68">
              <w:rPr>
                <w:lang w:val="en" w:eastAsia="ja-JP"/>
              </w:rPr>
              <w:t>0101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20F6D0C2" w14:textId="77777777" w:rsidR="00D43176" w:rsidRPr="00C03B68" w:rsidRDefault="00D43176" w:rsidP="00685DCD">
            <w:pPr>
              <w:pStyle w:val="TAC"/>
              <w:rPr>
                <w:lang w:val="en" w:eastAsia="ja-JP"/>
              </w:rPr>
            </w:pPr>
            <w:r w:rsidRPr="00C03B68">
              <w:rPr>
                <w:lang w:val="en" w:eastAsia="ja-JP"/>
              </w:rPr>
              <w:t>NB</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37B375E0" w14:textId="77777777" w:rsidR="00D43176" w:rsidRPr="00C03B68" w:rsidRDefault="00D43176" w:rsidP="00685DCD">
            <w:pPr>
              <w:pStyle w:val="TAC"/>
              <w:rPr>
                <w:lang w:val="en" w:eastAsia="ja-JP"/>
              </w:rPr>
            </w:pPr>
            <w:r w:rsidRPr="00C03B68">
              <w:rPr>
                <w:lang w:val="en" w:eastAsia="ja-JP"/>
              </w:rPr>
              <w:t>16.4</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ABDD7B8"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60099EFC" w14:textId="77777777" w:rsidR="00D43176" w:rsidRPr="00C03B68" w:rsidRDefault="00D43176" w:rsidP="00685DCD">
            <w:pPr>
              <w:pStyle w:val="TAC"/>
              <w:rPr>
                <w:lang w:val="en" w:eastAsia="ja-JP"/>
              </w:rPr>
            </w:pPr>
            <w:r w:rsidRPr="00C03B68">
              <w:rPr>
                <w:lang w:val="en" w:eastAsia="ja-JP"/>
              </w:rPr>
              <w:t>0101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6C250E2C" w14:textId="77777777" w:rsidR="00D43176" w:rsidRPr="00C03B68" w:rsidRDefault="00D43176" w:rsidP="00685DCD">
            <w:pPr>
              <w:pStyle w:val="TAC"/>
              <w:rPr>
                <w:lang w:val="en" w:eastAsia="ja-JP"/>
              </w:rPr>
            </w:pPr>
            <w:r w:rsidRPr="00C03B68">
              <w:rPr>
                <w:lang w:val="en" w:eastAsia="ja-JP"/>
              </w:rPr>
              <w:t>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649DAC03" w14:textId="77777777" w:rsidR="00D43176" w:rsidRPr="00C03B68" w:rsidRDefault="00D43176" w:rsidP="00685DCD">
            <w:pPr>
              <w:pStyle w:val="TAC"/>
              <w:rPr>
                <w:lang w:val="en" w:eastAsia="ja-JP"/>
              </w:rPr>
            </w:pPr>
            <w:r w:rsidRPr="00C03B68">
              <w:rPr>
                <w:lang w:val="en" w:eastAsia="ja-JP"/>
              </w:rPr>
              <w:t>16.4</w:t>
            </w:r>
          </w:p>
        </w:tc>
      </w:tr>
      <w:tr w:rsidR="00D43176" w:rsidRPr="00C03B68" w14:paraId="4F5445BA"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717817A"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4BCEE070" w14:textId="77777777" w:rsidR="00D43176" w:rsidRPr="00C03B68" w:rsidRDefault="00D43176" w:rsidP="00685DCD">
            <w:pPr>
              <w:pStyle w:val="TAC"/>
              <w:rPr>
                <w:lang w:val="en" w:eastAsia="ja-JP"/>
              </w:rPr>
            </w:pPr>
            <w:r w:rsidRPr="00C03B68">
              <w:rPr>
                <w:lang w:val="en" w:eastAsia="ja-JP"/>
              </w:rPr>
              <w:t>0110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5A850E97" w14:textId="77777777" w:rsidR="00D43176" w:rsidRPr="00C03B68" w:rsidRDefault="00D43176" w:rsidP="00685DCD">
            <w:pPr>
              <w:pStyle w:val="TAC"/>
              <w:rPr>
                <w:lang w:val="en" w:eastAsia="ja-JP"/>
              </w:rPr>
            </w:pPr>
            <w:r w:rsidRPr="00C03B68">
              <w:rPr>
                <w:lang w:val="en" w:eastAsia="ja-JP"/>
              </w:rPr>
              <w:t>NB</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3D8D91E5" w14:textId="77777777" w:rsidR="00D43176" w:rsidRPr="00C03B68" w:rsidRDefault="00D43176" w:rsidP="00685DCD">
            <w:pPr>
              <w:pStyle w:val="TAC"/>
              <w:rPr>
                <w:lang w:val="en" w:eastAsia="ja-JP"/>
              </w:rPr>
            </w:pPr>
            <w:r w:rsidRPr="00C03B68">
              <w:rPr>
                <w:lang w:val="en" w:eastAsia="ja-JP"/>
              </w:rPr>
              <w:t>24.4</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B22CC43"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010330E3" w14:textId="77777777" w:rsidR="00D43176" w:rsidRPr="00C03B68" w:rsidRDefault="00D43176" w:rsidP="00685DCD">
            <w:pPr>
              <w:pStyle w:val="TAC"/>
              <w:rPr>
                <w:lang w:val="en" w:eastAsia="ja-JP"/>
              </w:rPr>
            </w:pPr>
            <w:r w:rsidRPr="00C03B68">
              <w:rPr>
                <w:lang w:val="en" w:eastAsia="ja-JP"/>
              </w:rPr>
              <w:t>0110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72772265" w14:textId="77777777" w:rsidR="00D43176" w:rsidRPr="00C03B68" w:rsidRDefault="00D43176" w:rsidP="00685DCD">
            <w:pPr>
              <w:pStyle w:val="TAC"/>
              <w:rPr>
                <w:lang w:val="en" w:eastAsia="ja-JP"/>
              </w:rPr>
            </w:pPr>
            <w:r w:rsidRPr="00C03B68">
              <w:rPr>
                <w:lang w:val="en" w:eastAsia="ja-JP"/>
              </w:rPr>
              <w:t>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5F6F63CB" w14:textId="77777777" w:rsidR="00D43176" w:rsidRPr="00C03B68" w:rsidRDefault="00D43176" w:rsidP="00685DCD">
            <w:pPr>
              <w:pStyle w:val="TAC"/>
              <w:rPr>
                <w:lang w:val="en" w:eastAsia="ja-JP"/>
              </w:rPr>
            </w:pPr>
            <w:r w:rsidRPr="00C03B68">
              <w:rPr>
                <w:lang w:val="en" w:eastAsia="ja-JP"/>
              </w:rPr>
              <w:t>24.4</w:t>
            </w:r>
          </w:p>
        </w:tc>
      </w:tr>
      <w:tr w:rsidR="00D43176" w:rsidRPr="00C03B68" w14:paraId="39656F0E"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6F03C862"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7F2B534E" w14:textId="77777777" w:rsidR="00D43176" w:rsidRPr="00C03B68" w:rsidRDefault="00D43176" w:rsidP="00685DCD">
            <w:pPr>
              <w:pStyle w:val="TAC"/>
              <w:rPr>
                <w:lang w:val="en" w:eastAsia="ja-JP"/>
              </w:rPr>
            </w:pPr>
            <w:r w:rsidRPr="00C03B68">
              <w:rPr>
                <w:lang w:val="en" w:eastAsia="ja-JP"/>
              </w:rPr>
              <w:t>0111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3C27D358"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5EE3A21F"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DCF6038"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77AB1FD4" w14:textId="77777777" w:rsidR="00D43176" w:rsidRPr="00C03B68" w:rsidRDefault="00D43176" w:rsidP="00685DCD">
            <w:pPr>
              <w:pStyle w:val="TAC"/>
              <w:rPr>
                <w:lang w:val="en" w:eastAsia="ja-JP"/>
              </w:rPr>
            </w:pPr>
            <w:r w:rsidRPr="00C03B68">
              <w:rPr>
                <w:lang w:val="en" w:eastAsia="ja-JP"/>
              </w:rPr>
              <w:t>0111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7AF0FFE6" w14:textId="77777777" w:rsidR="00D43176" w:rsidRPr="00C03B68" w:rsidRDefault="00D43176" w:rsidP="00685DCD">
            <w:pPr>
              <w:pStyle w:val="TAC"/>
              <w:rPr>
                <w:lang w:val="en" w:eastAsia="ja-JP"/>
              </w:rPr>
            </w:pPr>
            <w:r w:rsidRPr="00C03B68">
              <w:rPr>
                <w:lang w:val="en" w:eastAsia="ja-JP"/>
              </w:rPr>
              <w:t>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0A960C60" w14:textId="77777777" w:rsidR="00D43176" w:rsidRPr="00C03B68" w:rsidRDefault="00D43176" w:rsidP="00685DCD">
            <w:pPr>
              <w:pStyle w:val="TAC"/>
              <w:rPr>
                <w:lang w:val="en" w:eastAsia="ja-JP"/>
              </w:rPr>
            </w:pPr>
            <w:r w:rsidRPr="00C03B68">
              <w:rPr>
                <w:lang w:val="en" w:eastAsia="ja-JP"/>
              </w:rPr>
              <w:t>32</w:t>
            </w:r>
          </w:p>
        </w:tc>
      </w:tr>
      <w:tr w:rsidR="00D43176" w:rsidRPr="00C03B68" w14:paraId="7E2375B3"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03623E10"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6AF39459" w14:textId="77777777" w:rsidR="00D43176" w:rsidRPr="00C03B68" w:rsidRDefault="00D43176" w:rsidP="00685DCD">
            <w:pPr>
              <w:pStyle w:val="TAC"/>
              <w:rPr>
                <w:lang w:val="en" w:eastAsia="ja-JP"/>
              </w:rPr>
            </w:pPr>
            <w:r w:rsidRPr="00C03B68">
              <w:rPr>
                <w:lang w:val="en" w:eastAsia="ja-JP"/>
              </w:rPr>
              <w:t>1000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1D8EFE70"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11C3DBF1"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1D96A72"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2CD54C3D" w14:textId="77777777" w:rsidR="00D43176" w:rsidRPr="00C03B68" w:rsidRDefault="00D43176" w:rsidP="00685DCD">
            <w:pPr>
              <w:pStyle w:val="TAC"/>
              <w:rPr>
                <w:lang w:val="en" w:eastAsia="ja-JP"/>
              </w:rPr>
            </w:pPr>
            <w:r w:rsidRPr="00C03B68">
              <w:rPr>
                <w:lang w:val="en" w:eastAsia="ja-JP"/>
              </w:rPr>
              <w:t>1000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0DDA9C2D" w14:textId="77777777" w:rsidR="00D43176" w:rsidRPr="00C03B68" w:rsidRDefault="00D43176" w:rsidP="00685DCD">
            <w:pPr>
              <w:pStyle w:val="TAC"/>
              <w:rPr>
                <w:lang w:val="en" w:eastAsia="ja-JP"/>
              </w:rPr>
            </w:pPr>
            <w:r w:rsidRPr="00C03B68">
              <w:rPr>
                <w:lang w:val="en" w:eastAsia="ja-JP"/>
              </w:rPr>
              <w:t>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16A61FED" w14:textId="77777777" w:rsidR="00D43176" w:rsidRPr="00C03B68" w:rsidRDefault="00D43176" w:rsidP="00685DCD">
            <w:pPr>
              <w:pStyle w:val="TAC"/>
              <w:rPr>
                <w:lang w:val="en" w:eastAsia="ja-JP"/>
              </w:rPr>
            </w:pPr>
            <w:r w:rsidRPr="00C03B68">
              <w:rPr>
                <w:lang w:val="en" w:eastAsia="ja-JP"/>
              </w:rPr>
              <w:t>48</w:t>
            </w:r>
          </w:p>
        </w:tc>
      </w:tr>
      <w:tr w:rsidR="00D43176" w:rsidRPr="00C03B68" w14:paraId="6250A25D"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167537B"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63FA6E79" w14:textId="77777777" w:rsidR="00D43176" w:rsidRPr="00C03B68" w:rsidRDefault="00D43176" w:rsidP="00685DCD">
            <w:pPr>
              <w:pStyle w:val="TAC"/>
              <w:rPr>
                <w:lang w:val="en" w:eastAsia="ja-JP"/>
              </w:rPr>
            </w:pPr>
            <w:r w:rsidRPr="00C03B68">
              <w:rPr>
                <w:lang w:val="en" w:eastAsia="ja-JP"/>
              </w:rPr>
              <w:t>1001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196CFB2A"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04EC409F"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677B660"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699C7DEE" w14:textId="77777777" w:rsidR="00D43176" w:rsidRPr="00C03B68" w:rsidRDefault="00D43176" w:rsidP="00685DCD">
            <w:pPr>
              <w:pStyle w:val="TAC"/>
              <w:rPr>
                <w:lang w:val="en" w:eastAsia="ja-JP"/>
              </w:rPr>
            </w:pPr>
            <w:r w:rsidRPr="00C03B68">
              <w:rPr>
                <w:lang w:val="en" w:eastAsia="ja-JP"/>
              </w:rPr>
              <w:t>1001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3397F372" w14:textId="77777777" w:rsidR="00D43176" w:rsidRPr="00C03B68" w:rsidRDefault="00D43176" w:rsidP="00685DCD">
            <w:pPr>
              <w:pStyle w:val="TAC"/>
              <w:rPr>
                <w:lang w:val="en" w:eastAsia="ja-JP"/>
              </w:rPr>
            </w:pPr>
            <w:r w:rsidRPr="00C03B68">
              <w:rPr>
                <w:lang w:val="en" w:eastAsia="ja-JP"/>
              </w:rPr>
              <w:t>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67632A0A" w14:textId="77777777" w:rsidR="00D43176" w:rsidRPr="00C03B68" w:rsidRDefault="00D43176" w:rsidP="00685DCD">
            <w:pPr>
              <w:pStyle w:val="TAC"/>
              <w:rPr>
                <w:lang w:val="en" w:eastAsia="ja-JP"/>
              </w:rPr>
            </w:pPr>
            <w:r w:rsidRPr="00C03B68">
              <w:rPr>
                <w:lang w:val="en" w:eastAsia="ja-JP"/>
              </w:rPr>
              <w:t>64</w:t>
            </w:r>
          </w:p>
        </w:tc>
      </w:tr>
      <w:tr w:rsidR="00D43176" w:rsidRPr="00C03B68" w14:paraId="1700FC64"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4A71B6BB"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077C01D3" w14:textId="77777777" w:rsidR="00D43176" w:rsidRPr="00C03B68" w:rsidRDefault="00D43176" w:rsidP="00685DCD">
            <w:pPr>
              <w:pStyle w:val="TAC"/>
              <w:rPr>
                <w:lang w:val="en" w:eastAsia="ja-JP"/>
              </w:rPr>
            </w:pPr>
            <w:r w:rsidRPr="00C03B68">
              <w:rPr>
                <w:lang w:val="en" w:eastAsia="ja-JP"/>
              </w:rPr>
              <w:t>1010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3B5E9F9E"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381E516E"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E26CB6A"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31569546" w14:textId="77777777" w:rsidR="00D43176" w:rsidRPr="00C03B68" w:rsidRDefault="00D43176" w:rsidP="00685DCD">
            <w:pPr>
              <w:pStyle w:val="TAC"/>
              <w:rPr>
                <w:lang w:val="en" w:eastAsia="ja-JP"/>
              </w:rPr>
            </w:pPr>
            <w:r w:rsidRPr="00C03B68">
              <w:rPr>
                <w:lang w:val="en" w:eastAsia="ja-JP"/>
              </w:rPr>
              <w:t>1010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61A96A55" w14:textId="77777777" w:rsidR="00D43176" w:rsidRPr="00C03B68" w:rsidRDefault="00D43176" w:rsidP="00685DCD">
            <w:pPr>
              <w:pStyle w:val="TAC"/>
              <w:rPr>
                <w:lang w:val="en" w:eastAsia="ja-JP"/>
              </w:rPr>
            </w:pPr>
            <w:r w:rsidRPr="00C03B68">
              <w:rPr>
                <w:lang w:val="en" w:eastAsia="ja-JP"/>
              </w:rPr>
              <w:t>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3B6118CB" w14:textId="77777777" w:rsidR="00D43176" w:rsidRPr="00C03B68" w:rsidRDefault="00D43176" w:rsidP="00685DCD">
            <w:pPr>
              <w:pStyle w:val="TAC"/>
              <w:rPr>
                <w:lang w:val="en" w:eastAsia="ja-JP"/>
              </w:rPr>
            </w:pPr>
            <w:r w:rsidRPr="00C03B68">
              <w:rPr>
                <w:lang w:val="en" w:eastAsia="ja-JP"/>
              </w:rPr>
              <w:t>96</w:t>
            </w:r>
          </w:p>
        </w:tc>
      </w:tr>
      <w:tr w:rsidR="00D43176" w:rsidRPr="00C03B68" w14:paraId="44F90FB8"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BDF373C"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5D56C765" w14:textId="77777777" w:rsidR="00D43176" w:rsidRPr="00C03B68" w:rsidRDefault="00D43176" w:rsidP="00685DCD">
            <w:pPr>
              <w:pStyle w:val="TAC"/>
              <w:rPr>
                <w:lang w:val="en" w:eastAsia="ja-JP"/>
              </w:rPr>
            </w:pPr>
            <w:r w:rsidRPr="00C03B68">
              <w:rPr>
                <w:lang w:val="en" w:eastAsia="ja-JP"/>
              </w:rPr>
              <w:t>1011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652C5C49"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71DD3A41"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4F10B25E"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4E97A992" w14:textId="77777777" w:rsidR="00D43176" w:rsidRPr="00C03B68" w:rsidRDefault="00D43176" w:rsidP="00685DCD">
            <w:pPr>
              <w:pStyle w:val="TAC"/>
              <w:rPr>
                <w:lang w:val="en" w:eastAsia="ja-JP"/>
              </w:rPr>
            </w:pPr>
            <w:r w:rsidRPr="00C03B68">
              <w:rPr>
                <w:lang w:val="en" w:eastAsia="ja-JP"/>
              </w:rPr>
              <w:t>1011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2B5135AF" w14:textId="77777777" w:rsidR="00D43176" w:rsidRPr="00C03B68" w:rsidRDefault="00D43176" w:rsidP="00685DCD">
            <w:pPr>
              <w:pStyle w:val="TAC"/>
              <w:rPr>
                <w:lang w:val="en" w:eastAsia="ja-JP"/>
              </w:rPr>
            </w:pPr>
            <w:r w:rsidRPr="00C03B68">
              <w:rPr>
                <w:lang w:val="en" w:eastAsia="ja-JP"/>
              </w:rPr>
              <w:t>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658546C6" w14:textId="77777777" w:rsidR="00D43176" w:rsidRPr="00C03B68" w:rsidRDefault="00D43176" w:rsidP="00685DCD">
            <w:pPr>
              <w:pStyle w:val="TAC"/>
              <w:rPr>
                <w:lang w:val="en" w:eastAsia="ja-JP"/>
              </w:rPr>
            </w:pPr>
            <w:r w:rsidRPr="00C03B68">
              <w:rPr>
                <w:rFonts w:hint="eastAsia"/>
                <w:lang w:val="en" w:eastAsia="ja-JP"/>
              </w:rPr>
              <w:t>128</w:t>
            </w:r>
          </w:p>
        </w:tc>
      </w:tr>
      <w:tr w:rsidR="00D43176" w:rsidRPr="00C03B68" w14:paraId="15E24133"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1DCCE00"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2ED7ACC5" w14:textId="77777777" w:rsidR="00D43176" w:rsidRPr="00C03B68" w:rsidRDefault="00D43176" w:rsidP="00685DCD">
            <w:pPr>
              <w:pStyle w:val="TAC"/>
              <w:rPr>
                <w:lang w:val="en" w:eastAsia="ja-JP"/>
              </w:rPr>
            </w:pPr>
            <w:r w:rsidRPr="00C03B68">
              <w:rPr>
                <w:lang w:val="en" w:eastAsia="ja-JP"/>
              </w:rPr>
              <w:t>1100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230BC215"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1521622B"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CBFCA7D"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24C7E019" w14:textId="77777777" w:rsidR="00D43176" w:rsidRPr="00C03B68" w:rsidRDefault="00D43176" w:rsidP="00685DCD">
            <w:pPr>
              <w:pStyle w:val="TAC"/>
              <w:rPr>
                <w:lang w:val="en" w:eastAsia="ja-JP"/>
              </w:rPr>
            </w:pPr>
            <w:r w:rsidRPr="00C03B68">
              <w:rPr>
                <w:lang w:val="en" w:eastAsia="ja-JP"/>
              </w:rPr>
              <w:t>1100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22ECEBE3" w14:textId="77777777" w:rsidR="00D43176" w:rsidRPr="00C03B68" w:rsidRDefault="00D43176" w:rsidP="00685DCD">
            <w:pPr>
              <w:pStyle w:val="TAC"/>
              <w:rPr>
                <w:lang w:val="en" w:eastAsia="ja-JP"/>
              </w:rPr>
            </w:pP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76221DE8" w14:textId="77777777" w:rsidR="00D43176" w:rsidRPr="00C03B68" w:rsidRDefault="00D43176" w:rsidP="00685DCD">
            <w:pPr>
              <w:pStyle w:val="TAC"/>
              <w:rPr>
                <w:lang w:val="en" w:eastAsia="ja-JP"/>
              </w:rPr>
            </w:pPr>
            <w:r w:rsidRPr="00C03B68">
              <w:rPr>
                <w:rFonts w:hint="eastAsia"/>
                <w:lang w:val="en" w:eastAsia="ja-JP"/>
              </w:rPr>
              <w:t>Not used</w:t>
            </w:r>
          </w:p>
        </w:tc>
      </w:tr>
      <w:tr w:rsidR="00D43176" w:rsidRPr="00C03B68" w14:paraId="6881B20D"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3EBF501"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2E22F909" w14:textId="77777777" w:rsidR="00D43176" w:rsidRPr="00C03B68" w:rsidRDefault="00D43176" w:rsidP="00685DCD">
            <w:pPr>
              <w:pStyle w:val="TAC"/>
              <w:rPr>
                <w:lang w:val="en" w:eastAsia="ja-JP"/>
              </w:rPr>
            </w:pPr>
            <w:r w:rsidRPr="00C03B68">
              <w:rPr>
                <w:lang w:val="en" w:eastAsia="ja-JP"/>
              </w:rPr>
              <w:t>1101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0EB8A7AA"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5D04CC9E"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C2ABB84"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2E6882EF" w14:textId="77777777" w:rsidR="00D43176" w:rsidRPr="00C03B68" w:rsidRDefault="00D43176" w:rsidP="00685DCD">
            <w:pPr>
              <w:pStyle w:val="TAC"/>
              <w:rPr>
                <w:lang w:val="en" w:eastAsia="ja-JP"/>
              </w:rPr>
            </w:pPr>
            <w:r w:rsidRPr="00C03B68">
              <w:rPr>
                <w:lang w:val="en" w:eastAsia="ja-JP"/>
              </w:rPr>
              <w:t>1101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7A73C557" w14:textId="77777777" w:rsidR="00D43176" w:rsidRPr="00C03B68" w:rsidRDefault="00D43176" w:rsidP="00685DCD">
            <w:pPr>
              <w:pStyle w:val="TAC"/>
              <w:rPr>
                <w:rFonts w:hint="eastAsia"/>
                <w:lang w:val="en" w:eastAsia="ja-JP"/>
              </w:rPr>
            </w:pP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4666957D" w14:textId="77777777" w:rsidR="00D43176" w:rsidRPr="00C03B68" w:rsidRDefault="00D43176" w:rsidP="00685DCD">
            <w:pPr>
              <w:pStyle w:val="TAC"/>
              <w:rPr>
                <w:lang w:val="en" w:eastAsia="ja-JP"/>
              </w:rPr>
            </w:pPr>
            <w:r w:rsidRPr="00C03B68">
              <w:rPr>
                <w:lang w:val="en" w:eastAsia="ja-JP"/>
              </w:rPr>
              <w:t>Not used</w:t>
            </w:r>
          </w:p>
        </w:tc>
      </w:tr>
      <w:tr w:rsidR="00D43176" w:rsidRPr="00C03B68" w14:paraId="2655974E" w14:textId="77777777" w:rsidTr="00685DCD">
        <w:trPr>
          <w:trHeight w:val="67"/>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2988E2A"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4192BB3F" w14:textId="77777777" w:rsidR="00D43176" w:rsidRPr="00C03B68" w:rsidRDefault="00D43176" w:rsidP="00685DCD">
            <w:pPr>
              <w:pStyle w:val="TAC"/>
              <w:rPr>
                <w:lang w:val="en" w:eastAsia="ja-JP"/>
              </w:rPr>
            </w:pPr>
            <w:r w:rsidRPr="00C03B68">
              <w:rPr>
                <w:lang w:val="en" w:eastAsia="ja-JP"/>
              </w:rPr>
              <w:t>1110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35263F7F"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175EBC49"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86A0B7F"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tcPr>
          <w:p w14:paraId="0747CBDA" w14:textId="77777777" w:rsidR="00D43176" w:rsidRPr="00C03B68" w:rsidRDefault="00D43176" w:rsidP="00685DCD">
            <w:pPr>
              <w:pStyle w:val="TAC"/>
              <w:rPr>
                <w:lang w:val="en" w:eastAsia="ja-JP"/>
              </w:rPr>
            </w:pPr>
            <w:r w:rsidRPr="00C03B68">
              <w:rPr>
                <w:lang w:val="en" w:eastAsia="ja-JP"/>
              </w:rPr>
              <w:t>1110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68640CF6" w14:textId="77777777" w:rsidR="00D43176" w:rsidRPr="00C03B68" w:rsidRDefault="00D43176" w:rsidP="00685DCD">
            <w:pPr>
              <w:pStyle w:val="TAC"/>
              <w:rPr>
                <w:highlight w:val="yellow"/>
                <w:lang w:val="en" w:eastAsia="ja-JP"/>
              </w:rPr>
            </w:pP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61521DFF" w14:textId="77777777" w:rsidR="00D43176" w:rsidRPr="00C03B68" w:rsidRDefault="00D43176" w:rsidP="00685DCD">
            <w:pPr>
              <w:pStyle w:val="TAC"/>
              <w:rPr>
                <w:highlight w:val="yellow"/>
                <w:lang w:val="en" w:eastAsia="ja-JP"/>
              </w:rPr>
            </w:pPr>
            <w:r w:rsidRPr="00C03B68">
              <w:rPr>
                <w:lang w:val="en" w:eastAsia="ja-JP"/>
              </w:rPr>
              <w:t>Not used</w:t>
            </w:r>
          </w:p>
        </w:tc>
      </w:tr>
      <w:tr w:rsidR="00D43176" w:rsidRPr="00C03B68" w14:paraId="0A2EDBAA" w14:textId="77777777" w:rsidTr="00685DCD">
        <w:trPr>
          <w:jc w:val="center"/>
        </w:trPr>
        <w:tc>
          <w:tcPr>
            <w:tcW w:w="534" w:type="dxa"/>
            <w:vMerge/>
            <w:tcBorders>
              <w:top w:val="single" w:sz="8" w:space="0" w:color="auto"/>
              <w:left w:val="single" w:sz="18" w:space="0" w:color="auto"/>
              <w:bottom w:val="single" w:sz="18" w:space="0" w:color="auto"/>
              <w:right w:val="single" w:sz="8" w:space="0" w:color="auto"/>
            </w:tcBorders>
            <w:shd w:val="clear" w:color="auto" w:fill="auto"/>
            <w:vAlign w:val="center"/>
          </w:tcPr>
          <w:p w14:paraId="3C9A52BE"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18" w:space="0" w:color="auto"/>
              <w:right w:val="single" w:sz="8" w:space="0" w:color="auto"/>
            </w:tcBorders>
            <w:vAlign w:val="center"/>
          </w:tcPr>
          <w:p w14:paraId="076520D6" w14:textId="77777777" w:rsidR="00D43176" w:rsidRPr="00C03B68" w:rsidRDefault="00D43176" w:rsidP="00685DCD">
            <w:pPr>
              <w:pStyle w:val="TAC"/>
              <w:rPr>
                <w:lang w:val="en" w:eastAsia="ja-JP"/>
              </w:rPr>
            </w:pPr>
            <w:r w:rsidRPr="00C03B68">
              <w:rPr>
                <w:lang w:val="en" w:eastAsia="ja-JP"/>
              </w:rPr>
              <w:t>1111</w:t>
            </w:r>
          </w:p>
        </w:tc>
        <w:tc>
          <w:tcPr>
            <w:tcW w:w="584" w:type="dxa"/>
            <w:tcBorders>
              <w:top w:val="single" w:sz="8" w:space="0" w:color="auto"/>
              <w:left w:val="single" w:sz="8" w:space="0" w:color="auto"/>
              <w:bottom w:val="single" w:sz="18" w:space="0" w:color="auto"/>
              <w:right w:val="single" w:sz="8" w:space="0" w:color="auto"/>
            </w:tcBorders>
            <w:shd w:val="clear" w:color="auto" w:fill="auto"/>
            <w:vAlign w:val="center"/>
          </w:tcPr>
          <w:p w14:paraId="4DA9751A"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18" w:space="0" w:color="auto"/>
              <w:right w:val="single" w:sz="18" w:space="0" w:color="auto"/>
            </w:tcBorders>
            <w:shd w:val="clear" w:color="auto" w:fill="auto"/>
            <w:vAlign w:val="center"/>
          </w:tcPr>
          <w:p w14:paraId="78FE4B98"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18" w:space="0" w:color="auto"/>
              <w:right w:val="single" w:sz="8" w:space="0" w:color="auto"/>
            </w:tcBorders>
            <w:shd w:val="clear" w:color="auto" w:fill="auto"/>
            <w:vAlign w:val="center"/>
          </w:tcPr>
          <w:p w14:paraId="4EA70EAA"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18" w:space="0" w:color="auto"/>
              <w:right w:val="single" w:sz="8" w:space="0" w:color="auto"/>
            </w:tcBorders>
          </w:tcPr>
          <w:p w14:paraId="79EA60C1" w14:textId="77777777" w:rsidR="00D43176" w:rsidRPr="00C03B68" w:rsidRDefault="00D43176" w:rsidP="00685DCD">
            <w:pPr>
              <w:pStyle w:val="TAC"/>
              <w:rPr>
                <w:lang w:val="en" w:eastAsia="ja-JP"/>
              </w:rPr>
            </w:pPr>
            <w:r w:rsidRPr="00C03B68">
              <w:rPr>
                <w:lang w:val="en" w:eastAsia="ja-JP"/>
              </w:rPr>
              <w:t>1111</w:t>
            </w:r>
          </w:p>
        </w:tc>
        <w:tc>
          <w:tcPr>
            <w:tcW w:w="709" w:type="dxa"/>
            <w:tcBorders>
              <w:top w:val="single" w:sz="8" w:space="0" w:color="auto"/>
              <w:left w:val="single" w:sz="8" w:space="0" w:color="auto"/>
              <w:bottom w:val="single" w:sz="18" w:space="0" w:color="auto"/>
              <w:right w:val="single" w:sz="8" w:space="0" w:color="auto"/>
            </w:tcBorders>
            <w:shd w:val="clear" w:color="auto" w:fill="auto"/>
            <w:vAlign w:val="center"/>
          </w:tcPr>
          <w:p w14:paraId="2F8EB384" w14:textId="77777777" w:rsidR="00D43176" w:rsidRPr="00C03B68" w:rsidRDefault="00D43176" w:rsidP="00685DCD">
            <w:pPr>
              <w:pStyle w:val="TAC"/>
              <w:rPr>
                <w:highlight w:val="yellow"/>
                <w:lang w:val="en" w:eastAsia="ja-JP"/>
              </w:rPr>
            </w:pPr>
          </w:p>
        </w:tc>
        <w:tc>
          <w:tcPr>
            <w:tcW w:w="1106" w:type="dxa"/>
            <w:tcBorders>
              <w:top w:val="single" w:sz="8" w:space="0" w:color="auto"/>
              <w:left w:val="single" w:sz="8" w:space="0" w:color="auto"/>
              <w:bottom w:val="single" w:sz="18" w:space="0" w:color="auto"/>
              <w:right w:val="single" w:sz="18" w:space="0" w:color="auto"/>
            </w:tcBorders>
            <w:shd w:val="clear" w:color="auto" w:fill="auto"/>
            <w:vAlign w:val="center"/>
          </w:tcPr>
          <w:p w14:paraId="10899BE8" w14:textId="77777777" w:rsidR="00D43176" w:rsidRPr="00C03B68" w:rsidRDefault="00D43176" w:rsidP="00685DCD">
            <w:pPr>
              <w:pStyle w:val="TAC"/>
              <w:rPr>
                <w:highlight w:val="yellow"/>
                <w:lang w:val="en" w:eastAsia="ja-JP"/>
              </w:rPr>
            </w:pPr>
            <w:r w:rsidRPr="00C03B68">
              <w:rPr>
                <w:lang w:val="en" w:eastAsia="ja-JP"/>
              </w:rPr>
              <w:t>Not used</w:t>
            </w:r>
          </w:p>
        </w:tc>
      </w:tr>
      <w:tr w:rsidR="00D43176" w:rsidRPr="00C03B68" w14:paraId="4F5A6A0B" w14:textId="77777777" w:rsidTr="00685DCD">
        <w:trPr>
          <w:jc w:val="center"/>
        </w:trPr>
        <w:tc>
          <w:tcPr>
            <w:tcW w:w="534" w:type="dxa"/>
            <w:vMerge w:val="restart"/>
            <w:tcBorders>
              <w:top w:val="single" w:sz="18" w:space="0" w:color="auto"/>
              <w:left w:val="single" w:sz="18" w:space="0" w:color="auto"/>
              <w:bottom w:val="single" w:sz="8" w:space="0" w:color="auto"/>
              <w:right w:val="single" w:sz="8" w:space="0" w:color="auto"/>
            </w:tcBorders>
            <w:shd w:val="clear" w:color="auto" w:fill="auto"/>
            <w:vAlign w:val="center"/>
          </w:tcPr>
          <w:p w14:paraId="42ADCE11" w14:textId="77777777" w:rsidR="00D43176" w:rsidRPr="00C03B68" w:rsidRDefault="00D43176" w:rsidP="00685DCD">
            <w:pPr>
              <w:pStyle w:val="TAC"/>
              <w:rPr>
                <w:lang w:val="en" w:eastAsia="ja-JP"/>
              </w:rPr>
            </w:pPr>
            <w:r w:rsidRPr="00C03B68">
              <w:rPr>
                <w:lang w:val="en" w:eastAsia="ja-JP"/>
              </w:rPr>
              <w:t>001</w:t>
            </w:r>
          </w:p>
        </w:tc>
        <w:tc>
          <w:tcPr>
            <w:tcW w:w="708" w:type="dxa"/>
            <w:tcBorders>
              <w:top w:val="single" w:sz="18" w:space="0" w:color="auto"/>
              <w:left w:val="single" w:sz="8" w:space="0" w:color="auto"/>
              <w:bottom w:val="single" w:sz="8" w:space="0" w:color="auto"/>
              <w:right w:val="single" w:sz="8" w:space="0" w:color="auto"/>
            </w:tcBorders>
            <w:vAlign w:val="center"/>
          </w:tcPr>
          <w:p w14:paraId="20C73CB1" w14:textId="77777777" w:rsidR="00D43176" w:rsidRPr="00C03B68" w:rsidRDefault="00D43176" w:rsidP="00685DCD">
            <w:pPr>
              <w:pStyle w:val="TAC"/>
              <w:rPr>
                <w:lang w:val="en" w:eastAsia="ja-JP"/>
              </w:rPr>
            </w:pPr>
            <w:r w:rsidRPr="00C03B68">
              <w:rPr>
                <w:lang w:val="en" w:eastAsia="ja-JP"/>
              </w:rPr>
              <w:t>0000</w:t>
            </w:r>
          </w:p>
        </w:tc>
        <w:tc>
          <w:tcPr>
            <w:tcW w:w="584" w:type="dxa"/>
            <w:tcBorders>
              <w:top w:val="single" w:sz="18" w:space="0" w:color="auto"/>
              <w:left w:val="single" w:sz="8" w:space="0" w:color="auto"/>
              <w:bottom w:val="single" w:sz="8" w:space="0" w:color="auto"/>
              <w:right w:val="single" w:sz="8" w:space="0" w:color="auto"/>
            </w:tcBorders>
            <w:shd w:val="clear" w:color="auto" w:fill="auto"/>
            <w:vAlign w:val="center"/>
          </w:tcPr>
          <w:p w14:paraId="167015F7" w14:textId="77777777" w:rsidR="00D43176" w:rsidRPr="00C03B68" w:rsidRDefault="00D43176" w:rsidP="00685DCD">
            <w:pPr>
              <w:pStyle w:val="TAC"/>
              <w:rPr>
                <w:lang w:val="en" w:eastAsia="ja-JP"/>
              </w:rPr>
            </w:pPr>
            <w:r w:rsidRPr="00C03B68">
              <w:rPr>
                <w:lang w:val="en" w:eastAsia="ja-JP"/>
              </w:rPr>
              <w:t>IO</w:t>
            </w:r>
          </w:p>
        </w:tc>
        <w:tc>
          <w:tcPr>
            <w:tcW w:w="1117" w:type="dxa"/>
            <w:tcBorders>
              <w:top w:val="single" w:sz="18" w:space="0" w:color="auto"/>
              <w:left w:val="single" w:sz="8" w:space="0" w:color="auto"/>
              <w:bottom w:val="single" w:sz="8" w:space="0" w:color="auto"/>
              <w:right w:val="single" w:sz="18" w:space="0" w:color="auto"/>
            </w:tcBorders>
            <w:shd w:val="clear" w:color="auto" w:fill="auto"/>
            <w:vAlign w:val="center"/>
          </w:tcPr>
          <w:p w14:paraId="65075907" w14:textId="77777777" w:rsidR="00D43176" w:rsidRPr="00C03B68" w:rsidRDefault="00D43176" w:rsidP="00685DCD">
            <w:pPr>
              <w:pStyle w:val="TAC"/>
              <w:rPr>
                <w:lang w:val="en" w:eastAsia="ja-JP"/>
              </w:rPr>
            </w:pPr>
            <w:r w:rsidRPr="00C03B68">
              <w:rPr>
                <w:lang w:val="en" w:eastAsia="ja-JP"/>
              </w:rPr>
              <w:t>6.6</w:t>
            </w:r>
          </w:p>
        </w:tc>
        <w:tc>
          <w:tcPr>
            <w:tcW w:w="567" w:type="dxa"/>
            <w:vMerge w:val="restart"/>
            <w:tcBorders>
              <w:top w:val="single" w:sz="18" w:space="0" w:color="auto"/>
              <w:left w:val="single" w:sz="18" w:space="0" w:color="auto"/>
              <w:bottom w:val="single" w:sz="8" w:space="0" w:color="auto"/>
              <w:right w:val="single" w:sz="8" w:space="0" w:color="auto"/>
            </w:tcBorders>
            <w:shd w:val="clear" w:color="auto" w:fill="auto"/>
            <w:vAlign w:val="center"/>
          </w:tcPr>
          <w:p w14:paraId="65EF5980" w14:textId="77777777" w:rsidR="00D43176" w:rsidRPr="00C03B68" w:rsidRDefault="00D43176" w:rsidP="00685DCD">
            <w:pPr>
              <w:pStyle w:val="TAC"/>
              <w:rPr>
                <w:lang w:val="en" w:eastAsia="ja-JP"/>
              </w:rPr>
            </w:pPr>
            <w:r w:rsidRPr="00C03B68">
              <w:rPr>
                <w:lang w:val="en" w:eastAsia="ja-JP"/>
              </w:rPr>
              <w:t>011</w:t>
            </w:r>
          </w:p>
        </w:tc>
        <w:tc>
          <w:tcPr>
            <w:tcW w:w="709" w:type="dxa"/>
            <w:tcBorders>
              <w:top w:val="single" w:sz="18" w:space="0" w:color="auto"/>
              <w:left w:val="single" w:sz="8" w:space="0" w:color="auto"/>
              <w:bottom w:val="single" w:sz="8" w:space="0" w:color="auto"/>
              <w:right w:val="single" w:sz="8" w:space="0" w:color="auto"/>
            </w:tcBorders>
            <w:vAlign w:val="center"/>
          </w:tcPr>
          <w:p w14:paraId="2A497C49" w14:textId="77777777" w:rsidR="00D43176" w:rsidRPr="00C03B68" w:rsidRDefault="00D43176" w:rsidP="00685DCD">
            <w:pPr>
              <w:pStyle w:val="TAC"/>
              <w:rPr>
                <w:lang w:val="en" w:eastAsia="ja-JP"/>
              </w:rPr>
            </w:pPr>
            <w:r w:rsidRPr="00C03B68">
              <w:rPr>
                <w:lang w:val="en" w:eastAsia="ja-JP"/>
              </w:rPr>
              <w:t>0000</w:t>
            </w:r>
          </w:p>
        </w:tc>
        <w:tc>
          <w:tcPr>
            <w:tcW w:w="709" w:type="dxa"/>
            <w:tcBorders>
              <w:top w:val="single" w:sz="18" w:space="0" w:color="auto"/>
              <w:left w:val="single" w:sz="8" w:space="0" w:color="auto"/>
              <w:bottom w:val="single" w:sz="8" w:space="0" w:color="auto"/>
              <w:right w:val="single" w:sz="8" w:space="0" w:color="auto"/>
            </w:tcBorders>
            <w:shd w:val="clear" w:color="auto" w:fill="auto"/>
            <w:vAlign w:val="center"/>
          </w:tcPr>
          <w:p w14:paraId="6031CEDD" w14:textId="77777777" w:rsidR="00D43176" w:rsidRPr="00C03B68" w:rsidRDefault="00D43176" w:rsidP="00685DCD">
            <w:pPr>
              <w:pStyle w:val="TAC"/>
              <w:rPr>
                <w:lang w:val="en" w:eastAsia="ja-JP"/>
              </w:rPr>
            </w:pPr>
          </w:p>
        </w:tc>
        <w:tc>
          <w:tcPr>
            <w:tcW w:w="1106" w:type="dxa"/>
            <w:tcBorders>
              <w:top w:val="single" w:sz="18" w:space="0" w:color="auto"/>
              <w:left w:val="single" w:sz="8" w:space="0" w:color="auto"/>
              <w:bottom w:val="single" w:sz="8" w:space="0" w:color="auto"/>
              <w:right w:val="single" w:sz="18" w:space="0" w:color="auto"/>
            </w:tcBorders>
            <w:shd w:val="clear" w:color="auto" w:fill="auto"/>
            <w:vAlign w:val="center"/>
          </w:tcPr>
          <w:p w14:paraId="71D9E606" w14:textId="77777777" w:rsidR="00D43176" w:rsidRPr="00C03B68" w:rsidRDefault="00D43176" w:rsidP="00685DCD">
            <w:pPr>
              <w:pStyle w:val="TAC"/>
              <w:rPr>
                <w:lang w:val="en" w:eastAsia="ja-JP"/>
              </w:rPr>
            </w:pPr>
            <w:r w:rsidRPr="00C03B68">
              <w:rPr>
                <w:lang w:val="en" w:eastAsia="ja-JP"/>
              </w:rPr>
              <w:t>Not used</w:t>
            </w:r>
          </w:p>
        </w:tc>
      </w:tr>
      <w:tr w:rsidR="00D43176" w:rsidRPr="00C03B68" w14:paraId="01FA04B9"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AA2F732"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38F212C7" w14:textId="77777777" w:rsidR="00D43176" w:rsidRPr="00C03B68" w:rsidRDefault="00D43176" w:rsidP="00685DCD">
            <w:pPr>
              <w:pStyle w:val="TAC"/>
              <w:rPr>
                <w:lang w:val="en" w:eastAsia="ja-JP"/>
              </w:rPr>
            </w:pPr>
            <w:r w:rsidRPr="00C03B68">
              <w:rPr>
                <w:lang w:val="en" w:eastAsia="ja-JP"/>
              </w:rPr>
              <w:t>0001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39C73F6C" w14:textId="77777777" w:rsidR="00D43176" w:rsidRPr="00C03B68" w:rsidRDefault="00D43176" w:rsidP="00685DCD">
            <w:pPr>
              <w:pStyle w:val="TAC"/>
              <w:rPr>
                <w:lang w:val="en" w:eastAsia="ja-JP"/>
              </w:rPr>
            </w:pPr>
            <w:r w:rsidRPr="00C03B68">
              <w:rPr>
                <w:lang w:val="en" w:eastAsia="ja-JP"/>
              </w:rPr>
              <w:t>IO</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2BD8F7FD" w14:textId="77777777" w:rsidR="00D43176" w:rsidRPr="00C03B68" w:rsidRDefault="00D43176" w:rsidP="00685DCD">
            <w:pPr>
              <w:pStyle w:val="TAC"/>
              <w:rPr>
                <w:lang w:val="en" w:eastAsia="ja-JP"/>
              </w:rPr>
            </w:pPr>
            <w:r w:rsidRPr="00C03B68">
              <w:rPr>
                <w:lang w:val="en" w:eastAsia="ja-JP"/>
              </w:rPr>
              <w:t>8.85</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DAE7203"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6858B368" w14:textId="77777777" w:rsidR="00D43176" w:rsidRPr="00C03B68" w:rsidRDefault="00D43176" w:rsidP="00685DCD">
            <w:pPr>
              <w:pStyle w:val="TAC"/>
              <w:rPr>
                <w:lang w:val="en" w:eastAsia="ja-JP"/>
              </w:rPr>
            </w:pPr>
            <w:r w:rsidRPr="00C03B68">
              <w:rPr>
                <w:lang w:val="en" w:eastAsia="ja-JP"/>
              </w:rPr>
              <w:t>0001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2DE78036" w14:textId="77777777" w:rsidR="00D43176" w:rsidRPr="00C03B68" w:rsidRDefault="00D43176" w:rsidP="00685DCD">
            <w:pPr>
              <w:pStyle w:val="TAC"/>
              <w:rPr>
                <w:lang w:val="en" w:eastAsia="ja-JP"/>
              </w:rPr>
            </w:pP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252E72E2" w14:textId="77777777" w:rsidR="00D43176" w:rsidRPr="00C03B68" w:rsidRDefault="00D43176" w:rsidP="00685DCD">
            <w:pPr>
              <w:pStyle w:val="TAC"/>
              <w:rPr>
                <w:lang w:val="en" w:eastAsia="ja-JP"/>
              </w:rPr>
            </w:pPr>
            <w:r w:rsidRPr="00C03B68">
              <w:rPr>
                <w:lang w:val="en" w:eastAsia="ja-JP"/>
              </w:rPr>
              <w:t>Not used</w:t>
            </w:r>
          </w:p>
        </w:tc>
      </w:tr>
      <w:tr w:rsidR="00D43176" w:rsidRPr="00C03B68" w14:paraId="358BED5C"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6F93DEA8"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16D1CEBE" w14:textId="77777777" w:rsidR="00D43176" w:rsidRPr="00C03B68" w:rsidRDefault="00D43176" w:rsidP="00685DCD">
            <w:pPr>
              <w:pStyle w:val="TAC"/>
              <w:rPr>
                <w:lang w:val="en" w:eastAsia="ja-JP"/>
              </w:rPr>
            </w:pPr>
            <w:r w:rsidRPr="00C03B68">
              <w:rPr>
                <w:lang w:val="en" w:eastAsia="ja-JP"/>
              </w:rPr>
              <w:t>0010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09F5153C" w14:textId="77777777" w:rsidR="00D43176" w:rsidRPr="00C03B68" w:rsidRDefault="00D43176" w:rsidP="00685DCD">
            <w:pPr>
              <w:pStyle w:val="TAC"/>
              <w:rPr>
                <w:lang w:val="en" w:eastAsia="ja-JP"/>
              </w:rPr>
            </w:pPr>
            <w:r w:rsidRPr="00C03B68">
              <w:rPr>
                <w:lang w:val="en" w:eastAsia="ja-JP"/>
              </w:rPr>
              <w:t>IO</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1A3C59D8" w14:textId="77777777" w:rsidR="00D43176" w:rsidRPr="00C03B68" w:rsidRDefault="00D43176" w:rsidP="00685DCD">
            <w:pPr>
              <w:pStyle w:val="TAC"/>
              <w:rPr>
                <w:lang w:val="en" w:eastAsia="ja-JP"/>
              </w:rPr>
            </w:pPr>
            <w:r w:rsidRPr="00C03B68">
              <w:rPr>
                <w:lang w:val="en" w:eastAsia="ja-JP"/>
              </w:rPr>
              <w:t>12.65</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84F6C0B"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39F09ACB" w14:textId="77777777" w:rsidR="00D43176" w:rsidRPr="00C03B68" w:rsidRDefault="00D43176" w:rsidP="00685DCD">
            <w:pPr>
              <w:pStyle w:val="TAC"/>
              <w:rPr>
                <w:lang w:val="en" w:eastAsia="ja-JP"/>
              </w:rPr>
            </w:pPr>
            <w:r w:rsidRPr="00C03B68">
              <w:rPr>
                <w:lang w:val="en" w:eastAsia="ja-JP"/>
              </w:rPr>
              <w:t>0010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5E6F2B72" w14:textId="77777777" w:rsidR="00D43176" w:rsidRPr="00C03B68" w:rsidRDefault="00D43176" w:rsidP="00685DCD">
            <w:pPr>
              <w:pStyle w:val="TAC"/>
              <w:rPr>
                <w:lang w:val="en" w:eastAsia="ja-JP"/>
              </w:rPr>
            </w:pP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69E29C1D" w14:textId="77777777" w:rsidR="00D43176" w:rsidRPr="00C03B68" w:rsidRDefault="00D43176" w:rsidP="00685DCD">
            <w:pPr>
              <w:pStyle w:val="TAC"/>
              <w:rPr>
                <w:lang w:val="en" w:eastAsia="ja-JP"/>
              </w:rPr>
            </w:pPr>
            <w:r w:rsidRPr="00C03B68">
              <w:rPr>
                <w:lang w:val="en" w:eastAsia="ja-JP"/>
              </w:rPr>
              <w:t>Not used</w:t>
            </w:r>
          </w:p>
        </w:tc>
      </w:tr>
      <w:tr w:rsidR="00D43176" w:rsidRPr="00C03B68" w14:paraId="194AA8A3"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41DC0AE"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1475C062" w14:textId="77777777" w:rsidR="00D43176" w:rsidRPr="00C03B68" w:rsidRDefault="00D43176" w:rsidP="00685DCD">
            <w:pPr>
              <w:pStyle w:val="TAC"/>
              <w:rPr>
                <w:lang w:val="en" w:eastAsia="ja-JP"/>
              </w:rPr>
            </w:pPr>
            <w:r w:rsidRPr="00C03B68">
              <w:rPr>
                <w:lang w:val="en" w:eastAsia="ja-JP"/>
              </w:rPr>
              <w:t>0011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04623C08" w14:textId="77777777" w:rsidR="00D43176" w:rsidRPr="00C03B68" w:rsidRDefault="00D43176" w:rsidP="00685DCD">
            <w:pPr>
              <w:pStyle w:val="TAC"/>
              <w:rPr>
                <w:lang w:val="en" w:eastAsia="ja-JP"/>
              </w:rPr>
            </w:pPr>
            <w:r w:rsidRPr="00C03B68">
              <w:rPr>
                <w:lang w:val="en" w:eastAsia="ja-JP"/>
              </w:rPr>
              <w:t>IO</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47A5BCDF" w14:textId="77777777" w:rsidR="00D43176" w:rsidRPr="00C03B68" w:rsidRDefault="00D43176" w:rsidP="00685DCD">
            <w:pPr>
              <w:pStyle w:val="TAC"/>
              <w:rPr>
                <w:lang w:val="en" w:eastAsia="ja-JP"/>
              </w:rPr>
            </w:pPr>
            <w:r w:rsidRPr="00C03B68">
              <w:rPr>
                <w:lang w:val="en" w:eastAsia="ja-JP"/>
              </w:rPr>
              <w:t>14.25</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C4B992B"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3B3FDE83" w14:textId="77777777" w:rsidR="00D43176" w:rsidRPr="00C03B68" w:rsidRDefault="00D43176" w:rsidP="00685DCD">
            <w:pPr>
              <w:pStyle w:val="TAC"/>
              <w:rPr>
                <w:lang w:val="en" w:eastAsia="ja-JP"/>
              </w:rPr>
            </w:pPr>
            <w:r w:rsidRPr="00C03B68">
              <w:rPr>
                <w:lang w:val="en" w:eastAsia="ja-JP"/>
              </w:rPr>
              <w:t>0011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1C4823E7" w14:textId="77777777" w:rsidR="00D43176" w:rsidRPr="00C03B68" w:rsidRDefault="00D43176" w:rsidP="00685DCD">
            <w:pPr>
              <w:pStyle w:val="TAC"/>
              <w:rPr>
                <w:lang w:val="en" w:eastAsia="ja-JP"/>
              </w:rPr>
            </w:pPr>
            <w:r w:rsidRPr="00C03B68">
              <w:rPr>
                <w:lang w:val="en" w:eastAsia="ja-JP"/>
              </w:rPr>
              <w:t>SWB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1696265E" w14:textId="77777777" w:rsidR="00D43176" w:rsidRPr="00C03B68" w:rsidRDefault="00D43176" w:rsidP="00685DCD">
            <w:pPr>
              <w:pStyle w:val="TAC"/>
              <w:rPr>
                <w:lang w:val="en" w:eastAsia="ja-JP"/>
              </w:rPr>
            </w:pPr>
            <w:r w:rsidRPr="00C03B68">
              <w:rPr>
                <w:lang w:val="en" w:eastAsia="ja-JP"/>
              </w:rPr>
              <w:t>9.6</w:t>
            </w:r>
          </w:p>
        </w:tc>
      </w:tr>
      <w:tr w:rsidR="00D43176" w:rsidRPr="00C03B68" w14:paraId="66D2A730"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60342970"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4C269EAE" w14:textId="77777777" w:rsidR="00D43176" w:rsidRPr="00C03B68" w:rsidRDefault="00D43176" w:rsidP="00685DCD">
            <w:pPr>
              <w:pStyle w:val="TAC"/>
              <w:rPr>
                <w:lang w:val="en" w:eastAsia="ja-JP"/>
              </w:rPr>
            </w:pPr>
            <w:r w:rsidRPr="00C03B68">
              <w:rPr>
                <w:lang w:val="en" w:eastAsia="ja-JP"/>
              </w:rPr>
              <w:t>0100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00A24FC2" w14:textId="77777777" w:rsidR="00D43176" w:rsidRPr="00C03B68" w:rsidRDefault="00D43176" w:rsidP="00685DCD">
            <w:pPr>
              <w:pStyle w:val="TAC"/>
              <w:rPr>
                <w:lang w:val="en" w:eastAsia="ja-JP"/>
              </w:rPr>
            </w:pPr>
            <w:r w:rsidRPr="00C03B68">
              <w:rPr>
                <w:lang w:val="en" w:eastAsia="ja-JP"/>
              </w:rPr>
              <w:t>IO</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6DDA7115" w14:textId="77777777" w:rsidR="00D43176" w:rsidRPr="00C03B68" w:rsidRDefault="00D43176" w:rsidP="00685DCD">
            <w:pPr>
              <w:pStyle w:val="TAC"/>
              <w:rPr>
                <w:lang w:val="en" w:eastAsia="ja-JP"/>
              </w:rPr>
            </w:pPr>
            <w:r w:rsidRPr="00C03B68">
              <w:rPr>
                <w:lang w:val="en" w:eastAsia="ja-JP"/>
              </w:rPr>
              <w:t>15.85</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03127E4"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28D4458C" w14:textId="77777777" w:rsidR="00D43176" w:rsidRPr="00C03B68" w:rsidRDefault="00D43176" w:rsidP="00685DCD">
            <w:pPr>
              <w:pStyle w:val="TAC"/>
              <w:rPr>
                <w:lang w:val="en" w:eastAsia="ja-JP"/>
              </w:rPr>
            </w:pPr>
            <w:r w:rsidRPr="00C03B68">
              <w:rPr>
                <w:lang w:val="en" w:eastAsia="ja-JP"/>
              </w:rPr>
              <w:t>0100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727CDF1A" w14:textId="77777777" w:rsidR="00D43176" w:rsidRPr="00C03B68" w:rsidRDefault="00D43176" w:rsidP="00685DCD">
            <w:pPr>
              <w:pStyle w:val="TAC"/>
              <w:rPr>
                <w:lang w:val="en" w:eastAsia="ja-JP"/>
              </w:rPr>
            </w:pPr>
            <w:r w:rsidRPr="00C03B68">
              <w:rPr>
                <w:lang w:val="en" w:eastAsia="ja-JP"/>
              </w:rPr>
              <w:t>SWB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3B87E115" w14:textId="77777777" w:rsidR="00D43176" w:rsidRPr="00C03B68" w:rsidRDefault="00D43176" w:rsidP="00685DCD">
            <w:pPr>
              <w:pStyle w:val="TAC"/>
              <w:rPr>
                <w:lang w:val="en" w:eastAsia="ja-JP"/>
              </w:rPr>
            </w:pPr>
            <w:r w:rsidRPr="00C03B68">
              <w:rPr>
                <w:lang w:val="en" w:eastAsia="ja-JP"/>
              </w:rPr>
              <w:t>13.2</w:t>
            </w:r>
          </w:p>
        </w:tc>
      </w:tr>
      <w:tr w:rsidR="00D43176" w:rsidRPr="00C03B68" w14:paraId="663CC453"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A64BDFF"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45D9A625" w14:textId="77777777" w:rsidR="00D43176" w:rsidRPr="00C03B68" w:rsidRDefault="00D43176" w:rsidP="00685DCD">
            <w:pPr>
              <w:pStyle w:val="TAC"/>
              <w:rPr>
                <w:lang w:val="en" w:eastAsia="ja-JP"/>
              </w:rPr>
            </w:pPr>
            <w:r w:rsidRPr="00C03B68">
              <w:rPr>
                <w:lang w:val="en" w:eastAsia="ja-JP"/>
              </w:rPr>
              <w:t>0101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49C7B05C" w14:textId="77777777" w:rsidR="00D43176" w:rsidRPr="00C03B68" w:rsidRDefault="00D43176" w:rsidP="00685DCD">
            <w:pPr>
              <w:pStyle w:val="TAC"/>
              <w:rPr>
                <w:lang w:val="en" w:eastAsia="ja-JP"/>
              </w:rPr>
            </w:pPr>
            <w:r w:rsidRPr="00C03B68">
              <w:rPr>
                <w:lang w:val="en" w:eastAsia="ja-JP"/>
              </w:rPr>
              <w:t>IO</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0CC587E0" w14:textId="77777777" w:rsidR="00D43176" w:rsidRPr="00C03B68" w:rsidRDefault="00D43176" w:rsidP="00685DCD">
            <w:pPr>
              <w:pStyle w:val="TAC"/>
              <w:rPr>
                <w:lang w:val="en" w:eastAsia="ja-JP"/>
              </w:rPr>
            </w:pPr>
            <w:r w:rsidRPr="00C03B68">
              <w:rPr>
                <w:lang w:val="en" w:eastAsia="ja-JP"/>
              </w:rPr>
              <w:t>18.25</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0FA56AC"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6EDBC419" w14:textId="77777777" w:rsidR="00D43176" w:rsidRPr="00C03B68" w:rsidRDefault="00D43176" w:rsidP="00685DCD">
            <w:pPr>
              <w:pStyle w:val="TAC"/>
              <w:rPr>
                <w:lang w:val="en" w:eastAsia="ja-JP"/>
              </w:rPr>
            </w:pPr>
            <w:r w:rsidRPr="00C03B68">
              <w:rPr>
                <w:lang w:val="en" w:eastAsia="ja-JP"/>
              </w:rPr>
              <w:t>0101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7FFED516" w14:textId="77777777" w:rsidR="00D43176" w:rsidRPr="00C03B68" w:rsidRDefault="00D43176" w:rsidP="00685DCD">
            <w:pPr>
              <w:pStyle w:val="TAC"/>
              <w:rPr>
                <w:lang w:val="en" w:eastAsia="ja-JP"/>
              </w:rPr>
            </w:pPr>
            <w:r w:rsidRPr="00C03B68">
              <w:rPr>
                <w:lang w:val="en" w:eastAsia="ja-JP"/>
              </w:rPr>
              <w:t>SWB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6E419D4F" w14:textId="77777777" w:rsidR="00D43176" w:rsidRPr="00C03B68" w:rsidRDefault="00D43176" w:rsidP="00685DCD">
            <w:pPr>
              <w:pStyle w:val="TAC"/>
              <w:rPr>
                <w:lang w:val="en" w:eastAsia="ja-JP"/>
              </w:rPr>
            </w:pPr>
            <w:r w:rsidRPr="00C03B68">
              <w:rPr>
                <w:lang w:val="en" w:eastAsia="ja-JP"/>
              </w:rPr>
              <w:t>16.4</w:t>
            </w:r>
          </w:p>
        </w:tc>
      </w:tr>
      <w:tr w:rsidR="00D43176" w:rsidRPr="00C03B68" w14:paraId="49CF3F9D"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4444A242"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18118C5B" w14:textId="77777777" w:rsidR="00D43176" w:rsidRPr="00C03B68" w:rsidRDefault="00D43176" w:rsidP="00685DCD">
            <w:pPr>
              <w:pStyle w:val="TAC"/>
              <w:rPr>
                <w:lang w:val="en" w:eastAsia="ja-JP"/>
              </w:rPr>
            </w:pPr>
            <w:r w:rsidRPr="00C03B68">
              <w:rPr>
                <w:lang w:val="en" w:eastAsia="ja-JP"/>
              </w:rPr>
              <w:t>0110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74423262" w14:textId="77777777" w:rsidR="00D43176" w:rsidRPr="00C03B68" w:rsidRDefault="00D43176" w:rsidP="00685DCD">
            <w:pPr>
              <w:pStyle w:val="TAC"/>
              <w:rPr>
                <w:lang w:val="en" w:eastAsia="ja-JP"/>
              </w:rPr>
            </w:pPr>
            <w:r w:rsidRPr="00C03B68">
              <w:rPr>
                <w:lang w:val="en" w:eastAsia="ja-JP"/>
              </w:rPr>
              <w:t>IO</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2A93C3B4" w14:textId="77777777" w:rsidR="00D43176" w:rsidRPr="00C03B68" w:rsidRDefault="00D43176" w:rsidP="00685DCD">
            <w:pPr>
              <w:pStyle w:val="TAC"/>
              <w:rPr>
                <w:lang w:val="en" w:eastAsia="ja-JP"/>
              </w:rPr>
            </w:pPr>
            <w:r w:rsidRPr="00C03B68">
              <w:rPr>
                <w:lang w:val="en" w:eastAsia="ja-JP"/>
              </w:rPr>
              <w:t>19.85</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01C78BAA"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5F459FDE" w14:textId="77777777" w:rsidR="00D43176" w:rsidRPr="00C03B68" w:rsidRDefault="00D43176" w:rsidP="00685DCD">
            <w:pPr>
              <w:pStyle w:val="TAC"/>
              <w:rPr>
                <w:lang w:val="en" w:eastAsia="ja-JP"/>
              </w:rPr>
            </w:pPr>
            <w:r w:rsidRPr="00C03B68">
              <w:rPr>
                <w:lang w:val="en" w:eastAsia="ja-JP"/>
              </w:rPr>
              <w:t>0110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0D1300D0" w14:textId="77777777" w:rsidR="00D43176" w:rsidRPr="00C03B68" w:rsidRDefault="00D43176" w:rsidP="00685DCD">
            <w:pPr>
              <w:pStyle w:val="TAC"/>
              <w:rPr>
                <w:lang w:val="en" w:eastAsia="ja-JP"/>
              </w:rPr>
            </w:pPr>
            <w:r w:rsidRPr="00C03B68">
              <w:rPr>
                <w:lang w:val="en" w:eastAsia="ja-JP"/>
              </w:rPr>
              <w:t>SWB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2D12EB07" w14:textId="77777777" w:rsidR="00D43176" w:rsidRPr="00C03B68" w:rsidRDefault="00D43176" w:rsidP="00685DCD">
            <w:pPr>
              <w:pStyle w:val="TAC"/>
              <w:rPr>
                <w:lang w:val="en" w:eastAsia="ja-JP"/>
              </w:rPr>
            </w:pPr>
            <w:r w:rsidRPr="00C03B68">
              <w:rPr>
                <w:lang w:val="en" w:eastAsia="ja-JP"/>
              </w:rPr>
              <w:t>24.4</w:t>
            </w:r>
          </w:p>
        </w:tc>
      </w:tr>
      <w:tr w:rsidR="00D43176" w:rsidRPr="00C03B68" w14:paraId="646093A8"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EC83C3C"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52BB873D" w14:textId="77777777" w:rsidR="00D43176" w:rsidRPr="00C03B68" w:rsidRDefault="00D43176" w:rsidP="00685DCD">
            <w:pPr>
              <w:pStyle w:val="TAC"/>
              <w:rPr>
                <w:lang w:val="en" w:eastAsia="ja-JP"/>
              </w:rPr>
            </w:pPr>
            <w:r w:rsidRPr="00C03B68">
              <w:rPr>
                <w:lang w:val="en" w:eastAsia="ja-JP"/>
              </w:rPr>
              <w:t>0111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7F4006E6" w14:textId="77777777" w:rsidR="00D43176" w:rsidRPr="00C03B68" w:rsidRDefault="00D43176" w:rsidP="00685DCD">
            <w:pPr>
              <w:pStyle w:val="TAC"/>
              <w:rPr>
                <w:lang w:val="en" w:eastAsia="ja-JP"/>
              </w:rPr>
            </w:pPr>
            <w:r w:rsidRPr="00C03B68">
              <w:rPr>
                <w:lang w:val="en" w:eastAsia="ja-JP"/>
              </w:rPr>
              <w:t>IO</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56559A4B" w14:textId="77777777" w:rsidR="00D43176" w:rsidRPr="00C03B68" w:rsidRDefault="00D43176" w:rsidP="00685DCD">
            <w:pPr>
              <w:pStyle w:val="TAC"/>
              <w:rPr>
                <w:lang w:val="en" w:eastAsia="ja-JP"/>
              </w:rPr>
            </w:pPr>
            <w:r w:rsidRPr="00C03B68">
              <w:rPr>
                <w:lang w:val="en" w:eastAsia="ja-JP"/>
              </w:rPr>
              <w:t>23.05</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D0D0916"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682262A9" w14:textId="77777777" w:rsidR="00D43176" w:rsidRPr="00C03B68" w:rsidRDefault="00D43176" w:rsidP="00685DCD">
            <w:pPr>
              <w:pStyle w:val="TAC"/>
              <w:rPr>
                <w:lang w:val="en" w:eastAsia="ja-JP"/>
              </w:rPr>
            </w:pPr>
            <w:r w:rsidRPr="00C03B68">
              <w:rPr>
                <w:lang w:val="en" w:eastAsia="ja-JP"/>
              </w:rPr>
              <w:t>0111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0A2FED27" w14:textId="77777777" w:rsidR="00D43176" w:rsidRPr="00C03B68" w:rsidRDefault="00D43176" w:rsidP="00685DCD">
            <w:pPr>
              <w:pStyle w:val="TAC"/>
              <w:rPr>
                <w:lang w:val="en" w:eastAsia="ja-JP"/>
              </w:rPr>
            </w:pPr>
            <w:r w:rsidRPr="00C03B68">
              <w:rPr>
                <w:lang w:val="en" w:eastAsia="ja-JP"/>
              </w:rPr>
              <w:t>SWB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6BA99907" w14:textId="77777777" w:rsidR="00D43176" w:rsidRPr="00C03B68" w:rsidRDefault="00D43176" w:rsidP="00685DCD">
            <w:pPr>
              <w:pStyle w:val="TAC"/>
              <w:rPr>
                <w:lang w:val="en" w:eastAsia="ja-JP"/>
              </w:rPr>
            </w:pPr>
            <w:r w:rsidRPr="00C03B68">
              <w:rPr>
                <w:lang w:val="en" w:eastAsia="ja-JP"/>
              </w:rPr>
              <w:t>32</w:t>
            </w:r>
          </w:p>
        </w:tc>
      </w:tr>
      <w:tr w:rsidR="00D43176" w:rsidRPr="00C03B68" w14:paraId="1DBE735C"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680D8672"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69EBAB43" w14:textId="77777777" w:rsidR="00D43176" w:rsidRPr="00C03B68" w:rsidRDefault="00D43176" w:rsidP="00685DCD">
            <w:pPr>
              <w:pStyle w:val="TAC"/>
              <w:rPr>
                <w:lang w:val="en" w:eastAsia="ja-JP"/>
              </w:rPr>
            </w:pPr>
            <w:r w:rsidRPr="00C03B68">
              <w:rPr>
                <w:lang w:val="en" w:eastAsia="ja-JP"/>
              </w:rPr>
              <w:t>1000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1116201B" w14:textId="77777777" w:rsidR="00D43176" w:rsidRPr="00C03B68" w:rsidRDefault="00D43176" w:rsidP="00685DCD">
            <w:pPr>
              <w:pStyle w:val="TAC"/>
              <w:rPr>
                <w:lang w:val="en" w:eastAsia="ja-JP"/>
              </w:rPr>
            </w:pPr>
            <w:r w:rsidRPr="00C03B68">
              <w:rPr>
                <w:lang w:val="en" w:eastAsia="ja-JP"/>
              </w:rPr>
              <w:t>IO</w:t>
            </w: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18DA5B77" w14:textId="77777777" w:rsidR="00D43176" w:rsidRPr="00C03B68" w:rsidRDefault="00D43176" w:rsidP="00685DCD">
            <w:pPr>
              <w:pStyle w:val="TAC"/>
              <w:rPr>
                <w:lang w:val="en" w:eastAsia="ja-JP"/>
              </w:rPr>
            </w:pPr>
            <w:r w:rsidRPr="00C03B68">
              <w:rPr>
                <w:lang w:val="en" w:eastAsia="ja-JP"/>
              </w:rPr>
              <w:t>23.85</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0BF3ABCA"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1E1229C5" w14:textId="77777777" w:rsidR="00D43176" w:rsidRPr="00C03B68" w:rsidRDefault="00D43176" w:rsidP="00685DCD">
            <w:pPr>
              <w:pStyle w:val="TAC"/>
              <w:rPr>
                <w:lang w:val="en" w:eastAsia="ja-JP"/>
              </w:rPr>
            </w:pPr>
            <w:r w:rsidRPr="00C03B68">
              <w:rPr>
                <w:lang w:val="en" w:eastAsia="ja-JP"/>
              </w:rPr>
              <w:t>1000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39D925AF" w14:textId="77777777" w:rsidR="00D43176" w:rsidRPr="00C03B68" w:rsidRDefault="00D43176" w:rsidP="00685DCD">
            <w:pPr>
              <w:pStyle w:val="TAC"/>
              <w:rPr>
                <w:lang w:val="en" w:eastAsia="ja-JP"/>
              </w:rPr>
            </w:pPr>
            <w:r w:rsidRPr="00C03B68">
              <w:rPr>
                <w:lang w:val="en" w:eastAsia="ja-JP"/>
              </w:rPr>
              <w:t>SWB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5A87907A" w14:textId="77777777" w:rsidR="00D43176" w:rsidRPr="00C03B68" w:rsidRDefault="00D43176" w:rsidP="00685DCD">
            <w:pPr>
              <w:pStyle w:val="TAC"/>
              <w:rPr>
                <w:lang w:val="en" w:eastAsia="ja-JP"/>
              </w:rPr>
            </w:pPr>
            <w:r w:rsidRPr="00C03B68">
              <w:rPr>
                <w:lang w:val="en" w:eastAsia="ja-JP"/>
              </w:rPr>
              <w:t>48</w:t>
            </w:r>
          </w:p>
        </w:tc>
      </w:tr>
      <w:tr w:rsidR="00D43176" w:rsidRPr="00C03B68" w14:paraId="33C7E98B"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E5C5E80"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28A21251" w14:textId="77777777" w:rsidR="00D43176" w:rsidRPr="00C03B68" w:rsidRDefault="00D43176" w:rsidP="00685DCD">
            <w:pPr>
              <w:pStyle w:val="TAC"/>
              <w:rPr>
                <w:lang w:val="en" w:eastAsia="ja-JP"/>
              </w:rPr>
            </w:pPr>
            <w:r w:rsidRPr="00C03B68">
              <w:rPr>
                <w:lang w:val="en" w:eastAsia="ja-JP"/>
              </w:rPr>
              <w:t>1001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6CA581A5"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246B7714"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49C3EF8A"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7CC96097" w14:textId="77777777" w:rsidR="00D43176" w:rsidRPr="00C03B68" w:rsidRDefault="00D43176" w:rsidP="00685DCD">
            <w:pPr>
              <w:pStyle w:val="TAC"/>
              <w:rPr>
                <w:lang w:val="en" w:eastAsia="ja-JP"/>
              </w:rPr>
            </w:pPr>
            <w:r w:rsidRPr="00C03B68">
              <w:rPr>
                <w:lang w:val="en" w:eastAsia="ja-JP"/>
              </w:rPr>
              <w:t>1001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548B6A6E" w14:textId="77777777" w:rsidR="00D43176" w:rsidRPr="00C03B68" w:rsidRDefault="00D43176" w:rsidP="00685DCD">
            <w:pPr>
              <w:pStyle w:val="TAC"/>
              <w:rPr>
                <w:lang w:val="en" w:eastAsia="ja-JP"/>
              </w:rPr>
            </w:pPr>
            <w:r w:rsidRPr="00C03B68">
              <w:rPr>
                <w:lang w:val="en" w:eastAsia="ja-JP"/>
              </w:rPr>
              <w:t>SWB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037ED542" w14:textId="77777777" w:rsidR="00D43176" w:rsidRPr="00C03B68" w:rsidRDefault="00D43176" w:rsidP="00685DCD">
            <w:pPr>
              <w:pStyle w:val="TAC"/>
              <w:rPr>
                <w:lang w:val="en" w:eastAsia="ja-JP"/>
              </w:rPr>
            </w:pPr>
            <w:r w:rsidRPr="00C03B68">
              <w:rPr>
                <w:lang w:val="en" w:eastAsia="ja-JP"/>
              </w:rPr>
              <w:t>64</w:t>
            </w:r>
          </w:p>
        </w:tc>
      </w:tr>
      <w:tr w:rsidR="00D43176" w:rsidRPr="00C03B68" w14:paraId="2A6792B6"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757458D"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0A13F3B7" w14:textId="77777777" w:rsidR="00D43176" w:rsidRPr="00C03B68" w:rsidRDefault="00D43176" w:rsidP="00685DCD">
            <w:pPr>
              <w:pStyle w:val="TAC"/>
              <w:rPr>
                <w:lang w:val="en" w:eastAsia="ja-JP"/>
              </w:rPr>
            </w:pPr>
            <w:r w:rsidRPr="00C03B68">
              <w:rPr>
                <w:lang w:val="en" w:eastAsia="ja-JP"/>
              </w:rPr>
              <w:t>1010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3A795D84"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5D0566F8"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34C2604"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0B5B2CD7" w14:textId="77777777" w:rsidR="00D43176" w:rsidRPr="00C03B68" w:rsidRDefault="00D43176" w:rsidP="00685DCD">
            <w:pPr>
              <w:pStyle w:val="TAC"/>
              <w:rPr>
                <w:lang w:val="en" w:eastAsia="ja-JP"/>
              </w:rPr>
            </w:pPr>
            <w:r w:rsidRPr="00C03B68">
              <w:rPr>
                <w:lang w:val="en" w:eastAsia="ja-JP"/>
              </w:rPr>
              <w:t>1010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43D3EF39" w14:textId="77777777" w:rsidR="00D43176" w:rsidRPr="00C03B68" w:rsidRDefault="00D43176" w:rsidP="00685DCD">
            <w:pPr>
              <w:pStyle w:val="TAC"/>
              <w:rPr>
                <w:lang w:val="en" w:eastAsia="ja-JP"/>
              </w:rPr>
            </w:pPr>
            <w:r w:rsidRPr="00C03B68">
              <w:rPr>
                <w:lang w:val="en" w:eastAsia="ja-JP"/>
              </w:rPr>
              <w:t>SWB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348D439C" w14:textId="77777777" w:rsidR="00D43176" w:rsidRPr="00C03B68" w:rsidRDefault="00D43176" w:rsidP="00685DCD">
            <w:pPr>
              <w:pStyle w:val="TAC"/>
              <w:rPr>
                <w:lang w:val="en" w:eastAsia="ja-JP"/>
              </w:rPr>
            </w:pPr>
            <w:r w:rsidRPr="00C03B68">
              <w:rPr>
                <w:lang w:val="en" w:eastAsia="ja-JP"/>
              </w:rPr>
              <w:t>96</w:t>
            </w:r>
          </w:p>
        </w:tc>
      </w:tr>
      <w:tr w:rsidR="00D43176" w:rsidRPr="00C03B68" w14:paraId="2CB3F140"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vAlign w:val="center"/>
          </w:tcPr>
          <w:p w14:paraId="62741E31"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1BB721FC" w14:textId="77777777" w:rsidR="00D43176" w:rsidRPr="00C03B68" w:rsidRDefault="00D43176" w:rsidP="00685DCD">
            <w:pPr>
              <w:pStyle w:val="TAC"/>
              <w:rPr>
                <w:lang w:val="en" w:eastAsia="ja-JP"/>
              </w:rPr>
            </w:pPr>
            <w:r w:rsidRPr="00C03B68">
              <w:rPr>
                <w:lang w:val="en" w:eastAsia="ja-JP"/>
              </w:rPr>
              <w:t>1011</w:t>
            </w:r>
          </w:p>
        </w:tc>
        <w:tc>
          <w:tcPr>
            <w:tcW w:w="584" w:type="dxa"/>
            <w:tcBorders>
              <w:top w:val="single" w:sz="8" w:space="0" w:color="auto"/>
              <w:left w:val="single" w:sz="8" w:space="0" w:color="auto"/>
              <w:bottom w:val="single" w:sz="8" w:space="0" w:color="auto"/>
              <w:right w:val="single" w:sz="8" w:space="0" w:color="auto"/>
            </w:tcBorders>
            <w:vAlign w:val="center"/>
          </w:tcPr>
          <w:p w14:paraId="5B9F6E67"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vAlign w:val="center"/>
          </w:tcPr>
          <w:p w14:paraId="0E5B458E"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vAlign w:val="center"/>
          </w:tcPr>
          <w:p w14:paraId="5E880DC9"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2485B083" w14:textId="77777777" w:rsidR="00D43176" w:rsidRPr="00C03B68" w:rsidRDefault="00D43176" w:rsidP="00685DCD">
            <w:pPr>
              <w:pStyle w:val="TAC"/>
              <w:rPr>
                <w:lang w:val="en" w:eastAsia="ja-JP"/>
              </w:rPr>
            </w:pPr>
            <w:r w:rsidRPr="00C03B68">
              <w:rPr>
                <w:lang w:val="en" w:eastAsia="ja-JP"/>
              </w:rPr>
              <w:t>1011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37D158EC" w14:textId="77777777" w:rsidR="00D43176" w:rsidRPr="00C03B68" w:rsidRDefault="00D43176" w:rsidP="00685DCD">
            <w:pPr>
              <w:pStyle w:val="TAC"/>
              <w:rPr>
                <w:lang w:val="en" w:eastAsia="ja-JP"/>
              </w:rPr>
            </w:pPr>
            <w:r w:rsidRPr="00C03B68">
              <w:rPr>
                <w:lang w:val="en" w:eastAsia="ja-JP"/>
              </w:rPr>
              <w:t>SWB</w:t>
            </w: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754D2C93" w14:textId="77777777" w:rsidR="00D43176" w:rsidRPr="00C03B68" w:rsidRDefault="00D43176" w:rsidP="00685DCD">
            <w:pPr>
              <w:pStyle w:val="TAC"/>
              <w:rPr>
                <w:lang w:val="en" w:eastAsia="ja-JP"/>
              </w:rPr>
            </w:pPr>
            <w:r w:rsidRPr="00C03B68">
              <w:rPr>
                <w:lang w:val="en" w:eastAsia="ja-JP"/>
              </w:rPr>
              <w:t>128</w:t>
            </w:r>
          </w:p>
        </w:tc>
      </w:tr>
      <w:tr w:rsidR="00D43176" w:rsidRPr="00C03B68" w14:paraId="22731A5A"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0E3AE2D2"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041C391B" w14:textId="77777777" w:rsidR="00D43176" w:rsidRPr="00C03B68" w:rsidRDefault="00D43176" w:rsidP="00685DCD">
            <w:pPr>
              <w:pStyle w:val="TAC"/>
              <w:rPr>
                <w:lang w:val="en" w:eastAsia="ja-JP"/>
              </w:rPr>
            </w:pPr>
            <w:r w:rsidRPr="00C03B68">
              <w:rPr>
                <w:lang w:val="en" w:eastAsia="ja-JP"/>
              </w:rPr>
              <w:t>1100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49C777BB"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0449203F"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0466C62A"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75CCF25A" w14:textId="77777777" w:rsidR="00D43176" w:rsidRPr="00C03B68" w:rsidRDefault="00D43176" w:rsidP="00685DCD">
            <w:pPr>
              <w:pStyle w:val="TAC"/>
              <w:rPr>
                <w:lang w:val="en" w:eastAsia="ja-JP"/>
              </w:rPr>
            </w:pPr>
            <w:r w:rsidRPr="00C03B68">
              <w:rPr>
                <w:lang w:val="en" w:eastAsia="ja-JP"/>
              </w:rPr>
              <w:t>1100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527A5045" w14:textId="77777777" w:rsidR="00D43176" w:rsidRPr="00C03B68" w:rsidRDefault="00D43176" w:rsidP="00685DCD">
            <w:pPr>
              <w:pStyle w:val="TAC"/>
              <w:rPr>
                <w:lang w:val="en" w:eastAsia="ja-JP"/>
              </w:rPr>
            </w:pP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39663E5C" w14:textId="77777777" w:rsidR="00D43176" w:rsidRPr="00C03B68" w:rsidRDefault="00D43176" w:rsidP="00685DCD">
            <w:pPr>
              <w:pStyle w:val="TAC"/>
              <w:rPr>
                <w:lang w:val="en" w:eastAsia="ja-JP"/>
              </w:rPr>
            </w:pPr>
            <w:r w:rsidRPr="00C03B68">
              <w:rPr>
                <w:rFonts w:hint="eastAsia"/>
                <w:lang w:val="en" w:eastAsia="ja-JP"/>
              </w:rPr>
              <w:t>Not used</w:t>
            </w:r>
          </w:p>
        </w:tc>
      </w:tr>
      <w:tr w:rsidR="00D43176" w:rsidRPr="00C03B68" w14:paraId="43583DF0"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4C6BAC0"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46F7193D" w14:textId="77777777" w:rsidR="00D43176" w:rsidRPr="00C03B68" w:rsidRDefault="00D43176" w:rsidP="00685DCD">
            <w:pPr>
              <w:pStyle w:val="TAC"/>
              <w:rPr>
                <w:lang w:val="en" w:eastAsia="ja-JP"/>
              </w:rPr>
            </w:pPr>
            <w:r w:rsidRPr="00C03B68">
              <w:rPr>
                <w:lang w:val="en" w:eastAsia="ja-JP"/>
              </w:rPr>
              <w:t>1101</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10900990"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00CB88F9"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B5259A7"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4146210E" w14:textId="77777777" w:rsidR="00D43176" w:rsidRPr="00C03B68" w:rsidRDefault="00D43176" w:rsidP="00685DCD">
            <w:pPr>
              <w:pStyle w:val="TAC"/>
              <w:rPr>
                <w:lang w:val="en" w:eastAsia="ja-JP"/>
              </w:rPr>
            </w:pPr>
            <w:r w:rsidRPr="00C03B68">
              <w:rPr>
                <w:lang w:val="en" w:eastAsia="ja-JP"/>
              </w:rPr>
              <w:t>1101</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3A6EDCB5" w14:textId="77777777" w:rsidR="00D43176" w:rsidRPr="00C03B68" w:rsidRDefault="00D43176" w:rsidP="00685DCD">
            <w:pPr>
              <w:pStyle w:val="TAC"/>
              <w:rPr>
                <w:lang w:val="en" w:eastAsia="ja-JP"/>
              </w:rPr>
            </w:pP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4A15D9FB" w14:textId="77777777" w:rsidR="00D43176" w:rsidRPr="00C03B68" w:rsidRDefault="00D43176" w:rsidP="00685DCD">
            <w:pPr>
              <w:pStyle w:val="TAC"/>
              <w:rPr>
                <w:lang w:val="en" w:eastAsia="ja-JP"/>
              </w:rPr>
            </w:pPr>
            <w:r w:rsidRPr="00C03B68">
              <w:rPr>
                <w:rFonts w:hint="eastAsia"/>
                <w:lang w:val="en" w:eastAsia="ja-JP"/>
              </w:rPr>
              <w:t>Not used</w:t>
            </w:r>
          </w:p>
        </w:tc>
      </w:tr>
      <w:tr w:rsidR="00D43176" w:rsidRPr="00C03B68" w14:paraId="46B6DA4E"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B4CEC2B"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410CE824" w14:textId="77777777" w:rsidR="00D43176" w:rsidRPr="00C03B68" w:rsidRDefault="00D43176" w:rsidP="00685DCD">
            <w:pPr>
              <w:pStyle w:val="TAC"/>
              <w:rPr>
                <w:lang w:val="en" w:eastAsia="ja-JP"/>
              </w:rPr>
            </w:pPr>
            <w:r w:rsidRPr="00C03B68">
              <w:rPr>
                <w:lang w:val="en" w:eastAsia="ja-JP"/>
              </w:rPr>
              <w:t>1110</w:t>
            </w:r>
          </w:p>
        </w:tc>
        <w:tc>
          <w:tcPr>
            <w:tcW w:w="584" w:type="dxa"/>
            <w:tcBorders>
              <w:top w:val="single" w:sz="8" w:space="0" w:color="auto"/>
              <w:left w:val="single" w:sz="8" w:space="0" w:color="auto"/>
              <w:bottom w:val="single" w:sz="8" w:space="0" w:color="auto"/>
              <w:right w:val="single" w:sz="8" w:space="0" w:color="auto"/>
            </w:tcBorders>
            <w:shd w:val="clear" w:color="auto" w:fill="auto"/>
            <w:vAlign w:val="center"/>
          </w:tcPr>
          <w:p w14:paraId="27328199" w14:textId="77777777" w:rsidR="00D43176" w:rsidRPr="00C03B68" w:rsidRDefault="00D43176" w:rsidP="00685DCD">
            <w:pPr>
              <w:pStyle w:val="TAC"/>
              <w:rPr>
                <w:lang w:val="en" w:eastAsia="ja-JP"/>
              </w:rPr>
            </w:pPr>
          </w:p>
        </w:tc>
        <w:tc>
          <w:tcPr>
            <w:tcW w:w="1117" w:type="dxa"/>
            <w:tcBorders>
              <w:top w:val="single" w:sz="8" w:space="0" w:color="auto"/>
              <w:left w:val="single" w:sz="8" w:space="0" w:color="auto"/>
              <w:bottom w:val="single" w:sz="8" w:space="0" w:color="auto"/>
              <w:right w:val="single" w:sz="18" w:space="0" w:color="auto"/>
            </w:tcBorders>
            <w:shd w:val="clear" w:color="auto" w:fill="auto"/>
            <w:vAlign w:val="center"/>
          </w:tcPr>
          <w:p w14:paraId="57A2A039"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4E99C27"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611837CB" w14:textId="77777777" w:rsidR="00D43176" w:rsidRPr="00C03B68" w:rsidRDefault="00D43176" w:rsidP="00685DCD">
            <w:pPr>
              <w:pStyle w:val="TAC"/>
              <w:rPr>
                <w:lang w:val="en" w:eastAsia="ja-JP"/>
              </w:rPr>
            </w:pPr>
            <w:r w:rsidRPr="00C03B68">
              <w:rPr>
                <w:lang w:val="en" w:eastAsia="ja-JP"/>
              </w:rPr>
              <w:t>1110</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7921465A" w14:textId="77777777" w:rsidR="00D43176" w:rsidRPr="00C03B68" w:rsidRDefault="00D43176" w:rsidP="00685DCD">
            <w:pPr>
              <w:pStyle w:val="TAC"/>
              <w:rPr>
                <w:lang w:val="en" w:eastAsia="ja-JP"/>
              </w:rPr>
            </w:pPr>
          </w:p>
        </w:tc>
        <w:tc>
          <w:tcPr>
            <w:tcW w:w="1106" w:type="dxa"/>
            <w:tcBorders>
              <w:top w:val="single" w:sz="8" w:space="0" w:color="auto"/>
              <w:left w:val="single" w:sz="8" w:space="0" w:color="auto"/>
              <w:bottom w:val="single" w:sz="8" w:space="0" w:color="auto"/>
              <w:right w:val="single" w:sz="18" w:space="0" w:color="auto"/>
            </w:tcBorders>
            <w:shd w:val="clear" w:color="auto" w:fill="auto"/>
            <w:vAlign w:val="center"/>
          </w:tcPr>
          <w:p w14:paraId="0C94E236" w14:textId="77777777" w:rsidR="00D43176" w:rsidRPr="00C03B68" w:rsidRDefault="00D43176" w:rsidP="00685DCD">
            <w:pPr>
              <w:pStyle w:val="TAC"/>
              <w:rPr>
                <w:lang w:val="en" w:eastAsia="ja-JP"/>
              </w:rPr>
            </w:pPr>
            <w:r w:rsidRPr="00C03B68">
              <w:rPr>
                <w:lang w:val="en" w:eastAsia="ja-JP"/>
              </w:rPr>
              <w:t>Not used</w:t>
            </w:r>
          </w:p>
        </w:tc>
      </w:tr>
      <w:tr w:rsidR="00D43176" w:rsidRPr="00C03B68" w14:paraId="1EEC2D18" w14:textId="77777777" w:rsidTr="00685DCD">
        <w:trPr>
          <w:jc w:val="center"/>
        </w:trPr>
        <w:tc>
          <w:tcPr>
            <w:tcW w:w="534" w:type="dxa"/>
            <w:vMerge/>
            <w:tcBorders>
              <w:top w:val="single" w:sz="8" w:space="0" w:color="auto"/>
              <w:left w:val="single" w:sz="18" w:space="0" w:color="auto"/>
              <w:bottom w:val="single" w:sz="18" w:space="0" w:color="auto"/>
              <w:right w:val="single" w:sz="8" w:space="0" w:color="auto"/>
            </w:tcBorders>
            <w:vAlign w:val="center"/>
          </w:tcPr>
          <w:p w14:paraId="6FE1AE03"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18" w:space="0" w:color="auto"/>
              <w:right w:val="single" w:sz="8" w:space="0" w:color="auto"/>
            </w:tcBorders>
            <w:vAlign w:val="center"/>
          </w:tcPr>
          <w:p w14:paraId="3FDD9476" w14:textId="77777777" w:rsidR="00D43176" w:rsidRPr="00C03B68" w:rsidRDefault="00D43176" w:rsidP="00685DCD">
            <w:pPr>
              <w:pStyle w:val="TAC"/>
              <w:rPr>
                <w:lang w:val="en" w:eastAsia="ja-JP"/>
              </w:rPr>
            </w:pPr>
            <w:r w:rsidRPr="00C03B68">
              <w:rPr>
                <w:lang w:val="en" w:eastAsia="ja-JP"/>
              </w:rPr>
              <w:t>1111</w:t>
            </w:r>
          </w:p>
        </w:tc>
        <w:tc>
          <w:tcPr>
            <w:tcW w:w="584" w:type="dxa"/>
            <w:tcBorders>
              <w:top w:val="single" w:sz="8" w:space="0" w:color="auto"/>
              <w:left w:val="single" w:sz="8" w:space="0" w:color="auto"/>
              <w:bottom w:val="single" w:sz="18" w:space="0" w:color="auto"/>
              <w:right w:val="single" w:sz="4" w:space="0" w:color="auto"/>
            </w:tcBorders>
            <w:vAlign w:val="center"/>
          </w:tcPr>
          <w:p w14:paraId="329557F2" w14:textId="77777777" w:rsidR="00D43176" w:rsidRPr="00C03B68" w:rsidRDefault="00D43176" w:rsidP="00685DCD">
            <w:pPr>
              <w:pStyle w:val="TAC"/>
              <w:rPr>
                <w:lang w:val="en" w:eastAsia="ja-JP"/>
              </w:rPr>
            </w:pPr>
          </w:p>
        </w:tc>
        <w:tc>
          <w:tcPr>
            <w:tcW w:w="1117" w:type="dxa"/>
            <w:tcBorders>
              <w:top w:val="single" w:sz="8" w:space="0" w:color="auto"/>
              <w:left w:val="single" w:sz="4" w:space="0" w:color="auto"/>
              <w:bottom w:val="single" w:sz="18" w:space="0" w:color="auto"/>
              <w:right w:val="single" w:sz="18" w:space="0" w:color="auto"/>
            </w:tcBorders>
            <w:vAlign w:val="center"/>
          </w:tcPr>
          <w:p w14:paraId="265BBA07" w14:textId="77777777" w:rsidR="00D43176" w:rsidRPr="00C03B68" w:rsidRDefault="00D43176" w:rsidP="00685DCD">
            <w:pPr>
              <w:pStyle w:val="TAC"/>
              <w:rPr>
                <w:rFonts w:hint="eastAsia"/>
                <w:lang w:val="en" w:eastAsia="ja-JP"/>
              </w:rPr>
            </w:pPr>
            <w:r w:rsidRPr="00C03B68">
              <w:rPr>
                <w:rFonts w:hint="eastAsia"/>
                <w:lang w:val="en" w:eastAsia="ja-JP"/>
              </w:rPr>
              <w:t>Not used</w:t>
            </w:r>
          </w:p>
        </w:tc>
        <w:tc>
          <w:tcPr>
            <w:tcW w:w="567" w:type="dxa"/>
            <w:vMerge/>
            <w:tcBorders>
              <w:top w:val="single" w:sz="8" w:space="0" w:color="auto"/>
              <w:left w:val="single" w:sz="18" w:space="0" w:color="auto"/>
              <w:bottom w:val="single" w:sz="18" w:space="0" w:color="auto"/>
              <w:right w:val="single" w:sz="8" w:space="0" w:color="auto"/>
            </w:tcBorders>
            <w:vAlign w:val="center"/>
          </w:tcPr>
          <w:p w14:paraId="27FC7397"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18" w:space="0" w:color="auto"/>
              <w:right w:val="single" w:sz="8" w:space="0" w:color="auto"/>
            </w:tcBorders>
            <w:shd w:val="clear" w:color="auto" w:fill="auto"/>
            <w:vAlign w:val="center"/>
          </w:tcPr>
          <w:p w14:paraId="1AEB218E" w14:textId="77777777" w:rsidR="00D43176" w:rsidRPr="00C03B68" w:rsidRDefault="00D43176" w:rsidP="00685DCD">
            <w:pPr>
              <w:pStyle w:val="TAC"/>
              <w:rPr>
                <w:lang w:val="en" w:eastAsia="ja-JP"/>
              </w:rPr>
            </w:pPr>
            <w:r w:rsidRPr="00C03B68">
              <w:rPr>
                <w:lang w:val="en" w:eastAsia="ja-JP"/>
              </w:rPr>
              <w:t>1111</w:t>
            </w:r>
          </w:p>
        </w:tc>
        <w:tc>
          <w:tcPr>
            <w:tcW w:w="709" w:type="dxa"/>
            <w:tcBorders>
              <w:top w:val="single" w:sz="8" w:space="0" w:color="auto"/>
              <w:left w:val="single" w:sz="8" w:space="0" w:color="auto"/>
              <w:bottom w:val="single" w:sz="18" w:space="0" w:color="auto"/>
              <w:right w:val="single" w:sz="8" w:space="0" w:color="auto"/>
            </w:tcBorders>
            <w:shd w:val="clear" w:color="auto" w:fill="auto"/>
            <w:vAlign w:val="center"/>
          </w:tcPr>
          <w:p w14:paraId="4972F2D1" w14:textId="77777777" w:rsidR="00D43176" w:rsidRPr="00C03B68" w:rsidRDefault="00D43176" w:rsidP="00685DCD">
            <w:pPr>
              <w:pStyle w:val="TAC"/>
              <w:rPr>
                <w:lang w:val="en" w:eastAsia="ja-JP"/>
              </w:rPr>
            </w:pPr>
          </w:p>
        </w:tc>
        <w:tc>
          <w:tcPr>
            <w:tcW w:w="1106" w:type="dxa"/>
            <w:tcBorders>
              <w:top w:val="single" w:sz="8" w:space="0" w:color="auto"/>
              <w:left w:val="single" w:sz="8" w:space="0" w:color="auto"/>
              <w:bottom w:val="single" w:sz="18" w:space="0" w:color="auto"/>
              <w:right w:val="single" w:sz="18" w:space="0" w:color="auto"/>
            </w:tcBorders>
            <w:shd w:val="clear" w:color="auto" w:fill="auto"/>
            <w:vAlign w:val="center"/>
          </w:tcPr>
          <w:p w14:paraId="59DA1889" w14:textId="77777777" w:rsidR="00D43176" w:rsidRPr="00C03B68" w:rsidRDefault="00D43176" w:rsidP="00685DCD">
            <w:pPr>
              <w:pStyle w:val="TAC"/>
              <w:rPr>
                <w:lang w:val="en" w:eastAsia="ja-JP"/>
              </w:rPr>
            </w:pPr>
            <w:r w:rsidRPr="00C03B68">
              <w:rPr>
                <w:lang w:val="en" w:eastAsia="ja-JP"/>
              </w:rPr>
              <w:t>Not used</w:t>
            </w:r>
          </w:p>
        </w:tc>
      </w:tr>
    </w:tbl>
    <w:p w14:paraId="658AA5B8" w14:textId="77777777" w:rsidR="00D43176" w:rsidRPr="00C03B68" w:rsidRDefault="00D43176" w:rsidP="00D43176">
      <w:pPr>
        <w:pStyle w:val="FP"/>
        <w:rPr>
          <w:rFonts w:hint="eastAsia"/>
          <w:lang w:val="en" w:eastAsia="ja-JP"/>
        </w:rPr>
      </w:pPr>
    </w:p>
    <w:p w14:paraId="13045FEF" w14:textId="77777777" w:rsidR="00D43176" w:rsidRPr="00C03B68" w:rsidRDefault="00D43176" w:rsidP="00D43176">
      <w:pPr>
        <w:pStyle w:val="TH"/>
        <w:rPr>
          <w:lang w:val="en" w:eastAsia="ja-JP"/>
        </w:rPr>
      </w:pPr>
      <w:r w:rsidRPr="00C03B68">
        <w:rPr>
          <w:lang w:val="en" w:eastAsia="ja-JP"/>
        </w:rPr>
        <w:t xml:space="preserve">Table A.3: </w:t>
      </w:r>
      <w:r w:rsidR="00E1355E">
        <w:rPr>
          <w:lang w:val="en" w:eastAsia="ja-JP"/>
        </w:rPr>
        <w:t>Structure of the CMR byte (continued)</w:t>
      </w:r>
    </w:p>
    <w:tbl>
      <w:tblPr>
        <w:tblW w:w="6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08"/>
        <w:gridCol w:w="567"/>
        <w:gridCol w:w="1418"/>
        <w:gridCol w:w="567"/>
        <w:gridCol w:w="709"/>
        <w:gridCol w:w="708"/>
        <w:gridCol w:w="1418"/>
        <w:tblGridChange w:id="115">
          <w:tblGrid>
            <w:gridCol w:w="534"/>
            <w:gridCol w:w="708"/>
            <w:gridCol w:w="567"/>
            <w:gridCol w:w="1418"/>
            <w:gridCol w:w="567"/>
            <w:gridCol w:w="709"/>
            <w:gridCol w:w="708"/>
            <w:gridCol w:w="1418"/>
          </w:tblGrid>
        </w:tblGridChange>
      </w:tblGrid>
      <w:tr w:rsidR="00D43176" w:rsidRPr="00C03B68" w14:paraId="45210B49" w14:textId="77777777" w:rsidTr="00685DCD">
        <w:trPr>
          <w:jc w:val="center"/>
        </w:trPr>
        <w:tc>
          <w:tcPr>
            <w:tcW w:w="1242" w:type="dxa"/>
            <w:gridSpan w:val="2"/>
            <w:shd w:val="clear" w:color="auto" w:fill="E7E6E6"/>
            <w:vAlign w:val="center"/>
          </w:tcPr>
          <w:p w14:paraId="29E1105E" w14:textId="77777777" w:rsidR="00D43176" w:rsidRPr="00C03B68" w:rsidRDefault="00D43176" w:rsidP="00685DCD">
            <w:pPr>
              <w:pStyle w:val="TAH"/>
              <w:rPr>
                <w:lang w:val="en" w:eastAsia="ja-JP"/>
              </w:rPr>
            </w:pPr>
            <w:r w:rsidRPr="00C03B68">
              <w:rPr>
                <w:lang w:val="en" w:eastAsia="ja-JP"/>
              </w:rPr>
              <w:t>Code</w:t>
            </w:r>
          </w:p>
        </w:tc>
        <w:tc>
          <w:tcPr>
            <w:tcW w:w="1985" w:type="dxa"/>
            <w:gridSpan w:val="2"/>
            <w:shd w:val="clear" w:color="auto" w:fill="E7E6E6"/>
            <w:vAlign w:val="center"/>
          </w:tcPr>
          <w:p w14:paraId="3A3DB6FF" w14:textId="77777777" w:rsidR="00D43176" w:rsidRPr="00C03B68" w:rsidRDefault="00D43176" w:rsidP="00685DCD">
            <w:pPr>
              <w:pStyle w:val="TAH"/>
              <w:rPr>
                <w:lang w:val="en" w:eastAsia="ja-JP"/>
              </w:rPr>
            </w:pPr>
            <w:r w:rsidRPr="00C03B68">
              <w:rPr>
                <w:lang w:val="en" w:eastAsia="ja-JP"/>
              </w:rPr>
              <w:t>Definition</w:t>
            </w:r>
          </w:p>
        </w:tc>
        <w:tc>
          <w:tcPr>
            <w:tcW w:w="1276" w:type="dxa"/>
            <w:gridSpan w:val="2"/>
            <w:shd w:val="clear" w:color="auto" w:fill="E7E6E6"/>
            <w:vAlign w:val="center"/>
          </w:tcPr>
          <w:p w14:paraId="6CA22E19" w14:textId="77777777" w:rsidR="00D43176" w:rsidRPr="00C03B68" w:rsidRDefault="00D43176" w:rsidP="00685DCD">
            <w:pPr>
              <w:pStyle w:val="TAH"/>
              <w:rPr>
                <w:lang w:val="en" w:eastAsia="ja-JP"/>
              </w:rPr>
            </w:pPr>
            <w:r w:rsidRPr="00C03B68">
              <w:rPr>
                <w:lang w:val="en" w:eastAsia="ja-JP"/>
              </w:rPr>
              <w:t>Code</w:t>
            </w:r>
          </w:p>
        </w:tc>
        <w:tc>
          <w:tcPr>
            <w:tcW w:w="2126" w:type="dxa"/>
            <w:gridSpan w:val="2"/>
            <w:shd w:val="clear" w:color="auto" w:fill="E7E6E6"/>
            <w:vAlign w:val="center"/>
          </w:tcPr>
          <w:p w14:paraId="24CF70A4" w14:textId="77777777" w:rsidR="00D43176" w:rsidRPr="00C03B68" w:rsidRDefault="00D43176" w:rsidP="00685DCD">
            <w:pPr>
              <w:pStyle w:val="TAH"/>
              <w:rPr>
                <w:lang w:val="en" w:eastAsia="ja-JP"/>
              </w:rPr>
            </w:pPr>
            <w:r w:rsidRPr="00C03B68">
              <w:rPr>
                <w:lang w:val="en" w:eastAsia="ja-JP"/>
              </w:rPr>
              <w:t>Definition</w:t>
            </w:r>
          </w:p>
        </w:tc>
      </w:tr>
      <w:tr w:rsidR="00D43176" w:rsidRPr="00C03B68" w14:paraId="216A24CB" w14:textId="77777777" w:rsidTr="00685DCD">
        <w:trPr>
          <w:jc w:val="center"/>
        </w:trPr>
        <w:tc>
          <w:tcPr>
            <w:tcW w:w="534" w:type="dxa"/>
            <w:tcBorders>
              <w:bottom w:val="single" w:sz="18" w:space="0" w:color="auto"/>
            </w:tcBorders>
            <w:shd w:val="clear" w:color="auto" w:fill="E7E6E6"/>
            <w:vAlign w:val="center"/>
          </w:tcPr>
          <w:p w14:paraId="1FBAC2D8" w14:textId="77777777" w:rsidR="00D43176" w:rsidRPr="00C03B68" w:rsidRDefault="00D43176" w:rsidP="00685DCD">
            <w:pPr>
              <w:pStyle w:val="TAH"/>
              <w:rPr>
                <w:lang w:val="en" w:eastAsia="ja-JP"/>
              </w:rPr>
            </w:pPr>
            <w:r w:rsidRPr="00C03B68">
              <w:rPr>
                <w:lang w:val="en" w:eastAsia="ja-JP"/>
              </w:rPr>
              <w:t>T</w:t>
            </w:r>
          </w:p>
        </w:tc>
        <w:tc>
          <w:tcPr>
            <w:tcW w:w="708" w:type="dxa"/>
            <w:tcBorders>
              <w:bottom w:val="single" w:sz="18" w:space="0" w:color="auto"/>
            </w:tcBorders>
            <w:shd w:val="clear" w:color="auto" w:fill="E7E6E6"/>
            <w:vAlign w:val="center"/>
          </w:tcPr>
          <w:p w14:paraId="5AD18B58" w14:textId="77777777" w:rsidR="00D43176" w:rsidRPr="00C03B68" w:rsidRDefault="00D43176" w:rsidP="00685DCD">
            <w:pPr>
              <w:pStyle w:val="TAH"/>
              <w:rPr>
                <w:lang w:val="en" w:eastAsia="ja-JP"/>
              </w:rPr>
            </w:pPr>
            <w:r w:rsidRPr="00C03B68">
              <w:rPr>
                <w:lang w:val="en" w:eastAsia="ja-JP"/>
              </w:rPr>
              <w:t>D</w:t>
            </w:r>
          </w:p>
        </w:tc>
        <w:tc>
          <w:tcPr>
            <w:tcW w:w="1985" w:type="dxa"/>
            <w:gridSpan w:val="2"/>
            <w:tcBorders>
              <w:bottom w:val="single" w:sz="18" w:space="0" w:color="auto"/>
            </w:tcBorders>
            <w:shd w:val="clear" w:color="auto" w:fill="E7E6E6"/>
            <w:vAlign w:val="center"/>
          </w:tcPr>
          <w:p w14:paraId="33DB959F" w14:textId="77777777" w:rsidR="00D43176" w:rsidRPr="00C03B68" w:rsidRDefault="00D43176" w:rsidP="00685DCD">
            <w:pPr>
              <w:pStyle w:val="TAH"/>
              <w:rPr>
                <w:lang w:val="en" w:eastAsia="ja-JP"/>
              </w:rPr>
            </w:pPr>
          </w:p>
        </w:tc>
        <w:tc>
          <w:tcPr>
            <w:tcW w:w="567" w:type="dxa"/>
            <w:tcBorders>
              <w:bottom w:val="single" w:sz="18" w:space="0" w:color="auto"/>
            </w:tcBorders>
            <w:shd w:val="clear" w:color="auto" w:fill="E7E6E6"/>
            <w:vAlign w:val="center"/>
          </w:tcPr>
          <w:p w14:paraId="0A07C8C3" w14:textId="77777777" w:rsidR="00D43176" w:rsidRPr="00C03B68" w:rsidRDefault="00D43176" w:rsidP="00685DCD">
            <w:pPr>
              <w:pStyle w:val="TAH"/>
              <w:rPr>
                <w:lang w:val="en" w:eastAsia="ja-JP"/>
              </w:rPr>
            </w:pPr>
            <w:r w:rsidRPr="00C03B68">
              <w:rPr>
                <w:lang w:val="en" w:eastAsia="ja-JP"/>
              </w:rPr>
              <w:t>T</w:t>
            </w:r>
          </w:p>
        </w:tc>
        <w:tc>
          <w:tcPr>
            <w:tcW w:w="709" w:type="dxa"/>
            <w:tcBorders>
              <w:bottom w:val="single" w:sz="18" w:space="0" w:color="auto"/>
            </w:tcBorders>
            <w:shd w:val="clear" w:color="auto" w:fill="E7E6E6"/>
          </w:tcPr>
          <w:p w14:paraId="67AD85B4" w14:textId="77777777" w:rsidR="00D43176" w:rsidRPr="00C03B68" w:rsidRDefault="00D43176" w:rsidP="00685DCD">
            <w:pPr>
              <w:pStyle w:val="TAH"/>
              <w:rPr>
                <w:lang w:val="en" w:eastAsia="ja-JP"/>
              </w:rPr>
            </w:pPr>
            <w:r w:rsidRPr="00C03B68">
              <w:rPr>
                <w:lang w:val="en" w:eastAsia="ja-JP"/>
              </w:rPr>
              <w:t>D</w:t>
            </w:r>
          </w:p>
        </w:tc>
        <w:tc>
          <w:tcPr>
            <w:tcW w:w="2126" w:type="dxa"/>
            <w:gridSpan w:val="2"/>
            <w:tcBorders>
              <w:bottom w:val="single" w:sz="18" w:space="0" w:color="auto"/>
            </w:tcBorders>
            <w:shd w:val="clear" w:color="auto" w:fill="E7E6E6"/>
            <w:vAlign w:val="center"/>
          </w:tcPr>
          <w:p w14:paraId="06EF3252" w14:textId="77777777" w:rsidR="00D43176" w:rsidRPr="00C03B68" w:rsidRDefault="00D43176" w:rsidP="00685DCD">
            <w:pPr>
              <w:pStyle w:val="TAH"/>
              <w:rPr>
                <w:lang w:val="en" w:eastAsia="ja-JP"/>
              </w:rPr>
            </w:pPr>
          </w:p>
        </w:tc>
      </w:tr>
      <w:tr w:rsidR="00D43176" w:rsidRPr="00C03B68" w14:paraId="268E162A" w14:textId="77777777" w:rsidTr="00685DCD">
        <w:trPr>
          <w:jc w:val="center"/>
        </w:trPr>
        <w:tc>
          <w:tcPr>
            <w:tcW w:w="534" w:type="dxa"/>
            <w:vMerge w:val="restart"/>
            <w:tcBorders>
              <w:top w:val="single" w:sz="18" w:space="0" w:color="auto"/>
              <w:left w:val="single" w:sz="18" w:space="0" w:color="auto"/>
              <w:bottom w:val="single" w:sz="8" w:space="0" w:color="auto"/>
              <w:right w:val="single" w:sz="8" w:space="0" w:color="auto"/>
            </w:tcBorders>
            <w:shd w:val="clear" w:color="auto" w:fill="auto"/>
            <w:vAlign w:val="center"/>
          </w:tcPr>
          <w:p w14:paraId="001251A6" w14:textId="77777777" w:rsidR="00D43176" w:rsidRPr="00C03B68" w:rsidRDefault="00D43176" w:rsidP="00685DCD">
            <w:pPr>
              <w:pStyle w:val="TAC"/>
              <w:rPr>
                <w:lang w:val="en" w:eastAsia="ja-JP"/>
              </w:rPr>
            </w:pPr>
            <w:r w:rsidRPr="00C03B68">
              <w:rPr>
                <w:lang w:val="en" w:eastAsia="ja-JP"/>
              </w:rPr>
              <w:t>100</w:t>
            </w:r>
          </w:p>
        </w:tc>
        <w:tc>
          <w:tcPr>
            <w:tcW w:w="708" w:type="dxa"/>
            <w:tcBorders>
              <w:top w:val="single" w:sz="18" w:space="0" w:color="auto"/>
              <w:left w:val="single" w:sz="8" w:space="0" w:color="auto"/>
              <w:bottom w:val="single" w:sz="8" w:space="0" w:color="auto"/>
              <w:right w:val="single" w:sz="8" w:space="0" w:color="auto"/>
            </w:tcBorders>
            <w:vAlign w:val="center"/>
          </w:tcPr>
          <w:p w14:paraId="59D2EEDF" w14:textId="77777777" w:rsidR="00D43176" w:rsidRPr="00C03B68" w:rsidRDefault="00D43176" w:rsidP="00685DCD">
            <w:pPr>
              <w:pStyle w:val="TAC"/>
              <w:rPr>
                <w:lang w:val="en" w:eastAsia="ja-JP"/>
              </w:rPr>
            </w:pPr>
            <w:r w:rsidRPr="00C03B68">
              <w:rPr>
                <w:lang w:val="en" w:eastAsia="ja-JP"/>
              </w:rPr>
              <w:t>0000</w:t>
            </w:r>
          </w:p>
        </w:tc>
        <w:tc>
          <w:tcPr>
            <w:tcW w:w="567" w:type="dxa"/>
            <w:tcBorders>
              <w:top w:val="single" w:sz="18" w:space="0" w:color="auto"/>
              <w:left w:val="single" w:sz="8" w:space="0" w:color="auto"/>
              <w:bottom w:val="single" w:sz="8" w:space="0" w:color="auto"/>
              <w:right w:val="single" w:sz="8" w:space="0" w:color="auto"/>
            </w:tcBorders>
            <w:shd w:val="clear" w:color="auto" w:fill="auto"/>
            <w:vAlign w:val="center"/>
          </w:tcPr>
          <w:p w14:paraId="0C22C93E" w14:textId="77777777" w:rsidR="00D43176" w:rsidRPr="00C03B68" w:rsidRDefault="00D43176" w:rsidP="00685DCD">
            <w:pPr>
              <w:pStyle w:val="TAC"/>
              <w:rPr>
                <w:lang w:val="en" w:eastAsia="ja-JP"/>
              </w:rPr>
            </w:pPr>
          </w:p>
        </w:tc>
        <w:tc>
          <w:tcPr>
            <w:tcW w:w="1418" w:type="dxa"/>
            <w:tcBorders>
              <w:top w:val="single" w:sz="18" w:space="0" w:color="auto"/>
              <w:left w:val="single" w:sz="8" w:space="0" w:color="auto"/>
              <w:bottom w:val="single" w:sz="8" w:space="0" w:color="auto"/>
              <w:right w:val="single" w:sz="18" w:space="0" w:color="auto"/>
            </w:tcBorders>
            <w:shd w:val="clear" w:color="auto" w:fill="auto"/>
            <w:vAlign w:val="center"/>
          </w:tcPr>
          <w:p w14:paraId="2D8F03AD" w14:textId="77777777" w:rsidR="00D43176" w:rsidRPr="00C03B68" w:rsidRDefault="00D43176" w:rsidP="00685DCD">
            <w:pPr>
              <w:pStyle w:val="TAC"/>
              <w:rPr>
                <w:lang w:val="en" w:eastAsia="ja-JP"/>
              </w:rPr>
            </w:pPr>
            <w:r w:rsidRPr="00C03B68">
              <w:rPr>
                <w:lang w:val="en" w:eastAsia="ja-JP"/>
              </w:rPr>
              <w:t>Not used</w:t>
            </w:r>
          </w:p>
        </w:tc>
        <w:tc>
          <w:tcPr>
            <w:tcW w:w="567" w:type="dxa"/>
            <w:vMerge w:val="restart"/>
            <w:tcBorders>
              <w:top w:val="single" w:sz="18" w:space="0" w:color="auto"/>
              <w:left w:val="single" w:sz="18" w:space="0" w:color="auto"/>
              <w:bottom w:val="single" w:sz="8" w:space="0" w:color="auto"/>
              <w:right w:val="single" w:sz="8" w:space="0" w:color="auto"/>
            </w:tcBorders>
            <w:shd w:val="clear" w:color="auto" w:fill="auto"/>
            <w:vAlign w:val="center"/>
          </w:tcPr>
          <w:p w14:paraId="628CC782" w14:textId="77777777" w:rsidR="00D43176" w:rsidRPr="00C03B68" w:rsidRDefault="00D43176" w:rsidP="00685DCD">
            <w:pPr>
              <w:pStyle w:val="TAC"/>
              <w:rPr>
                <w:lang w:val="en" w:eastAsia="ja-JP"/>
              </w:rPr>
            </w:pPr>
            <w:r w:rsidRPr="00C03B68">
              <w:rPr>
                <w:lang w:val="en" w:eastAsia="ja-JP"/>
              </w:rPr>
              <w:t>110</w:t>
            </w:r>
          </w:p>
        </w:tc>
        <w:tc>
          <w:tcPr>
            <w:tcW w:w="709" w:type="dxa"/>
            <w:tcBorders>
              <w:top w:val="single" w:sz="18" w:space="0" w:color="auto"/>
              <w:left w:val="single" w:sz="8" w:space="0" w:color="auto"/>
              <w:bottom w:val="single" w:sz="8" w:space="0" w:color="auto"/>
              <w:right w:val="single" w:sz="8" w:space="0" w:color="auto"/>
            </w:tcBorders>
            <w:vAlign w:val="center"/>
          </w:tcPr>
          <w:p w14:paraId="4DCEA0E4" w14:textId="77777777" w:rsidR="00D43176" w:rsidRPr="00C03B68" w:rsidRDefault="00D43176" w:rsidP="00685DCD">
            <w:pPr>
              <w:pStyle w:val="TAC"/>
              <w:rPr>
                <w:lang w:val="en" w:eastAsia="ja-JP"/>
              </w:rPr>
            </w:pPr>
            <w:r w:rsidRPr="00C03B68">
              <w:rPr>
                <w:lang w:val="en" w:eastAsia="ja-JP"/>
              </w:rPr>
              <w:t>0000</w:t>
            </w:r>
          </w:p>
        </w:tc>
        <w:tc>
          <w:tcPr>
            <w:tcW w:w="708" w:type="dxa"/>
            <w:tcBorders>
              <w:top w:val="single" w:sz="18" w:space="0" w:color="auto"/>
              <w:left w:val="single" w:sz="8" w:space="0" w:color="auto"/>
              <w:bottom w:val="single" w:sz="8" w:space="0" w:color="auto"/>
              <w:right w:val="single" w:sz="8" w:space="0" w:color="auto"/>
            </w:tcBorders>
            <w:shd w:val="clear" w:color="auto" w:fill="auto"/>
            <w:vAlign w:val="center"/>
          </w:tcPr>
          <w:p w14:paraId="0AFF1C6E" w14:textId="77777777" w:rsidR="00D43176" w:rsidRPr="00C03B68" w:rsidRDefault="00D43176" w:rsidP="00685DCD">
            <w:pPr>
              <w:pStyle w:val="TAC"/>
              <w:rPr>
                <w:lang w:val="en" w:eastAsia="ja-JP"/>
              </w:rPr>
            </w:pPr>
            <w:r w:rsidRPr="00C03B68">
              <w:rPr>
                <w:lang w:val="en" w:eastAsia="ja-JP"/>
              </w:rPr>
              <w:t>SWB</w:t>
            </w:r>
          </w:p>
        </w:tc>
        <w:tc>
          <w:tcPr>
            <w:tcW w:w="1418" w:type="dxa"/>
            <w:tcBorders>
              <w:top w:val="single" w:sz="18" w:space="0" w:color="auto"/>
              <w:left w:val="single" w:sz="8" w:space="0" w:color="auto"/>
              <w:bottom w:val="single" w:sz="8" w:space="0" w:color="auto"/>
              <w:right w:val="single" w:sz="18" w:space="0" w:color="auto"/>
            </w:tcBorders>
            <w:shd w:val="clear" w:color="auto" w:fill="auto"/>
            <w:vAlign w:val="center"/>
          </w:tcPr>
          <w:p w14:paraId="77F25404" w14:textId="77777777" w:rsidR="00D43176" w:rsidRPr="00C03B68" w:rsidRDefault="00D43176" w:rsidP="00685DCD">
            <w:pPr>
              <w:pStyle w:val="TAC"/>
              <w:rPr>
                <w:lang w:val="en" w:eastAsia="ja-JP"/>
              </w:rPr>
            </w:pPr>
            <w:r w:rsidRPr="00C03B68">
              <w:rPr>
                <w:lang w:val="en" w:eastAsia="ja-JP"/>
              </w:rPr>
              <w:t>13.2 CA-L-O2</w:t>
            </w:r>
          </w:p>
        </w:tc>
      </w:tr>
      <w:tr w:rsidR="00D43176" w:rsidRPr="00C03B68" w14:paraId="576A500E"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3F514B6"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5C286095" w14:textId="77777777" w:rsidR="00D43176" w:rsidRPr="00C03B68" w:rsidRDefault="00D43176" w:rsidP="00685DCD">
            <w:pPr>
              <w:pStyle w:val="TAC"/>
              <w:rPr>
                <w:lang w:val="en" w:eastAsia="ja-JP"/>
              </w:rPr>
            </w:pPr>
            <w:r w:rsidRPr="00C03B68">
              <w:rPr>
                <w:lang w:val="en" w:eastAsia="ja-JP"/>
              </w:rPr>
              <w:t>0001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40E2580"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7DC14C27"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B937E42"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645FA130" w14:textId="77777777" w:rsidR="00D43176" w:rsidRPr="00C03B68" w:rsidRDefault="00D43176" w:rsidP="00685DCD">
            <w:pPr>
              <w:pStyle w:val="TAC"/>
              <w:rPr>
                <w:lang w:val="en" w:eastAsia="ja-JP"/>
              </w:rPr>
            </w:pPr>
            <w:r w:rsidRPr="00C03B68">
              <w:rPr>
                <w:lang w:val="en" w:eastAsia="ja-JP"/>
              </w:rPr>
              <w:t>0001</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43B787FA" w14:textId="77777777" w:rsidR="00D43176" w:rsidRPr="00C03B68" w:rsidRDefault="00D43176" w:rsidP="00685DCD">
            <w:pPr>
              <w:pStyle w:val="TAC"/>
              <w:rPr>
                <w:lang w:val="en" w:eastAsia="ja-JP"/>
              </w:rPr>
            </w:pPr>
            <w:r w:rsidRPr="00C03B68">
              <w:rPr>
                <w:lang w:val="en" w:eastAsia="ja-JP"/>
              </w:rPr>
              <w:t>SWB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72E85DFB" w14:textId="77777777" w:rsidR="00D43176" w:rsidRPr="00C03B68" w:rsidRDefault="00D43176" w:rsidP="00685DCD">
            <w:pPr>
              <w:pStyle w:val="TAC"/>
              <w:rPr>
                <w:lang w:val="en" w:eastAsia="ja-JP"/>
              </w:rPr>
            </w:pPr>
            <w:r w:rsidRPr="00C03B68">
              <w:rPr>
                <w:lang w:val="en" w:eastAsia="ja-JP"/>
              </w:rPr>
              <w:t>13.2 CA-L-O3</w:t>
            </w:r>
          </w:p>
        </w:tc>
      </w:tr>
      <w:tr w:rsidR="00D43176" w:rsidRPr="00C03B68" w14:paraId="68453E0C"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48E1C41"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7ADEA40E" w14:textId="77777777" w:rsidR="00D43176" w:rsidRPr="00C03B68" w:rsidRDefault="00D43176" w:rsidP="00685DCD">
            <w:pPr>
              <w:pStyle w:val="TAC"/>
              <w:rPr>
                <w:lang w:val="en" w:eastAsia="ja-JP"/>
              </w:rPr>
            </w:pPr>
            <w:r w:rsidRPr="00C03B68">
              <w:rPr>
                <w:lang w:val="en" w:eastAsia="ja-JP"/>
              </w:rPr>
              <w:t>0010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4A48A100"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5F5556D6"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67F147C6"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2E5B76AF" w14:textId="77777777" w:rsidR="00D43176" w:rsidRPr="00C03B68" w:rsidRDefault="00D43176" w:rsidP="00685DCD">
            <w:pPr>
              <w:pStyle w:val="TAC"/>
              <w:rPr>
                <w:lang w:val="en" w:eastAsia="ja-JP"/>
              </w:rPr>
            </w:pPr>
            <w:r w:rsidRPr="00C03B68">
              <w:rPr>
                <w:lang w:val="en" w:eastAsia="ja-JP"/>
              </w:rPr>
              <w:t>0010</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05E4E5CE" w14:textId="77777777" w:rsidR="00D43176" w:rsidRPr="00C03B68" w:rsidRDefault="00D43176" w:rsidP="00685DCD">
            <w:pPr>
              <w:pStyle w:val="TAC"/>
              <w:rPr>
                <w:lang w:val="en" w:eastAsia="ja-JP"/>
              </w:rPr>
            </w:pPr>
            <w:r w:rsidRPr="00C03B68">
              <w:rPr>
                <w:lang w:val="en" w:eastAsia="ja-JP"/>
              </w:rPr>
              <w:t>SWB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3950B53A" w14:textId="77777777" w:rsidR="00D43176" w:rsidRPr="00C03B68" w:rsidRDefault="00D43176" w:rsidP="00685DCD">
            <w:pPr>
              <w:pStyle w:val="TAC"/>
              <w:rPr>
                <w:lang w:val="en" w:eastAsia="ja-JP"/>
              </w:rPr>
            </w:pPr>
            <w:r w:rsidRPr="00C03B68">
              <w:rPr>
                <w:lang w:val="en" w:eastAsia="ja-JP"/>
              </w:rPr>
              <w:t>13.2 CA-L-O5</w:t>
            </w:r>
          </w:p>
        </w:tc>
      </w:tr>
      <w:tr w:rsidR="00D43176" w:rsidRPr="00C03B68" w14:paraId="65F2F97E"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436A333E"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5C3CA60B" w14:textId="77777777" w:rsidR="00D43176" w:rsidRPr="00C03B68" w:rsidRDefault="00D43176" w:rsidP="00685DCD">
            <w:pPr>
              <w:pStyle w:val="TAC"/>
              <w:rPr>
                <w:lang w:val="en" w:eastAsia="ja-JP"/>
              </w:rPr>
            </w:pPr>
            <w:r w:rsidRPr="00C03B68">
              <w:rPr>
                <w:lang w:val="en" w:eastAsia="ja-JP"/>
              </w:rPr>
              <w:t>0011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DBAC9A4"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21D663A9"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8B9FE05"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5252E56D" w14:textId="77777777" w:rsidR="00D43176" w:rsidRPr="00C03B68" w:rsidRDefault="00D43176" w:rsidP="00685DCD">
            <w:pPr>
              <w:pStyle w:val="TAC"/>
              <w:rPr>
                <w:lang w:val="en" w:eastAsia="ja-JP"/>
              </w:rPr>
            </w:pPr>
            <w:r w:rsidRPr="00C03B68">
              <w:rPr>
                <w:lang w:val="en" w:eastAsia="ja-JP"/>
              </w:rPr>
              <w:t>0011</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513857BF" w14:textId="77777777" w:rsidR="00D43176" w:rsidRPr="00C03B68" w:rsidRDefault="00D43176" w:rsidP="00685DCD">
            <w:pPr>
              <w:pStyle w:val="TAC"/>
              <w:rPr>
                <w:lang w:val="en" w:eastAsia="ja-JP"/>
              </w:rPr>
            </w:pPr>
            <w:r w:rsidRPr="00C03B68">
              <w:rPr>
                <w:lang w:val="en" w:eastAsia="ja-JP"/>
              </w:rPr>
              <w:t>SWB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798B095C" w14:textId="77777777" w:rsidR="00D43176" w:rsidRPr="00C03B68" w:rsidRDefault="00D43176" w:rsidP="00685DCD">
            <w:pPr>
              <w:pStyle w:val="TAC"/>
              <w:rPr>
                <w:lang w:val="en" w:eastAsia="ja-JP"/>
              </w:rPr>
            </w:pPr>
            <w:r w:rsidRPr="00C03B68">
              <w:rPr>
                <w:lang w:val="en" w:eastAsia="ja-JP"/>
              </w:rPr>
              <w:t>13.2 CA-L-O7</w:t>
            </w:r>
          </w:p>
        </w:tc>
      </w:tr>
      <w:tr w:rsidR="00D43176" w:rsidRPr="00C03B68" w14:paraId="36D30ED6"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55A4658"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63496333" w14:textId="77777777" w:rsidR="00D43176" w:rsidRPr="00C03B68" w:rsidRDefault="00D43176" w:rsidP="00685DCD">
            <w:pPr>
              <w:pStyle w:val="TAC"/>
              <w:rPr>
                <w:lang w:val="en" w:eastAsia="ja-JP"/>
              </w:rPr>
            </w:pPr>
            <w:r w:rsidRPr="00C03B68">
              <w:rPr>
                <w:lang w:val="en" w:eastAsia="ja-JP"/>
              </w:rPr>
              <w:t>0100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16F9570"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00C4B179"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4D922E3"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691C0D38" w14:textId="77777777" w:rsidR="00D43176" w:rsidRPr="00C03B68" w:rsidRDefault="00D43176" w:rsidP="00685DCD">
            <w:pPr>
              <w:pStyle w:val="TAC"/>
              <w:rPr>
                <w:lang w:val="en" w:eastAsia="ja-JP"/>
              </w:rPr>
            </w:pPr>
            <w:r w:rsidRPr="00C03B68">
              <w:rPr>
                <w:lang w:val="en" w:eastAsia="ja-JP"/>
              </w:rPr>
              <w:t>0100</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74340FDE" w14:textId="77777777" w:rsidR="00D43176" w:rsidRPr="00C03B68" w:rsidRDefault="00D43176" w:rsidP="00685DCD">
            <w:pPr>
              <w:pStyle w:val="TAC"/>
              <w:rPr>
                <w:lang w:val="en" w:eastAsia="ja-JP"/>
              </w:rPr>
            </w:pPr>
            <w:r w:rsidRPr="00C03B68">
              <w:rPr>
                <w:lang w:val="en" w:eastAsia="ja-JP"/>
              </w:rPr>
              <w:t>SWB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0C51BD2D" w14:textId="77777777" w:rsidR="00D43176" w:rsidRPr="00C03B68" w:rsidRDefault="00D43176" w:rsidP="00685DCD">
            <w:pPr>
              <w:pStyle w:val="TAC"/>
              <w:rPr>
                <w:lang w:val="en" w:eastAsia="ja-JP"/>
              </w:rPr>
            </w:pPr>
            <w:r w:rsidRPr="00C03B68">
              <w:rPr>
                <w:lang w:val="en" w:eastAsia="ja-JP"/>
              </w:rPr>
              <w:t>13.2 CA-H-O2</w:t>
            </w:r>
          </w:p>
        </w:tc>
      </w:tr>
      <w:tr w:rsidR="00D43176" w:rsidRPr="00C03B68" w14:paraId="2210E9A4"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9ECF704"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72CD3508" w14:textId="77777777" w:rsidR="00D43176" w:rsidRPr="00C03B68" w:rsidRDefault="00D43176" w:rsidP="00685DCD">
            <w:pPr>
              <w:pStyle w:val="TAC"/>
              <w:rPr>
                <w:lang w:val="en" w:eastAsia="ja-JP"/>
              </w:rPr>
            </w:pPr>
            <w:r w:rsidRPr="00C03B68">
              <w:rPr>
                <w:lang w:val="en" w:eastAsia="ja-JP"/>
              </w:rPr>
              <w:t>0101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45787947" w14:textId="77777777" w:rsidR="00D43176" w:rsidRPr="00C03B68" w:rsidRDefault="00D43176" w:rsidP="00685DCD">
            <w:pPr>
              <w:pStyle w:val="TAC"/>
              <w:rPr>
                <w:lang w:val="en" w:eastAsia="ja-JP"/>
              </w:rPr>
            </w:pPr>
            <w:r w:rsidRPr="00C03B68">
              <w:rPr>
                <w:lang w:val="en" w:eastAsia="ja-JP"/>
              </w:rPr>
              <w:t>FB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39D17EEC" w14:textId="77777777" w:rsidR="00D43176" w:rsidRPr="00C03B68" w:rsidRDefault="00D43176" w:rsidP="00685DCD">
            <w:pPr>
              <w:pStyle w:val="TAC"/>
              <w:rPr>
                <w:lang w:val="en" w:eastAsia="ja-JP"/>
              </w:rPr>
            </w:pPr>
            <w:r w:rsidRPr="00C03B68">
              <w:rPr>
                <w:lang w:val="en" w:eastAsia="ja-JP"/>
              </w:rPr>
              <w:t>16.4</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4FEED51"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32E2FE24" w14:textId="77777777" w:rsidR="00D43176" w:rsidRPr="00C03B68" w:rsidRDefault="00D43176" w:rsidP="00685DCD">
            <w:pPr>
              <w:pStyle w:val="TAC"/>
              <w:rPr>
                <w:lang w:val="en" w:eastAsia="ja-JP"/>
              </w:rPr>
            </w:pPr>
            <w:r w:rsidRPr="00C03B68">
              <w:rPr>
                <w:lang w:val="en" w:eastAsia="ja-JP"/>
              </w:rPr>
              <w:t>0101</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493C6A05" w14:textId="77777777" w:rsidR="00D43176" w:rsidRPr="00C03B68" w:rsidRDefault="00D43176" w:rsidP="00685DCD">
            <w:pPr>
              <w:pStyle w:val="TAC"/>
              <w:rPr>
                <w:lang w:val="en" w:eastAsia="ja-JP"/>
              </w:rPr>
            </w:pPr>
            <w:r w:rsidRPr="00C03B68">
              <w:rPr>
                <w:lang w:val="en" w:eastAsia="ja-JP"/>
              </w:rPr>
              <w:t>SWB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2DBC0B79" w14:textId="77777777" w:rsidR="00D43176" w:rsidRPr="00C03B68" w:rsidRDefault="00D43176" w:rsidP="00685DCD">
            <w:pPr>
              <w:pStyle w:val="TAC"/>
              <w:rPr>
                <w:lang w:val="en" w:eastAsia="ja-JP"/>
              </w:rPr>
            </w:pPr>
            <w:r w:rsidRPr="00C03B68">
              <w:rPr>
                <w:lang w:val="en" w:eastAsia="ja-JP"/>
              </w:rPr>
              <w:t>13.2 CA-H-O3</w:t>
            </w:r>
          </w:p>
        </w:tc>
      </w:tr>
      <w:tr w:rsidR="00D43176" w:rsidRPr="00C03B68" w14:paraId="1D78016B"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DDFF365"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13895A16" w14:textId="77777777" w:rsidR="00D43176" w:rsidRPr="00C03B68" w:rsidRDefault="00D43176" w:rsidP="00685DCD">
            <w:pPr>
              <w:pStyle w:val="TAC"/>
              <w:rPr>
                <w:lang w:val="en" w:eastAsia="ja-JP"/>
              </w:rPr>
            </w:pPr>
            <w:r w:rsidRPr="00C03B68">
              <w:rPr>
                <w:lang w:val="en" w:eastAsia="ja-JP"/>
              </w:rPr>
              <w:t>0110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751C327" w14:textId="77777777" w:rsidR="00D43176" w:rsidRPr="00C03B68" w:rsidRDefault="00D43176" w:rsidP="00685DCD">
            <w:pPr>
              <w:pStyle w:val="TAC"/>
              <w:rPr>
                <w:lang w:val="en" w:eastAsia="ja-JP"/>
              </w:rPr>
            </w:pPr>
            <w:r w:rsidRPr="00C03B68">
              <w:rPr>
                <w:lang w:val="en" w:eastAsia="ja-JP"/>
              </w:rPr>
              <w:t>FB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36B87BBF" w14:textId="77777777" w:rsidR="00D43176" w:rsidRPr="00C03B68" w:rsidRDefault="00D43176" w:rsidP="00685DCD">
            <w:pPr>
              <w:pStyle w:val="TAC"/>
              <w:rPr>
                <w:lang w:val="en" w:eastAsia="ja-JP"/>
              </w:rPr>
            </w:pPr>
            <w:r w:rsidRPr="00C03B68">
              <w:rPr>
                <w:lang w:val="en" w:eastAsia="ja-JP"/>
              </w:rPr>
              <w:t>24.4</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E701A4A"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0DAD62CD" w14:textId="77777777" w:rsidR="00D43176" w:rsidRPr="00C03B68" w:rsidRDefault="00D43176" w:rsidP="00685DCD">
            <w:pPr>
              <w:pStyle w:val="TAC"/>
              <w:rPr>
                <w:lang w:val="en" w:eastAsia="ja-JP"/>
              </w:rPr>
            </w:pPr>
            <w:r w:rsidRPr="00C03B68">
              <w:rPr>
                <w:lang w:val="en" w:eastAsia="ja-JP"/>
              </w:rPr>
              <w:t>0110</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4FB404C0" w14:textId="77777777" w:rsidR="00D43176" w:rsidRPr="00C03B68" w:rsidRDefault="00D43176" w:rsidP="00685DCD">
            <w:pPr>
              <w:pStyle w:val="TAC"/>
              <w:rPr>
                <w:lang w:val="en" w:eastAsia="ja-JP"/>
              </w:rPr>
            </w:pPr>
            <w:r w:rsidRPr="00C03B68">
              <w:rPr>
                <w:lang w:val="en" w:eastAsia="ja-JP"/>
              </w:rPr>
              <w:t>SWB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48270F05" w14:textId="77777777" w:rsidR="00D43176" w:rsidRPr="00C03B68" w:rsidRDefault="00D43176" w:rsidP="00685DCD">
            <w:pPr>
              <w:pStyle w:val="TAC"/>
              <w:rPr>
                <w:lang w:val="en" w:eastAsia="ja-JP"/>
              </w:rPr>
            </w:pPr>
            <w:r w:rsidRPr="00C03B68">
              <w:rPr>
                <w:lang w:val="en" w:eastAsia="ja-JP"/>
              </w:rPr>
              <w:t>13.2 CA-H-O5</w:t>
            </w:r>
          </w:p>
        </w:tc>
      </w:tr>
      <w:tr w:rsidR="00D43176" w:rsidRPr="00C03B68" w14:paraId="47B43323"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FDB2E1B"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3684792E" w14:textId="77777777" w:rsidR="00D43176" w:rsidRPr="00C03B68" w:rsidRDefault="00D43176" w:rsidP="00685DCD">
            <w:pPr>
              <w:pStyle w:val="TAC"/>
              <w:rPr>
                <w:lang w:val="en" w:eastAsia="ja-JP"/>
              </w:rPr>
            </w:pPr>
            <w:r w:rsidRPr="00C03B68">
              <w:rPr>
                <w:lang w:val="en" w:eastAsia="ja-JP"/>
              </w:rPr>
              <w:t>0111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329BC78" w14:textId="77777777" w:rsidR="00D43176" w:rsidRPr="00C03B68" w:rsidRDefault="00D43176" w:rsidP="00685DCD">
            <w:pPr>
              <w:pStyle w:val="TAC"/>
              <w:rPr>
                <w:lang w:val="en" w:eastAsia="ja-JP"/>
              </w:rPr>
            </w:pPr>
            <w:r w:rsidRPr="00C03B68">
              <w:rPr>
                <w:lang w:val="en" w:eastAsia="ja-JP"/>
              </w:rPr>
              <w:t>FB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43300A81" w14:textId="77777777" w:rsidR="00D43176" w:rsidRPr="00C03B68" w:rsidRDefault="00D43176" w:rsidP="00685DCD">
            <w:pPr>
              <w:pStyle w:val="TAC"/>
              <w:rPr>
                <w:lang w:val="en" w:eastAsia="ja-JP"/>
              </w:rPr>
            </w:pPr>
            <w:r w:rsidRPr="00C03B68">
              <w:rPr>
                <w:lang w:val="en" w:eastAsia="ja-JP"/>
              </w:rPr>
              <w:t>32</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50FD892"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6BF42D7B" w14:textId="77777777" w:rsidR="00D43176" w:rsidRPr="00C03B68" w:rsidRDefault="00D43176" w:rsidP="00685DCD">
            <w:pPr>
              <w:pStyle w:val="TAC"/>
              <w:rPr>
                <w:lang w:val="en" w:eastAsia="ja-JP"/>
              </w:rPr>
            </w:pPr>
            <w:r w:rsidRPr="00C03B68">
              <w:rPr>
                <w:lang w:val="en" w:eastAsia="ja-JP"/>
              </w:rPr>
              <w:t>0111</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1181BCBA" w14:textId="77777777" w:rsidR="00D43176" w:rsidRPr="00C03B68" w:rsidRDefault="00D43176" w:rsidP="00685DCD">
            <w:pPr>
              <w:pStyle w:val="TAC"/>
              <w:rPr>
                <w:lang w:val="en" w:eastAsia="ja-JP"/>
              </w:rPr>
            </w:pPr>
            <w:r w:rsidRPr="00C03B68">
              <w:rPr>
                <w:lang w:val="en" w:eastAsia="ja-JP"/>
              </w:rPr>
              <w:t>SWB</w:t>
            </w:r>
            <w:r w:rsidRPr="00C03B68" w:rsidDel="00664949">
              <w:rPr>
                <w:lang w:val="en" w:eastAsia="ja-JP"/>
              </w:rPr>
              <w:t xml:space="preserve"> </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3931D48F" w14:textId="77777777" w:rsidR="00D43176" w:rsidRPr="00C03B68" w:rsidRDefault="00D43176" w:rsidP="00685DCD">
            <w:pPr>
              <w:pStyle w:val="TAC"/>
              <w:rPr>
                <w:lang w:val="en" w:eastAsia="ja-JP"/>
              </w:rPr>
            </w:pPr>
            <w:r w:rsidRPr="00C03B68">
              <w:rPr>
                <w:lang w:val="en" w:eastAsia="ja-JP"/>
              </w:rPr>
              <w:t>13.2 CA-H-O7</w:t>
            </w:r>
          </w:p>
        </w:tc>
      </w:tr>
      <w:tr w:rsidR="00D43176" w:rsidRPr="00C03B68" w14:paraId="3F27CE1A"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671AA09A"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03901A74" w14:textId="77777777" w:rsidR="00D43176" w:rsidRPr="00C03B68" w:rsidRDefault="00D43176" w:rsidP="00685DCD">
            <w:pPr>
              <w:pStyle w:val="TAC"/>
              <w:rPr>
                <w:lang w:val="en" w:eastAsia="ja-JP"/>
              </w:rPr>
            </w:pPr>
            <w:r w:rsidRPr="00C03B68">
              <w:rPr>
                <w:lang w:val="en" w:eastAsia="ja-JP"/>
              </w:rPr>
              <w:t>1000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4A5373D6" w14:textId="77777777" w:rsidR="00D43176" w:rsidRPr="00C03B68" w:rsidRDefault="00D43176" w:rsidP="00685DCD">
            <w:pPr>
              <w:pStyle w:val="TAC"/>
              <w:rPr>
                <w:lang w:val="en" w:eastAsia="ja-JP"/>
              </w:rPr>
            </w:pPr>
            <w:r w:rsidRPr="00C03B68">
              <w:rPr>
                <w:lang w:val="en" w:eastAsia="ja-JP"/>
              </w:rPr>
              <w:t>FB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7E8FAC35" w14:textId="77777777" w:rsidR="00D43176" w:rsidRPr="00C03B68" w:rsidRDefault="00D43176" w:rsidP="00685DCD">
            <w:pPr>
              <w:pStyle w:val="TAC"/>
              <w:rPr>
                <w:lang w:val="en" w:eastAsia="ja-JP"/>
              </w:rPr>
            </w:pPr>
            <w:r w:rsidRPr="00C03B68">
              <w:rPr>
                <w:lang w:val="en" w:eastAsia="ja-JP"/>
              </w:rPr>
              <w:t>48</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68CE7ACB"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54499C3B" w14:textId="77777777" w:rsidR="00D43176" w:rsidRPr="00C03B68" w:rsidRDefault="00D43176" w:rsidP="00685DCD">
            <w:pPr>
              <w:pStyle w:val="TAC"/>
              <w:rPr>
                <w:lang w:val="en" w:eastAsia="ja-JP"/>
              </w:rPr>
            </w:pPr>
            <w:r w:rsidRPr="00C03B68">
              <w:rPr>
                <w:lang w:val="en" w:eastAsia="ja-JP"/>
              </w:rPr>
              <w:t>1000</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26FB5F26"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147DF4DF" w14:textId="77777777" w:rsidR="00D43176" w:rsidRPr="00C03B68" w:rsidRDefault="00D43176" w:rsidP="00685DCD">
            <w:pPr>
              <w:pStyle w:val="TAC"/>
              <w:rPr>
                <w:lang w:val="en" w:eastAsia="ja-JP"/>
              </w:rPr>
            </w:pPr>
            <w:r w:rsidRPr="00C03B68">
              <w:rPr>
                <w:lang w:val="en" w:eastAsia="ja-JP"/>
              </w:rPr>
              <w:t>Not used</w:t>
            </w:r>
            <w:r w:rsidRPr="00C03B68" w:rsidDel="00664949">
              <w:rPr>
                <w:lang w:val="en" w:eastAsia="ja-JP"/>
              </w:rPr>
              <w:t xml:space="preserve"> </w:t>
            </w:r>
          </w:p>
        </w:tc>
      </w:tr>
      <w:tr w:rsidR="00D43176" w:rsidRPr="00C03B68" w14:paraId="6782A19A"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51A9309"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1787A713" w14:textId="77777777" w:rsidR="00D43176" w:rsidRPr="00C03B68" w:rsidRDefault="00D43176" w:rsidP="00685DCD">
            <w:pPr>
              <w:pStyle w:val="TAC"/>
              <w:rPr>
                <w:lang w:val="en" w:eastAsia="ja-JP"/>
              </w:rPr>
            </w:pPr>
            <w:r w:rsidRPr="00C03B68">
              <w:rPr>
                <w:lang w:val="en" w:eastAsia="ja-JP"/>
              </w:rPr>
              <w:t>1001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4A213F78" w14:textId="77777777" w:rsidR="00D43176" w:rsidRPr="00C03B68" w:rsidRDefault="00D43176" w:rsidP="00685DCD">
            <w:pPr>
              <w:pStyle w:val="TAC"/>
              <w:rPr>
                <w:lang w:val="en" w:eastAsia="ja-JP"/>
              </w:rPr>
            </w:pPr>
            <w:r w:rsidRPr="00C03B68">
              <w:rPr>
                <w:lang w:val="en" w:eastAsia="ja-JP"/>
              </w:rPr>
              <w:t>FB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788CC7F1" w14:textId="77777777" w:rsidR="00D43176" w:rsidRPr="00C03B68" w:rsidRDefault="00D43176" w:rsidP="00685DCD">
            <w:pPr>
              <w:pStyle w:val="TAC"/>
              <w:rPr>
                <w:lang w:val="en" w:eastAsia="ja-JP"/>
              </w:rPr>
            </w:pPr>
            <w:r w:rsidRPr="00C03B68">
              <w:rPr>
                <w:lang w:val="en" w:eastAsia="ja-JP"/>
              </w:rPr>
              <w:t>64</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4BDF513A"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513BEE78" w14:textId="77777777" w:rsidR="00D43176" w:rsidRPr="00C03B68" w:rsidRDefault="00D43176" w:rsidP="00685DCD">
            <w:pPr>
              <w:pStyle w:val="TAC"/>
              <w:rPr>
                <w:lang w:val="en" w:eastAsia="ja-JP"/>
              </w:rPr>
            </w:pPr>
            <w:r w:rsidRPr="00C03B68">
              <w:rPr>
                <w:lang w:val="en" w:eastAsia="ja-JP"/>
              </w:rPr>
              <w:t>1001</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0338479E"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21201998" w14:textId="77777777" w:rsidR="00D43176" w:rsidRPr="00C03B68" w:rsidRDefault="00D43176" w:rsidP="00685DCD">
            <w:pPr>
              <w:pStyle w:val="TAC"/>
              <w:rPr>
                <w:lang w:val="en" w:eastAsia="ja-JP"/>
              </w:rPr>
            </w:pPr>
            <w:r w:rsidRPr="00C03B68">
              <w:rPr>
                <w:lang w:val="en" w:eastAsia="ja-JP"/>
              </w:rPr>
              <w:t>Not used</w:t>
            </w:r>
            <w:r w:rsidRPr="00C03B68" w:rsidDel="00664949">
              <w:rPr>
                <w:lang w:val="en" w:eastAsia="ja-JP"/>
              </w:rPr>
              <w:t xml:space="preserve"> </w:t>
            </w:r>
          </w:p>
        </w:tc>
      </w:tr>
      <w:tr w:rsidR="00D43176" w:rsidRPr="00C03B68" w14:paraId="0A927F85"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97E896F"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266B1DCD" w14:textId="77777777" w:rsidR="00D43176" w:rsidRPr="00C03B68" w:rsidRDefault="00D43176" w:rsidP="00685DCD">
            <w:pPr>
              <w:pStyle w:val="TAC"/>
              <w:rPr>
                <w:lang w:val="en" w:eastAsia="ja-JP"/>
              </w:rPr>
            </w:pPr>
            <w:r w:rsidRPr="00C03B68">
              <w:rPr>
                <w:lang w:val="en" w:eastAsia="ja-JP"/>
              </w:rPr>
              <w:t>1010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7662F6F8" w14:textId="77777777" w:rsidR="00D43176" w:rsidRPr="00C03B68" w:rsidRDefault="00D43176" w:rsidP="00685DCD">
            <w:pPr>
              <w:pStyle w:val="TAC"/>
              <w:rPr>
                <w:lang w:val="en" w:eastAsia="ja-JP"/>
              </w:rPr>
            </w:pPr>
            <w:r w:rsidRPr="00C03B68">
              <w:rPr>
                <w:lang w:val="en" w:eastAsia="ja-JP"/>
              </w:rPr>
              <w:t>FB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4DA97C75" w14:textId="77777777" w:rsidR="00D43176" w:rsidRPr="00C03B68" w:rsidRDefault="00D43176" w:rsidP="00685DCD">
            <w:pPr>
              <w:pStyle w:val="TAC"/>
              <w:rPr>
                <w:lang w:val="en" w:eastAsia="ja-JP"/>
              </w:rPr>
            </w:pPr>
            <w:r w:rsidRPr="00C03B68">
              <w:rPr>
                <w:lang w:val="en" w:eastAsia="ja-JP"/>
              </w:rPr>
              <w:t>96</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A1871C9"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16D231B2" w14:textId="77777777" w:rsidR="00D43176" w:rsidRPr="00C03B68" w:rsidRDefault="00D43176" w:rsidP="00685DCD">
            <w:pPr>
              <w:pStyle w:val="TAC"/>
              <w:rPr>
                <w:lang w:val="en" w:eastAsia="ja-JP"/>
              </w:rPr>
            </w:pPr>
            <w:r w:rsidRPr="00C03B68">
              <w:rPr>
                <w:lang w:val="en" w:eastAsia="ja-JP"/>
              </w:rPr>
              <w:t>1010</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18C92EF1"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791A8CA5" w14:textId="77777777" w:rsidR="00D43176" w:rsidRPr="00C03B68" w:rsidRDefault="00D43176" w:rsidP="00685DCD">
            <w:pPr>
              <w:pStyle w:val="TAC"/>
              <w:rPr>
                <w:lang w:val="en" w:eastAsia="ja-JP"/>
              </w:rPr>
            </w:pPr>
            <w:r w:rsidRPr="00C03B68">
              <w:rPr>
                <w:lang w:val="en" w:eastAsia="ja-JP"/>
              </w:rPr>
              <w:t>Not used</w:t>
            </w:r>
            <w:r w:rsidRPr="00C03B68" w:rsidDel="00664949">
              <w:rPr>
                <w:lang w:val="en" w:eastAsia="ja-JP"/>
              </w:rPr>
              <w:t xml:space="preserve"> </w:t>
            </w:r>
          </w:p>
        </w:tc>
      </w:tr>
      <w:tr w:rsidR="00D43176" w:rsidRPr="00C03B68" w14:paraId="6B22913F"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132C23F"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0352B5D2" w14:textId="77777777" w:rsidR="00D43176" w:rsidRPr="00C03B68" w:rsidRDefault="00D43176" w:rsidP="00685DCD">
            <w:pPr>
              <w:pStyle w:val="TAC"/>
              <w:rPr>
                <w:lang w:val="en" w:eastAsia="ja-JP"/>
              </w:rPr>
            </w:pPr>
            <w:r w:rsidRPr="00C03B68">
              <w:rPr>
                <w:lang w:val="en" w:eastAsia="ja-JP"/>
              </w:rPr>
              <w:t>1011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715DEFB" w14:textId="77777777" w:rsidR="00D43176" w:rsidRPr="00C03B68" w:rsidRDefault="00D43176" w:rsidP="00685DCD">
            <w:pPr>
              <w:pStyle w:val="TAC"/>
              <w:rPr>
                <w:lang w:val="en" w:eastAsia="ja-JP"/>
              </w:rPr>
            </w:pPr>
            <w:r w:rsidRPr="00C03B68">
              <w:rPr>
                <w:lang w:val="en" w:eastAsia="ja-JP"/>
              </w:rPr>
              <w:t>FB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3D1804AC" w14:textId="77777777" w:rsidR="00D43176" w:rsidRPr="00C03B68" w:rsidRDefault="00D43176" w:rsidP="00685DCD">
            <w:pPr>
              <w:pStyle w:val="TAC"/>
              <w:rPr>
                <w:lang w:val="en" w:eastAsia="ja-JP"/>
              </w:rPr>
            </w:pPr>
            <w:r w:rsidRPr="00C03B68">
              <w:rPr>
                <w:lang w:val="en" w:eastAsia="ja-JP"/>
              </w:rPr>
              <w:t>128</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D7821E2"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64B8CE6A" w14:textId="77777777" w:rsidR="00D43176" w:rsidRPr="00C03B68" w:rsidRDefault="00D43176" w:rsidP="00685DCD">
            <w:pPr>
              <w:pStyle w:val="TAC"/>
              <w:rPr>
                <w:lang w:val="en" w:eastAsia="ja-JP"/>
              </w:rPr>
            </w:pPr>
            <w:r w:rsidRPr="00C03B68">
              <w:rPr>
                <w:lang w:val="en" w:eastAsia="ja-JP"/>
              </w:rPr>
              <w:t>1011</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20D3A741"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72C42DEB" w14:textId="77777777" w:rsidR="00D43176" w:rsidRPr="00C03B68" w:rsidRDefault="00D43176" w:rsidP="00685DCD">
            <w:pPr>
              <w:pStyle w:val="TAC"/>
              <w:rPr>
                <w:lang w:val="en" w:eastAsia="ja-JP"/>
              </w:rPr>
            </w:pPr>
            <w:r w:rsidRPr="00C03B68">
              <w:rPr>
                <w:lang w:val="en" w:eastAsia="ja-JP"/>
              </w:rPr>
              <w:t>Not used</w:t>
            </w:r>
            <w:r w:rsidRPr="00C03B68" w:rsidDel="00664949">
              <w:rPr>
                <w:lang w:val="en" w:eastAsia="ja-JP"/>
              </w:rPr>
              <w:t xml:space="preserve"> </w:t>
            </w:r>
          </w:p>
        </w:tc>
      </w:tr>
      <w:tr w:rsidR="00D43176" w:rsidRPr="00C03B68" w14:paraId="713111A7"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82B07E9"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15DB5063" w14:textId="77777777" w:rsidR="00D43176" w:rsidRPr="00C03B68" w:rsidRDefault="00D43176" w:rsidP="00685DCD">
            <w:pPr>
              <w:pStyle w:val="TAC"/>
              <w:rPr>
                <w:lang w:val="en" w:eastAsia="ja-JP"/>
              </w:rPr>
            </w:pPr>
            <w:r w:rsidRPr="00C03B68">
              <w:rPr>
                <w:lang w:val="en" w:eastAsia="ja-JP"/>
              </w:rPr>
              <w:t>1100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9A7982B"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4D8577EC" w14:textId="77777777" w:rsidR="00D43176" w:rsidRPr="00C03B68" w:rsidRDefault="00D43176" w:rsidP="00685DCD">
            <w:pPr>
              <w:pStyle w:val="TAC"/>
              <w:rPr>
                <w:rFonts w:hint="eastAsia"/>
                <w:lang w:val="en" w:eastAsia="ja-JP"/>
              </w:rPr>
            </w:pPr>
            <w:r w:rsidRPr="00C03B68">
              <w:rPr>
                <w:rFonts w:hint="eastAsia"/>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4566B75"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52652F5C" w14:textId="77777777" w:rsidR="00D43176" w:rsidRPr="00C03B68" w:rsidRDefault="00D43176" w:rsidP="00685DCD">
            <w:pPr>
              <w:pStyle w:val="TAC"/>
              <w:rPr>
                <w:lang w:val="en" w:eastAsia="ja-JP"/>
              </w:rPr>
            </w:pPr>
            <w:r w:rsidRPr="00C03B68">
              <w:rPr>
                <w:lang w:val="en" w:eastAsia="ja-JP"/>
              </w:rPr>
              <w:t>1100</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0ED6BDAF"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5F378D35" w14:textId="77777777" w:rsidR="00D43176" w:rsidRPr="00C03B68" w:rsidRDefault="00D43176" w:rsidP="00685DCD">
            <w:pPr>
              <w:pStyle w:val="TAC"/>
              <w:rPr>
                <w:lang w:val="en" w:eastAsia="ja-JP"/>
              </w:rPr>
            </w:pPr>
            <w:r w:rsidRPr="00C03B68">
              <w:rPr>
                <w:lang w:val="en" w:eastAsia="ja-JP"/>
              </w:rPr>
              <w:t>Not used</w:t>
            </w:r>
            <w:r w:rsidRPr="00C03B68" w:rsidDel="00664949">
              <w:rPr>
                <w:lang w:val="en" w:eastAsia="ja-JP"/>
              </w:rPr>
              <w:t xml:space="preserve"> </w:t>
            </w:r>
          </w:p>
        </w:tc>
      </w:tr>
      <w:tr w:rsidR="00D43176" w:rsidRPr="00C03B68" w14:paraId="1C9D0FA6"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027F26FD"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63075A00" w14:textId="77777777" w:rsidR="00D43176" w:rsidRPr="00C03B68" w:rsidRDefault="00D43176" w:rsidP="00685DCD">
            <w:pPr>
              <w:pStyle w:val="TAC"/>
              <w:rPr>
                <w:lang w:val="en" w:eastAsia="ja-JP"/>
              </w:rPr>
            </w:pPr>
            <w:r w:rsidRPr="00C03B68">
              <w:rPr>
                <w:lang w:val="en" w:eastAsia="ja-JP"/>
              </w:rPr>
              <w:t>1101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2C14A4A5"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2EFD14FA" w14:textId="77777777" w:rsidR="00D43176" w:rsidRPr="00C03B68" w:rsidRDefault="00D43176" w:rsidP="00685DCD">
            <w:pPr>
              <w:pStyle w:val="TAC"/>
              <w:rPr>
                <w:rFonts w:hint="eastAsia"/>
                <w:lang w:val="en" w:eastAsia="ja-JP"/>
              </w:rPr>
            </w:pPr>
            <w:r w:rsidRPr="00C03B68">
              <w:rPr>
                <w:rFonts w:hint="eastAsia"/>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E1A75CA"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18259E5A" w14:textId="77777777" w:rsidR="00D43176" w:rsidRPr="00C03B68" w:rsidRDefault="00D43176" w:rsidP="00685DCD">
            <w:pPr>
              <w:pStyle w:val="TAC"/>
              <w:rPr>
                <w:lang w:val="en" w:eastAsia="ja-JP"/>
              </w:rPr>
            </w:pPr>
            <w:r w:rsidRPr="00C03B68">
              <w:rPr>
                <w:lang w:val="en" w:eastAsia="ja-JP"/>
              </w:rPr>
              <w:t>1101</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76389F9C"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7550175C" w14:textId="77777777" w:rsidR="00D43176" w:rsidRPr="00C03B68" w:rsidRDefault="00D43176" w:rsidP="00685DCD">
            <w:pPr>
              <w:pStyle w:val="TAC"/>
              <w:rPr>
                <w:lang w:val="en" w:eastAsia="ja-JP"/>
              </w:rPr>
            </w:pPr>
            <w:r w:rsidRPr="00C03B68">
              <w:rPr>
                <w:lang w:val="en" w:eastAsia="ja-JP"/>
              </w:rPr>
              <w:t>Not used</w:t>
            </w:r>
            <w:r w:rsidRPr="00C03B68" w:rsidDel="00664949">
              <w:rPr>
                <w:lang w:val="en" w:eastAsia="ja-JP"/>
              </w:rPr>
              <w:t xml:space="preserve"> </w:t>
            </w:r>
          </w:p>
        </w:tc>
      </w:tr>
      <w:tr w:rsidR="00D43176" w:rsidRPr="00C03B68" w14:paraId="7F6D777C" w14:textId="77777777" w:rsidTr="00685DCD">
        <w:trPr>
          <w:trHeight w:val="67"/>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06E0415"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279F7CFC" w14:textId="77777777" w:rsidR="00D43176" w:rsidRPr="00C03B68" w:rsidRDefault="00D43176" w:rsidP="00685DCD">
            <w:pPr>
              <w:pStyle w:val="TAC"/>
              <w:rPr>
                <w:lang w:val="en" w:eastAsia="ja-JP"/>
              </w:rPr>
            </w:pPr>
            <w:r w:rsidRPr="00C03B68">
              <w:rPr>
                <w:lang w:val="en" w:eastAsia="ja-JP"/>
              </w:rPr>
              <w:t>1110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2C8AA3D8"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5DBC5635"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D4406B3"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55C1B387" w14:textId="77777777" w:rsidR="00D43176" w:rsidRPr="00C03B68" w:rsidRDefault="00D43176" w:rsidP="00685DCD">
            <w:pPr>
              <w:pStyle w:val="TAC"/>
              <w:rPr>
                <w:lang w:val="en" w:eastAsia="ja-JP"/>
              </w:rPr>
            </w:pPr>
            <w:r w:rsidRPr="00C03B68">
              <w:rPr>
                <w:lang w:val="en" w:eastAsia="ja-JP"/>
              </w:rPr>
              <w:t>1110</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03112C38" w14:textId="77777777" w:rsidR="00D43176" w:rsidRPr="00C03B68" w:rsidRDefault="00D43176" w:rsidP="00685DCD">
            <w:pPr>
              <w:pStyle w:val="TAC"/>
              <w:rPr>
                <w:highlight w:val="yellow"/>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44DA2295" w14:textId="77777777" w:rsidR="00D43176" w:rsidRPr="00C03B68" w:rsidRDefault="00D43176" w:rsidP="00685DCD">
            <w:pPr>
              <w:pStyle w:val="TAC"/>
              <w:rPr>
                <w:highlight w:val="yellow"/>
                <w:lang w:val="en" w:eastAsia="ja-JP"/>
              </w:rPr>
            </w:pPr>
            <w:r w:rsidRPr="00C03B68">
              <w:rPr>
                <w:lang w:val="en" w:eastAsia="ja-JP"/>
              </w:rPr>
              <w:t>Not used</w:t>
            </w:r>
          </w:p>
        </w:tc>
      </w:tr>
      <w:tr w:rsidR="00D43176" w:rsidRPr="00C03B68" w14:paraId="31343847" w14:textId="77777777" w:rsidTr="00685DCD">
        <w:trPr>
          <w:jc w:val="center"/>
        </w:trPr>
        <w:tc>
          <w:tcPr>
            <w:tcW w:w="534" w:type="dxa"/>
            <w:vMerge/>
            <w:tcBorders>
              <w:top w:val="single" w:sz="8" w:space="0" w:color="auto"/>
              <w:left w:val="single" w:sz="18" w:space="0" w:color="auto"/>
              <w:bottom w:val="single" w:sz="18" w:space="0" w:color="auto"/>
              <w:right w:val="single" w:sz="8" w:space="0" w:color="auto"/>
            </w:tcBorders>
            <w:shd w:val="clear" w:color="auto" w:fill="auto"/>
            <w:vAlign w:val="center"/>
          </w:tcPr>
          <w:p w14:paraId="258DBA39"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18" w:space="0" w:color="auto"/>
              <w:right w:val="single" w:sz="8" w:space="0" w:color="auto"/>
            </w:tcBorders>
            <w:vAlign w:val="center"/>
          </w:tcPr>
          <w:p w14:paraId="492DDF05" w14:textId="77777777" w:rsidR="00D43176" w:rsidRPr="00C03B68" w:rsidRDefault="00D43176" w:rsidP="00685DCD">
            <w:pPr>
              <w:pStyle w:val="TAC"/>
              <w:rPr>
                <w:lang w:val="en" w:eastAsia="ja-JP"/>
              </w:rPr>
            </w:pPr>
            <w:r w:rsidRPr="00C03B68">
              <w:rPr>
                <w:lang w:val="en" w:eastAsia="ja-JP"/>
              </w:rPr>
              <w:t>1111</w:t>
            </w:r>
          </w:p>
        </w:tc>
        <w:tc>
          <w:tcPr>
            <w:tcW w:w="567" w:type="dxa"/>
            <w:tcBorders>
              <w:top w:val="single" w:sz="8" w:space="0" w:color="auto"/>
              <w:left w:val="single" w:sz="8" w:space="0" w:color="auto"/>
              <w:bottom w:val="single" w:sz="18" w:space="0" w:color="auto"/>
              <w:right w:val="single" w:sz="8" w:space="0" w:color="auto"/>
            </w:tcBorders>
            <w:shd w:val="clear" w:color="auto" w:fill="auto"/>
            <w:vAlign w:val="center"/>
          </w:tcPr>
          <w:p w14:paraId="7FD19323"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18" w:space="0" w:color="auto"/>
              <w:right w:val="single" w:sz="18" w:space="0" w:color="auto"/>
            </w:tcBorders>
            <w:shd w:val="clear" w:color="auto" w:fill="auto"/>
            <w:vAlign w:val="center"/>
          </w:tcPr>
          <w:p w14:paraId="26069B21"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18" w:space="0" w:color="auto"/>
              <w:right w:val="single" w:sz="8" w:space="0" w:color="auto"/>
            </w:tcBorders>
            <w:shd w:val="clear" w:color="auto" w:fill="auto"/>
            <w:vAlign w:val="center"/>
          </w:tcPr>
          <w:p w14:paraId="667A0CBD"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18" w:space="0" w:color="auto"/>
              <w:right w:val="single" w:sz="8" w:space="0" w:color="auto"/>
            </w:tcBorders>
            <w:vAlign w:val="center"/>
          </w:tcPr>
          <w:p w14:paraId="7347A0FF" w14:textId="77777777" w:rsidR="00D43176" w:rsidRPr="00C03B68" w:rsidRDefault="00D43176" w:rsidP="00685DCD">
            <w:pPr>
              <w:pStyle w:val="TAC"/>
              <w:rPr>
                <w:lang w:val="en" w:eastAsia="ja-JP"/>
              </w:rPr>
            </w:pPr>
            <w:r w:rsidRPr="00C03B68">
              <w:rPr>
                <w:lang w:val="en" w:eastAsia="ja-JP"/>
              </w:rPr>
              <w:t>1111</w:t>
            </w:r>
          </w:p>
        </w:tc>
        <w:tc>
          <w:tcPr>
            <w:tcW w:w="708" w:type="dxa"/>
            <w:tcBorders>
              <w:top w:val="single" w:sz="8" w:space="0" w:color="auto"/>
              <w:left w:val="single" w:sz="8" w:space="0" w:color="auto"/>
              <w:bottom w:val="single" w:sz="18" w:space="0" w:color="auto"/>
              <w:right w:val="single" w:sz="8" w:space="0" w:color="auto"/>
            </w:tcBorders>
            <w:shd w:val="clear" w:color="auto" w:fill="auto"/>
            <w:vAlign w:val="center"/>
          </w:tcPr>
          <w:p w14:paraId="1DF85DE2" w14:textId="77777777" w:rsidR="00D43176" w:rsidRPr="00C03B68" w:rsidRDefault="00D43176" w:rsidP="00685DCD">
            <w:pPr>
              <w:pStyle w:val="TAC"/>
              <w:rPr>
                <w:highlight w:val="yellow"/>
                <w:lang w:val="en" w:eastAsia="ja-JP"/>
              </w:rPr>
            </w:pPr>
          </w:p>
        </w:tc>
        <w:tc>
          <w:tcPr>
            <w:tcW w:w="1418" w:type="dxa"/>
            <w:tcBorders>
              <w:top w:val="single" w:sz="8" w:space="0" w:color="auto"/>
              <w:left w:val="single" w:sz="8" w:space="0" w:color="auto"/>
              <w:bottom w:val="single" w:sz="18" w:space="0" w:color="auto"/>
              <w:right w:val="single" w:sz="18" w:space="0" w:color="auto"/>
            </w:tcBorders>
            <w:shd w:val="clear" w:color="auto" w:fill="auto"/>
            <w:vAlign w:val="center"/>
          </w:tcPr>
          <w:p w14:paraId="5C367BB2" w14:textId="77777777" w:rsidR="00D43176" w:rsidRPr="00C03B68" w:rsidRDefault="00D43176" w:rsidP="00685DCD">
            <w:pPr>
              <w:pStyle w:val="TAC"/>
              <w:rPr>
                <w:highlight w:val="yellow"/>
                <w:lang w:val="en" w:eastAsia="ja-JP"/>
              </w:rPr>
            </w:pPr>
            <w:r w:rsidRPr="00C03B68">
              <w:rPr>
                <w:lang w:val="en" w:eastAsia="ja-JP"/>
              </w:rPr>
              <w:t>Not used</w:t>
            </w:r>
          </w:p>
        </w:tc>
      </w:tr>
      <w:tr w:rsidR="00D43176" w:rsidRPr="00C03B68" w14:paraId="2B4B7913" w14:textId="77777777" w:rsidTr="00685DCD">
        <w:trPr>
          <w:jc w:val="center"/>
        </w:trPr>
        <w:tc>
          <w:tcPr>
            <w:tcW w:w="534" w:type="dxa"/>
            <w:vMerge w:val="restart"/>
            <w:tcBorders>
              <w:top w:val="single" w:sz="18" w:space="0" w:color="auto"/>
              <w:left w:val="single" w:sz="18" w:space="0" w:color="auto"/>
              <w:bottom w:val="single" w:sz="8" w:space="0" w:color="auto"/>
              <w:right w:val="single" w:sz="8" w:space="0" w:color="auto"/>
            </w:tcBorders>
            <w:shd w:val="clear" w:color="auto" w:fill="auto"/>
            <w:vAlign w:val="center"/>
          </w:tcPr>
          <w:p w14:paraId="3B5FC2C0" w14:textId="77777777" w:rsidR="00D43176" w:rsidRPr="00C03B68" w:rsidRDefault="00D43176" w:rsidP="00685DCD">
            <w:pPr>
              <w:pStyle w:val="TAC"/>
              <w:rPr>
                <w:lang w:val="en" w:eastAsia="ja-JP"/>
              </w:rPr>
            </w:pPr>
            <w:r w:rsidRPr="00C03B68">
              <w:rPr>
                <w:lang w:val="en" w:eastAsia="ja-JP"/>
              </w:rPr>
              <w:t>101</w:t>
            </w:r>
          </w:p>
        </w:tc>
        <w:tc>
          <w:tcPr>
            <w:tcW w:w="708" w:type="dxa"/>
            <w:tcBorders>
              <w:top w:val="single" w:sz="18" w:space="0" w:color="auto"/>
              <w:left w:val="single" w:sz="8" w:space="0" w:color="auto"/>
              <w:bottom w:val="single" w:sz="8" w:space="0" w:color="auto"/>
              <w:right w:val="single" w:sz="8" w:space="0" w:color="auto"/>
            </w:tcBorders>
            <w:vAlign w:val="center"/>
          </w:tcPr>
          <w:p w14:paraId="63BF1A1D" w14:textId="77777777" w:rsidR="00D43176" w:rsidRPr="00C03B68" w:rsidRDefault="00D43176" w:rsidP="00685DCD">
            <w:pPr>
              <w:pStyle w:val="TAC"/>
              <w:rPr>
                <w:lang w:val="en" w:eastAsia="ja-JP"/>
              </w:rPr>
            </w:pPr>
            <w:r w:rsidRPr="00C03B68">
              <w:rPr>
                <w:lang w:val="en" w:eastAsia="ja-JP"/>
              </w:rPr>
              <w:t>0000</w:t>
            </w:r>
          </w:p>
        </w:tc>
        <w:tc>
          <w:tcPr>
            <w:tcW w:w="567" w:type="dxa"/>
            <w:tcBorders>
              <w:top w:val="single" w:sz="18" w:space="0" w:color="auto"/>
              <w:left w:val="single" w:sz="8" w:space="0" w:color="auto"/>
              <w:bottom w:val="single" w:sz="8" w:space="0" w:color="auto"/>
              <w:right w:val="single" w:sz="8" w:space="0" w:color="auto"/>
            </w:tcBorders>
            <w:shd w:val="clear" w:color="auto" w:fill="auto"/>
            <w:vAlign w:val="center"/>
          </w:tcPr>
          <w:p w14:paraId="3559A69F" w14:textId="77777777" w:rsidR="00D43176" w:rsidRPr="00C03B68" w:rsidRDefault="00D43176" w:rsidP="00685DCD">
            <w:pPr>
              <w:pStyle w:val="TAC"/>
              <w:rPr>
                <w:lang w:val="en" w:eastAsia="ja-JP"/>
              </w:rPr>
            </w:pPr>
            <w:r w:rsidRPr="00C03B68">
              <w:rPr>
                <w:lang w:val="en" w:eastAsia="ja-JP"/>
              </w:rPr>
              <w:t>WB</w:t>
            </w:r>
          </w:p>
        </w:tc>
        <w:tc>
          <w:tcPr>
            <w:tcW w:w="1418" w:type="dxa"/>
            <w:tcBorders>
              <w:top w:val="single" w:sz="18" w:space="0" w:color="auto"/>
              <w:left w:val="single" w:sz="8" w:space="0" w:color="auto"/>
              <w:bottom w:val="single" w:sz="8" w:space="0" w:color="auto"/>
              <w:right w:val="single" w:sz="18" w:space="0" w:color="auto"/>
            </w:tcBorders>
            <w:shd w:val="clear" w:color="auto" w:fill="auto"/>
            <w:vAlign w:val="center"/>
          </w:tcPr>
          <w:p w14:paraId="4B5A04AB" w14:textId="77777777" w:rsidR="00D43176" w:rsidRPr="00C03B68" w:rsidRDefault="00D43176" w:rsidP="00685DCD">
            <w:pPr>
              <w:pStyle w:val="TAC"/>
              <w:rPr>
                <w:lang w:val="en" w:eastAsia="ja-JP"/>
              </w:rPr>
            </w:pPr>
            <w:r w:rsidRPr="00C03B68">
              <w:rPr>
                <w:lang w:val="en" w:eastAsia="ja-JP"/>
              </w:rPr>
              <w:t>13.2 CA-L-O2</w:t>
            </w:r>
          </w:p>
        </w:tc>
        <w:tc>
          <w:tcPr>
            <w:tcW w:w="567" w:type="dxa"/>
            <w:vMerge w:val="restart"/>
            <w:tcBorders>
              <w:top w:val="single" w:sz="18" w:space="0" w:color="auto"/>
              <w:left w:val="single" w:sz="18" w:space="0" w:color="auto"/>
              <w:bottom w:val="single" w:sz="8" w:space="0" w:color="auto"/>
              <w:right w:val="single" w:sz="8" w:space="0" w:color="auto"/>
            </w:tcBorders>
            <w:shd w:val="clear" w:color="auto" w:fill="auto"/>
            <w:vAlign w:val="center"/>
          </w:tcPr>
          <w:p w14:paraId="5771E4F8" w14:textId="77777777" w:rsidR="00D43176" w:rsidRPr="00C03B68" w:rsidRDefault="00D43176" w:rsidP="00685DCD">
            <w:pPr>
              <w:pStyle w:val="TAC"/>
              <w:rPr>
                <w:lang w:val="en" w:eastAsia="ja-JP"/>
              </w:rPr>
            </w:pPr>
            <w:r w:rsidRPr="00C03B68">
              <w:rPr>
                <w:lang w:val="en" w:eastAsia="ja-JP"/>
              </w:rPr>
              <w:t>111</w:t>
            </w:r>
          </w:p>
        </w:tc>
        <w:tc>
          <w:tcPr>
            <w:tcW w:w="709" w:type="dxa"/>
            <w:tcBorders>
              <w:top w:val="single" w:sz="18" w:space="0" w:color="auto"/>
              <w:left w:val="single" w:sz="8" w:space="0" w:color="auto"/>
              <w:bottom w:val="single" w:sz="8" w:space="0" w:color="auto"/>
              <w:right w:val="single" w:sz="8" w:space="0" w:color="auto"/>
            </w:tcBorders>
            <w:vAlign w:val="center"/>
          </w:tcPr>
          <w:p w14:paraId="4769D78F" w14:textId="77777777" w:rsidR="00D43176" w:rsidRPr="00C03B68" w:rsidRDefault="00D43176" w:rsidP="00685DCD">
            <w:pPr>
              <w:pStyle w:val="TAC"/>
              <w:rPr>
                <w:lang w:val="en" w:eastAsia="ja-JP"/>
              </w:rPr>
            </w:pPr>
            <w:r w:rsidRPr="00C03B68">
              <w:rPr>
                <w:lang w:val="en" w:eastAsia="ja-JP"/>
              </w:rPr>
              <w:t>0000</w:t>
            </w:r>
          </w:p>
        </w:tc>
        <w:tc>
          <w:tcPr>
            <w:tcW w:w="2126" w:type="dxa"/>
            <w:gridSpan w:val="2"/>
            <w:tcBorders>
              <w:top w:val="single" w:sz="18" w:space="0" w:color="auto"/>
              <w:left w:val="single" w:sz="8" w:space="0" w:color="auto"/>
              <w:bottom w:val="single" w:sz="8" w:space="0" w:color="auto"/>
              <w:right w:val="single" w:sz="18" w:space="0" w:color="auto"/>
            </w:tcBorders>
            <w:shd w:val="clear" w:color="auto" w:fill="auto"/>
            <w:vAlign w:val="center"/>
          </w:tcPr>
          <w:p w14:paraId="427F5E25"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69EBFBD5"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09709A42"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3FDA8CF9" w14:textId="77777777" w:rsidR="00D43176" w:rsidRPr="00C03B68" w:rsidRDefault="00D43176" w:rsidP="00685DCD">
            <w:pPr>
              <w:pStyle w:val="TAC"/>
              <w:rPr>
                <w:lang w:val="en" w:eastAsia="ja-JP"/>
              </w:rPr>
            </w:pPr>
            <w:r w:rsidRPr="00C03B68">
              <w:rPr>
                <w:lang w:val="en" w:eastAsia="ja-JP"/>
              </w:rPr>
              <w:t>0001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3E5F12BC" w14:textId="77777777" w:rsidR="00D43176" w:rsidRPr="00C03B68" w:rsidRDefault="00D43176" w:rsidP="00685DCD">
            <w:pPr>
              <w:pStyle w:val="TAC"/>
              <w:rPr>
                <w:lang w:val="en" w:eastAsia="ja-JP"/>
              </w:rPr>
            </w:pPr>
            <w:r w:rsidRPr="00C03B68">
              <w:rPr>
                <w:lang w:val="en" w:eastAsia="ja-JP"/>
              </w:rPr>
              <w:t>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605E8DD0" w14:textId="77777777" w:rsidR="00D43176" w:rsidRPr="00C03B68" w:rsidRDefault="00D43176" w:rsidP="00685DCD">
            <w:pPr>
              <w:pStyle w:val="TAC"/>
              <w:rPr>
                <w:lang w:val="en" w:eastAsia="ja-JP"/>
              </w:rPr>
            </w:pPr>
            <w:r w:rsidRPr="00C03B68">
              <w:rPr>
                <w:lang w:val="en" w:eastAsia="ja-JP"/>
              </w:rPr>
              <w:t>13.2 CA-L-O3</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6734466"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2F13BCBF" w14:textId="77777777" w:rsidR="00D43176" w:rsidRPr="00C03B68" w:rsidRDefault="00D43176" w:rsidP="00685DCD">
            <w:pPr>
              <w:pStyle w:val="TAC"/>
              <w:rPr>
                <w:lang w:val="en" w:eastAsia="ja-JP"/>
              </w:rPr>
            </w:pPr>
            <w:r w:rsidRPr="00C03B68">
              <w:rPr>
                <w:lang w:val="en" w:eastAsia="ja-JP"/>
              </w:rPr>
              <w:t>0001</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233CAE00"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5AB9769E"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D28FF4F"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48D746E0" w14:textId="77777777" w:rsidR="00D43176" w:rsidRPr="00C03B68" w:rsidRDefault="00D43176" w:rsidP="00685DCD">
            <w:pPr>
              <w:pStyle w:val="TAC"/>
              <w:rPr>
                <w:lang w:val="en" w:eastAsia="ja-JP"/>
              </w:rPr>
            </w:pPr>
            <w:r w:rsidRPr="00C03B68">
              <w:rPr>
                <w:lang w:val="en" w:eastAsia="ja-JP"/>
              </w:rPr>
              <w:t>0010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05C6DCAA" w14:textId="77777777" w:rsidR="00D43176" w:rsidRPr="00C03B68" w:rsidRDefault="00D43176" w:rsidP="00685DCD">
            <w:pPr>
              <w:pStyle w:val="TAC"/>
              <w:rPr>
                <w:lang w:val="en" w:eastAsia="ja-JP"/>
              </w:rPr>
            </w:pPr>
            <w:r w:rsidRPr="00C03B68">
              <w:rPr>
                <w:lang w:val="en" w:eastAsia="ja-JP"/>
              </w:rPr>
              <w:t>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390C1EB4" w14:textId="77777777" w:rsidR="00D43176" w:rsidRPr="00C03B68" w:rsidRDefault="00D43176" w:rsidP="00685DCD">
            <w:pPr>
              <w:pStyle w:val="TAC"/>
              <w:rPr>
                <w:lang w:val="en" w:eastAsia="ja-JP"/>
              </w:rPr>
            </w:pPr>
            <w:r w:rsidRPr="00C03B68">
              <w:rPr>
                <w:lang w:val="en" w:eastAsia="ja-JP"/>
              </w:rPr>
              <w:t>13.2 CA-L-O5</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102BB08"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00CDDB01" w14:textId="77777777" w:rsidR="00D43176" w:rsidRPr="00C03B68" w:rsidRDefault="00D43176" w:rsidP="00685DCD">
            <w:pPr>
              <w:pStyle w:val="TAC"/>
              <w:rPr>
                <w:lang w:val="en" w:eastAsia="ja-JP"/>
              </w:rPr>
            </w:pPr>
            <w:r w:rsidRPr="00C03B68">
              <w:rPr>
                <w:lang w:val="en" w:eastAsia="ja-JP"/>
              </w:rPr>
              <w:t>0010</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74577892"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648B598A"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8088143"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1953B678" w14:textId="77777777" w:rsidR="00D43176" w:rsidRPr="00C03B68" w:rsidRDefault="00D43176" w:rsidP="00685DCD">
            <w:pPr>
              <w:pStyle w:val="TAC"/>
              <w:rPr>
                <w:lang w:val="en" w:eastAsia="ja-JP"/>
              </w:rPr>
            </w:pPr>
            <w:r w:rsidRPr="00C03B68">
              <w:rPr>
                <w:lang w:val="en" w:eastAsia="ja-JP"/>
              </w:rPr>
              <w:t>0011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3B8BC5E1" w14:textId="77777777" w:rsidR="00D43176" w:rsidRPr="00C03B68" w:rsidRDefault="00D43176" w:rsidP="00685DCD">
            <w:pPr>
              <w:pStyle w:val="TAC"/>
              <w:rPr>
                <w:lang w:val="en" w:eastAsia="ja-JP"/>
              </w:rPr>
            </w:pPr>
            <w:r w:rsidRPr="00C03B68">
              <w:rPr>
                <w:lang w:val="en" w:eastAsia="ja-JP"/>
              </w:rPr>
              <w:t>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7C33099F" w14:textId="77777777" w:rsidR="00D43176" w:rsidRPr="00C03B68" w:rsidRDefault="00D43176" w:rsidP="00685DCD">
            <w:pPr>
              <w:pStyle w:val="TAC"/>
              <w:rPr>
                <w:lang w:val="en" w:eastAsia="ja-JP"/>
              </w:rPr>
            </w:pPr>
            <w:r w:rsidRPr="00C03B68">
              <w:rPr>
                <w:lang w:val="en" w:eastAsia="ja-JP"/>
              </w:rPr>
              <w:t>13.2 CA-L-O7</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4D052481"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5956398F" w14:textId="77777777" w:rsidR="00D43176" w:rsidRPr="00C03B68" w:rsidRDefault="00D43176" w:rsidP="00685DCD">
            <w:pPr>
              <w:pStyle w:val="TAC"/>
              <w:rPr>
                <w:lang w:val="en" w:eastAsia="ja-JP"/>
              </w:rPr>
            </w:pPr>
            <w:r w:rsidRPr="00C03B68">
              <w:rPr>
                <w:lang w:val="en" w:eastAsia="ja-JP"/>
              </w:rPr>
              <w:t>0011</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5BEB14D7"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6C4FD202"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0F6F061"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2C708CA3" w14:textId="77777777" w:rsidR="00D43176" w:rsidRPr="00C03B68" w:rsidRDefault="00D43176" w:rsidP="00685DCD">
            <w:pPr>
              <w:pStyle w:val="TAC"/>
              <w:rPr>
                <w:lang w:val="en" w:eastAsia="ja-JP"/>
              </w:rPr>
            </w:pPr>
            <w:r w:rsidRPr="00C03B68">
              <w:rPr>
                <w:lang w:val="en" w:eastAsia="ja-JP"/>
              </w:rPr>
              <w:t>0100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74D0030E" w14:textId="77777777" w:rsidR="00D43176" w:rsidRPr="00C03B68" w:rsidRDefault="00D43176" w:rsidP="00685DCD">
            <w:pPr>
              <w:pStyle w:val="TAC"/>
              <w:rPr>
                <w:lang w:val="en" w:eastAsia="ja-JP"/>
              </w:rPr>
            </w:pPr>
            <w:r w:rsidRPr="00C03B68">
              <w:rPr>
                <w:lang w:val="en" w:eastAsia="ja-JP"/>
              </w:rPr>
              <w:t>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6B1238FA" w14:textId="77777777" w:rsidR="00D43176" w:rsidRPr="00C03B68" w:rsidRDefault="00D43176" w:rsidP="00685DCD">
            <w:pPr>
              <w:pStyle w:val="TAC"/>
              <w:rPr>
                <w:lang w:val="en" w:eastAsia="ja-JP"/>
              </w:rPr>
            </w:pPr>
            <w:r w:rsidRPr="00C03B68">
              <w:rPr>
                <w:lang w:val="en" w:eastAsia="ja-JP"/>
              </w:rPr>
              <w:t>13.2 CA-H-O2</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520C9A1"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45E3F43D" w14:textId="77777777" w:rsidR="00D43176" w:rsidRPr="00C03B68" w:rsidRDefault="00D43176" w:rsidP="00685DCD">
            <w:pPr>
              <w:pStyle w:val="TAC"/>
              <w:rPr>
                <w:lang w:val="en" w:eastAsia="ja-JP"/>
              </w:rPr>
            </w:pPr>
            <w:r w:rsidRPr="00C03B68">
              <w:rPr>
                <w:lang w:val="en" w:eastAsia="ja-JP"/>
              </w:rPr>
              <w:t>0100</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551D9E54"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6EB44B61"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4D387A3B"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0AB60BAB" w14:textId="77777777" w:rsidR="00D43176" w:rsidRPr="00C03B68" w:rsidRDefault="00D43176" w:rsidP="00685DCD">
            <w:pPr>
              <w:pStyle w:val="TAC"/>
              <w:rPr>
                <w:lang w:val="en" w:eastAsia="ja-JP"/>
              </w:rPr>
            </w:pPr>
            <w:r w:rsidRPr="00C03B68">
              <w:rPr>
                <w:lang w:val="en" w:eastAsia="ja-JP"/>
              </w:rPr>
              <w:t>0101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04EA579F" w14:textId="77777777" w:rsidR="00D43176" w:rsidRPr="00C03B68" w:rsidRDefault="00D43176" w:rsidP="00685DCD">
            <w:pPr>
              <w:pStyle w:val="TAC"/>
              <w:rPr>
                <w:lang w:val="en" w:eastAsia="ja-JP"/>
              </w:rPr>
            </w:pPr>
            <w:r w:rsidRPr="00C03B68">
              <w:rPr>
                <w:lang w:val="en" w:eastAsia="ja-JP"/>
              </w:rPr>
              <w:t>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2D302097" w14:textId="77777777" w:rsidR="00D43176" w:rsidRPr="00C03B68" w:rsidRDefault="00D43176" w:rsidP="00685DCD">
            <w:pPr>
              <w:pStyle w:val="TAC"/>
              <w:rPr>
                <w:lang w:val="en" w:eastAsia="ja-JP"/>
              </w:rPr>
            </w:pPr>
            <w:r w:rsidRPr="00C03B68">
              <w:rPr>
                <w:lang w:val="en" w:eastAsia="ja-JP"/>
              </w:rPr>
              <w:t>13.2 CA-H-O3</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A5F12AE"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1C5C5E2D" w14:textId="77777777" w:rsidR="00D43176" w:rsidRPr="00C03B68" w:rsidRDefault="00D43176" w:rsidP="00685DCD">
            <w:pPr>
              <w:pStyle w:val="TAC"/>
              <w:rPr>
                <w:lang w:val="en" w:eastAsia="ja-JP"/>
              </w:rPr>
            </w:pPr>
            <w:r w:rsidRPr="00C03B68">
              <w:rPr>
                <w:lang w:val="en" w:eastAsia="ja-JP"/>
              </w:rPr>
              <w:t>0101</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1E95AA55"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5C3BF61E"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5BCB38A"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03406CCF" w14:textId="77777777" w:rsidR="00D43176" w:rsidRPr="00C03B68" w:rsidRDefault="00D43176" w:rsidP="00685DCD">
            <w:pPr>
              <w:pStyle w:val="TAC"/>
              <w:rPr>
                <w:lang w:val="en" w:eastAsia="ja-JP"/>
              </w:rPr>
            </w:pPr>
            <w:r w:rsidRPr="00C03B68">
              <w:rPr>
                <w:lang w:val="en" w:eastAsia="ja-JP"/>
              </w:rPr>
              <w:t>0110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599AF31A" w14:textId="77777777" w:rsidR="00D43176" w:rsidRPr="00C03B68" w:rsidRDefault="00D43176" w:rsidP="00685DCD">
            <w:pPr>
              <w:pStyle w:val="TAC"/>
              <w:rPr>
                <w:lang w:val="en" w:eastAsia="ja-JP"/>
              </w:rPr>
            </w:pPr>
            <w:r w:rsidRPr="00C03B68">
              <w:rPr>
                <w:lang w:val="en" w:eastAsia="ja-JP"/>
              </w:rPr>
              <w:t>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286D053D" w14:textId="77777777" w:rsidR="00D43176" w:rsidRPr="00C03B68" w:rsidRDefault="00D43176" w:rsidP="00685DCD">
            <w:pPr>
              <w:pStyle w:val="TAC"/>
              <w:rPr>
                <w:lang w:val="en" w:eastAsia="ja-JP"/>
              </w:rPr>
            </w:pPr>
            <w:r w:rsidRPr="00C03B68">
              <w:rPr>
                <w:lang w:val="en" w:eastAsia="ja-JP"/>
              </w:rPr>
              <w:t>13.2 CA-H-O5</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96EC900"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2A220F05" w14:textId="77777777" w:rsidR="00D43176" w:rsidRPr="00C03B68" w:rsidRDefault="00D43176" w:rsidP="00685DCD">
            <w:pPr>
              <w:pStyle w:val="TAC"/>
              <w:rPr>
                <w:lang w:val="en" w:eastAsia="ja-JP"/>
              </w:rPr>
            </w:pPr>
            <w:r w:rsidRPr="00C03B68">
              <w:rPr>
                <w:lang w:val="en" w:eastAsia="ja-JP"/>
              </w:rPr>
              <w:t>0110</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77A6FCC4"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1F8547C5"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035DD41D"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419F0FA3" w14:textId="77777777" w:rsidR="00D43176" w:rsidRPr="00C03B68" w:rsidRDefault="00D43176" w:rsidP="00685DCD">
            <w:pPr>
              <w:pStyle w:val="TAC"/>
              <w:rPr>
                <w:lang w:val="en" w:eastAsia="ja-JP"/>
              </w:rPr>
            </w:pPr>
            <w:r w:rsidRPr="00C03B68">
              <w:rPr>
                <w:lang w:val="en" w:eastAsia="ja-JP"/>
              </w:rPr>
              <w:t>0111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0E27B569" w14:textId="77777777" w:rsidR="00D43176" w:rsidRPr="00C03B68" w:rsidRDefault="00D43176" w:rsidP="00685DCD">
            <w:pPr>
              <w:pStyle w:val="TAC"/>
              <w:rPr>
                <w:lang w:val="en" w:eastAsia="ja-JP"/>
              </w:rPr>
            </w:pPr>
            <w:r w:rsidRPr="00C03B68">
              <w:rPr>
                <w:lang w:val="en" w:eastAsia="ja-JP"/>
              </w:rPr>
              <w:t>WB</w:t>
            </w: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246744C7" w14:textId="77777777" w:rsidR="00D43176" w:rsidRPr="00C03B68" w:rsidRDefault="00D43176" w:rsidP="00685DCD">
            <w:pPr>
              <w:pStyle w:val="TAC"/>
              <w:rPr>
                <w:lang w:val="en" w:eastAsia="ja-JP"/>
              </w:rPr>
            </w:pPr>
            <w:r w:rsidRPr="00C03B68">
              <w:rPr>
                <w:lang w:val="en" w:eastAsia="ja-JP"/>
              </w:rPr>
              <w:t>13.2 CA-H-O7</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8C652A6"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5B5D614D" w14:textId="77777777" w:rsidR="00D43176" w:rsidRPr="00C03B68" w:rsidRDefault="00D43176" w:rsidP="00685DCD">
            <w:pPr>
              <w:pStyle w:val="TAC"/>
              <w:rPr>
                <w:lang w:val="en" w:eastAsia="ja-JP"/>
              </w:rPr>
            </w:pPr>
            <w:r w:rsidRPr="00C03B68">
              <w:rPr>
                <w:lang w:val="en" w:eastAsia="ja-JP"/>
              </w:rPr>
              <w:t>0111</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286AAD40"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4F20F13B"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71F0A09"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5CD0E152" w14:textId="77777777" w:rsidR="00D43176" w:rsidRPr="00C03B68" w:rsidRDefault="00D43176" w:rsidP="00685DCD">
            <w:pPr>
              <w:pStyle w:val="TAC"/>
              <w:rPr>
                <w:lang w:val="en" w:eastAsia="ja-JP"/>
              </w:rPr>
            </w:pPr>
            <w:r w:rsidRPr="00C03B68">
              <w:rPr>
                <w:lang w:val="en" w:eastAsia="ja-JP"/>
              </w:rPr>
              <w:t>1000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5460EFC3"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25DAF80A"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C6A5632"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7679AFB3" w14:textId="77777777" w:rsidR="00D43176" w:rsidRPr="00C03B68" w:rsidRDefault="00D43176" w:rsidP="00685DCD">
            <w:pPr>
              <w:pStyle w:val="TAC"/>
              <w:rPr>
                <w:lang w:val="en" w:eastAsia="ja-JP"/>
              </w:rPr>
            </w:pPr>
            <w:r w:rsidRPr="00C03B68">
              <w:rPr>
                <w:lang w:val="en" w:eastAsia="ja-JP"/>
              </w:rPr>
              <w:t>1000</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355669AD"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50E799E3"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3DD3470A"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6D5925F8" w14:textId="77777777" w:rsidR="00D43176" w:rsidRPr="00C03B68" w:rsidRDefault="00D43176" w:rsidP="00685DCD">
            <w:pPr>
              <w:pStyle w:val="TAC"/>
              <w:rPr>
                <w:lang w:val="en" w:eastAsia="ja-JP"/>
              </w:rPr>
            </w:pPr>
            <w:r w:rsidRPr="00C03B68">
              <w:rPr>
                <w:lang w:val="en" w:eastAsia="ja-JP"/>
              </w:rPr>
              <w:t>1001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012850C"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3186CAD8"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B207DC3"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48856BA5" w14:textId="77777777" w:rsidR="00D43176" w:rsidRPr="00C03B68" w:rsidRDefault="00D43176" w:rsidP="00685DCD">
            <w:pPr>
              <w:pStyle w:val="TAC"/>
              <w:rPr>
                <w:lang w:val="en" w:eastAsia="ja-JP"/>
              </w:rPr>
            </w:pPr>
            <w:r w:rsidRPr="00C03B68">
              <w:rPr>
                <w:lang w:val="en" w:eastAsia="ja-JP"/>
              </w:rPr>
              <w:t>1001</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417F6F8F"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5C2FA7C2"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60078A9B"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1C5D40CA" w14:textId="77777777" w:rsidR="00D43176" w:rsidRPr="00C03B68" w:rsidRDefault="00D43176" w:rsidP="00685DCD">
            <w:pPr>
              <w:pStyle w:val="TAC"/>
              <w:rPr>
                <w:lang w:val="en" w:eastAsia="ja-JP"/>
              </w:rPr>
            </w:pPr>
            <w:r w:rsidRPr="00C03B68">
              <w:rPr>
                <w:lang w:val="en" w:eastAsia="ja-JP"/>
              </w:rPr>
              <w:t>1010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408B4F1D"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3B66DB2F"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3F37722"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5E2E441E" w14:textId="77777777" w:rsidR="00D43176" w:rsidRPr="00C03B68" w:rsidRDefault="00D43176" w:rsidP="00685DCD">
            <w:pPr>
              <w:pStyle w:val="TAC"/>
              <w:rPr>
                <w:lang w:val="en" w:eastAsia="ja-JP"/>
              </w:rPr>
            </w:pPr>
            <w:r w:rsidRPr="00C03B68">
              <w:rPr>
                <w:lang w:val="en" w:eastAsia="ja-JP"/>
              </w:rPr>
              <w:t>1010</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2FF81AFA"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2DD34708"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2B43AD7F"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5E63A9D1" w14:textId="77777777" w:rsidR="00D43176" w:rsidRPr="00C03B68" w:rsidRDefault="00D43176" w:rsidP="00685DCD">
            <w:pPr>
              <w:pStyle w:val="TAC"/>
              <w:rPr>
                <w:lang w:val="en" w:eastAsia="ja-JP"/>
              </w:rPr>
            </w:pPr>
            <w:r w:rsidRPr="00C03B68">
              <w:rPr>
                <w:lang w:val="en" w:eastAsia="ja-JP"/>
              </w:rPr>
              <w:t>1011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3076981C"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50B63433"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FFFF00"/>
            <w:vAlign w:val="center"/>
          </w:tcPr>
          <w:p w14:paraId="78FD740C"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2E59E34D" w14:textId="77777777" w:rsidR="00D43176" w:rsidRPr="00C03B68" w:rsidRDefault="00D43176" w:rsidP="00685DCD">
            <w:pPr>
              <w:pStyle w:val="TAC"/>
              <w:rPr>
                <w:lang w:val="en" w:eastAsia="ja-JP"/>
              </w:rPr>
            </w:pPr>
            <w:r w:rsidRPr="00C03B68">
              <w:rPr>
                <w:lang w:val="en" w:eastAsia="ja-JP"/>
              </w:rPr>
              <w:t>1011</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4971CD06"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14C45FEB"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1D58CE4F"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72EF5C5A" w14:textId="77777777" w:rsidR="00D43176" w:rsidRPr="00C03B68" w:rsidRDefault="00D43176" w:rsidP="00685DCD">
            <w:pPr>
              <w:pStyle w:val="TAC"/>
              <w:rPr>
                <w:lang w:val="en" w:eastAsia="ja-JP"/>
              </w:rPr>
            </w:pPr>
            <w:r w:rsidRPr="00C03B68">
              <w:rPr>
                <w:lang w:val="en" w:eastAsia="ja-JP"/>
              </w:rPr>
              <w:t>1100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63B6D69D"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785430DB"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0E32A02"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35CF70A9" w14:textId="77777777" w:rsidR="00D43176" w:rsidRPr="00C03B68" w:rsidRDefault="00D43176" w:rsidP="00685DCD">
            <w:pPr>
              <w:pStyle w:val="TAC"/>
              <w:rPr>
                <w:lang w:val="en" w:eastAsia="ja-JP"/>
              </w:rPr>
            </w:pPr>
            <w:r w:rsidRPr="00C03B68">
              <w:rPr>
                <w:lang w:val="en" w:eastAsia="ja-JP"/>
              </w:rPr>
              <w:t>1100</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7221C661"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60C80AE5"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4CA06468"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4038BFCD" w14:textId="77777777" w:rsidR="00D43176" w:rsidRPr="00C03B68" w:rsidRDefault="00D43176" w:rsidP="00685DCD">
            <w:pPr>
              <w:pStyle w:val="TAC"/>
              <w:rPr>
                <w:lang w:val="en" w:eastAsia="ja-JP"/>
              </w:rPr>
            </w:pPr>
            <w:r w:rsidRPr="00C03B68">
              <w:rPr>
                <w:lang w:val="en" w:eastAsia="ja-JP"/>
              </w:rPr>
              <w:t>1101</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5C22E307"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416C6F4A"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7F64B5D"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3EB614B0" w14:textId="77777777" w:rsidR="00D43176" w:rsidRPr="00C03B68" w:rsidRDefault="00D43176" w:rsidP="00685DCD">
            <w:pPr>
              <w:pStyle w:val="TAC"/>
              <w:rPr>
                <w:lang w:val="en" w:eastAsia="ja-JP"/>
              </w:rPr>
            </w:pPr>
            <w:r w:rsidRPr="00C03B68">
              <w:rPr>
                <w:lang w:val="en" w:eastAsia="ja-JP"/>
              </w:rPr>
              <w:t>1101</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6A447EF9"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05C7AE74" w14:textId="77777777" w:rsidTr="00685DCD">
        <w:trPr>
          <w:jc w:val="center"/>
        </w:trPr>
        <w:tc>
          <w:tcPr>
            <w:tcW w:w="534"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7556D75E"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8" w:space="0" w:color="auto"/>
              <w:right w:val="single" w:sz="8" w:space="0" w:color="auto"/>
            </w:tcBorders>
            <w:vAlign w:val="center"/>
          </w:tcPr>
          <w:p w14:paraId="1F912BBC" w14:textId="77777777" w:rsidR="00D43176" w:rsidRPr="00C03B68" w:rsidRDefault="00D43176" w:rsidP="00685DCD">
            <w:pPr>
              <w:pStyle w:val="TAC"/>
              <w:rPr>
                <w:lang w:val="en" w:eastAsia="ja-JP"/>
              </w:rPr>
            </w:pPr>
            <w:r w:rsidRPr="00C03B68">
              <w:rPr>
                <w:lang w:val="en" w:eastAsia="ja-JP"/>
              </w:rPr>
              <w:t>1110</w:t>
            </w:r>
          </w:p>
        </w:tc>
        <w:tc>
          <w:tcPr>
            <w:tcW w:w="567" w:type="dxa"/>
            <w:tcBorders>
              <w:top w:val="single" w:sz="8" w:space="0" w:color="auto"/>
              <w:left w:val="single" w:sz="8" w:space="0" w:color="auto"/>
              <w:bottom w:val="single" w:sz="8" w:space="0" w:color="auto"/>
              <w:right w:val="single" w:sz="8" w:space="0" w:color="auto"/>
            </w:tcBorders>
            <w:shd w:val="clear" w:color="auto" w:fill="auto"/>
            <w:vAlign w:val="center"/>
          </w:tcPr>
          <w:p w14:paraId="1F478512"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8" w:space="0" w:color="auto"/>
              <w:right w:val="single" w:sz="18" w:space="0" w:color="auto"/>
            </w:tcBorders>
            <w:shd w:val="clear" w:color="auto" w:fill="auto"/>
            <w:vAlign w:val="center"/>
          </w:tcPr>
          <w:p w14:paraId="15C8B8BE"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8" w:space="0" w:color="auto"/>
              <w:right w:val="single" w:sz="8" w:space="0" w:color="auto"/>
            </w:tcBorders>
            <w:shd w:val="clear" w:color="auto" w:fill="auto"/>
            <w:vAlign w:val="center"/>
          </w:tcPr>
          <w:p w14:paraId="50640326"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8" w:space="0" w:color="auto"/>
              <w:right w:val="single" w:sz="8" w:space="0" w:color="auto"/>
            </w:tcBorders>
            <w:vAlign w:val="center"/>
          </w:tcPr>
          <w:p w14:paraId="27D9B680" w14:textId="77777777" w:rsidR="00D43176" w:rsidRPr="00C03B68" w:rsidRDefault="00D43176" w:rsidP="00685DCD">
            <w:pPr>
              <w:pStyle w:val="TAC"/>
              <w:rPr>
                <w:lang w:val="en" w:eastAsia="ja-JP"/>
              </w:rPr>
            </w:pPr>
            <w:r w:rsidRPr="00C03B68">
              <w:rPr>
                <w:lang w:val="en" w:eastAsia="ja-JP"/>
              </w:rPr>
              <w:t>1110</w:t>
            </w:r>
          </w:p>
        </w:tc>
        <w:tc>
          <w:tcPr>
            <w:tcW w:w="2126" w:type="dxa"/>
            <w:gridSpan w:val="2"/>
            <w:tcBorders>
              <w:top w:val="single" w:sz="8" w:space="0" w:color="auto"/>
              <w:left w:val="single" w:sz="8" w:space="0" w:color="auto"/>
              <w:bottom w:val="single" w:sz="8" w:space="0" w:color="auto"/>
              <w:right w:val="single" w:sz="18" w:space="0" w:color="auto"/>
            </w:tcBorders>
            <w:shd w:val="clear" w:color="auto" w:fill="auto"/>
            <w:vAlign w:val="center"/>
          </w:tcPr>
          <w:p w14:paraId="663B2357" w14:textId="77777777" w:rsidR="00D43176" w:rsidRPr="00C03B68" w:rsidRDefault="00D43176" w:rsidP="00685DCD">
            <w:pPr>
              <w:pStyle w:val="TAC"/>
              <w:rPr>
                <w:lang w:val="en" w:eastAsia="ja-JP"/>
              </w:rPr>
            </w:pPr>
            <w:r w:rsidRPr="00C03B68">
              <w:rPr>
                <w:lang w:val="en" w:eastAsia="ja-JP"/>
              </w:rPr>
              <w:t>Reserved</w:t>
            </w:r>
          </w:p>
        </w:tc>
      </w:tr>
      <w:tr w:rsidR="00D43176" w:rsidRPr="00C03B68" w14:paraId="6A01628B" w14:textId="77777777" w:rsidTr="00685DCD">
        <w:trPr>
          <w:jc w:val="center"/>
        </w:trPr>
        <w:tc>
          <w:tcPr>
            <w:tcW w:w="534" w:type="dxa"/>
            <w:vMerge/>
            <w:tcBorders>
              <w:top w:val="single" w:sz="8" w:space="0" w:color="auto"/>
              <w:left w:val="single" w:sz="18" w:space="0" w:color="auto"/>
              <w:bottom w:val="single" w:sz="18" w:space="0" w:color="auto"/>
              <w:right w:val="single" w:sz="8" w:space="0" w:color="auto"/>
            </w:tcBorders>
            <w:vAlign w:val="center"/>
          </w:tcPr>
          <w:p w14:paraId="587C568E" w14:textId="77777777" w:rsidR="00D43176" w:rsidRPr="00C03B68" w:rsidRDefault="00D43176" w:rsidP="00685DCD">
            <w:pPr>
              <w:pStyle w:val="TAC"/>
              <w:rPr>
                <w:lang w:val="en" w:eastAsia="ja-JP"/>
              </w:rPr>
            </w:pPr>
          </w:p>
        </w:tc>
        <w:tc>
          <w:tcPr>
            <w:tcW w:w="708" w:type="dxa"/>
            <w:tcBorders>
              <w:top w:val="single" w:sz="8" w:space="0" w:color="auto"/>
              <w:left w:val="single" w:sz="8" w:space="0" w:color="auto"/>
              <w:bottom w:val="single" w:sz="18" w:space="0" w:color="auto"/>
              <w:right w:val="single" w:sz="8" w:space="0" w:color="auto"/>
            </w:tcBorders>
            <w:vAlign w:val="center"/>
          </w:tcPr>
          <w:p w14:paraId="35116B31" w14:textId="77777777" w:rsidR="00D43176" w:rsidRPr="00C03B68" w:rsidRDefault="00D43176" w:rsidP="00685DCD">
            <w:pPr>
              <w:pStyle w:val="TAC"/>
              <w:rPr>
                <w:lang w:val="en" w:eastAsia="ja-JP"/>
              </w:rPr>
            </w:pPr>
            <w:r w:rsidRPr="00C03B68">
              <w:rPr>
                <w:lang w:val="en" w:eastAsia="ja-JP"/>
              </w:rPr>
              <w:t>1111</w:t>
            </w:r>
          </w:p>
        </w:tc>
        <w:tc>
          <w:tcPr>
            <w:tcW w:w="567" w:type="dxa"/>
            <w:tcBorders>
              <w:top w:val="single" w:sz="8" w:space="0" w:color="auto"/>
              <w:left w:val="single" w:sz="8" w:space="0" w:color="auto"/>
              <w:bottom w:val="single" w:sz="18" w:space="0" w:color="auto"/>
              <w:right w:val="single" w:sz="8" w:space="0" w:color="auto"/>
            </w:tcBorders>
            <w:vAlign w:val="center"/>
          </w:tcPr>
          <w:p w14:paraId="7849F5F6" w14:textId="77777777" w:rsidR="00D43176" w:rsidRPr="00C03B68" w:rsidRDefault="00D43176" w:rsidP="00685DCD">
            <w:pPr>
              <w:pStyle w:val="TAC"/>
              <w:rPr>
                <w:lang w:val="en" w:eastAsia="ja-JP"/>
              </w:rPr>
            </w:pPr>
          </w:p>
        </w:tc>
        <w:tc>
          <w:tcPr>
            <w:tcW w:w="1418" w:type="dxa"/>
            <w:tcBorders>
              <w:top w:val="single" w:sz="8" w:space="0" w:color="auto"/>
              <w:left w:val="single" w:sz="8" w:space="0" w:color="auto"/>
              <w:bottom w:val="single" w:sz="18" w:space="0" w:color="auto"/>
              <w:right w:val="single" w:sz="18" w:space="0" w:color="auto"/>
            </w:tcBorders>
            <w:vAlign w:val="center"/>
          </w:tcPr>
          <w:p w14:paraId="486DE34A" w14:textId="77777777" w:rsidR="00D43176" w:rsidRPr="00C03B68" w:rsidRDefault="00D43176" w:rsidP="00685DCD">
            <w:pPr>
              <w:pStyle w:val="TAC"/>
              <w:rPr>
                <w:lang w:val="en" w:eastAsia="ja-JP"/>
              </w:rPr>
            </w:pPr>
            <w:r w:rsidRPr="00C03B68">
              <w:rPr>
                <w:lang w:val="en" w:eastAsia="ja-JP"/>
              </w:rPr>
              <w:t>Not used</w:t>
            </w:r>
          </w:p>
        </w:tc>
        <w:tc>
          <w:tcPr>
            <w:tcW w:w="567" w:type="dxa"/>
            <w:vMerge/>
            <w:tcBorders>
              <w:top w:val="single" w:sz="8" w:space="0" w:color="auto"/>
              <w:left w:val="single" w:sz="18" w:space="0" w:color="auto"/>
              <w:bottom w:val="single" w:sz="18" w:space="0" w:color="auto"/>
              <w:right w:val="single" w:sz="8" w:space="0" w:color="auto"/>
            </w:tcBorders>
            <w:vAlign w:val="center"/>
          </w:tcPr>
          <w:p w14:paraId="3AB570B7" w14:textId="77777777" w:rsidR="00D43176" w:rsidRPr="00C03B68" w:rsidRDefault="00D43176" w:rsidP="00685DCD">
            <w:pPr>
              <w:pStyle w:val="TAC"/>
              <w:rPr>
                <w:lang w:val="en" w:eastAsia="ja-JP"/>
              </w:rPr>
            </w:pPr>
          </w:p>
        </w:tc>
        <w:tc>
          <w:tcPr>
            <w:tcW w:w="709" w:type="dxa"/>
            <w:tcBorders>
              <w:top w:val="single" w:sz="8" w:space="0" w:color="auto"/>
              <w:left w:val="single" w:sz="8" w:space="0" w:color="auto"/>
              <w:bottom w:val="single" w:sz="18" w:space="0" w:color="auto"/>
              <w:right w:val="single" w:sz="8" w:space="0" w:color="auto"/>
            </w:tcBorders>
            <w:shd w:val="clear" w:color="auto" w:fill="auto"/>
            <w:vAlign w:val="center"/>
          </w:tcPr>
          <w:p w14:paraId="5DB1E65C" w14:textId="77777777" w:rsidR="00D43176" w:rsidRPr="00C03B68" w:rsidRDefault="00D43176" w:rsidP="00685DCD">
            <w:pPr>
              <w:pStyle w:val="TAC"/>
              <w:rPr>
                <w:lang w:val="en" w:eastAsia="ja-JP"/>
              </w:rPr>
            </w:pPr>
            <w:r w:rsidRPr="00C03B68">
              <w:rPr>
                <w:lang w:val="en" w:eastAsia="ja-JP"/>
              </w:rPr>
              <w:t>1111</w:t>
            </w:r>
          </w:p>
        </w:tc>
        <w:tc>
          <w:tcPr>
            <w:tcW w:w="2126" w:type="dxa"/>
            <w:gridSpan w:val="2"/>
            <w:tcBorders>
              <w:top w:val="single" w:sz="8" w:space="0" w:color="auto"/>
              <w:left w:val="single" w:sz="8" w:space="0" w:color="auto"/>
              <w:bottom w:val="single" w:sz="18" w:space="0" w:color="auto"/>
              <w:right w:val="single" w:sz="18" w:space="0" w:color="auto"/>
            </w:tcBorders>
            <w:shd w:val="clear" w:color="auto" w:fill="auto"/>
            <w:vAlign w:val="center"/>
          </w:tcPr>
          <w:p w14:paraId="0CDF3503" w14:textId="77777777" w:rsidR="00D43176" w:rsidRPr="00C03B68" w:rsidRDefault="00D43176" w:rsidP="00685DCD">
            <w:pPr>
              <w:pStyle w:val="TAC"/>
              <w:rPr>
                <w:rFonts w:hint="eastAsia"/>
                <w:lang w:val="en" w:eastAsia="ja-JP"/>
              </w:rPr>
            </w:pPr>
            <w:r w:rsidRPr="00C03B68">
              <w:rPr>
                <w:rFonts w:hint="eastAsia"/>
                <w:lang w:val="en" w:eastAsia="ja-JP"/>
              </w:rPr>
              <w:t>NO_REQ</w:t>
            </w:r>
          </w:p>
        </w:tc>
      </w:tr>
    </w:tbl>
    <w:p w14:paraId="522E6003" w14:textId="77777777" w:rsidR="00D43176" w:rsidRDefault="00D43176" w:rsidP="00D43176">
      <w:pPr>
        <w:pStyle w:val="FP"/>
        <w:rPr>
          <w:lang w:val="en" w:eastAsia="ja-JP"/>
        </w:rPr>
      </w:pPr>
    </w:p>
    <w:p w14:paraId="5826340C" w14:textId="77777777" w:rsidR="00B579DE" w:rsidRDefault="00B579DE" w:rsidP="00B579DE">
      <w:pPr>
        <w:rPr>
          <w:lang w:eastAsia="ko-KR"/>
        </w:rPr>
      </w:pPr>
      <w:r>
        <w:rPr>
          <w:noProof/>
        </w:rPr>
        <w:t>CMR code-</w:t>
      </w:r>
      <w:r w:rsidRPr="00EE428E">
        <w:rPr>
          <w:noProof/>
        </w:rPr>
        <w:t xml:space="preserve">point </w:t>
      </w:r>
      <w:r>
        <w:rPr>
          <w:noProof/>
        </w:rPr>
        <w:t xml:space="preserve">"NO_REQ" </w:t>
      </w:r>
      <w:r w:rsidRPr="00EE428E">
        <w:rPr>
          <w:noProof/>
        </w:rPr>
        <w:t xml:space="preserve">is </w:t>
      </w:r>
      <w:r>
        <w:rPr>
          <w:noProof/>
        </w:rPr>
        <w:t xml:space="preserve">specified as equivalent to no CMR-value being sent. </w:t>
      </w:r>
      <w:r>
        <w:rPr>
          <w:lang w:eastAsia="ja-JP"/>
        </w:rPr>
        <w:t>The receiver of "NO_REQ" shall ignore it</w:t>
      </w:r>
      <w:r>
        <w:rPr>
          <w:lang w:eastAsia="ko-KR"/>
        </w:rPr>
        <w:t>.</w:t>
      </w:r>
    </w:p>
    <w:p w14:paraId="4CA78BD9" w14:textId="77777777" w:rsidR="00B579DE" w:rsidRDefault="00B579DE" w:rsidP="00B579DE">
      <w:pPr>
        <w:pStyle w:val="NO"/>
        <w:rPr>
          <w:lang w:eastAsia="ja-JP"/>
        </w:rPr>
      </w:pPr>
      <w:r>
        <w:rPr>
          <w:lang w:eastAsia="ja-JP"/>
        </w:rPr>
        <w:t>NOTE:</w:t>
      </w:r>
      <w:r>
        <w:rPr>
          <w:lang w:eastAsia="ja-JP"/>
        </w:rPr>
        <w:tab/>
        <w:t>The meaning of "NO_REQ" and “none” (see A.2.1.2.1 above) for EVS is not equivalent to code-point "CMR=15" for AMR and AMR-WB, as specified according to TS 26.114 and RFC 4867with its errata. MGWs in the path, repacking between the RTP format according to RFC 4867 and the RTP format according to the present document, translate between these code-points.</w:t>
      </w:r>
    </w:p>
    <w:p w14:paraId="52ACD55A" w14:textId="77777777" w:rsidR="00B579DE" w:rsidRPr="00B579DE" w:rsidRDefault="00B579DE" w:rsidP="00D43176">
      <w:pPr>
        <w:pStyle w:val="FP"/>
        <w:rPr>
          <w:lang w:val="x-none" w:eastAsia="ja-JP"/>
        </w:rPr>
      </w:pPr>
    </w:p>
    <w:p w14:paraId="4B81CF83" w14:textId="77777777" w:rsidR="00D43176" w:rsidRPr="00C03B68" w:rsidRDefault="00D43176" w:rsidP="00D43176">
      <w:pPr>
        <w:pStyle w:val="Heading4"/>
        <w:rPr>
          <w:lang w:val="en-US" w:eastAsia="ja-JP"/>
        </w:rPr>
      </w:pPr>
      <w:r w:rsidRPr="00C03B68">
        <w:rPr>
          <w:rFonts w:hint="eastAsia"/>
          <w:lang w:eastAsia="ja-JP"/>
        </w:rPr>
        <w:t>A.2.2.1.2</w:t>
      </w:r>
      <w:r w:rsidRPr="00C03B68">
        <w:rPr>
          <w:rFonts w:hint="eastAsia"/>
          <w:lang w:eastAsia="ja-JP"/>
        </w:rPr>
        <w:tab/>
      </w:r>
      <w:r w:rsidRPr="00C03B68">
        <w:rPr>
          <w:lang w:val="en-US" w:eastAsia="ja-JP"/>
        </w:rPr>
        <w:t>ToC</w:t>
      </w:r>
      <w:r w:rsidRPr="00C03B68">
        <w:rPr>
          <w:rFonts w:hint="eastAsia"/>
          <w:lang w:eastAsia="ja-JP"/>
        </w:rPr>
        <w:t xml:space="preserve"> </w:t>
      </w:r>
      <w:r w:rsidRPr="00C03B68">
        <w:rPr>
          <w:lang w:val="en-US" w:eastAsia="ja-JP"/>
        </w:rPr>
        <w:t>byte</w:t>
      </w:r>
    </w:p>
    <w:p w14:paraId="4E02AB0E" w14:textId="77777777" w:rsidR="00D43176" w:rsidRPr="00C03B68" w:rsidRDefault="00D43176" w:rsidP="00D43176">
      <w:pPr>
        <w:rPr>
          <w:rFonts w:hint="eastAsia"/>
          <w:lang w:val="x-none" w:eastAsia="ja-JP"/>
        </w:rPr>
      </w:pPr>
      <w:r w:rsidRPr="00C03B68">
        <w:rPr>
          <w:lang w:val="en-US" w:eastAsia="ja-JP"/>
        </w:rPr>
        <w:t xml:space="preserve">The Table of </w:t>
      </w:r>
      <w:r w:rsidRPr="00C03B68">
        <w:rPr>
          <w:rFonts w:hint="eastAsia"/>
          <w:lang w:val="en-US" w:eastAsia="ja-JP"/>
        </w:rPr>
        <w:t>C</w:t>
      </w:r>
      <w:r w:rsidRPr="00C03B68">
        <w:rPr>
          <w:lang w:val="en-US" w:eastAsia="ja-JP"/>
        </w:rPr>
        <w:t>ontent (ToC)</w:t>
      </w:r>
      <w:r w:rsidRPr="00C03B68">
        <w:rPr>
          <w:rFonts w:hint="eastAsia"/>
          <w:lang w:val="x-none" w:eastAsia="ja-JP"/>
        </w:rPr>
        <w:t xml:space="preserve"> </w:t>
      </w:r>
      <w:r w:rsidRPr="00C03B68">
        <w:rPr>
          <w:lang w:val="en-US" w:eastAsia="ja-JP"/>
        </w:rPr>
        <w:t>byte</w:t>
      </w:r>
      <w:r w:rsidRPr="00C03B68">
        <w:rPr>
          <w:rFonts w:hint="eastAsia"/>
          <w:lang w:val="x-none" w:eastAsia="ja-JP"/>
        </w:rPr>
        <w:t xml:space="preserve"> structure is shown </w:t>
      </w:r>
      <w:r w:rsidRPr="00C03B68">
        <w:rPr>
          <w:lang w:val="en-US" w:eastAsia="ja-JP"/>
        </w:rPr>
        <w:t>in Figure A.5</w:t>
      </w:r>
      <w:r w:rsidRPr="00C03B68">
        <w:rPr>
          <w:rFonts w:hint="eastAsia"/>
          <w:lang w:val="x-none" w:eastAsia="ja-JP"/>
        </w:rPr>
        <w:t>.</w:t>
      </w:r>
    </w:p>
    <w:p w14:paraId="57692974" w14:textId="3663F49A" w:rsidR="00D43176" w:rsidRPr="00C03B68" w:rsidRDefault="00D43176" w:rsidP="00D43176">
      <w:pPr>
        <w:pStyle w:val="TH"/>
        <w:rPr>
          <w:lang w:val="en-US" w:eastAsia="ja-JP"/>
        </w:rPr>
      </w:pPr>
      <w:r w:rsidRPr="00C03B68">
        <w:rPr>
          <w:bCs/>
          <w:lang w:eastAsia="ja-JP"/>
        </w:rPr>
        <w:t xml:space="preserve"> </w:t>
      </w:r>
      <w:r w:rsidR="009013F3" w:rsidRPr="00C03B68">
        <w:rPr>
          <w:noProof/>
        </w:rPr>
        <w:drawing>
          <wp:inline distT="0" distB="0" distL="0" distR="0" wp14:anchorId="6568C1BB" wp14:editId="0753D6CC">
            <wp:extent cx="2524125" cy="409575"/>
            <wp:effectExtent l="0" t="0" r="0" b="0"/>
            <wp:docPr id="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904">
                      <a:extLst>
                        <a:ext uri="{28A0092B-C50C-407E-A947-70E740481C1C}">
                          <a14:useLocalDpi xmlns:a14="http://schemas.microsoft.com/office/drawing/2010/main" val="0"/>
                        </a:ext>
                      </a:extLst>
                    </a:blip>
                    <a:srcRect/>
                    <a:stretch>
                      <a:fillRect/>
                    </a:stretch>
                  </pic:blipFill>
                  <pic:spPr bwMode="auto">
                    <a:xfrm>
                      <a:off x="0" y="0"/>
                      <a:ext cx="2524125" cy="409575"/>
                    </a:xfrm>
                    <a:prstGeom prst="rect">
                      <a:avLst/>
                    </a:prstGeom>
                    <a:noFill/>
                    <a:ln>
                      <a:noFill/>
                    </a:ln>
                  </pic:spPr>
                </pic:pic>
              </a:graphicData>
            </a:graphic>
          </wp:inline>
        </w:drawing>
      </w:r>
    </w:p>
    <w:p w14:paraId="78681A28" w14:textId="77777777" w:rsidR="00D43176" w:rsidRPr="00C03B68" w:rsidRDefault="00D43176" w:rsidP="00D43176">
      <w:pPr>
        <w:pStyle w:val="TF"/>
        <w:rPr>
          <w:rFonts w:hint="eastAsia"/>
          <w:lang w:val="en-US"/>
        </w:rPr>
      </w:pPr>
      <w:r w:rsidRPr="00C03B68">
        <w:rPr>
          <w:lang w:val="en-US" w:eastAsia="ja-JP"/>
        </w:rPr>
        <w:t>Figure A.5. ToC byte</w:t>
      </w:r>
    </w:p>
    <w:p w14:paraId="4CC07AA0" w14:textId="77777777" w:rsidR="00D43176" w:rsidRPr="00C03B68" w:rsidRDefault="00D43176" w:rsidP="00D43176">
      <w:pPr>
        <w:rPr>
          <w:rFonts w:hint="eastAsia"/>
          <w:lang w:val="en-US" w:eastAsia="ja-JP"/>
        </w:rPr>
      </w:pPr>
      <w:r w:rsidRPr="00C03B68">
        <w:rPr>
          <w:lang w:val="en-US" w:eastAsia="ja-JP"/>
        </w:rPr>
        <w:t xml:space="preserve">H (1 bit): Header Type identification bit. For the </w:t>
      </w:r>
      <w:r w:rsidRPr="00C03B68">
        <w:rPr>
          <w:rFonts w:hint="eastAsia"/>
          <w:lang w:val="en-US" w:eastAsia="ja-JP"/>
        </w:rPr>
        <w:t>ToC</w:t>
      </w:r>
      <w:r w:rsidRPr="00C03B68">
        <w:rPr>
          <w:lang w:val="en-US" w:eastAsia="ja-JP"/>
        </w:rPr>
        <w:t xml:space="preserve"> byte this bit is always set to </w:t>
      </w:r>
      <w:r w:rsidRPr="00C03B68">
        <w:rPr>
          <w:rFonts w:hint="eastAsia"/>
          <w:lang w:val="en-US" w:eastAsia="ja-JP"/>
        </w:rPr>
        <w:t>0</w:t>
      </w:r>
      <w:r w:rsidRPr="00C03B68">
        <w:rPr>
          <w:lang w:val="en-US" w:eastAsia="ja-JP"/>
        </w:rPr>
        <w:t>.</w:t>
      </w:r>
    </w:p>
    <w:p w14:paraId="0F2D1CFA" w14:textId="77777777" w:rsidR="003B1F5A" w:rsidRPr="00C82F72" w:rsidRDefault="003B1F5A" w:rsidP="003B1F5A">
      <w:pPr>
        <w:rPr>
          <w:lang w:val="x-none" w:eastAsia="ja-JP"/>
        </w:rPr>
      </w:pPr>
      <w:r w:rsidRPr="00C82F72">
        <w:rPr>
          <w:lang w:val="x-none" w:eastAsia="ja-JP"/>
        </w:rPr>
        <w:t xml:space="preserve">F (1 bit): If set to 1, </w:t>
      </w:r>
      <w:r w:rsidRPr="00EC7355">
        <w:rPr>
          <w:rFonts w:hint="eastAsia"/>
          <w:lang w:val="x-none" w:eastAsia="ko-KR"/>
        </w:rPr>
        <w:t xml:space="preserve">the bit </w:t>
      </w:r>
      <w:r w:rsidRPr="00C82F72">
        <w:rPr>
          <w:lang w:val="x-none" w:eastAsia="ja-JP"/>
        </w:rPr>
        <w:t xml:space="preserve">indicates that </w:t>
      </w:r>
      <w:r w:rsidRPr="00C82F72">
        <w:rPr>
          <w:lang w:val="en-US" w:eastAsia="ja-JP"/>
        </w:rPr>
        <w:t>the corresponding</w:t>
      </w:r>
      <w:r w:rsidRPr="00C82F72">
        <w:rPr>
          <w:lang w:val="x-none" w:eastAsia="ja-JP"/>
        </w:rPr>
        <w:t xml:space="preserve"> frame is followed by another speech frame in this payload, implying that another </w:t>
      </w:r>
      <w:r w:rsidRPr="00C82F72">
        <w:rPr>
          <w:lang w:val="en-US" w:eastAsia="ja-JP"/>
        </w:rPr>
        <w:t>ToC byte</w:t>
      </w:r>
      <w:r w:rsidRPr="00C82F72">
        <w:rPr>
          <w:lang w:val="x-none" w:eastAsia="ja-JP"/>
        </w:rPr>
        <w:t xml:space="preserve"> follows this entry</w:t>
      </w:r>
      <w:r w:rsidRPr="00EC7355">
        <w:rPr>
          <w:rFonts w:hint="eastAsia"/>
          <w:lang w:val="x-none" w:eastAsia="ko-KR"/>
        </w:rPr>
        <w:t>.</w:t>
      </w:r>
      <w:r w:rsidRPr="00C82F72">
        <w:rPr>
          <w:lang w:val="x-none" w:eastAsia="ja-JP"/>
        </w:rPr>
        <w:t xml:space="preserve"> </w:t>
      </w:r>
      <w:r w:rsidRPr="00EC7355">
        <w:rPr>
          <w:rFonts w:hint="eastAsia"/>
          <w:lang w:val="x-none" w:eastAsia="ko-KR"/>
        </w:rPr>
        <w:t>I</w:t>
      </w:r>
      <w:r w:rsidRPr="00C82F72">
        <w:rPr>
          <w:lang w:val="x-none" w:eastAsia="ja-JP"/>
        </w:rPr>
        <w:t xml:space="preserve">f set to 0, </w:t>
      </w:r>
      <w:r w:rsidRPr="00EC7355">
        <w:rPr>
          <w:rFonts w:hint="eastAsia"/>
          <w:lang w:val="x-none" w:eastAsia="ko-KR"/>
        </w:rPr>
        <w:t xml:space="preserve">the bit </w:t>
      </w:r>
      <w:r w:rsidRPr="00C82F72">
        <w:rPr>
          <w:lang w:val="x-none" w:eastAsia="ja-JP"/>
        </w:rPr>
        <w:t>indicates that this frame is the last frame in this payload and no further header entry follows this entry.</w:t>
      </w:r>
    </w:p>
    <w:p w14:paraId="50BD55EC" w14:textId="77777777" w:rsidR="00D43176" w:rsidRPr="00C03B68" w:rsidRDefault="003B1F5A" w:rsidP="003B1F5A">
      <w:pPr>
        <w:rPr>
          <w:rFonts w:hint="eastAsia"/>
          <w:lang w:val="x-none" w:eastAsia="ja-JP"/>
        </w:rPr>
      </w:pPr>
      <w:r w:rsidRPr="00C82F72">
        <w:rPr>
          <w:lang w:val="x-none" w:eastAsia="ja-JP"/>
        </w:rPr>
        <w:t>FT (</w:t>
      </w:r>
      <w:r w:rsidRPr="00C82F72">
        <w:rPr>
          <w:lang w:val="en-US" w:eastAsia="ja-JP"/>
        </w:rPr>
        <w:t>6</w:t>
      </w:r>
      <w:r w:rsidRPr="00C82F72">
        <w:rPr>
          <w:lang w:val="x-none" w:eastAsia="ja-JP"/>
        </w:rPr>
        <w:t xml:space="preserve"> bits): Frame type index</w:t>
      </w:r>
      <w:r w:rsidRPr="00EC7355">
        <w:rPr>
          <w:rFonts w:hint="eastAsia"/>
          <w:lang w:val="x-none" w:eastAsia="ko-KR"/>
        </w:rPr>
        <w:t>.</w:t>
      </w:r>
      <w:r w:rsidRPr="00C82F72">
        <w:rPr>
          <w:lang w:val="x-none" w:eastAsia="ja-JP"/>
        </w:rPr>
        <w:t xml:space="preserve"> </w:t>
      </w:r>
      <w:r w:rsidRPr="00EC7355">
        <w:rPr>
          <w:rFonts w:hint="eastAsia"/>
          <w:lang w:val="x-none" w:eastAsia="ko-KR"/>
        </w:rPr>
        <w:t xml:space="preserve">These bits </w:t>
      </w:r>
      <w:r w:rsidRPr="00C82F72">
        <w:rPr>
          <w:lang w:val="x-none" w:eastAsia="ja-JP"/>
        </w:rPr>
        <w:t>indicat</w:t>
      </w:r>
      <w:r w:rsidRPr="00EC7355">
        <w:rPr>
          <w:rFonts w:hint="eastAsia"/>
          <w:lang w:val="x-none" w:eastAsia="ko-KR"/>
        </w:rPr>
        <w:t>e</w:t>
      </w:r>
      <w:r w:rsidRPr="00C82F72">
        <w:rPr>
          <w:lang w:val="x-none" w:eastAsia="ja-JP"/>
        </w:rPr>
        <w:t xml:space="preserve"> </w:t>
      </w:r>
      <w:r w:rsidRPr="00EC7355">
        <w:rPr>
          <w:rFonts w:hint="eastAsia"/>
          <w:lang w:val="x-none" w:eastAsia="ko-KR"/>
        </w:rPr>
        <w:t>whether</w:t>
      </w:r>
      <w:r w:rsidRPr="00C82F72">
        <w:rPr>
          <w:lang w:val="x-none" w:eastAsia="ja-JP"/>
        </w:rPr>
        <w:t xml:space="preserve"> the EVS Primary or </w:t>
      </w:r>
      <w:r w:rsidRPr="00C82F72">
        <w:rPr>
          <w:rFonts w:hint="eastAsia"/>
          <w:lang w:val="x-none" w:eastAsia="ja-JP"/>
        </w:rPr>
        <w:t xml:space="preserve">EVS </w:t>
      </w:r>
      <w:r w:rsidRPr="00C82F72">
        <w:rPr>
          <w:lang w:val="x-none" w:eastAsia="ja-JP"/>
        </w:rPr>
        <w:t>AMR-WB IO mode</w:t>
      </w:r>
      <w:r w:rsidRPr="00EC7355">
        <w:rPr>
          <w:rFonts w:hint="eastAsia"/>
          <w:lang w:val="x-none" w:eastAsia="ko-KR"/>
        </w:rPr>
        <w:t>,</w:t>
      </w:r>
      <w:r w:rsidRPr="00C82F72">
        <w:rPr>
          <w:lang w:val="x-none" w:eastAsia="ja-JP"/>
        </w:rPr>
        <w:t xml:space="preserve"> or comfort noise (SID) mode of the corresponding frame</w:t>
      </w:r>
      <w:r w:rsidRPr="00C82F72">
        <w:rPr>
          <w:rFonts w:hint="eastAsia"/>
          <w:lang w:val="x-none" w:eastAsia="ja-JP"/>
        </w:rPr>
        <w:t xml:space="preserve"> is</w:t>
      </w:r>
      <w:r w:rsidRPr="00C82F72">
        <w:rPr>
          <w:lang w:val="x-none" w:eastAsia="ja-JP"/>
        </w:rPr>
        <w:t xml:space="preserve"> carried in this payload.</w:t>
      </w:r>
      <w:r w:rsidRPr="00C82F72">
        <w:rPr>
          <w:lang w:val="en-US" w:eastAsia="ja-JP"/>
        </w:rPr>
        <w:t xml:space="preserve"> FT is further divided into 3 fields: EVS mode (1 bit), Unused/Q bit (1 bit) depending on </w:t>
      </w:r>
      <w:r w:rsidRPr="00C15A2F">
        <w:rPr>
          <w:rFonts w:hint="eastAsia"/>
          <w:lang w:val="en-US" w:eastAsia="ko-KR"/>
        </w:rPr>
        <w:t xml:space="preserve">the </w:t>
      </w:r>
      <w:r w:rsidRPr="00EC7355">
        <w:rPr>
          <w:rFonts w:hint="eastAsia"/>
          <w:lang w:val="en-US" w:eastAsia="ko-KR"/>
        </w:rPr>
        <w:t xml:space="preserve">value of </w:t>
      </w:r>
      <w:r w:rsidRPr="00C82F72">
        <w:rPr>
          <w:lang w:val="en-US" w:eastAsia="ja-JP"/>
        </w:rPr>
        <w:t>EVS mode bit, and EVS bit</w:t>
      </w:r>
      <w:r w:rsidRPr="00EC7355">
        <w:rPr>
          <w:rFonts w:hint="eastAsia"/>
          <w:lang w:val="en-US" w:eastAsia="ko-KR"/>
        </w:rPr>
        <w:t>-</w:t>
      </w:r>
      <w:r w:rsidRPr="00C82F72">
        <w:rPr>
          <w:lang w:val="en-US" w:eastAsia="ja-JP"/>
        </w:rPr>
        <w:t xml:space="preserve">rate (4 bits). </w:t>
      </w:r>
      <w:r w:rsidRPr="00C82F72">
        <w:rPr>
          <w:lang w:val="x-none" w:eastAsia="ja-JP"/>
        </w:rPr>
        <w:t>The value of FT is defined in Table</w:t>
      </w:r>
      <w:r w:rsidRPr="00C82F72">
        <w:rPr>
          <w:lang w:val="en-US" w:eastAsia="ja-JP"/>
        </w:rPr>
        <w:t>s</w:t>
      </w:r>
      <w:r w:rsidRPr="00C82F72">
        <w:rPr>
          <w:lang w:val="x-none" w:eastAsia="ja-JP"/>
        </w:rPr>
        <w:t xml:space="preserve"> </w:t>
      </w:r>
      <w:r w:rsidRPr="00C82F72">
        <w:rPr>
          <w:lang w:eastAsia="ja-JP"/>
        </w:rPr>
        <w:t>A.4</w:t>
      </w:r>
      <w:r w:rsidRPr="00C82F72">
        <w:rPr>
          <w:rFonts w:hint="eastAsia"/>
          <w:lang w:eastAsia="ja-JP"/>
        </w:rPr>
        <w:t xml:space="preserve"> and A.</w:t>
      </w:r>
      <w:r w:rsidRPr="00C82F72">
        <w:rPr>
          <w:lang w:eastAsia="ja-JP"/>
        </w:rPr>
        <w:t>5</w:t>
      </w:r>
      <w:r w:rsidR="00D43176" w:rsidRPr="00C03B68">
        <w:rPr>
          <w:lang w:val="x-none" w:eastAsia="ja-JP"/>
        </w:rPr>
        <w:t>.</w:t>
      </w:r>
    </w:p>
    <w:p w14:paraId="0A9613EE" w14:textId="77777777" w:rsidR="00D43176" w:rsidRPr="00C03B68" w:rsidRDefault="00D43176" w:rsidP="00D43176">
      <w:pPr>
        <w:pStyle w:val="TH"/>
        <w:rPr>
          <w:rFonts w:hint="eastAsia"/>
          <w:lang w:eastAsia="ja-JP"/>
        </w:rPr>
      </w:pPr>
      <w:r w:rsidRPr="00C03B68">
        <w:rPr>
          <w:rFonts w:hint="eastAsia"/>
          <w:lang w:eastAsia="ja-JP"/>
        </w:rPr>
        <w:t>Table A.</w:t>
      </w:r>
      <w:r w:rsidRPr="00C03B68">
        <w:rPr>
          <w:lang w:eastAsia="ja-JP"/>
        </w:rPr>
        <w:t>4</w:t>
      </w:r>
      <w:r w:rsidRPr="00C03B68">
        <w:rPr>
          <w:rFonts w:hint="eastAsia"/>
          <w:lang w:eastAsia="ja-JP"/>
        </w:rPr>
        <w:t xml:space="preserve">: </w:t>
      </w:r>
      <w:r w:rsidRPr="00C03B68">
        <w:rPr>
          <w:lang w:eastAsia="ja-JP"/>
        </w:rPr>
        <w:t>Frame Type index when EVS mode bit = 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18"/>
        <w:gridCol w:w="1418"/>
        <w:gridCol w:w="1418"/>
        <w:gridCol w:w="3402"/>
      </w:tblGrid>
      <w:tr w:rsidR="00D43176" w:rsidRPr="005367D0" w14:paraId="37224DA3" w14:textId="77777777" w:rsidTr="00685DCD">
        <w:trPr>
          <w:jc w:val="center"/>
        </w:trPr>
        <w:tc>
          <w:tcPr>
            <w:tcW w:w="1418" w:type="dxa"/>
            <w:shd w:val="clear" w:color="auto" w:fill="D9D9D9"/>
          </w:tcPr>
          <w:p w14:paraId="3A875918" w14:textId="77777777" w:rsidR="00D43176" w:rsidRPr="005367D0" w:rsidRDefault="00D43176" w:rsidP="00685DCD">
            <w:pPr>
              <w:pStyle w:val="TAH"/>
            </w:pPr>
            <w:r w:rsidRPr="005367D0">
              <w:t xml:space="preserve">EVS mode bit </w:t>
            </w:r>
          </w:p>
          <w:p w14:paraId="7571BA11" w14:textId="77777777" w:rsidR="00D43176" w:rsidRPr="005367D0" w:rsidRDefault="00D43176" w:rsidP="00685DCD">
            <w:pPr>
              <w:pStyle w:val="TAH"/>
            </w:pPr>
            <w:r w:rsidRPr="005367D0">
              <w:t>(1 bit)</w:t>
            </w:r>
          </w:p>
        </w:tc>
        <w:tc>
          <w:tcPr>
            <w:tcW w:w="1418" w:type="dxa"/>
            <w:shd w:val="clear" w:color="auto" w:fill="D9D9D9"/>
          </w:tcPr>
          <w:p w14:paraId="26FC21E7" w14:textId="77777777" w:rsidR="00D43176" w:rsidRPr="005367D0" w:rsidRDefault="00D43176" w:rsidP="00685DCD">
            <w:pPr>
              <w:pStyle w:val="TAH"/>
            </w:pPr>
            <w:r w:rsidRPr="005367D0">
              <w:t>Unused</w:t>
            </w:r>
          </w:p>
          <w:p w14:paraId="31AD5AFC" w14:textId="77777777" w:rsidR="00D43176" w:rsidRPr="005367D0" w:rsidRDefault="00D43176" w:rsidP="00685DCD">
            <w:pPr>
              <w:pStyle w:val="TAH"/>
              <w:rPr>
                <w:rFonts w:hint="eastAsia"/>
              </w:rPr>
            </w:pPr>
            <w:r w:rsidRPr="005367D0">
              <w:t>(1 bit)</w:t>
            </w:r>
          </w:p>
        </w:tc>
        <w:tc>
          <w:tcPr>
            <w:tcW w:w="1418" w:type="dxa"/>
            <w:shd w:val="clear" w:color="auto" w:fill="D9D9D9"/>
            <w:vAlign w:val="center"/>
          </w:tcPr>
          <w:p w14:paraId="628834A2" w14:textId="77777777" w:rsidR="00D43176" w:rsidRPr="005367D0" w:rsidRDefault="00D43176" w:rsidP="00685DCD">
            <w:pPr>
              <w:pStyle w:val="TAH"/>
              <w:rPr>
                <w:rFonts w:hint="eastAsia"/>
              </w:rPr>
            </w:pPr>
            <w:r w:rsidRPr="005367D0">
              <w:t>EVS bit rate</w:t>
            </w:r>
          </w:p>
        </w:tc>
        <w:tc>
          <w:tcPr>
            <w:tcW w:w="3402" w:type="dxa"/>
            <w:shd w:val="clear" w:color="auto" w:fill="D9D9D9"/>
            <w:vAlign w:val="center"/>
          </w:tcPr>
          <w:p w14:paraId="1E5828CF" w14:textId="77777777" w:rsidR="00D43176" w:rsidRPr="005367D0" w:rsidRDefault="00D43176" w:rsidP="00685DCD">
            <w:pPr>
              <w:pStyle w:val="TAH"/>
              <w:rPr>
                <w:rFonts w:hint="eastAsia"/>
              </w:rPr>
            </w:pPr>
            <w:r w:rsidRPr="005367D0">
              <w:t>Indicated EVS mode and bit rate</w:t>
            </w:r>
          </w:p>
        </w:tc>
      </w:tr>
      <w:tr w:rsidR="00D43176" w:rsidRPr="00C03B68" w14:paraId="5F4217FA" w14:textId="77777777" w:rsidTr="00685DCD">
        <w:trPr>
          <w:jc w:val="center"/>
        </w:trPr>
        <w:tc>
          <w:tcPr>
            <w:tcW w:w="1418" w:type="dxa"/>
            <w:vAlign w:val="center"/>
          </w:tcPr>
          <w:p w14:paraId="3A094826" w14:textId="77777777" w:rsidR="00D43176" w:rsidRPr="00C03B68" w:rsidRDefault="00D43176" w:rsidP="00685DCD">
            <w:pPr>
              <w:pStyle w:val="TAC"/>
            </w:pPr>
            <w:r w:rsidRPr="00C03B68">
              <w:t>0</w:t>
            </w:r>
          </w:p>
        </w:tc>
        <w:tc>
          <w:tcPr>
            <w:tcW w:w="1418" w:type="dxa"/>
            <w:vAlign w:val="center"/>
          </w:tcPr>
          <w:p w14:paraId="11219CCB" w14:textId="77777777" w:rsidR="00D43176" w:rsidRPr="00C03B68" w:rsidRDefault="00D43176" w:rsidP="00685DCD">
            <w:pPr>
              <w:pStyle w:val="TAC"/>
              <w:rPr>
                <w:rFonts w:hint="eastAsia"/>
              </w:rPr>
            </w:pPr>
            <w:r w:rsidRPr="00C03B68">
              <w:t>0</w:t>
            </w:r>
          </w:p>
        </w:tc>
        <w:tc>
          <w:tcPr>
            <w:tcW w:w="1418" w:type="dxa"/>
            <w:shd w:val="clear" w:color="auto" w:fill="auto"/>
            <w:vAlign w:val="center"/>
          </w:tcPr>
          <w:p w14:paraId="5188DA0F" w14:textId="77777777" w:rsidR="00D43176" w:rsidRPr="00C03B68" w:rsidRDefault="00D43176" w:rsidP="00685DCD">
            <w:pPr>
              <w:pStyle w:val="TAC"/>
              <w:rPr>
                <w:rFonts w:hint="eastAsia"/>
              </w:rPr>
            </w:pPr>
            <w:r w:rsidRPr="00C03B68">
              <w:t>0000</w:t>
            </w:r>
          </w:p>
        </w:tc>
        <w:tc>
          <w:tcPr>
            <w:tcW w:w="3402" w:type="dxa"/>
            <w:shd w:val="clear" w:color="auto" w:fill="auto"/>
            <w:vAlign w:val="center"/>
          </w:tcPr>
          <w:p w14:paraId="0A2241C7" w14:textId="77777777" w:rsidR="00D43176" w:rsidRPr="00C03B68" w:rsidRDefault="00D43176" w:rsidP="00685DCD">
            <w:pPr>
              <w:pStyle w:val="TAC"/>
              <w:rPr>
                <w:rFonts w:hint="eastAsia"/>
              </w:rPr>
            </w:pPr>
            <w:r w:rsidRPr="00C03B68">
              <w:t>Primary 2.8 kbps</w:t>
            </w:r>
          </w:p>
        </w:tc>
      </w:tr>
      <w:tr w:rsidR="00D43176" w:rsidRPr="00C03B68" w14:paraId="0C7F2EDC" w14:textId="77777777" w:rsidTr="00685DCD">
        <w:trPr>
          <w:jc w:val="center"/>
        </w:trPr>
        <w:tc>
          <w:tcPr>
            <w:tcW w:w="1418" w:type="dxa"/>
            <w:vAlign w:val="center"/>
          </w:tcPr>
          <w:p w14:paraId="059EC3DD" w14:textId="77777777" w:rsidR="00D43176" w:rsidRPr="00C03B68" w:rsidRDefault="00D43176" w:rsidP="00685DCD">
            <w:pPr>
              <w:pStyle w:val="TAC"/>
            </w:pPr>
            <w:r w:rsidRPr="00C03B68">
              <w:t>0</w:t>
            </w:r>
          </w:p>
        </w:tc>
        <w:tc>
          <w:tcPr>
            <w:tcW w:w="1418" w:type="dxa"/>
            <w:vAlign w:val="center"/>
          </w:tcPr>
          <w:p w14:paraId="36CCBA4C" w14:textId="77777777" w:rsidR="00D43176" w:rsidRPr="00C03B68" w:rsidRDefault="00D43176" w:rsidP="00685DCD">
            <w:pPr>
              <w:pStyle w:val="TAC"/>
              <w:rPr>
                <w:rFonts w:hint="eastAsia"/>
              </w:rPr>
            </w:pPr>
            <w:r w:rsidRPr="00C03B68">
              <w:t>0</w:t>
            </w:r>
          </w:p>
        </w:tc>
        <w:tc>
          <w:tcPr>
            <w:tcW w:w="1418" w:type="dxa"/>
            <w:shd w:val="clear" w:color="auto" w:fill="auto"/>
            <w:vAlign w:val="center"/>
          </w:tcPr>
          <w:p w14:paraId="6713B43F" w14:textId="77777777" w:rsidR="00D43176" w:rsidRPr="00C03B68" w:rsidRDefault="00D43176" w:rsidP="00685DCD">
            <w:pPr>
              <w:pStyle w:val="TAC"/>
              <w:rPr>
                <w:rFonts w:hint="eastAsia"/>
              </w:rPr>
            </w:pPr>
            <w:r w:rsidRPr="00C03B68">
              <w:t>0001</w:t>
            </w:r>
          </w:p>
        </w:tc>
        <w:tc>
          <w:tcPr>
            <w:tcW w:w="3402" w:type="dxa"/>
            <w:shd w:val="clear" w:color="auto" w:fill="auto"/>
            <w:vAlign w:val="center"/>
          </w:tcPr>
          <w:p w14:paraId="79F6CF64" w14:textId="77777777" w:rsidR="00D43176" w:rsidRPr="00C03B68" w:rsidRDefault="00D43176" w:rsidP="00685DCD">
            <w:pPr>
              <w:pStyle w:val="TAC"/>
              <w:rPr>
                <w:rFonts w:hint="eastAsia"/>
              </w:rPr>
            </w:pPr>
            <w:r w:rsidRPr="00C03B68">
              <w:t>Primary 7.2 kbps</w:t>
            </w:r>
          </w:p>
        </w:tc>
      </w:tr>
      <w:tr w:rsidR="00D43176" w:rsidRPr="00C03B68" w14:paraId="2E1C2A7E" w14:textId="77777777" w:rsidTr="00685DCD">
        <w:trPr>
          <w:jc w:val="center"/>
        </w:trPr>
        <w:tc>
          <w:tcPr>
            <w:tcW w:w="1418" w:type="dxa"/>
            <w:vAlign w:val="center"/>
          </w:tcPr>
          <w:p w14:paraId="06356765" w14:textId="77777777" w:rsidR="00D43176" w:rsidRPr="00C03B68" w:rsidRDefault="00D43176" w:rsidP="00685DCD">
            <w:pPr>
              <w:pStyle w:val="TAC"/>
            </w:pPr>
            <w:r w:rsidRPr="00C03B68">
              <w:t>0</w:t>
            </w:r>
          </w:p>
        </w:tc>
        <w:tc>
          <w:tcPr>
            <w:tcW w:w="1418" w:type="dxa"/>
            <w:vAlign w:val="center"/>
          </w:tcPr>
          <w:p w14:paraId="49CC4D61" w14:textId="77777777" w:rsidR="00D43176" w:rsidRPr="00C03B68" w:rsidRDefault="00D43176" w:rsidP="00685DCD">
            <w:pPr>
              <w:pStyle w:val="TAC"/>
              <w:rPr>
                <w:rFonts w:hint="eastAsia"/>
              </w:rPr>
            </w:pPr>
            <w:r w:rsidRPr="00C03B68">
              <w:t>0</w:t>
            </w:r>
          </w:p>
        </w:tc>
        <w:tc>
          <w:tcPr>
            <w:tcW w:w="1418" w:type="dxa"/>
            <w:shd w:val="clear" w:color="auto" w:fill="auto"/>
            <w:vAlign w:val="center"/>
          </w:tcPr>
          <w:p w14:paraId="3DC16B37" w14:textId="77777777" w:rsidR="00D43176" w:rsidRPr="00C03B68" w:rsidRDefault="00D43176" w:rsidP="00685DCD">
            <w:pPr>
              <w:pStyle w:val="TAC"/>
              <w:rPr>
                <w:rFonts w:hint="eastAsia"/>
              </w:rPr>
            </w:pPr>
            <w:r w:rsidRPr="00C03B68">
              <w:t>0010</w:t>
            </w:r>
          </w:p>
        </w:tc>
        <w:tc>
          <w:tcPr>
            <w:tcW w:w="3402" w:type="dxa"/>
            <w:shd w:val="clear" w:color="auto" w:fill="auto"/>
            <w:vAlign w:val="center"/>
          </w:tcPr>
          <w:p w14:paraId="403AE2D0" w14:textId="77777777" w:rsidR="00D43176" w:rsidRPr="00C03B68" w:rsidRDefault="00D43176" w:rsidP="00685DCD">
            <w:pPr>
              <w:pStyle w:val="TAC"/>
              <w:rPr>
                <w:rFonts w:hint="eastAsia"/>
              </w:rPr>
            </w:pPr>
            <w:r w:rsidRPr="00C03B68">
              <w:t>Primary 8.0 kbps</w:t>
            </w:r>
          </w:p>
        </w:tc>
      </w:tr>
      <w:tr w:rsidR="00D43176" w:rsidRPr="00C03B68" w14:paraId="0E955984" w14:textId="77777777" w:rsidTr="00685DCD">
        <w:trPr>
          <w:jc w:val="center"/>
        </w:trPr>
        <w:tc>
          <w:tcPr>
            <w:tcW w:w="1418" w:type="dxa"/>
            <w:vAlign w:val="center"/>
          </w:tcPr>
          <w:p w14:paraId="0996F0F4" w14:textId="77777777" w:rsidR="00D43176" w:rsidRPr="00C03B68" w:rsidRDefault="00D43176" w:rsidP="00685DCD">
            <w:pPr>
              <w:pStyle w:val="TAC"/>
            </w:pPr>
            <w:r w:rsidRPr="00C03B68">
              <w:t>0</w:t>
            </w:r>
          </w:p>
        </w:tc>
        <w:tc>
          <w:tcPr>
            <w:tcW w:w="1418" w:type="dxa"/>
            <w:vAlign w:val="center"/>
          </w:tcPr>
          <w:p w14:paraId="7EA6778F" w14:textId="77777777" w:rsidR="00D43176" w:rsidRPr="00C03B68" w:rsidRDefault="00D43176" w:rsidP="00685DCD">
            <w:pPr>
              <w:pStyle w:val="TAC"/>
              <w:rPr>
                <w:rFonts w:hint="eastAsia"/>
              </w:rPr>
            </w:pPr>
            <w:r w:rsidRPr="00C03B68">
              <w:t>0</w:t>
            </w:r>
          </w:p>
        </w:tc>
        <w:tc>
          <w:tcPr>
            <w:tcW w:w="1418" w:type="dxa"/>
            <w:shd w:val="clear" w:color="auto" w:fill="auto"/>
            <w:vAlign w:val="center"/>
          </w:tcPr>
          <w:p w14:paraId="5345AE9F" w14:textId="77777777" w:rsidR="00D43176" w:rsidRPr="00C03B68" w:rsidRDefault="00D43176" w:rsidP="00685DCD">
            <w:pPr>
              <w:pStyle w:val="TAC"/>
              <w:rPr>
                <w:rFonts w:hint="eastAsia"/>
              </w:rPr>
            </w:pPr>
            <w:r w:rsidRPr="00C03B68">
              <w:t>0011</w:t>
            </w:r>
          </w:p>
        </w:tc>
        <w:tc>
          <w:tcPr>
            <w:tcW w:w="3402" w:type="dxa"/>
            <w:shd w:val="clear" w:color="auto" w:fill="auto"/>
            <w:vAlign w:val="center"/>
          </w:tcPr>
          <w:p w14:paraId="3348E566" w14:textId="77777777" w:rsidR="00D43176" w:rsidRPr="00C03B68" w:rsidRDefault="00D43176" w:rsidP="00685DCD">
            <w:pPr>
              <w:pStyle w:val="TAC"/>
              <w:rPr>
                <w:rFonts w:hint="eastAsia"/>
                <w:highlight w:val="cyan"/>
              </w:rPr>
            </w:pPr>
            <w:r w:rsidRPr="00C03B68">
              <w:t>Primary 9.6 kbps</w:t>
            </w:r>
          </w:p>
        </w:tc>
      </w:tr>
      <w:tr w:rsidR="00D43176" w:rsidRPr="00C03B68" w14:paraId="67D265FD" w14:textId="77777777" w:rsidTr="00685DCD">
        <w:trPr>
          <w:jc w:val="center"/>
        </w:trPr>
        <w:tc>
          <w:tcPr>
            <w:tcW w:w="1418" w:type="dxa"/>
            <w:vAlign w:val="center"/>
          </w:tcPr>
          <w:p w14:paraId="1297E02B" w14:textId="77777777" w:rsidR="00D43176" w:rsidRPr="00C03B68" w:rsidRDefault="00D43176" w:rsidP="00685DCD">
            <w:pPr>
              <w:pStyle w:val="TAC"/>
            </w:pPr>
            <w:r w:rsidRPr="00C03B68">
              <w:t>0</w:t>
            </w:r>
          </w:p>
        </w:tc>
        <w:tc>
          <w:tcPr>
            <w:tcW w:w="1418" w:type="dxa"/>
            <w:vAlign w:val="center"/>
          </w:tcPr>
          <w:p w14:paraId="677F8279" w14:textId="77777777" w:rsidR="00D43176" w:rsidRPr="00C03B68" w:rsidRDefault="00D43176" w:rsidP="00685DCD">
            <w:pPr>
              <w:pStyle w:val="TAC"/>
              <w:rPr>
                <w:rFonts w:hint="eastAsia"/>
              </w:rPr>
            </w:pPr>
            <w:r w:rsidRPr="00C03B68">
              <w:t>0</w:t>
            </w:r>
          </w:p>
        </w:tc>
        <w:tc>
          <w:tcPr>
            <w:tcW w:w="1418" w:type="dxa"/>
            <w:shd w:val="clear" w:color="auto" w:fill="auto"/>
            <w:vAlign w:val="center"/>
          </w:tcPr>
          <w:p w14:paraId="21BD4648" w14:textId="77777777" w:rsidR="00D43176" w:rsidRPr="00C03B68" w:rsidRDefault="00D43176" w:rsidP="00685DCD">
            <w:pPr>
              <w:pStyle w:val="TAC"/>
              <w:rPr>
                <w:rFonts w:hint="eastAsia"/>
              </w:rPr>
            </w:pPr>
            <w:r w:rsidRPr="00C03B68">
              <w:t>0100</w:t>
            </w:r>
          </w:p>
        </w:tc>
        <w:tc>
          <w:tcPr>
            <w:tcW w:w="3402" w:type="dxa"/>
            <w:shd w:val="clear" w:color="auto" w:fill="auto"/>
            <w:vAlign w:val="center"/>
          </w:tcPr>
          <w:p w14:paraId="753E0854" w14:textId="77777777" w:rsidR="00D43176" w:rsidRPr="00C03B68" w:rsidRDefault="00D43176" w:rsidP="00685DCD">
            <w:pPr>
              <w:pStyle w:val="TAC"/>
              <w:rPr>
                <w:rFonts w:hint="eastAsia"/>
                <w:highlight w:val="cyan"/>
              </w:rPr>
            </w:pPr>
            <w:r w:rsidRPr="00C03B68">
              <w:t>Primary 13.2 kbps</w:t>
            </w:r>
          </w:p>
        </w:tc>
      </w:tr>
      <w:tr w:rsidR="00D43176" w:rsidRPr="00C03B68" w14:paraId="1C28FD98" w14:textId="77777777" w:rsidTr="00685DCD">
        <w:trPr>
          <w:jc w:val="center"/>
        </w:trPr>
        <w:tc>
          <w:tcPr>
            <w:tcW w:w="1418" w:type="dxa"/>
            <w:vAlign w:val="center"/>
          </w:tcPr>
          <w:p w14:paraId="0D9F9545" w14:textId="77777777" w:rsidR="00D43176" w:rsidRPr="00C03B68" w:rsidRDefault="00D43176" w:rsidP="00685DCD">
            <w:pPr>
              <w:pStyle w:val="TAC"/>
            </w:pPr>
            <w:r w:rsidRPr="00C03B68">
              <w:t>0</w:t>
            </w:r>
          </w:p>
        </w:tc>
        <w:tc>
          <w:tcPr>
            <w:tcW w:w="1418" w:type="dxa"/>
            <w:vAlign w:val="center"/>
          </w:tcPr>
          <w:p w14:paraId="3E2E434B" w14:textId="77777777" w:rsidR="00D43176" w:rsidRPr="00C03B68" w:rsidRDefault="00D43176" w:rsidP="00685DCD">
            <w:pPr>
              <w:pStyle w:val="TAC"/>
              <w:rPr>
                <w:rFonts w:hint="eastAsia"/>
              </w:rPr>
            </w:pPr>
            <w:r w:rsidRPr="00C03B68">
              <w:t>0</w:t>
            </w:r>
          </w:p>
        </w:tc>
        <w:tc>
          <w:tcPr>
            <w:tcW w:w="1418" w:type="dxa"/>
            <w:shd w:val="clear" w:color="auto" w:fill="auto"/>
            <w:vAlign w:val="center"/>
          </w:tcPr>
          <w:p w14:paraId="0FD87C2D" w14:textId="77777777" w:rsidR="00D43176" w:rsidRPr="00C03B68" w:rsidRDefault="00D43176" w:rsidP="00685DCD">
            <w:pPr>
              <w:pStyle w:val="TAC"/>
              <w:rPr>
                <w:rFonts w:hint="eastAsia"/>
              </w:rPr>
            </w:pPr>
            <w:r w:rsidRPr="00C03B68">
              <w:t>0101</w:t>
            </w:r>
          </w:p>
        </w:tc>
        <w:tc>
          <w:tcPr>
            <w:tcW w:w="3402" w:type="dxa"/>
            <w:shd w:val="clear" w:color="auto" w:fill="auto"/>
            <w:vAlign w:val="center"/>
          </w:tcPr>
          <w:p w14:paraId="7F207B59" w14:textId="77777777" w:rsidR="00D43176" w:rsidRPr="00C03B68" w:rsidRDefault="00D43176" w:rsidP="00685DCD">
            <w:pPr>
              <w:pStyle w:val="TAC"/>
              <w:rPr>
                <w:rFonts w:hint="eastAsia"/>
                <w:highlight w:val="cyan"/>
              </w:rPr>
            </w:pPr>
            <w:r w:rsidRPr="00C03B68">
              <w:t>Primary 16.4 kbps</w:t>
            </w:r>
          </w:p>
        </w:tc>
      </w:tr>
      <w:tr w:rsidR="00D43176" w:rsidRPr="00C03B68" w14:paraId="27CDD446" w14:textId="77777777" w:rsidTr="00685DCD">
        <w:trPr>
          <w:jc w:val="center"/>
        </w:trPr>
        <w:tc>
          <w:tcPr>
            <w:tcW w:w="1418" w:type="dxa"/>
            <w:vAlign w:val="center"/>
          </w:tcPr>
          <w:p w14:paraId="6B957839" w14:textId="77777777" w:rsidR="00D43176" w:rsidRPr="00C03B68" w:rsidRDefault="00D43176" w:rsidP="00685DCD">
            <w:pPr>
              <w:pStyle w:val="TAC"/>
            </w:pPr>
            <w:r w:rsidRPr="00C03B68">
              <w:t>0</w:t>
            </w:r>
          </w:p>
        </w:tc>
        <w:tc>
          <w:tcPr>
            <w:tcW w:w="1418" w:type="dxa"/>
            <w:vAlign w:val="center"/>
          </w:tcPr>
          <w:p w14:paraId="603211E6" w14:textId="77777777" w:rsidR="00D43176" w:rsidRPr="00C03B68" w:rsidRDefault="00D43176" w:rsidP="00685DCD">
            <w:pPr>
              <w:pStyle w:val="TAC"/>
              <w:rPr>
                <w:rFonts w:hint="eastAsia"/>
              </w:rPr>
            </w:pPr>
            <w:r w:rsidRPr="00C03B68">
              <w:t>0</w:t>
            </w:r>
          </w:p>
        </w:tc>
        <w:tc>
          <w:tcPr>
            <w:tcW w:w="1418" w:type="dxa"/>
            <w:shd w:val="clear" w:color="auto" w:fill="auto"/>
            <w:vAlign w:val="center"/>
          </w:tcPr>
          <w:p w14:paraId="7BE593AC" w14:textId="77777777" w:rsidR="00D43176" w:rsidRPr="00C03B68" w:rsidRDefault="00D43176" w:rsidP="00685DCD">
            <w:pPr>
              <w:pStyle w:val="TAC"/>
              <w:rPr>
                <w:rFonts w:hint="eastAsia"/>
              </w:rPr>
            </w:pPr>
            <w:r w:rsidRPr="00C03B68">
              <w:t>0110</w:t>
            </w:r>
          </w:p>
        </w:tc>
        <w:tc>
          <w:tcPr>
            <w:tcW w:w="3402" w:type="dxa"/>
            <w:shd w:val="clear" w:color="auto" w:fill="auto"/>
            <w:vAlign w:val="center"/>
          </w:tcPr>
          <w:p w14:paraId="315F15A3" w14:textId="77777777" w:rsidR="00D43176" w:rsidRPr="00C03B68" w:rsidRDefault="00D43176" w:rsidP="00685DCD">
            <w:pPr>
              <w:pStyle w:val="TAC"/>
              <w:rPr>
                <w:rFonts w:hint="eastAsia"/>
                <w:highlight w:val="cyan"/>
              </w:rPr>
            </w:pPr>
            <w:r w:rsidRPr="00C03B68">
              <w:t>Primary 24.4 kbps</w:t>
            </w:r>
          </w:p>
        </w:tc>
      </w:tr>
      <w:tr w:rsidR="00D43176" w:rsidRPr="00C03B68" w14:paraId="0B7512BE" w14:textId="77777777" w:rsidTr="00685DCD">
        <w:trPr>
          <w:jc w:val="center"/>
        </w:trPr>
        <w:tc>
          <w:tcPr>
            <w:tcW w:w="1418" w:type="dxa"/>
            <w:vAlign w:val="center"/>
          </w:tcPr>
          <w:p w14:paraId="1E5554E7" w14:textId="77777777" w:rsidR="00D43176" w:rsidRPr="00C03B68" w:rsidRDefault="00D43176" w:rsidP="00685DCD">
            <w:pPr>
              <w:pStyle w:val="TAC"/>
            </w:pPr>
            <w:r w:rsidRPr="00C03B68">
              <w:t>0</w:t>
            </w:r>
          </w:p>
        </w:tc>
        <w:tc>
          <w:tcPr>
            <w:tcW w:w="1418" w:type="dxa"/>
            <w:vAlign w:val="center"/>
          </w:tcPr>
          <w:p w14:paraId="4AA6E2BB" w14:textId="77777777" w:rsidR="00D43176" w:rsidRPr="00C03B68" w:rsidRDefault="00D43176" w:rsidP="00685DCD">
            <w:pPr>
              <w:pStyle w:val="TAC"/>
              <w:rPr>
                <w:rFonts w:hint="eastAsia"/>
              </w:rPr>
            </w:pPr>
            <w:r w:rsidRPr="00C03B68">
              <w:t>0</w:t>
            </w:r>
          </w:p>
        </w:tc>
        <w:tc>
          <w:tcPr>
            <w:tcW w:w="1418" w:type="dxa"/>
            <w:shd w:val="clear" w:color="auto" w:fill="auto"/>
            <w:vAlign w:val="center"/>
          </w:tcPr>
          <w:p w14:paraId="7F54FE57" w14:textId="77777777" w:rsidR="00D43176" w:rsidRPr="00C03B68" w:rsidRDefault="00D43176" w:rsidP="00685DCD">
            <w:pPr>
              <w:pStyle w:val="TAC"/>
              <w:rPr>
                <w:rFonts w:hint="eastAsia"/>
              </w:rPr>
            </w:pPr>
            <w:r w:rsidRPr="00C03B68">
              <w:t>0111</w:t>
            </w:r>
          </w:p>
        </w:tc>
        <w:tc>
          <w:tcPr>
            <w:tcW w:w="3402" w:type="dxa"/>
            <w:shd w:val="clear" w:color="auto" w:fill="auto"/>
            <w:vAlign w:val="center"/>
          </w:tcPr>
          <w:p w14:paraId="7AAE4AB6" w14:textId="77777777" w:rsidR="00D43176" w:rsidRPr="00C03B68" w:rsidRDefault="00D43176" w:rsidP="00685DCD">
            <w:pPr>
              <w:pStyle w:val="TAC"/>
              <w:rPr>
                <w:rFonts w:hint="eastAsia"/>
                <w:highlight w:val="cyan"/>
              </w:rPr>
            </w:pPr>
            <w:r w:rsidRPr="00C03B68">
              <w:t>Primary 32.0 kbps</w:t>
            </w:r>
          </w:p>
        </w:tc>
      </w:tr>
      <w:tr w:rsidR="00D43176" w:rsidRPr="00C03B68" w14:paraId="4FC2F31A" w14:textId="77777777" w:rsidTr="00685DCD">
        <w:trPr>
          <w:jc w:val="center"/>
        </w:trPr>
        <w:tc>
          <w:tcPr>
            <w:tcW w:w="1418" w:type="dxa"/>
            <w:vAlign w:val="center"/>
          </w:tcPr>
          <w:p w14:paraId="255CC8C9" w14:textId="77777777" w:rsidR="00D43176" w:rsidRPr="00C03B68" w:rsidRDefault="00D43176" w:rsidP="00685DCD">
            <w:pPr>
              <w:pStyle w:val="TAC"/>
            </w:pPr>
            <w:r w:rsidRPr="00C03B68">
              <w:t>0</w:t>
            </w:r>
          </w:p>
        </w:tc>
        <w:tc>
          <w:tcPr>
            <w:tcW w:w="1418" w:type="dxa"/>
            <w:vAlign w:val="center"/>
          </w:tcPr>
          <w:p w14:paraId="738F7E9D" w14:textId="77777777" w:rsidR="00D43176" w:rsidRPr="00C03B68" w:rsidRDefault="00D43176" w:rsidP="00685DCD">
            <w:pPr>
              <w:pStyle w:val="TAC"/>
            </w:pPr>
            <w:r w:rsidRPr="00C03B68">
              <w:t>0</w:t>
            </w:r>
          </w:p>
        </w:tc>
        <w:tc>
          <w:tcPr>
            <w:tcW w:w="1418" w:type="dxa"/>
            <w:shd w:val="clear" w:color="auto" w:fill="auto"/>
            <w:vAlign w:val="center"/>
          </w:tcPr>
          <w:p w14:paraId="62F944B2" w14:textId="77777777" w:rsidR="00D43176" w:rsidRPr="00C03B68" w:rsidRDefault="00D43176" w:rsidP="00685DCD">
            <w:pPr>
              <w:pStyle w:val="TAC"/>
            </w:pPr>
            <w:r w:rsidRPr="00C03B68">
              <w:t>1000</w:t>
            </w:r>
          </w:p>
        </w:tc>
        <w:tc>
          <w:tcPr>
            <w:tcW w:w="3402" w:type="dxa"/>
            <w:shd w:val="clear" w:color="auto" w:fill="auto"/>
            <w:vAlign w:val="center"/>
          </w:tcPr>
          <w:p w14:paraId="0FCD3DA7" w14:textId="77777777" w:rsidR="00D43176" w:rsidRPr="00C03B68" w:rsidRDefault="00D43176" w:rsidP="00685DCD">
            <w:pPr>
              <w:pStyle w:val="TAC"/>
              <w:rPr>
                <w:rFonts w:hint="eastAsia"/>
                <w:highlight w:val="cyan"/>
              </w:rPr>
            </w:pPr>
            <w:r w:rsidRPr="00C03B68">
              <w:t>Primary 48.0 kbps</w:t>
            </w:r>
          </w:p>
        </w:tc>
      </w:tr>
      <w:tr w:rsidR="00D43176" w:rsidRPr="00C03B68" w14:paraId="58D31554" w14:textId="77777777" w:rsidTr="00685DCD">
        <w:trPr>
          <w:jc w:val="center"/>
        </w:trPr>
        <w:tc>
          <w:tcPr>
            <w:tcW w:w="1418" w:type="dxa"/>
            <w:vAlign w:val="center"/>
          </w:tcPr>
          <w:p w14:paraId="04F51892" w14:textId="77777777" w:rsidR="00D43176" w:rsidRPr="00C03B68" w:rsidRDefault="00D43176" w:rsidP="00685DCD">
            <w:pPr>
              <w:pStyle w:val="TAC"/>
            </w:pPr>
            <w:r w:rsidRPr="00C03B68">
              <w:t>0</w:t>
            </w:r>
          </w:p>
        </w:tc>
        <w:tc>
          <w:tcPr>
            <w:tcW w:w="1418" w:type="dxa"/>
            <w:vAlign w:val="center"/>
          </w:tcPr>
          <w:p w14:paraId="49BC50A3" w14:textId="77777777" w:rsidR="00D43176" w:rsidRPr="00C03B68" w:rsidRDefault="00D43176" w:rsidP="00685DCD">
            <w:pPr>
              <w:pStyle w:val="TAC"/>
            </w:pPr>
            <w:r w:rsidRPr="00C03B68">
              <w:t>0</w:t>
            </w:r>
          </w:p>
        </w:tc>
        <w:tc>
          <w:tcPr>
            <w:tcW w:w="1418" w:type="dxa"/>
            <w:shd w:val="clear" w:color="auto" w:fill="auto"/>
            <w:vAlign w:val="center"/>
          </w:tcPr>
          <w:p w14:paraId="586E4E83" w14:textId="77777777" w:rsidR="00D43176" w:rsidRPr="00C03B68" w:rsidRDefault="00D43176" w:rsidP="00685DCD">
            <w:pPr>
              <w:pStyle w:val="TAC"/>
            </w:pPr>
            <w:r w:rsidRPr="00C03B68">
              <w:t>1001</w:t>
            </w:r>
          </w:p>
        </w:tc>
        <w:tc>
          <w:tcPr>
            <w:tcW w:w="3402" w:type="dxa"/>
            <w:shd w:val="clear" w:color="auto" w:fill="auto"/>
            <w:vAlign w:val="center"/>
          </w:tcPr>
          <w:p w14:paraId="1AC6D481" w14:textId="77777777" w:rsidR="00D43176" w:rsidRPr="00C03B68" w:rsidRDefault="00D43176" w:rsidP="00685DCD">
            <w:pPr>
              <w:pStyle w:val="TAC"/>
              <w:rPr>
                <w:rFonts w:hint="eastAsia"/>
                <w:highlight w:val="cyan"/>
              </w:rPr>
            </w:pPr>
            <w:r w:rsidRPr="00C03B68">
              <w:t>Primary 64.0 kbps</w:t>
            </w:r>
          </w:p>
        </w:tc>
      </w:tr>
      <w:tr w:rsidR="00D43176" w:rsidRPr="00C03B68" w14:paraId="7FDFA251" w14:textId="77777777" w:rsidTr="00685DCD">
        <w:trPr>
          <w:jc w:val="center"/>
        </w:trPr>
        <w:tc>
          <w:tcPr>
            <w:tcW w:w="1418" w:type="dxa"/>
            <w:vAlign w:val="center"/>
          </w:tcPr>
          <w:p w14:paraId="34E627C2" w14:textId="77777777" w:rsidR="00D43176" w:rsidRPr="00C03B68" w:rsidRDefault="00D43176" w:rsidP="00685DCD">
            <w:pPr>
              <w:pStyle w:val="TAC"/>
            </w:pPr>
            <w:r w:rsidRPr="00C03B68">
              <w:t>0</w:t>
            </w:r>
          </w:p>
        </w:tc>
        <w:tc>
          <w:tcPr>
            <w:tcW w:w="1418" w:type="dxa"/>
            <w:vAlign w:val="center"/>
          </w:tcPr>
          <w:p w14:paraId="7C901B0F" w14:textId="77777777" w:rsidR="00D43176" w:rsidRPr="00C03B68" w:rsidRDefault="00D43176" w:rsidP="00685DCD">
            <w:pPr>
              <w:pStyle w:val="TAC"/>
            </w:pPr>
            <w:r w:rsidRPr="00C03B68">
              <w:t>0</w:t>
            </w:r>
          </w:p>
        </w:tc>
        <w:tc>
          <w:tcPr>
            <w:tcW w:w="1418" w:type="dxa"/>
            <w:shd w:val="clear" w:color="auto" w:fill="auto"/>
            <w:vAlign w:val="center"/>
          </w:tcPr>
          <w:p w14:paraId="3F6B09A2" w14:textId="77777777" w:rsidR="00D43176" w:rsidRPr="00C03B68" w:rsidRDefault="00D43176" w:rsidP="00685DCD">
            <w:pPr>
              <w:pStyle w:val="TAC"/>
            </w:pPr>
            <w:r w:rsidRPr="00C03B68">
              <w:t>1010</w:t>
            </w:r>
          </w:p>
        </w:tc>
        <w:tc>
          <w:tcPr>
            <w:tcW w:w="3402" w:type="dxa"/>
            <w:shd w:val="clear" w:color="auto" w:fill="auto"/>
            <w:vAlign w:val="center"/>
          </w:tcPr>
          <w:p w14:paraId="085D5702" w14:textId="77777777" w:rsidR="00D43176" w:rsidRPr="00C03B68" w:rsidRDefault="00D43176" w:rsidP="00685DCD">
            <w:pPr>
              <w:pStyle w:val="TAC"/>
              <w:rPr>
                <w:rFonts w:hint="eastAsia"/>
                <w:highlight w:val="cyan"/>
              </w:rPr>
            </w:pPr>
            <w:r w:rsidRPr="00C03B68">
              <w:t>Primary 96.0 kbps</w:t>
            </w:r>
          </w:p>
        </w:tc>
      </w:tr>
      <w:tr w:rsidR="00D43176" w:rsidRPr="00C03B68" w14:paraId="07EFF877" w14:textId="77777777" w:rsidTr="00685DCD">
        <w:trPr>
          <w:jc w:val="center"/>
        </w:trPr>
        <w:tc>
          <w:tcPr>
            <w:tcW w:w="1418" w:type="dxa"/>
            <w:vAlign w:val="center"/>
          </w:tcPr>
          <w:p w14:paraId="4162FF47" w14:textId="77777777" w:rsidR="00D43176" w:rsidRPr="00C03B68" w:rsidRDefault="00D43176" w:rsidP="00685DCD">
            <w:pPr>
              <w:pStyle w:val="TAC"/>
            </w:pPr>
            <w:r w:rsidRPr="00C03B68">
              <w:t>0</w:t>
            </w:r>
          </w:p>
        </w:tc>
        <w:tc>
          <w:tcPr>
            <w:tcW w:w="1418" w:type="dxa"/>
            <w:vAlign w:val="center"/>
          </w:tcPr>
          <w:p w14:paraId="0DE81865" w14:textId="77777777" w:rsidR="00D43176" w:rsidRPr="00C03B68" w:rsidRDefault="00D43176" w:rsidP="00685DCD">
            <w:pPr>
              <w:pStyle w:val="TAC"/>
            </w:pPr>
            <w:r w:rsidRPr="00C03B68">
              <w:t>0</w:t>
            </w:r>
          </w:p>
        </w:tc>
        <w:tc>
          <w:tcPr>
            <w:tcW w:w="1418" w:type="dxa"/>
            <w:shd w:val="clear" w:color="auto" w:fill="auto"/>
            <w:vAlign w:val="center"/>
          </w:tcPr>
          <w:p w14:paraId="1BFC86C0" w14:textId="77777777" w:rsidR="00D43176" w:rsidRPr="00C03B68" w:rsidRDefault="00D43176" w:rsidP="00685DCD">
            <w:pPr>
              <w:pStyle w:val="TAC"/>
            </w:pPr>
            <w:r w:rsidRPr="00C03B68">
              <w:t>1011</w:t>
            </w:r>
          </w:p>
        </w:tc>
        <w:tc>
          <w:tcPr>
            <w:tcW w:w="3402" w:type="dxa"/>
            <w:shd w:val="clear" w:color="auto" w:fill="auto"/>
            <w:vAlign w:val="center"/>
          </w:tcPr>
          <w:p w14:paraId="41CA4619" w14:textId="77777777" w:rsidR="00D43176" w:rsidRPr="00C03B68" w:rsidRDefault="00D43176" w:rsidP="00685DCD">
            <w:pPr>
              <w:pStyle w:val="TAC"/>
              <w:rPr>
                <w:rFonts w:hint="eastAsia"/>
                <w:highlight w:val="cyan"/>
              </w:rPr>
            </w:pPr>
            <w:r w:rsidRPr="00C03B68">
              <w:t>Primary 128.0 kbps</w:t>
            </w:r>
          </w:p>
        </w:tc>
      </w:tr>
      <w:tr w:rsidR="00D43176" w:rsidRPr="00C03B68" w14:paraId="06F73C8D" w14:textId="77777777" w:rsidTr="00685DCD">
        <w:trPr>
          <w:jc w:val="center"/>
        </w:trPr>
        <w:tc>
          <w:tcPr>
            <w:tcW w:w="1418" w:type="dxa"/>
            <w:vAlign w:val="center"/>
          </w:tcPr>
          <w:p w14:paraId="1C1B965E" w14:textId="77777777" w:rsidR="00D43176" w:rsidRPr="00C03B68" w:rsidRDefault="00D43176" w:rsidP="00685DCD">
            <w:pPr>
              <w:pStyle w:val="TAC"/>
            </w:pPr>
            <w:r w:rsidRPr="00C03B68">
              <w:t>0</w:t>
            </w:r>
          </w:p>
        </w:tc>
        <w:tc>
          <w:tcPr>
            <w:tcW w:w="1418" w:type="dxa"/>
            <w:vAlign w:val="center"/>
          </w:tcPr>
          <w:p w14:paraId="69646345" w14:textId="77777777" w:rsidR="00D43176" w:rsidRPr="00C03B68" w:rsidRDefault="00D43176" w:rsidP="00685DCD">
            <w:pPr>
              <w:pStyle w:val="TAC"/>
            </w:pPr>
            <w:r w:rsidRPr="00C03B68">
              <w:t>0</w:t>
            </w:r>
          </w:p>
        </w:tc>
        <w:tc>
          <w:tcPr>
            <w:tcW w:w="1418" w:type="dxa"/>
            <w:shd w:val="clear" w:color="auto" w:fill="auto"/>
            <w:vAlign w:val="center"/>
          </w:tcPr>
          <w:p w14:paraId="4B414713" w14:textId="77777777" w:rsidR="00D43176" w:rsidRPr="00C03B68" w:rsidRDefault="00D43176" w:rsidP="00685DCD">
            <w:pPr>
              <w:pStyle w:val="TAC"/>
            </w:pPr>
            <w:r w:rsidRPr="00C03B68">
              <w:t>1100</w:t>
            </w:r>
          </w:p>
        </w:tc>
        <w:tc>
          <w:tcPr>
            <w:tcW w:w="3402" w:type="dxa"/>
            <w:shd w:val="clear" w:color="auto" w:fill="auto"/>
            <w:vAlign w:val="center"/>
          </w:tcPr>
          <w:p w14:paraId="22508B28" w14:textId="77777777" w:rsidR="00D43176" w:rsidRPr="00C03B68" w:rsidRDefault="00D43176" w:rsidP="00685DCD">
            <w:pPr>
              <w:pStyle w:val="TAC"/>
              <w:rPr>
                <w:rFonts w:hint="eastAsia"/>
                <w:highlight w:val="cyan"/>
              </w:rPr>
            </w:pPr>
            <w:r w:rsidRPr="00C03B68">
              <w:t>Primary 2.4kbps SID</w:t>
            </w:r>
          </w:p>
        </w:tc>
      </w:tr>
      <w:tr w:rsidR="00D43176" w:rsidRPr="00C03B68" w14:paraId="37120B73" w14:textId="77777777" w:rsidTr="00685DCD">
        <w:trPr>
          <w:jc w:val="center"/>
        </w:trPr>
        <w:tc>
          <w:tcPr>
            <w:tcW w:w="1418" w:type="dxa"/>
            <w:vAlign w:val="center"/>
          </w:tcPr>
          <w:p w14:paraId="55DA977B" w14:textId="77777777" w:rsidR="00D43176" w:rsidRPr="00C03B68" w:rsidRDefault="00D43176" w:rsidP="00685DCD">
            <w:pPr>
              <w:pStyle w:val="TAC"/>
            </w:pPr>
            <w:r w:rsidRPr="00C03B68">
              <w:t>0</w:t>
            </w:r>
          </w:p>
        </w:tc>
        <w:tc>
          <w:tcPr>
            <w:tcW w:w="1418" w:type="dxa"/>
            <w:vAlign w:val="center"/>
          </w:tcPr>
          <w:p w14:paraId="3DF2349B" w14:textId="77777777" w:rsidR="00D43176" w:rsidRPr="00C03B68" w:rsidRDefault="00D43176" w:rsidP="00685DCD">
            <w:pPr>
              <w:pStyle w:val="TAC"/>
            </w:pPr>
            <w:r w:rsidRPr="00C03B68">
              <w:t>0</w:t>
            </w:r>
          </w:p>
        </w:tc>
        <w:tc>
          <w:tcPr>
            <w:tcW w:w="1418" w:type="dxa"/>
            <w:shd w:val="clear" w:color="auto" w:fill="auto"/>
            <w:vAlign w:val="center"/>
          </w:tcPr>
          <w:p w14:paraId="0FD8FFDE" w14:textId="77777777" w:rsidR="00D43176" w:rsidRPr="00C03B68" w:rsidRDefault="00D43176" w:rsidP="00685DCD">
            <w:pPr>
              <w:pStyle w:val="TAC"/>
            </w:pPr>
            <w:r w:rsidRPr="00C03B68">
              <w:t>1101</w:t>
            </w:r>
          </w:p>
        </w:tc>
        <w:tc>
          <w:tcPr>
            <w:tcW w:w="3402" w:type="dxa"/>
            <w:shd w:val="clear" w:color="auto" w:fill="auto"/>
            <w:vAlign w:val="center"/>
          </w:tcPr>
          <w:p w14:paraId="12DCAE29" w14:textId="77777777" w:rsidR="00D43176" w:rsidRPr="00C03B68" w:rsidRDefault="00D43176" w:rsidP="00685DCD">
            <w:pPr>
              <w:pStyle w:val="TAC"/>
              <w:rPr>
                <w:rFonts w:hint="eastAsia"/>
                <w:highlight w:val="cyan"/>
              </w:rPr>
            </w:pPr>
            <w:r w:rsidRPr="00C03B68">
              <w:t>For future use</w:t>
            </w:r>
          </w:p>
        </w:tc>
      </w:tr>
      <w:tr w:rsidR="00D43176" w:rsidRPr="00C03B68" w14:paraId="779ED599" w14:textId="77777777" w:rsidTr="00685DCD">
        <w:trPr>
          <w:jc w:val="center"/>
        </w:trPr>
        <w:tc>
          <w:tcPr>
            <w:tcW w:w="1418" w:type="dxa"/>
            <w:vAlign w:val="center"/>
          </w:tcPr>
          <w:p w14:paraId="4A4E093A" w14:textId="77777777" w:rsidR="00D43176" w:rsidRPr="00C03B68" w:rsidRDefault="00D43176" w:rsidP="00685DCD">
            <w:pPr>
              <w:pStyle w:val="TAC"/>
            </w:pPr>
            <w:r w:rsidRPr="00C03B68">
              <w:t>0</w:t>
            </w:r>
          </w:p>
        </w:tc>
        <w:tc>
          <w:tcPr>
            <w:tcW w:w="1418" w:type="dxa"/>
            <w:vAlign w:val="center"/>
          </w:tcPr>
          <w:p w14:paraId="2EC4D6BB" w14:textId="77777777" w:rsidR="00D43176" w:rsidRPr="00C03B68" w:rsidRDefault="00D43176" w:rsidP="00685DCD">
            <w:pPr>
              <w:pStyle w:val="TAC"/>
            </w:pPr>
            <w:r w:rsidRPr="00C03B68">
              <w:t>0</w:t>
            </w:r>
          </w:p>
        </w:tc>
        <w:tc>
          <w:tcPr>
            <w:tcW w:w="1418" w:type="dxa"/>
            <w:shd w:val="clear" w:color="auto" w:fill="auto"/>
            <w:vAlign w:val="center"/>
          </w:tcPr>
          <w:p w14:paraId="506E838C" w14:textId="77777777" w:rsidR="00D43176" w:rsidRPr="00C03B68" w:rsidRDefault="00D43176" w:rsidP="00685DCD">
            <w:pPr>
              <w:pStyle w:val="TAC"/>
            </w:pPr>
            <w:r w:rsidRPr="00C03B68">
              <w:t>1110</w:t>
            </w:r>
          </w:p>
        </w:tc>
        <w:tc>
          <w:tcPr>
            <w:tcW w:w="3402" w:type="dxa"/>
            <w:shd w:val="clear" w:color="auto" w:fill="auto"/>
            <w:vAlign w:val="center"/>
          </w:tcPr>
          <w:p w14:paraId="3AB973DE" w14:textId="77777777" w:rsidR="00D43176" w:rsidRPr="00C03B68" w:rsidRDefault="00D43176" w:rsidP="00685DCD">
            <w:pPr>
              <w:pStyle w:val="TAC"/>
              <w:rPr>
                <w:rFonts w:hint="eastAsia"/>
              </w:rPr>
            </w:pPr>
            <w:r w:rsidRPr="00C03B68">
              <w:t>SPEECH_LOST</w:t>
            </w:r>
          </w:p>
        </w:tc>
      </w:tr>
      <w:tr w:rsidR="00D43176" w:rsidRPr="00C03B68" w14:paraId="15DD6DF8" w14:textId="77777777" w:rsidTr="00685DCD">
        <w:trPr>
          <w:jc w:val="center"/>
        </w:trPr>
        <w:tc>
          <w:tcPr>
            <w:tcW w:w="1418" w:type="dxa"/>
            <w:vAlign w:val="center"/>
          </w:tcPr>
          <w:p w14:paraId="23755980" w14:textId="77777777" w:rsidR="00D43176" w:rsidRPr="00C03B68" w:rsidRDefault="00D43176" w:rsidP="00685DCD">
            <w:pPr>
              <w:pStyle w:val="TAC"/>
            </w:pPr>
            <w:r w:rsidRPr="00C03B68">
              <w:t>0</w:t>
            </w:r>
          </w:p>
        </w:tc>
        <w:tc>
          <w:tcPr>
            <w:tcW w:w="1418" w:type="dxa"/>
            <w:vAlign w:val="center"/>
          </w:tcPr>
          <w:p w14:paraId="67F75458" w14:textId="77777777" w:rsidR="00D43176" w:rsidRPr="00C03B68" w:rsidRDefault="00D43176" w:rsidP="00685DCD">
            <w:pPr>
              <w:pStyle w:val="TAC"/>
            </w:pPr>
            <w:r w:rsidRPr="00C03B68">
              <w:t>0</w:t>
            </w:r>
          </w:p>
        </w:tc>
        <w:tc>
          <w:tcPr>
            <w:tcW w:w="1418" w:type="dxa"/>
            <w:shd w:val="clear" w:color="auto" w:fill="auto"/>
            <w:vAlign w:val="center"/>
          </w:tcPr>
          <w:p w14:paraId="166BB3CD" w14:textId="77777777" w:rsidR="00D43176" w:rsidRPr="00C03B68" w:rsidRDefault="00D43176" w:rsidP="00685DCD">
            <w:pPr>
              <w:pStyle w:val="TAC"/>
            </w:pPr>
            <w:r w:rsidRPr="00C03B68">
              <w:t>1111</w:t>
            </w:r>
          </w:p>
        </w:tc>
        <w:tc>
          <w:tcPr>
            <w:tcW w:w="3402" w:type="dxa"/>
            <w:shd w:val="clear" w:color="auto" w:fill="auto"/>
            <w:vAlign w:val="center"/>
          </w:tcPr>
          <w:p w14:paraId="3CDD6E4E" w14:textId="77777777" w:rsidR="00D43176" w:rsidRPr="00C03B68" w:rsidRDefault="00D43176" w:rsidP="00685DCD">
            <w:pPr>
              <w:pStyle w:val="TAC"/>
              <w:rPr>
                <w:rFonts w:hint="eastAsia"/>
                <w:lang w:eastAsia="ja-JP"/>
              </w:rPr>
            </w:pPr>
            <w:r w:rsidRPr="00C03B68">
              <w:t>NO_DATA</w:t>
            </w:r>
          </w:p>
        </w:tc>
      </w:tr>
    </w:tbl>
    <w:p w14:paraId="6AD08F72" w14:textId="77777777" w:rsidR="00D43176" w:rsidRPr="00C03B68" w:rsidRDefault="00D43176" w:rsidP="00D43176">
      <w:pPr>
        <w:pStyle w:val="FP"/>
        <w:rPr>
          <w:rFonts w:hint="eastAsia"/>
          <w:lang w:val="en-US" w:eastAsia="ja-JP"/>
        </w:rPr>
      </w:pPr>
    </w:p>
    <w:p w14:paraId="5E1BE5C6" w14:textId="77777777" w:rsidR="00D43176" w:rsidRPr="00C03B68" w:rsidRDefault="00D43176" w:rsidP="00D43176">
      <w:pPr>
        <w:pStyle w:val="TH"/>
        <w:rPr>
          <w:rFonts w:hint="eastAsia"/>
          <w:bCs/>
          <w:lang w:eastAsia="ja-JP"/>
        </w:rPr>
      </w:pPr>
      <w:r w:rsidRPr="00C03B68">
        <w:rPr>
          <w:rFonts w:hint="eastAsia"/>
          <w:lang w:eastAsia="ja-JP"/>
        </w:rPr>
        <w:t>Table A.</w:t>
      </w:r>
      <w:r w:rsidRPr="00C03B68">
        <w:rPr>
          <w:lang w:eastAsia="ja-JP"/>
        </w:rPr>
        <w:t>5</w:t>
      </w:r>
      <w:r w:rsidRPr="00C03B68">
        <w:rPr>
          <w:rFonts w:hint="eastAsia"/>
          <w:lang w:eastAsia="ja-JP"/>
        </w:rPr>
        <w:t xml:space="preserve">: </w:t>
      </w:r>
      <w:r w:rsidRPr="00C03B68">
        <w:rPr>
          <w:bCs/>
          <w:lang w:eastAsia="ja-JP"/>
        </w:rPr>
        <w:t>Frame Type index when EVS mode bit =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18"/>
        <w:gridCol w:w="1418"/>
        <w:gridCol w:w="1418"/>
        <w:gridCol w:w="3402"/>
      </w:tblGrid>
      <w:tr w:rsidR="00D43176" w:rsidRPr="00C03B68" w14:paraId="5E676DE5" w14:textId="77777777" w:rsidTr="00685DCD">
        <w:trPr>
          <w:jc w:val="center"/>
        </w:trPr>
        <w:tc>
          <w:tcPr>
            <w:tcW w:w="1418" w:type="dxa"/>
            <w:shd w:val="clear" w:color="auto" w:fill="D9D9D9"/>
          </w:tcPr>
          <w:p w14:paraId="6F4AC35B" w14:textId="77777777" w:rsidR="00D43176" w:rsidRPr="00C03B68" w:rsidRDefault="00D43176" w:rsidP="00685DCD">
            <w:pPr>
              <w:pStyle w:val="TAH"/>
              <w:rPr>
                <w:lang w:eastAsia="ja-JP"/>
              </w:rPr>
            </w:pPr>
            <w:r w:rsidRPr="00C03B68">
              <w:rPr>
                <w:lang w:eastAsia="ja-JP"/>
              </w:rPr>
              <w:t>EVS mode bit</w:t>
            </w:r>
            <w:r w:rsidRPr="00C03B68" w:rsidDel="00516A04">
              <w:rPr>
                <w:lang w:eastAsia="ja-JP"/>
              </w:rPr>
              <w:t xml:space="preserve"> </w:t>
            </w:r>
            <w:r w:rsidRPr="00C03B68">
              <w:rPr>
                <w:lang w:eastAsia="ja-JP"/>
              </w:rPr>
              <w:t>(1 bit)</w:t>
            </w:r>
          </w:p>
        </w:tc>
        <w:tc>
          <w:tcPr>
            <w:tcW w:w="1418" w:type="dxa"/>
            <w:shd w:val="clear" w:color="auto" w:fill="D9D9D9"/>
          </w:tcPr>
          <w:p w14:paraId="22355F83" w14:textId="77777777" w:rsidR="00D43176" w:rsidRPr="00C03B68" w:rsidRDefault="00D43176" w:rsidP="00685DCD">
            <w:pPr>
              <w:pStyle w:val="TAH"/>
              <w:rPr>
                <w:lang w:eastAsia="ja-JP"/>
              </w:rPr>
            </w:pPr>
            <w:r w:rsidRPr="00C03B68">
              <w:rPr>
                <w:lang w:eastAsia="ja-JP"/>
              </w:rPr>
              <w:t>AMR-WB Q bit</w:t>
            </w:r>
          </w:p>
          <w:p w14:paraId="749DFC54" w14:textId="77777777" w:rsidR="00D43176" w:rsidRPr="00C03B68" w:rsidRDefault="00D43176" w:rsidP="00685DCD">
            <w:pPr>
              <w:pStyle w:val="TAH"/>
              <w:rPr>
                <w:rFonts w:hint="eastAsia"/>
                <w:lang w:eastAsia="ja-JP"/>
              </w:rPr>
            </w:pPr>
            <w:r w:rsidRPr="00C03B68">
              <w:rPr>
                <w:lang w:eastAsia="ja-JP"/>
              </w:rPr>
              <w:t>(1 bit)</w:t>
            </w:r>
          </w:p>
        </w:tc>
        <w:tc>
          <w:tcPr>
            <w:tcW w:w="1418" w:type="dxa"/>
            <w:shd w:val="clear" w:color="auto" w:fill="D9D9D9"/>
            <w:vAlign w:val="center"/>
          </w:tcPr>
          <w:p w14:paraId="6BE61740" w14:textId="77777777" w:rsidR="00D43176" w:rsidRPr="00C03B68" w:rsidRDefault="00D43176" w:rsidP="00685DCD">
            <w:pPr>
              <w:pStyle w:val="TAH"/>
              <w:rPr>
                <w:lang w:eastAsia="ja-JP"/>
              </w:rPr>
            </w:pPr>
            <w:r w:rsidRPr="00C03B68">
              <w:rPr>
                <w:lang w:eastAsia="ja-JP"/>
              </w:rPr>
              <w:t>EVS bit rate</w:t>
            </w:r>
          </w:p>
          <w:p w14:paraId="7516F273" w14:textId="77777777" w:rsidR="00D43176" w:rsidRPr="00C03B68" w:rsidRDefault="00D43176" w:rsidP="00685DCD">
            <w:pPr>
              <w:pStyle w:val="TAH"/>
              <w:rPr>
                <w:rFonts w:hint="eastAsia"/>
                <w:lang w:eastAsia="ja-JP"/>
              </w:rPr>
            </w:pPr>
            <w:r w:rsidRPr="00C03B68">
              <w:rPr>
                <w:lang w:eastAsia="ja-JP"/>
              </w:rPr>
              <w:t>(4 bits)</w:t>
            </w:r>
          </w:p>
        </w:tc>
        <w:tc>
          <w:tcPr>
            <w:tcW w:w="3402" w:type="dxa"/>
            <w:shd w:val="clear" w:color="auto" w:fill="D9D9D9"/>
            <w:vAlign w:val="center"/>
          </w:tcPr>
          <w:p w14:paraId="0C601DE4" w14:textId="77777777" w:rsidR="00D43176" w:rsidRPr="00C03B68" w:rsidRDefault="00D43176" w:rsidP="00685DCD">
            <w:pPr>
              <w:pStyle w:val="TAH"/>
              <w:rPr>
                <w:rFonts w:hint="eastAsia"/>
                <w:lang w:eastAsia="ja-JP"/>
              </w:rPr>
            </w:pPr>
            <w:r w:rsidRPr="00C03B68">
              <w:rPr>
                <w:lang w:eastAsia="ja-JP"/>
              </w:rPr>
              <w:t>Indicated EVS mode and codec mode</w:t>
            </w:r>
          </w:p>
        </w:tc>
      </w:tr>
      <w:tr w:rsidR="00D43176" w:rsidRPr="00C03B68" w14:paraId="1B1EDFFC" w14:textId="77777777" w:rsidTr="00685DCD">
        <w:trPr>
          <w:jc w:val="center"/>
        </w:trPr>
        <w:tc>
          <w:tcPr>
            <w:tcW w:w="1418" w:type="dxa"/>
            <w:vAlign w:val="center"/>
          </w:tcPr>
          <w:p w14:paraId="40EFE1A1" w14:textId="77777777" w:rsidR="00D43176" w:rsidRPr="00C03B68" w:rsidRDefault="00D43176" w:rsidP="00685DCD">
            <w:pPr>
              <w:pStyle w:val="TAC"/>
            </w:pPr>
            <w:r w:rsidRPr="00C03B68">
              <w:t>1</w:t>
            </w:r>
          </w:p>
        </w:tc>
        <w:tc>
          <w:tcPr>
            <w:tcW w:w="1418" w:type="dxa"/>
            <w:vAlign w:val="center"/>
          </w:tcPr>
          <w:p w14:paraId="4DAFA57E" w14:textId="77777777" w:rsidR="00D43176" w:rsidRPr="00C03B68" w:rsidRDefault="00D43176" w:rsidP="00685DCD">
            <w:pPr>
              <w:pStyle w:val="TAC"/>
              <w:rPr>
                <w:rFonts w:hint="eastAsia"/>
              </w:rPr>
            </w:pPr>
            <w:r w:rsidRPr="00C03B68">
              <w:t>Q</w:t>
            </w:r>
          </w:p>
        </w:tc>
        <w:tc>
          <w:tcPr>
            <w:tcW w:w="1418" w:type="dxa"/>
            <w:shd w:val="clear" w:color="auto" w:fill="auto"/>
            <w:vAlign w:val="center"/>
          </w:tcPr>
          <w:p w14:paraId="666CC1F7" w14:textId="77777777" w:rsidR="00D43176" w:rsidRPr="00C03B68" w:rsidRDefault="00D43176" w:rsidP="00685DCD">
            <w:pPr>
              <w:pStyle w:val="TAC"/>
              <w:rPr>
                <w:rFonts w:hint="eastAsia"/>
              </w:rPr>
            </w:pPr>
            <w:r w:rsidRPr="00C03B68">
              <w:t>0000</w:t>
            </w:r>
          </w:p>
        </w:tc>
        <w:tc>
          <w:tcPr>
            <w:tcW w:w="3402" w:type="dxa"/>
            <w:shd w:val="clear" w:color="auto" w:fill="auto"/>
            <w:vAlign w:val="center"/>
          </w:tcPr>
          <w:p w14:paraId="755A0FD9" w14:textId="77777777" w:rsidR="00D43176" w:rsidRPr="00C03B68" w:rsidRDefault="00D43176" w:rsidP="00685DCD">
            <w:pPr>
              <w:pStyle w:val="TAC"/>
              <w:rPr>
                <w:rFonts w:hint="eastAsia"/>
              </w:rPr>
            </w:pPr>
            <w:r w:rsidRPr="00C03B68">
              <w:t>AMR-WB IO 6.6 kbps</w:t>
            </w:r>
          </w:p>
        </w:tc>
      </w:tr>
      <w:tr w:rsidR="00D43176" w:rsidRPr="00C03B68" w14:paraId="5B56DAFA" w14:textId="77777777" w:rsidTr="00685DCD">
        <w:trPr>
          <w:jc w:val="center"/>
        </w:trPr>
        <w:tc>
          <w:tcPr>
            <w:tcW w:w="1418" w:type="dxa"/>
            <w:vAlign w:val="center"/>
          </w:tcPr>
          <w:p w14:paraId="0A838C9C" w14:textId="77777777" w:rsidR="00D43176" w:rsidRPr="00C03B68" w:rsidRDefault="00D43176" w:rsidP="00685DCD">
            <w:pPr>
              <w:pStyle w:val="TAC"/>
            </w:pPr>
            <w:r w:rsidRPr="00C03B68">
              <w:t>1</w:t>
            </w:r>
          </w:p>
        </w:tc>
        <w:tc>
          <w:tcPr>
            <w:tcW w:w="1418" w:type="dxa"/>
            <w:vAlign w:val="center"/>
          </w:tcPr>
          <w:p w14:paraId="73B5E9C7" w14:textId="77777777" w:rsidR="00D43176" w:rsidRPr="00C03B68" w:rsidRDefault="00D43176" w:rsidP="00685DCD">
            <w:pPr>
              <w:pStyle w:val="TAC"/>
              <w:rPr>
                <w:rFonts w:hint="eastAsia"/>
              </w:rPr>
            </w:pPr>
            <w:r w:rsidRPr="00C03B68">
              <w:t>Q</w:t>
            </w:r>
          </w:p>
        </w:tc>
        <w:tc>
          <w:tcPr>
            <w:tcW w:w="1418" w:type="dxa"/>
            <w:shd w:val="clear" w:color="auto" w:fill="auto"/>
            <w:vAlign w:val="center"/>
          </w:tcPr>
          <w:p w14:paraId="24D65E79" w14:textId="77777777" w:rsidR="00D43176" w:rsidRPr="00C03B68" w:rsidRDefault="00D43176" w:rsidP="00685DCD">
            <w:pPr>
              <w:pStyle w:val="TAC"/>
              <w:rPr>
                <w:rFonts w:hint="eastAsia"/>
              </w:rPr>
            </w:pPr>
            <w:r w:rsidRPr="00C03B68">
              <w:t>0001</w:t>
            </w:r>
          </w:p>
        </w:tc>
        <w:tc>
          <w:tcPr>
            <w:tcW w:w="3402" w:type="dxa"/>
            <w:shd w:val="clear" w:color="auto" w:fill="auto"/>
            <w:vAlign w:val="center"/>
          </w:tcPr>
          <w:p w14:paraId="4EF30014" w14:textId="77777777" w:rsidR="00D43176" w:rsidRPr="00C03B68" w:rsidRDefault="00D43176" w:rsidP="00685DCD">
            <w:pPr>
              <w:pStyle w:val="TAC"/>
              <w:rPr>
                <w:rFonts w:hint="eastAsia"/>
              </w:rPr>
            </w:pPr>
            <w:r w:rsidRPr="00C03B68">
              <w:t>AMR-WB IO 8.85 kbps</w:t>
            </w:r>
          </w:p>
        </w:tc>
      </w:tr>
      <w:tr w:rsidR="00D43176" w:rsidRPr="00C03B68" w14:paraId="318C2F89" w14:textId="77777777" w:rsidTr="00685DCD">
        <w:trPr>
          <w:jc w:val="center"/>
        </w:trPr>
        <w:tc>
          <w:tcPr>
            <w:tcW w:w="1418" w:type="dxa"/>
            <w:vAlign w:val="center"/>
          </w:tcPr>
          <w:p w14:paraId="2E1B8F40" w14:textId="77777777" w:rsidR="00D43176" w:rsidRPr="00C03B68" w:rsidRDefault="00D43176" w:rsidP="00685DCD">
            <w:pPr>
              <w:pStyle w:val="TAC"/>
            </w:pPr>
            <w:r w:rsidRPr="00C03B68">
              <w:t>1</w:t>
            </w:r>
          </w:p>
        </w:tc>
        <w:tc>
          <w:tcPr>
            <w:tcW w:w="1418" w:type="dxa"/>
            <w:vAlign w:val="center"/>
          </w:tcPr>
          <w:p w14:paraId="72534956" w14:textId="77777777" w:rsidR="00D43176" w:rsidRPr="00C03B68" w:rsidRDefault="00D43176" w:rsidP="00685DCD">
            <w:pPr>
              <w:pStyle w:val="TAC"/>
              <w:rPr>
                <w:rFonts w:hint="eastAsia"/>
              </w:rPr>
            </w:pPr>
            <w:r w:rsidRPr="00C03B68">
              <w:t>Q</w:t>
            </w:r>
          </w:p>
        </w:tc>
        <w:tc>
          <w:tcPr>
            <w:tcW w:w="1418" w:type="dxa"/>
            <w:shd w:val="clear" w:color="auto" w:fill="auto"/>
            <w:vAlign w:val="center"/>
          </w:tcPr>
          <w:p w14:paraId="00316633" w14:textId="77777777" w:rsidR="00D43176" w:rsidRPr="00C03B68" w:rsidRDefault="00D43176" w:rsidP="00685DCD">
            <w:pPr>
              <w:pStyle w:val="TAC"/>
              <w:rPr>
                <w:rFonts w:hint="eastAsia"/>
              </w:rPr>
            </w:pPr>
            <w:r w:rsidRPr="00C03B68">
              <w:t>0010</w:t>
            </w:r>
          </w:p>
        </w:tc>
        <w:tc>
          <w:tcPr>
            <w:tcW w:w="3402" w:type="dxa"/>
            <w:shd w:val="clear" w:color="auto" w:fill="auto"/>
            <w:vAlign w:val="center"/>
          </w:tcPr>
          <w:p w14:paraId="022A730B" w14:textId="77777777" w:rsidR="00D43176" w:rsidRPr="00C03B68" w:rsidRDefault="00D43176" w:rsidP="00685DCD">
            <w:pPr>
              <w:pStyle w:val="TAC"/>
              <w:rPr>
                <w:rFonts w:hint="eastAsia"/>
              </w:rPr>
            </w:pPr>
            <w:r w:rsidRPr="00C03B68">
              <w:t>AMR-WB IO 12.65 kbps</w:t>
            </w:r>
          </w:p>
        </w:tc>
      </w:tr>
      <w:tr w:rsidR="00D43176" w:rsidRPr="00C03B68" w14:paraId="0406FC0E" w14:textId="77777777" w:rsidTr="00685DCD">
        <w:trPr>
          <w:jc w:val="center"/>
        </w:trPr>
        <w:tc>
          <w:tcPr>
            <w:tcW w:w="1418" w:type="dxa"/>
            <w:vAlign w:val="center"/>
          </w:tcPr>
          <w:p w14:paraId="6A086802" w14:textId="77777777" w:rsidR="00D43176" w:rsidRPr="00C03B68" w:rsidRDefault="00D43176" w:rsidP="00685DCD">
            <w:pPr>
              <w:pStyle w:val="TAC"/>
            </w:pPr>
            <w:r w:rsidRPr="00C03B68">
              <w:t>1</w:t>
            </w:r>
          </w:p>
        </w:tc>
        <w:tc>
          <w:tcPr>
            <w:tcW w:w="1418" w:type="dxa"/>
            <w:vAlign w:val="center"/>
          </w:tcPr>
          <w:p w14:paraId="5F8AF917" w14:textId="77777777" w:rsidR="00D43176" w:rsidRPr="00C03B68" w:rsidRDefault="00D43176" w:rsidP="00685DCD">
            <w:pPr>
              <w:pStyle w:val="TAC"/>
              <w:rPr>
                <w:rFonts w:hint="eastAsia"/>
              </w:rPr>
            </w:pPr>
            <w:r w:rsidRPr="00C03B68">
              <w:t>Q</w:t>
            </w:r>
          </w:p>
        </w:tc>
        <w:tc>
          <w:tcPr>
            <w:tcW w:w="1418" w:type="dxa"/>
            <w:shd w:val="clear" w:color="auto" w:fill="auto"/>
            <w:vAlign w:val="center"/>
          </w:tcPr>
          <w:p w14:paraId="7182E023" w14:textId="77777777" w:rsidR="00D43176" w:rsidRPr="00C03B68" w:rsidRDefault="00D43176" w:rsidP="00685DCD">
            <w:pPr>
              <w:pStyle w:val="TAC"/>
              <w:rPr>
                <w:rFonts w:hint="eastAsia"/>
              </w:rPr>
            </w:pPr>
            <w:r w:rsidRPr="00C03B68">
              <w:t>0011</w:t>
            </w:r>
          </w:p>
        </w:tc>
        <w:tc>
          <w:tcPr>
            <w:tcW w:w="3402" w:type="dxa"/>
            <w:shd w:val="clear" w:color="auto" w:fill="auto"/>
            <w:vAlign w:val="center"/>
          </w:tcPr>
          <w:p w14:paraId="44DD976D" w14:textId="77777777" w:rsidR="00D43176" w:rsidRPr="00C03B68" w:rsidRDefault="00D43176" w:rsidP="00685DCD">
            <w:pPr>
              <w:pStyle w:val="TAC"/>
              <w:rPr>
                <w:rFonts w:hint="eastAsia"/>
                <w:highlight w:val="cyan"/>
              </w:rPr>
            </w:pPr>
            <w:r w:rsidRPr="00C03B68">
              <w:t>AMR-WB IO 14.25 kbps</w:t>
            </w:r>
          </w:p>
        </w:tc>
      </w:tr>
      <w:tr w:rsidR="00D43176" w:rsidRPr="00C03B68" w14:paraId="7EF8B0A7" w14:textId="77777777" w:rsidTr="00685DCD">
        <w:trPr>
          <w:jc w:val="center"/>
        </w:trPr>
        <w:tc>
          <w:tcPr>
            <w:tcW w:w="1418" w:type="dxa"/>
            <w:vAlign w:val="center"/>
          </w:tcPr>
          <w:p w14:paraId="1B005531" w14:textId="77777777" w:rsidR="00D43176" w:rsidRPr="00C03B68" w:rsidRDefault="00D43176" w:rsidP="00685DCD">
            <w:pPr>
              <w:pStyle w:val="TAC"/>
            </w:pPr>
            <w:r w:rsidRPr="00C03B68">
              <w:t>1</w:t>
            </w:r>
          </w:p>
        </w:tc>
        <w:tc>
          <w:tcPr>
            <w:tcW w:w="1418" w:type="dxa"/>
            <w:vAlign w:val="center"/>
          </w:tcPr>
          <w:p w14:paraId="76D103CD" w14:textId="77777777" w:rsidR="00D43176" w:rsidRPr="00C03B68" w:rsidRDefault="00D43176" w:rsidP="00685DCD">
            <w:pPr>
              <w:pStyle w:val="TAC"/>
              <w:rPr>
                <w:rFonts w:hint="eastAsia"/>
              </w:rPr>
            </w:pPr>
            <w:r w:rsidRPr="00C03B68">
              <w:t>Q</w:t>
            </w:r>
          </w:p>
        </w:tc>
        <w:tc>
          <w:tcPr>
            <w:tcW w:w="1418" w:type="dxa"/>
            <w:shd w:val="clear" w:color="auto" w:fill="auto"/>
            <w:vAlign w:val="center"/>
          </w:tcPr>
          <w:p w14:paraId="4B8BC8DB" w14:textId="77777777" w:rsidR="00D43176" w:rsidRPr="00C03B68" w:rsidRDefault="00D43176" w:rsidP="00685DCD">
            <w:pPr>
              <w:pStyle w:val="TAC"/>
              <w:rPr>
                <w:rFonts w:hint="eastAsia"/>
              </w:rPr>
            </w:pPr>
            <w:r w:rsidRPr="00C03B68">
              <w:t>0100</w:t>
            </w:r>
          </w:p>
        </w:tc>
        <w:tc>
          <w:tcPr>
            <w:tcW w:w="3402" w:type="dxa"/>
            <w:shd w:val="clear" w:color="auto" w:fill="auto"/>
            <w:vAlign w:val="center"/>
          </w:tcPr>
          <w:p w14:paraId="4CA55D4A" w14:textId="77777777" w:rsidR="00D43176" w:rsidRPr="00C03B68" w:rsidRDefault="00D43176" w:rsidP="00685DCD">
            <w:pPr>
              <w:pStyle w:val="TAC"/>
              <w:rPr>
                <w:rFonts w:hint="eastAsia"/>
                <w:highlight w:val="cyan"/>
              </w:rPr>
            </w:pPr>
            <w:r w:rsidRPr="00C03B68">
              <w:t>AMR-WB IO 15.85 kbps</w:t>
            </w:r>
          </w:p>
        </w:tc>
      </w:tr>
      <w:tr w:rsidR="00D43176" w:rsidRPr="00C03B68" w14:paraId="11B871CD" w14:textId="77777777" w:rsidTr="00685DCD">
        <w:trPr>
          <w:jc w:val="center"/>
        </w:trPr>
        <w:tc>
          <w:tcPr>
            <w:tcW w:w="1418" w:type="dxa"/>
            <w:vAlign w:val="center"/>
          </w:tcPr>
          <w:p w14:paraId="259DEF87" w14:textId="77777777" w:rsidR="00D43176" w:rsidRPr="00C03B68" w:rsidRDefault="00D43176" w:rsidP="00685DCD">
            <w:pPr>
              <w:pStyle w:val="TAC"/>
            </w:pPr>
            <w:r w:rsidRPr="00C03B68">
              <w:t>1</w:t>
            </w:r>
          </w:p>
        </w:tc>
        <w:tc>
          <w:tcPr>
            <w:tcW w:w="1418" w:type="dxa"/>
            <w:vAlign w:val="center"/>
          </w:tcPr>
          <w:p w14:paraId="36FAE76F" w14:textId="77777777" w:rsidR="00D43176" w:rsidRPr="00C03B68" w:rsidRDefault="00D43176" w:rsidP="00685DCD">
            <w:pPr>
              <w:pStyle w:val="TAC"/>
              <w:rPr>
                <w:rFonts w:hint="eastAsia"/>
              </w:rPr>
            </w:pPr>
            <w:r w:rsidRPr="00C03B68">
              <w:t>Q</w:t>
            </w:r>
          </w:p>
        </w:tc>
        <w:tc>
          <w:tcPr>
            <w:tcW w:w="1418" w:type="dxa"/>
            <w:shd w:val="clear" w:color="auto" w:fill="auto"/>
            <w:vAlign w:val="center"/>
          </w:tcPr>
          <w:p w14:paraId="528D5B8C" w14:textId="77777777" w:rsidR="00D43176" w:rsidRPr="00C03B68" w:rsidRDefault="00D43176" w:rsidP="00685DCD">
            <w:pPr>
              <w:pStyle w:val="TAC"/>
              <w:rPr>
                <w:rFonts w:hint="eastAsia"/>
              </w:rPr>
            </w:pPr>
            <w:r w:rsidRPr="00C03B68">
              <w:t>0101</w:t>
            </w:r>
          </w:p>
        </w:tc>
        <w:tc>
          <w:tcPr>
            <w:tcW w:w="3402" w:type="dxa"/>
            <w:shd w:val="clear" w:color="auto" w:fill="auto"/>
            <w:vAlign w:val="center"/>
          </w:tcPr>
          <w:p w14:paraId="13FDFBFA" w14:textId="77777777" w:rsidR="00D43176" w:rsidRPr="00C03B68" w:rsidRDefault="00D43176" w:rsidP="00685DCD">
            <w:pPr>
              <w:pStyle w:val="TAC"/>
              <w:rPr>
                <w:rFonts w:hint="eastAsia"/>
                <w:highlight w:val="cyan"/>
              </w:rPr>
            </w:pPr>
            <w:r w:rsidRPr="00C03B68">
              <w:t>AMR-WB IO 18.25 kbps</w:t>
            </w:r>
          </w:p>
        </w:tc>
      </w:tr>
      <w:tr w:rsidR="00D43176" w:rsidRPr="00C03B68" w14:paraId="1EE1E6C6" w14:textId="77777777" w:rsidTr="00685DCD">
        <w:trPr>
          <w:jc w:val="center"/>
        </w:trPr>
        <w:tc>
          <w:tcPr>
            <w:tcW w:w="1418" w:type="dxa"/>
            <w:vAlign w:val="center"/>
          </w:tcPr>
          <w:p w14:paraId="6BF27FFD" w14:textId="77777777" w:rsidR="00D43176" w:rsidRPr="00C03B68" w:rsidRDefault="00D43176" w:rsidP="00685DCD">
            <w:pPr>
              <w:pStyle w:val="TAC"/>
            </w:pPr>
            <w:r w:rsidRPr="00C03B68">
              <w:t>1</w:t>
            </w:r>
          </w:p>
        </w:tc>
        <w:tc>
          <w:tcPr>
            <w:tcW w:w="1418" w:type="dxa"/>
            <w:vAlign w:val="center"/>
          </w:tcPr>
          <w:p w14:paraId="512507CB" w14:textId="77777777" w:rsidR="00D43176" w:rsidRPr="00C03B68" w:rsidRDefault="00D43176" w:rsidP="00685DCD">
            <w:pPr>
              <w:pStyle w:val="TAC"/>
              <w:rPr>
                <w:rFonts w:hint="eastAsia"/>
              </w:rPr>
            </w:pPr>
            <w:r w:rsidRPr="00C03B68">
              <w:t>Q</w:t>
            </w:r>
          </w:p>
        </w:tc>
        <w:tc>
          <w:tcPr>
            <w:tcW w:w="1418" w:type="dxa"/>
            <w:shd w:val="clear" w:color="auto" w:fill="auto"/>
            <w:vAlign w:val="center"/>
          </w:tcPr>
          <w:p w14:paraId="14A8CC64" w14:textId="77777777" w:rsidR="00D43176" w:rsidRPr="00C03B68" w:rsidRDefault="00D43176" w:rsidP="00685DCD">
            <w:pPr>
              <w:pStyle w:val="TAC"/>
              <w:rPr>
                <w:rFonts w:hint="eastAsia"/>
              </w:rPr>
            </w:pPr>
            <w:r w:rsidRPr="00C03B68">
              <w:t>0110</w:t>
            </w:r>
          </w:p>
        </w:tc>
        <w:tc>
          <w:tcPr>
            <w:tcW w:w="3402" w:type="dxa"/>
            <w:shd w:val="clear" w:color="auto" w:fill="auto"/>
            <w:vAlign w:val="center"/>
          </w:tcPr>
          <w:p w14:paraId="2AB5E368" w14:textId="77777777" w:rsidR="00D43176" w:rsidRPr="00C03B68" w:rsidRDefault="00D43176" w:rsidP="00685DCD">
            <w:pPr>
              <w:pStyle w:val="TAC"/>
              <w:rPr>
                <w:rFonts w:hint="eastAsia"/>
                <w:highlight w:val="cyan"/>
              </w:rPr>
            </w:pPr>
            <w:r w:rsidRPr="00C03B68">
              <w:t>AMR-WB IO 19.85 kbps</w:t>
            </w:r>
          </w:p>
        </w:tc>
      </w:tr>
      <w:tr w:rsidR="00D43176" w:rsidRPr="00C03B68" w14:paraId="09B9C018" w14:textId="77777777" w:rsidTr="00685DCD">
        <w:trPr>
          <w:jc w:val="center"/>
        </w:trPr>
        <w:tc>
          <w:tcPr>
            <w:tcW w:w="1418" w:type="dxa"/>
            <w:vAlign w:val="center"/>
          </w:tcPr>
          <w:p w14:paraId="5B5EF32C" w14:textId="77777777" w:rsidR="00D43176" w:rsidRPr="00C03B68" w:rsidRDefault="00D43176" w:rsidP="00685DCD">
            <w:pPr>
              <w:pStyle w:val="TAC"/>
            </w:pPr>
            <w:r w:rsidRPr="00C03B68">
              <w:t>1</w:t>
            </w:r>
          </w:p>
        </w:tc>
        <w:tc>
          <w:tcPr>
            <w:tcW w:w="1418" w:type="dxa"/>
            <w:vAlign w:val="center"/>
          </w:tcPr>
          <w:p w14:paraId="64A3D67E" w14:textId="77777777" w:rsidR="00D43176" w:rsidRPr="00C03B68" w:rsidRDefault="00D43176" w:rsidP="00685DCD">
            <w:pPr>
              <w:pStyle w:val="TAC"/>
              <w:rPr>
                <w:rFonts w:hint="eastAsia"/>
              </w:rPr>
            </w:pPr>
            <w:r w:rsidRPr="00C03B68">
              <w:t>Q</w:t>
            </w:r>
          </w:p>
        </w:tc>
        <w:tc>
          <w:tcPr>
            <w:tcW w:w="1418" w:type="dxa"/>
            <w:shd w:val="clear" w:color="auto" w:fill="auto"/>
            <w:vAlign w:val="center"/>
          </w:tcPr>
          <w:p w14:paraId="7C68951C" w14:textId="77777777" w:rsidR="00D43176" w:rsidRPr="00C03B68" w:rsidRDefault="00D43176" w:rsidP="00685DCD">
            <w:pPr>
              <w:pStyle w:val="TAC"/>
              <w:rPr>
                <w:rFonts w:hint="eastAsia"/>
              </w:rPr>
            </w:pPr>
            <w:r w:rsidRPr="00C03B68">
              <w:t>0111</w:t>
            </w:r>
          </w:p>
        </w:tc>
        <w:tc>
          <w:tcPr>
            <w:tcW w:w="3402" w:type="dxa"/>
            <w:shd w:val="clear" w:color="auto" w:fill="auto"/>
            <w:vAlign w:val="center"/>
          </w:tcPr>
          <w:p w14:paraId="532D3E3E" w14:textId="77777777" w:rsidR="00D43176" w:rsidRPr="00C03B68" w:rsidRDefault="00D43176" w:rsidP="00685DCD">
            <w:pPr>
              <w:pStyle w:val="TAC"/>
              <w:rPr>
                <w:rFonts w:hint="eastAsia"/>
                <w:highlight w:val="cyan"/>
              </w:rPr>
            </w:pPr>
            <w:r w:rsidRPr="00C03B68">
              <w:t>AMR-WB IO 23.05 kbps</w:t>
            </w:r>
          </w:p>
        </w:tc>
      </w:tr>
      <w:tr w:rsidR="00D43176" w:rsidRPr="00C03B68" w14:paraId="2368C3F9" w14:textId="77777777" w:rsidTr="00685DCD">
        <w:trPr>
          <w:jc w:val="center"/>
        </w:trPr>
        <w:tc>
          <w:tcPr>
            <w:tcW w:w="1418" w:type="dxa"/>
            <w:vAlign w:val="center"/>
          </w:tcPr>
          <w:p w14:paraId="360B1DF4" w14:textId="77777777" w:rsidR="00D43176" w:rsidRPr="00C03B68" w:rsidRDefault="00D43176" w:rsidP="00685DCD">
            <w:pPr>
              <w:pStyle w:val="TAC"/>
            </w:pPr>
            <w:r w:rsidRPr="00C03B68">
              <w:t>1</w:t>
            </w:r>
          </w:p>
        </w:tc>
        <w:tc>
          <w:tcPr>
            <w:tcW w:w="1418" w:type="dxa"/>
            <w:vAlign w:val="center"/>
          </w:tcPr>
          <w:p w14:paraId="6388ED2F" w14:textId="77777777" w:rsidR="00D43176" w:rsidRPr="00C03B68" w:rsidRDefault="00D43176" w:rsidP="00685DCD">
            <w:pPr>
              <w:pStyle w:val="TAC"/>
            </w:pPr>
            <w:r w:rsidRPr="00C03B68">
              <w:t>Q</w:t>
            </w:r>
          </w:p>
        </w:tc>
        <w:tc>
          <w:tcPr>
            <w:tcW w:w="1418" w:type="dxa"/>
            <w:shd w:val="clear" w:color="auto" w:fill="auto"/>
            <w:vAlign w:val="center"/>
          </w:tcPr>
          <w:p w14:paraId="17001239" w14:textId="77777777" w:rsidR="00D43176" w:rsidRPr="00C03B68" w:rsidRDefault="00D43176" w:rsidP="00685DCD">
            <w:pPr>
              <w:pStyle w:val="TAC"/>
            </w:pPr>
            <w:r w:rsidRPr="00C03B68">
              <w:t>1000</w:t>
            </w:r>
          </w:p>
        </w:tc>
        <w:tc>
          <w:tcPr>
            <w:tcW w:w="3402" w:type="dxa"/>
            <w:shd w:val="clear" w:color="auto" w:fill="auto"/>
            <w:vAlign w:val="center"/>
          </w:tcPr>
          <w:p w14:paraId="78C7C8A1" w14:textId="77777777" w:rsidR="00D43176" w:rsidRPr="00C03B68" w:rsidRDefault="00D43176" w:rsidP="00685DCD">
            <w:pPr>
              <w:pStyle w:val="TAC"/>
              <w:rPr>
                <w:rFonts w:hint="eastAsia"/>
                <w:highlight w:val="cyan"/>
              </w:rPr>
            </w:pPr>
            <w:r w:rsidRPr="00C03B68">
              <w:t>AMR-WB IO 23.85 kbps</w:t>
            </w:r>
          </w:p>
        </w:tc>
      </w:tr>
      <w:tr w:rsidR="00D43176" w:rsidRPr="00C03B68" w14:paraId="20E345C4" w14:textId="77777777" w:rsidTr="00685DCD">
        <w:trPr>
          <w:jc w:val="center"/>
        </w:trPr>
        <w:tc>
          <w:tcPr>
            <w:tcW w:w="1418" w:type="dxa"/>
            <w:vAlign w:val="center"/>
          </w:tcPr>
          <w:p w14:paraId="0532E820" w14:textId="77777777" w:rsidR="00D43176" w:rsidRPr="00C03B68" w:rsidRDefault="00D43176" w:rsidP="00685DCD">
            <w:pPr>
              <w:pStyle w:val="TAC"/>
            </w:pPr>
            <w:r w:rsidRPr="00C03B68">
              <w:t>1</w:t>
            </w:r>
          </w:p>
        </w:tc>
        <w:tc>
          <w:tcPr>
            <w:tcW w:w="1418" w:type="dxa"/>
            <w:vAlign w:val="center"/>
          </w:tcPr>
          <w:p w14:paraId="0CFFBDBD" w14:textId="77777777" w:rsidR="00D43176" w:rsidRPr="00C03B68" w:rsidRDefault="00D43176" w:rsidP="00685DCD">
            <w:pPr>
              <w:pStyle w:val="TAC"/>
            </w:pPr>
            <w:r w:rsidRPr="00C03B68">
              <w:t>Q</w:t>
            </w:r>
          </w:p>
        </w:tc>
        <w:tc>
          <w:tcPr>
            <w:tcW w:w="1418" w:type="dxa"/>
            <w:shd w:val="clear" w:color="auto" w:fill="auto"/>
            <w:vAlign w:val="center"/>
          </w:tcPr>
          <w:p w14:paraId="4A1EB248" w14:textId="77777777" w:rsidR="00D43176" w:rsidRPr="00C03B68" w:rsidRDefault="00D43176" w:rsidP="00685DCD">
            <w:pPr>
              <w:pStyle w:val="TAC"/>
            </w:pPr>
            <w:r w:rsidRPr="00C03B68">
              <w:t>1001</w:t>
            </w:r>
          </w:p>
        </w:tc>
        <w:tc>
          <w:tcPr>
            <w:tcW w:w="3402" w:type="dxa"/>
            <w:shd w:val="clear" w:color="auto" w:fill="auto"/>
            <w:vAlign w:val="center"/>
          </w:tcPr>
          <w:p w14:paraId="16AA5DF5" w14:textId="77777777" w:rsidR="00D43176" w:rsidRPr="00C03B68" w:rsidRDefault="00D43176" w:rsidP="00685DCD">
            <w:pPr>
              <w:pStyle w:val="TAC"/>
              <w:rPr>
                <w:rFonts w:hint="eastAsia"/>
              </w:rPr>
            </w:pPr>
            <w:r w:rsidRPr="00C03B68">
              <w:t>AMR-WB IO 2.0 kbps SID</w:t>
            </w:r>
          </w:p>
        </w:tc>
      </w:tr>
      <w:tr w:rsidR="00D43176" w:rsidRPr="00C03B68" w14:paraId="6392B70C" w14:textId="77777777" w:rsidTr="00685DCD">
        <w:trPr>
          <w:jc w:val="center"/>
        </w:trPr>
        <w:tc>
          <w:tcPr>
            <w:tcW w:w="1418" w:type="dxa"/>
            <w:vAlign w:val="center"/>
          </w:tcPr>
          <w:p w14:paraId="49F827CD" w14:textId="77777777" w:rsidR="00D43176" w:rsidRPr="00C03B68" w:rsidRDefault="00D43176" w:rsidP="00685DCD">
            <w:pPr>
              <w:pStyle w:val="TAC"/>
            </w:pPr>
            <w:r w:rsidRPr="00C03B68">
              <w:t>1</w:t>
            </w:r>
          </w:p>
        </w:tc>
        <w:tc>
          <w:tcPr>
            <w:tcW w:w="1418" w:type="dxa"/>
            <w:vAlign w:val="center"/>
          </w:tcPr>
          <w:p w14:paraId="501BB4C5" w14:textId="77777777" w:rsidR="00D43176" w:rsidRPr="00C03B68" w:rsidRDefault="00D43176" w:rsidP="00685DCD">
            <w:pPr>
              <w:pStyle w:val="TAC"/>
            </w:pPr>
            <w:r w:rsidRPr="00C03B68">
              <w:t>Q</w:t>
            </w:r>
          </w:p>
        </w:tc>
        <w:tc>
          <w:tcPr>
            <w:tcW w:w="1418" w:type="dxa"/>
            <w:shd w:val="clear" w:color="auto" w:fill="auto"/>
            <w:vAlign w:val="center"/>
          </w:tcPr>
          <w:p w14:paraId="51F2C67A" w14:textId="77777777" w:rsidR="00D43176" w:rsidRPr="00C03B68" w:rsidRDefault="00D43176" w:rsidP="00685DCD">
            <w:pPr>
              <w:pStyle w:val="TAC"/>
            </w:pPr>
            <w:r w:rsidRPr="00C03B68">
              <w:t>1010</w:t>
            </w:r>
          </w:p>
        </w:tc>
        <w:tc>
          <w:tcPr>
            <w:tcW w:w="3402" w:type="dxa"/>
            <w:shd w:val="clear" w:color="auto" w:fill="auto"/>
            <w:vAlign w:val="center"/>
          </w:tcPr>
          <w:p w14:paraId="69B51926" w14:textId="77777777" w:rsidR="00D43176" w:rsidRPr="00C03B68" w:rsidRDefault="00D43176" w:rsidP="00685DCD">
            <w:pPr>
              <w:pStyle w:val="TAC"/>
              <w:rPr>
                <w:rFonts w:hint="eastAsia"/>
              </w:rPr>
            </w:pPr>
            <w:r w:rsidRPr="00C03B68">
              <w:t>For future use</w:t>
            </w:r>
          </w:p>
        </w:tc>
      </w:tr>
      <w:tr w:rsidR="00D43176" w:rsidRPr="00C03B68" w14:paraId="5EA9FEC8" w14:textId="77777777" w:rsidTr="00685DCD">
        <w:trPr>
          <w:jc w:val="center"/>
        </w:trPr>
        <w:tc>
          <w:tcPr>
            <w:tcW w:w="1418" w:type="dxa"/>
            <w:vAlign w:val="center"/>
          </w:tcPr>
          <w:p w14:paraId="0E8524F3" w14:textId="77777777" w:rsidR="00D43176" w:rsidRPr="00C03B68" w:rsidRDefault="00D43176" w:rsidP="00685DCD">
            <w:pPr>
              <w:pStyle w:val="TAC"/>
            </w:pPr>
            <w:r w:rsidRPr="00C03B68">
              <w:t>1</w:t>
            </w:r>
          </w:p>
        </w:tc>
        <w:tc>
          <w:tcPr>
            <w:tcW w:w="1418" w:type="dxa"/>
            <w:vAlign w:val="center"/>
          </w:tcPr>
          <w:p w14:paraId="24E72CBC" w14:textId="77777777" w:rsidR="00D43176" w:rsidRPr="00C03B68" w:rsidRDefault="00D43176" w:rsidP="00685DCD">
            <w:pPr>
              <w:pStyle w:val="TAC"/>
            </w:pPr>
            <w:r w:rsidRPr="00C03B68">
              <w:t>Q</w:t>
            </w:r>
          </w:p>
        </w:tc>
        <w:tc>
          <w:tcPr>
            <w:tcW w:w="1418" w:type="dxa"/>
            <w:shd w:val="clear" w:color="auto" w:fill="auto"/>
            <w:vAlign w:val="center"/>
          </w:tcPr>
          <w:p w14:paraId="53ABF373" w14:textId="77777777" w:rsidR="00D43176" w:rsidRPr="00C03B68" w:rsidRDefault="00D43176" w:rsidP="00685DCD">
            <w:pPr>
              <w:pStyle w:val="TAC"/>
            </w:pPr>
            <w:r w:rsidRPr="00C03B68">
              <w:t>1011</w:t>
            </w:r>
          </w:p>
        </w:tc>
        <w:tc>
          <w:tcPr>
            <w:tcW w:w="3402" w:type="dxa"/>
            <w:shd w:val="clear" w:color="auto" w:fill="auto"/>
            <w:vAlign w:val="center"/>
          </w:tcPr>
          <w:p w14:paraId="06A763BD" w14:textId="77777777" w:rsidR="00D43176" w:rsidRPr="00C03B68" w:rsidRDefault="00D43176" w:rsidP="00685DCD">
            <w:pPr>
              <w:pStyle w:val="TAC"/>
              <w:rPr>
                <w:rFonts w:hint="eastAsia"/>
              </w:rPr>
            </w:pPr>
            <w:r w:rsidRPr="00C03B68">
              <w:t>For future use</w:t>
            </w:r>
          </w:p>
        </w:tc>
      </w:tr>
      <w:tr w:rsidR="00D43176" w:rsidRPr="00C03B68" w14:paraId="0034C25A" w14:textId="77777777" w:rsidTr="00685DCD">
        <w:trPr>
          <w:jc w:val="center"/>
        </w:trPr>
        <w:tc>
          <w:tcPr>
            <w:tcW w:w="1418" w:type="dxa"/>
            <w:vAlign w:val="center"/>
          </w:tcPr>
          <w:p w14:paraId="3AA0368B" w14:textId="77777777" w:rsidR="00D43176" w:rsidRPr="00C03B68" w:rsidRDefault="00D43176" w:rsidP="00685DCD">
            <w:pPr>
              <w:pStyle w:val="TAC"/>
            </w:pPr>
            <w:r w:rsidRPr="00C03B68">
              <w:t>1</w:t>
            </w:r>
          </w:p>
        </w:tc>
        <w:tc>
          <w:tcPr>
            <w:tcW w:w="1418" w:type="dxa"/>
            <w:vAlign w:val="center"/>
          </w:tcPr>
          <w:p w14:paraId="2F593DF3" w14:textId="77777777" w:rsidR="00D43176" w:rsidRPr="00C03B68" w:rsidRDefault="00D43176" w:rsidP="00685DCD">
            <w:pPr>
              <w:pStyle w:val="TAC"/>
            </w:pPr>
            <w:r w:rsidRPr="00C03B68">
              <w:t>Q</w:t>
            </w:r>
          </w:p>
        </w:tc>
        <w:tc>
          <w:tcPr>
            <w:tcW w:w="1418" w:type="dxa"/>
            <w:shd w:val="clear" w:color="auto" w:fill="auto"/>
            <w:vAlign w:val="center"/>
          </w:tcPr>
          <w:p w14:paraId="0DAA69BF" w14:textId="77777777" w:rsidR="00D43176" w:rsidRPr="00C03B68" w:rsidRDefault="00D43176" w:rsidP="00685DCD">
            <w:pPr>
              <w:pStyle w:val="TAC"/>
            </w:pPr>
            <w:r w:rsidRPr="00C03B68">
              <w:t>1100</w:t>
            </w:r>
          </w:p>
        </w:tc>
        <w:tc>
          <w:tcPr>
            <w:tcW w:w="3402" w:type="dxa"/>
            <w:shd w:val="clear" w:color="auto" w:fill="auto"/>
            <w:vAlign w:val="center"/>
          </w:tcPr>
          <w:p w14:paraId="5DA78F63" w14:textId="77777777" w:rsidR="00D43176" w:rsidRPr="00C03B68" w:rsidRDefault="00D43176" w:rsidP="00685DCD">
            <w:pPr>
              <w:pStyle w:val="TAC"/>
              <w:rPr>
                <w:rFonts w:hint="eastAsia"/>
              </w:rPr>
            </w:pPr>
            <w:r w:rsidRPr="00C03B68">
              <w:t>For future use</w:t>
            </w:r>
          </w:p>
        </w:tc>
      </w:tr>
      <w:tr w:rsidR="00D43176" w:rsidRPr="00C03B68" w14:paraId="5F6A7EBF" w14:textId="77777777" w:rsidTr="00685DCD">
        <w:trPr>
          <w:jc w:val="center"/>
        </w:trPr>
        <w:tc>
          <w:tcPr>
            <w:tcW w:w="1418" w:type="dxa"/>
            <w:vAlign w:val="center"/>
          </w:tcPr>
          <w:p w14:paraId="0310B411" w14:textId="77777777" w:rsidR="00D43176" w:rsidRPr="00C03B68" w:rsidRDefault="00D43176" w:rsidP="00685DCD">
            <w:pPr>
              <w:pStyle w:val="TAC"/>
            </w:pPr>
            <w:r w:rsidRPr="00C03B68">
              <w:t>1</w:t>
            </w:r>
          </w:p>
        </w:tc>
        <w:tc>
          <w:tcPr>
            <w:tcW w:w="1418" w:type="dxa"/>
            <w:vAlign w:val="center"/>
          </w:tcPr>
          <w:p w14:paraId="32D89A96" w14:textId="77777777" w:rsidR="00D43176" w:rsidRPr="00C03B68" w:rsidRDefault="00D43176" w:rsidP="00685DCD">
            <w:pPr>
              <w:pStyle w:val="TAC"/>
            </w:pPr>
            <w:r w:rsidRPr="00C03B68">
              <w:t>Q</w:t>
            </w:r>
          </w:p>
        </w:tc>
        <w:tc>
          <w:tcPr>
            <w:tcW w:w="1418" w:type="dxa"/>
            <w:shd w:val="clear" w:color="auto" w:fill="auto"/>
            <w:vAlign w:val="center"/>
          </w:tcPr>
          <w:p w14:paraId="3AAF4D5D" w14:textId="77777777" w:rsidR="00D43176" w:rsidRPr="00C03B68" w:rsidRDefault="00D43176" w:rsidP="00685DCD">
            <w:pPr>
              <w:pStyle w:val="TAC"/>
            </w:pPr>
            <w:r w:rsidRPr="00C03B68">
              <w:t>1101</w:t>
            </w:r>
          </w:p>
        </w:tc>
        <w:tc>
          <w:tcPr>
            <w:tcW w:w="3402" w:type="dxa"/>
            <w:shd w:val="clear" w:color="auto" w:fill="auto"/>
            <w:vAlign w:val="center"/>
          </w:tcPr>
          <w:p w14:paraId="7237BD6A" w14:textId="77777777" w:rsidR="00D43176" w:rsidRPr="00C03B68" w:rsidRDefault="00D43176" w:rsidP="00685DCD">
            <w:pPr>
              <w:pStyle w:val="TAC"/>
              <w:rPr>
                <w:rFonts w:hint="eastAsia"/>
              </w:rPr>
            </w:pPr>
            <w:r w:rsidRPr="00C03B68">
              <w:t>For future use</w:t>
            </w:r>
          </w:p>
        </w:tc>
      </w:tr>
      <w:tr w:rsidR="00D43176" w:rsidRPr="00C03B68" w14:paraId="3D736C6C" w14:textId="77777777" w:rsidTr="00685DCD">
        <w:trPr>
          <w:jc w:val="center"/>
        </w:trPr>
        <w:tc>
          <w:tcPr>
            <w:tcW w:w="1418" w:type="dxa"/>
            <w:vAlign w:val="center"/>
          </w:tcPr>
          <w:p w14:paraId="138D4D51" w14:textId="77777777" w:rsidR="00D43176" w:rsidRPr="00C03B68" w:rsidRDefault="00D43176" w:rsidP="00685DCD">
            <w:pPr>
              <w:pStyle w:val="TAC"/>
            </w:pPr>
            <w:r w:rsidRPr="00C03B68">
              <w:t>1</w:t>
            </w:r>
          </w:p>
        </w:tc>
        <w:tc>
          <w:tcPr>
            <w:tcW w:w="1418" w:type="dxa"/>
            <w:vAlign w:val="center"/>
          </w:tcPr>
          <w:p w14:paraId="2EDBCD6E" w14:textId="77777777" w:rsidR="00D43176" w:rsidRPr="00C03B68" w:rsidRDefault="00D43176" w:rsidP="00685DCD">
            <w:pPr>
              <w:pStyle w:val="TAC"/>
            </w:pPr>
            <w:r w:rsidRPr="00C03B68">
              <w:t>Q</w:t>
            </w:r>
          </w:p>
        </w:tc>
        <w:tc>
          <w:tcPr>
            <w:tcW w:w="1418" w:type="dxa"/>
            <w:shd w:val="clear" w:color="auto" w:fill="auto"/>
            <w:vAlign w:val="center"/>
          </w:tcPr>
          <w:p w14:paraId="4164C6DC" w14:textId="77777777" w:rsidR="00D43176" w:rsidRPr="00C03B68" w:rsidRDefault="00D43176" w:rsidP="00685DCD">
            <w:pPr>
              <w:pStyle w:val="TAC"/>
            </w:pPr>
            <w:r w:rsidRPr="00C03B68">
              <w:t>1110</w:t>
            </w:r>
          </w:p>
        </w:tc>
        <w:tc>
          <w:tcPr>
            <w:tcW w:w="3402" w:type="dxa"/>
            <w:shd w:val="clear" w:color="auto" w:fill="auto"/>
            <w:vAlign w:val="center"/>
          </w:tcPr>
          <w:p w14:paraId="522DADDA" w14:textId="77777777" w:rsidR="00D43176" w:rsidRPr="00C03B68" w:rsidRDefault="00D43176" w:rsidP="00685DCD">
            <w:pPr>
              <w:pStyle w:val="TAC"/>
              <w:rPr>
                <w:rFonts w:hint="eastAsia"/>
              </w:rPr>
            </w:pPr>
            <w:r w:rsidRPr="00C03B68">
              <w:t>SPEECH_LOST</w:t>
            </w:r>
          </w:p>
        </w:tc>
      </w:tr>
      <w:tr w:rsidR="00D43176" w:rsidRPr="00C03B68" w14:paraId="7A08CD5F" w14:textId="77777777" w:rsidTr="00685DCD">
        <w:trPr>
          <w:jc w:val="center"/>
        </w:trPr>
        <w:tc>
          <w:tcPr>
            <w:tcW w:w="1418" w:type="dxa"/>
            <w:vAlign w:val="center"/>
          </w:tcPr>
          <w:p w14:paraId="1013381D" w14:textId="77777777" w:rsidR="00D43176" w:rsidRPr="00C03B68" w:rsidRDefault="00D43176" w:rsidP="00685DCD">
            <w:pPr>
              <w:pStyle w:val="TAC"/>
            </w:pPr>
            <w:r w:rsidRPr="00C03B68">
              <w:t>1</w:t>
            </w:r>
          </w:p>
        </w:tc>
        <w:tc>
          <w:tcPr>
            <w:tcW w:w="1418" w:type="dxa"/>
            <w:vAlign w:val="center"/>
          </w:tcPr>
          <w:p w14:paraId="4C5C71F2" w14:textId="77777777" w:rsidR="00D43176" w:rsidRPr="00C03B68" w:rsidRDefault="00D43176" w:rsidP="00685DCD">
            <w:pPr>
              <w:pStyle w:val="TAC"/>
            </w:pPr>
            <w:r w:rsidRPr="00C03B68">
              <w:t>Q</w:t>
            </w:r>
          </w:p>
        </w:tc>
        <w:tc>
          <w:tcPr>
            <w:tcW w:w="1418" w:type="dxa"/>
            <w:shd w:val="clear" w:color="auto" w:fill="auto"/>
            <w:vAlign w:val="center"/>
          </w:tcPr>
          <w:p w14:paraId="118C40B6" w14:textId="77777777" w:rsidR="00D43176" w:rsidRPr="00C03B68" w:rsidRDefault="00D43176" w:rsidP="00685DCD">
            <w:pPr>
              <w:pStyle w:val="TAC"/>
            </w:pPr>
            <w:r w:rsidRPr="00C03B68">
              <w:t>1111</w:t>
            </w:r>
          </w:p>
        </w:tc>
        <w:tc>
          <w:tcPr>
            <w:tcW w:w="3402" w:type="dxa"/>
            <w:shd w:val="clear" w:color="auto" w:fill="auto"/>
            <w:vAlign w:val="center"/>
          </w:tcPr>
          <w:p w14:paraId="4C9B39E4" w14:textId="77777777" w:rsidR="00D43176" w:rsidRPr="00C03B68" w:rsidRDefault="00D43176" w:rsidP="00685DCD">
            <w:pPr>
              <w:pStyle w:val="TAC"/>
              <w:rPr>
                <w:rFonts w:hint="eastAsia"/>
              </w:rPr>
            </w:pPr>
            <w:r w:rsidRPr="00C03B68">
              <w:t>NO_DATA</w:t>
            </w:r>
          </w:p>
        </w:tc>
      </w:tr>
    </w:tbl>
    <w:p w14:paraId="3EBBA4C8" w14:textId="77777777" w:rsidR="00D43176" w:rsidRPr="00C03B68" w:rsidRDefault="00D43176" w:rsidP="00D43176">
      <w:pPr>
        <w:pStyle w:val="FP"/>
        <w:rPr>
          <w:rFonts w:hint="eastAsia"/>
          <w:lang w:eastAsia="ja-JP"/>
        </w:rPr>
      </w:pPr>
    </w:p>
    <w:p w14:paraId="3FAD5C75" w14:textId="77777777" w:rsidR="00D43176" w:rsidRPr="00C03B68" w:rsidRDefault="00D43176" w:rsidP="00D43176">
      <w:pPr>
        <w:pStyle w:val="NO"/>
        <w:rPr>
          <w:lang w:eastAsia="ja-JP"/>
        </w:rPr>
      </w:pPr>
      <w:r w:rsidRPr="00C03B68">
        <w:rPr>
          <w:lang w:eastAsia="ja-JP"/>
        </w:rPr>
        <w:t>NOTE:</w:t>
      </w:r>
      <w:r w:rsidRPr="00C03B68">
        <w:rPr>
          <w:lang w:eastAsia="ja-JP"/>
        </w:rPr>
        <w:tab/>
      </w:r>
      <w:r w:rsidR="003B1F5A" w:rsidRPr="00C82F72">
        <w:rPr>
          <w:lang w:eastAsia="ja-JP"/>
        </w:rPr>
        <w:t>The 4</w:t>
      </w:r>
      <w:r w:rsidR="003B1F5A" w:rsidRPr="00C82F72">
        <w:rPr>
          <w:rFonts w:hint="eastAsia"/>
          <w:lang w:eastAsia="ja-JP"/>
        </w:rPr>
        <w:t>-</w:t>
      </w:r>
      <w:r w:rsidR="003B1F5A" w:rsidRPr="00C82F72">
        <w:rPr>
          <w:lang w:eastAsia="ja-JP"/>
        </w:rPr>
        <w:t>bit EVS bit</w:t>
      </w:r>
      <w:r w:rsidR="003B1F5A" w:rsidRPr="00EC7355">
        <w:rPr>
          <w:rFonts w:hint="eastAsia"/>
          <w:lang w:eastAsia="ko-KR"/>
        </w:rPr>
        <w:t>-</w:t>
      </w:r>
      <w:r w:rsidR="003B1F5A" w:rsidRPr="00C82F72">
        <w:rPr>
          <w:lang w:eastAsia="ja-JP"/>
        </w:rPr>
        <w:t xml:space="preserve">rate index and the mapping to </w:t>
      </w:r>
      <w:r w:rsidR="003B1F5A" w:rsidRPr="00C82F72">
        <w:rPr>
          <w:rFonts w:hint="eastAsia"/>
          <w:lang w:eastAsia="ja-JP"/>
        </w:rPr>
        <w:t xml:space="preserve">EVS </w:t>
      </w:r>
      <w:r w:rsidR="003B1F5A" w:rsidRPr="00C82F72">
        <w:rPr>
          <w:lang w:eastAsia="ja-JP"/>
        </w:rPr>
        <w:t>AMR-WB IO codec mode in Table A.</w:t>
      </w:r>
      <w:r w:rsidR="003B1F5A" w:rsidRPr="00C82F72">
        <w:rPr>
          <w:rFonts w:hint="eastAsia"/>
          <w:lang w:eastAsia="ja-JP"/>
        </w:rPr>
        <w:t>4</w:t>
      </w:r>
      <w:r w:rsidR="003B1F5A" w:rsidRPr="00C82F72">
        <w:rPr>
          <w:lang w:eastAsia="ja-JP"/>
        </w:rPr>
        <w:t xml:space="preserve"> </w:t>
      </w:r>
      <w:r w:rsidR="003B1F5A" w:rsidRPr="00C82F72">
        <w:rPr>
          <w:rFonts w:hint="eastAsia"/>
          <w:lang w:eastAsia="ja-JP"/>
        </w:rPr>
        <w:t>are</w:t>
      </w:r>
      <w:r w:rsidR="003B1F5A" w:rsidRPr="00C82F72">
        <w:rPr>
          <w:lang w:eastAsia="ja-JP"/>
        </w:rPr>
        <w:t xml:space="preserve"> the same as used for the Frame Type </w:t>
      </w:r>
      <w:r w:rsidR="003B1F5A" w:rsidRPr="00EC7355">
        <w:rPr>
          <w:rFonts w:hint="eastAsia"/>
          <w:lang w:eastAsia="ko-KR"/>
        </w:rPr>
        <w:t>o</w:t>
      </w:r>
      <w:r w:rsidR="003B1F5A" w:rsidRPr="00C82F72">
        <w:rPr>
          <w:lang w:eastAsia="ja-JP"/>
        </w:rPr>
        <w:t>f AMR-WB</w:t>
      </w:r>
      <w:r w:rsidR="003B1F5A" w:rsidRPr="00EC7355">
        <w:rPr>
          <w:rFonts w:hint="eastAsia"/>
          <w:lang w:eastAsia="ko-KR"/>
        </w:rPr>
        <w:t>.</w:t>
      </w:r>
      <w:r w:rsidR="003B1F5A" w:rsidRPr="00C82F72">
        <w:rPr>
          <w:lang w:eastAsia="ja-JP"/>
        </w:rPr>
        <w:t xml:space="preserve"> </w:t>
      </w:r>
      <w:r w:rsidR="003B1F5A" w:rsidRPr="00EC7355">
        <w:rPr>
          <w:rFonts w:hint="eastAsia"/>
          <w:lang w:eastAsia="ko-KR"/>
        </w:rPr>
        <w:t>S</w:t>
      </w:r>
      <w:r w:rsidR="003B1F5A" w:rsidRPr="00C82F72">
        <w:rPr>
          <w:lang w:eastAsia="ja-JP"/>
        </w:rPr>
        <w:t>ee</w:t>
      </w:r>
      <w:r w:rsidR="003B1F5A" w:rsidRPr="00C82F72">
        <w:rPr>
          <w:rFonts w:hint="eastAsia"/>
          <w:lang w:eastAsia="ja-JP"/>
        </w:rPr>
        <w:t xml:space="preserve"> Table 1a </w:t>
      </w:r>
      <w:r w:rsidR="003B1F5A" w:rsidRPr="00C82F72">
        <w:rPr>
          <w:lang w:eastAsia="ja-JP"/>
        </w:rPr>
        <w:t xml:space="preserve">[36]. The Q bit for </w:t>
      </w:r>
      <w:r w:rsidR="003B1F5A" w:rsidRPr="00C82F72">
        <w:rPr>
          <w:rFonts w:hint="eastAsia"/>
          <w:lang w:eastAsia="ja-JP"/>
        </w:rPr>
        <w:t xml:space="preserve">EVS </w:t>
      </w:r>
      <w:r w:rsidR="003B1F5A" w:rsidRPr="00C82F72">
        <w:rPr>
          <w:lang w:eastAsia="ja-JP"/>
        </w:rPr>
        <w:t>AMR-WB IO has the same definition as in</w:t>
      </w:r>
      <w:r w:rsidR="003B1F5A" w:rsidRPr="00C82F72">
        <w:rPr>
          <w:rFonts w:hint="eastAsia"/>
          <w:lang w:eastAsia="ja-JP"/>
        </w:rPr>
        <w:t xml:space="preserve"> </w:t>
      </w:r>
      <w:r w:rsidR="003B1F5A" w:rsidRPr="00C82F72">
        <w:rPr>
          <w:lang w:eastAsia="ja-JP"/>
        </w:rPr>
        <w:t>[</w:t>
      </w:r>
      <w:r w:rsidR="003B1F5A" w:rsidRPr="00C82F72">
        <w:rPr>
          <w:rFonts w:hint="eastAsia"/>
          <w:lang w:eastAsia="ja-JP"/>
        </w:rPr>
        <w:t>15]</w:t>
      </w:r>
      <w:r w:rsidR="003B1F5A" w:rsidRPr="00C82F72">
        <w:rPr>
          <w:lang w:eastAsia="ja-JP"/>
        </w:rPr>
        <w:t>.</w:t>
      </w:r>
      <w:r w:rsidR="003B1F5A" w:rsidRPr="00C82F72">
        <w:rPr>
          <w:rFonts w:hint="eastAsia"/>
          <w:lang w:eastAsia="ja-JP"/>
        </w:rPr>
        <w:t xml:space="preserve"> If Q bit is set</w:t>
      </w:r>
      <w:r w:rsidR="003B1F5A" w:rsidRPr="00C82F72">
        <w:rPr>
          <w:lang w:eastAsia="ja-JP"/>
        </w:rPr>
        <w:t xml:space="preserve"> to 0</w:t>
      </w:r>
      <w:r w:rsidR="003B1F5A" w:rsidRPr="00C82F72">
        <w:rPr>
          <w:rFonts w:hint="eastAsia"/>
          <w:lang w:eastAsia="ja-JP"/>
        </w:rPr>
        <w:t xml:space="preserve">, </w:t>
      </w:r>
      <w:r w:rsidR="003B1F5A" w:rsidRPr="00C82F72">
        <w:rPr>
          <w:lang w:eastAsia="ja-JP"/>
        </w:rPr>
        <w:t xml:space="preserve">this indicates that the corresponding frame is severely damaged. The receiver </w:t>
      </w:r>
      <w:r w:rsidR="003B1F5A" w:rsidRPr="00C82F72">
        <w:rPr>
          <w:rFonts w:hint="eastAsia"/>
          <w:lang w:eastAsia="ja-JP"/>
        </w:rPr>
        <w:t xml:space="preserve">should handle </w:t>
      </w:r>
      <w:r w:rsidR="003B1F5A" w:rsidRPr="00C82F72">
        <w:rPr>
          <w:lang w:eastAsia="ja-JP"/>
        </w:rPr>
        <w:t>such a</w:t>
      </w:r>
      <w:r w:rsidR="003B1F5A" w:rsidRPr="00C82F72">
        <w:rPr>
          <w:rFonts w:hint="eastAsia"/>
          <w:lang w:eastAsia="ja-JP"/>
        </w:rPr>
        <w:t xml:space="preserve"> severly damaged frame properly</w:t>
      </w:r>
      <w:r w:rsidR="003B1F5A" w:rsidRPr="00C82F72">
        <w:rPr>
          <w:lang w:eastAsia="ja-JP"/>
        </w:rPr>
        <w:t xml:space="preserve"> by applying bad frame processing according to [</w:t>
      </w:r>
      <w:r w:rsidR="003B1F5A" w:rsidRPr="00C82F72">
        <w:rPr>
          <w:rFonts w:hint="eastAsia"/>
          <w:lang w:eastAsia="ja-JP"/>
        </w:rPr>
        <w:t>6</w:t>
      </w:r>
      <w:r w:rsidR="003B1F5A" w:rsidRPr="00C82F72">
        <w:rPr>
          <w:lang w:eastAsia="ja-JP"/>
        </w:rPr>
        <w:t>]</w:t>
      </w:r>
      <w:r w:rsidRPr="00C03B68">
        <w:rPr>
          <w:rFonts w:hint="eastAsia"/>
          <w:lang w:eastAsia="ja-JP"/>
        </w:rPr>
        <w:t>.</w:t>
      </w:r>
    </w:p>
    <w:p w14:paraId="78C0B923" w14:textId="77777777" w:rsidR="00873D8E" w:rsidRDefault="00873D8E" w:rsidP="00FF65B3">
      <w:pPr>
        <w:pStyle w:val="FP"/>
        <w:rPr>
          <w:lang w:eastAsia="ja-JP"/>
        </w:rPr>
      </w:pPr>
    </w:p>
    <w:p w14:paraId="148B5C3E" w14:textId="77777777" w:rsidR="003B1F5A" w:rsidRPr="00C82F72" w:rsidRDefault="00154772" w:rsidP="003B1F5A">
      <w:pPr>
        <w:rPr>
          <w:rFonts w:hint="eastAsia"/>
          <w:lang w:eastAsia="ja-JP"/>
        </w:rPr>
      </w:pPr>
      <w:r w:rsidRPr="00245DBF">
        <w:rPr>
          <w:lang w:eastAsia="ja-JP"/>
        </w:rPr>
        <w:t>Packets</w:t>
      </w:r>
      <w:r w:rsidRPr="00245DBF">
        <w:t xml:space="preserve"> containing only NO_DATA frames should not be transmitted in any payload format configuration, except for situations, when CMR needs to be sent immediately</w:t>
      </w:r>
      <w:r w:rsidR="003B1F5A" w:rsidRPr="00C82F72">
        <w:t xml:space="preserve">. Frame-blocks containing only NO_DATA frames at the end of the packet </w:t>
      </w:r>
      <w:r w:rsidR="003B1F5A" w:rsidRPr="00C82F72">
        <w:rPr>
          <w:rFonts w:hint="eastAsia"/>
        </w:rPr>
        <w:t>should not</w:t>
      </w:r>
      <w:r w:rsidR="003B1F5A" w:rsidRPr="00C82F72">
        <w:t xml:space="preserve"> be transmitted in any payload</w:t>
      </w:r>
      <w:r w:rsidR="003B1F5A" w:rsidRPr="00C82F72">
        <w:rPr>
          <w:rFonts w:hint="eastAsia"/>
        </w:rPr>
        <w:t xml:space="preserve"> </w:t>
      </w:r>
      <w:r w:rsidR="003B1F5A" w:rsidRPr="00C82F72">
        <w:t>format configuration</w:t>
      </w:r>
      <w:r w:rsidR="003B1F5A" w:rsidRPr="00C82F72">
        <w:rPr>
          <w:rFonts w:hint="eastAsia"/>
          <w:lang w:eastAsia="ja-JP"/>
        </w:rPr>
        <w:t>.</w:t>
      </w:r>
      <w:r w:rsidR="003B1F5A" w:rsidRPr="00C82F72">
        <w:rPr>
          <w:lang w:eastAsia="ja-JP"/>
        </w:rPr>
        <w:t xml:space="preserve"> </w:t>
      </w:r>
      <w:r w:rsidR="003B1F5A" w:rsidRPr="00C82F72">
        <w:rPr>
          <w:rFonts w:hint="eastAsia"/>
          <w:lang w:eastAsia="ja-JP"/>
        </w:rPr>
        <w:t>In addition</w:t>
      </w:r>
      <w:r w:rsidR="003B1F5A" w:rsidRPr="00C82F72">
        <w:rPr>
          <w:lang w:eastAsia="ja-JP"/>
        </w:rPr>
        <w:t>, frame blocks containing only NO_DATA frames in the beginning of the packet should not be included in the payload.</w:t>
      </w:r>
    </w:p>
    <w:p w14:paraId="415E78FC" w14:textId="77777777" w:rsidR="00D43176" w:rsidRPr="00C03B68" w:rsidRDefault="003B1F5A" w:rsidP="003B1F5A">
      <w:pPr>
        <w:rPr>
          <w:rFonts w:hint="eastAsia"/>
          <w:lang w:val="x-none" w:eastAsia="ja-JP"/>
        </w:rPr>
      </w:pPr>
      <w:r w:rsidRPr="00C82F72">
        <w:t xml:space="preserve">For </w:t>
      </w:r>
      <w:r w:rsidRPr="00EC7355">
        <w:rPr>
          <w:rFonts w:hint="eastAsia"/>
          <w:lang w:eastAsia="ko-KR"/>
        </w:rPr>
        <w:t xml:space="preserve">sessions with </w:t>
      </w:r>
      <w:r w:rsidRPr="00C82F72">
        <w:t>multi</w:t>
      </w:r>
      <w:r w:rsidRPr="00EC7355">
        <w:rPr>
          <w:rFonts w:hint="eastAsia"/>
          <w:lang w:eastAsia="ko-KR"/>
        </w:rPr>
        <w:t>ple mono</w:t>
      </w:r>
      <w:r w:rsidRPr="00C82F72">
        <w:t>-channels, see clause A.2.5</w:t>
      </w:r>
      <w:r w:rsidR="00D43176" w:rsidRPr="00C03B68">
        <w:t>.</w:t>
      </w:r>
      <w:r w:rsidR="00D43176" w:rsidRPr="00C03B68" w:rsidDel="004756EE">
        <w:t xml:space="preserve"> </w:t>
      </w:r>
    </w:p>
    <w:p w14:paraId="605439CE" w14:textId="77777777" w:rsidR="00D43176" w:rsidRPr="00C03B68" w:rsidRDefault="00D43176" w:rsidP="00D43176">
      <w:pPr>
        <w:pStyle w:val="Heading4"/>
        <w:rPr>
          <w:lang w:eastAsia="ja-JP"/>
        </w:rPr>
      </w:pPr>
      <w:r w:rsidRPr="00C03B68">
        <w:rPr>
          <w:rFonts w:hint="eastAsia"/>
          <w:lang w:eastAsia="ja-JP"/>
        </w:rPr>
        <w:t>A.2.2.1.</w:t>
      </w:r>
      <w:r w:rsidRPr="00C03B68">
        <w:rPr>
          <w:lang w:eastAsia="ja-JP"/>
        </w:rPr>
        <w:t>3</w:t>
      </w:r>
      <w:r w:rsidRPr="00C03B68">
        <w:rPr>
          <w:rFonts w:hint="eastAsia"/>
          <w:lang w:eastAsia="ja-JP"/>
        </w:rPr>
        <w:tab/>
      </w:r>
      <w:r w:rsidRPr="00C03B68">
        <w:rPr>
          <w:lang w:eastAsia="ja-JP"/>
        </w:rPr>
        <w:t>Speech Data</w:t>
      </w:r>
    </w:p>
    <w:p w14:paraId="1A3A8102" w14:textId="77777777" w:rsidR="00834052" w:rsidRPr="00C82F72" w:rsidRDefault="00834052" w:rsidP="00834052">
      <w:pPr>
        <w:rPr>
          <w:lang w:eastAsia="ja-JP"/>
        </w:rPr>
      </w:pPr>
      <w:r w:rsidRPr="00C82F72">
        <w:rPr>
          <w:rFonts w:hint="eastAsia"/>
          <w:lang w:eastAsia="ja-JP"/>
        </w:rPr>
        <w:t>In Header-Full format, the RTP payload co</w:t>
      </w:r>
      <w:r w:rsidRPr="00C82F72">
        <w:rPr>
          <w:lang w:eastAsia="ja-JP"/>
        </w:rPr>
        <w:t>mprises</w:t>
      </w:r>
      <w:r w:rsidRPr="00EC7355">
        <w:rPr>
          <w:rFonts w:hint="eastAsia"/>
          <w:lang w:eastAsia="ko-KR"/>
        </w:rPr>
        <w:t>,</w:t>
      </w:r>
      <w:r w:rsidRPr="00C82F72">
        <w:rPr>
          <w:lang w:eastAsia="ja-JP"/>
        </w:rPr>
        <w:t xml:space="preserve"> apart from headers and possible padding</w:t>
      </w:r>
      <w:r w:rsidRPr="00EC7355">
        <w:rPr>
          <w:rFonts w:hint="eastAsia"/>
          <w:lang w:eastAsia="ko-KR"/>
        </w:rPr>
        <w:t>,</w:t>
      </w:r>
      <w:r w:rsidRPr="00C82F72">
        <w:rPr>
          <w:lang w:eastAsia="ja-JP"/>
        </w:rPr>
        <w:t xml:space="preserve"> </w:t>
      </w:r>
      <w:r w:rsidRPr="00C82F72">
        <w:rPr>
          <w:rFonts w:hint="eastAsia"/>
          <w:lang w:eastAsia="ja-JP"/>
        </w:rPr>
        <w:t xml:space="preserve">one </w:t>
      </w:r>
      <w:r w:rsidRPr="00C82F72">
        <w:rPr>
          <w:lang w:eastAsia="ja-JP"/>
        </w:rPr>
        <w:t xml:space="preserve">or several </w:t>
      </w:r>
      <w:r w:rsidRPr="00C82F72">
        <w:rPr>
          <w:rFonts w:hint="eastAsia"/>
          <w:lang w:eastAsia="ja-JP"/>
        </w:rPr>
        <w:t>coded frame</w:t>
      </w:r>
      <w:r w:rsidRPr="00C82F72">
        <w:rPr>
          <w:lang w:eastAsia="ja-JP"/>
        </w:rPr>
        <w:t>s, the Speech Data</w:t>
      </w:r>
      <w:r w:rsidRPr="00C82F72">
        <w:rPr>
          <w:rFonts w:hint="eastAsia"/>
          <w:lang w:eastAsia="ja-JP"/>
        </w:rPr>
        <w:t>.</w:t>
      </w:r>
    </w:p>
    <w:p w14:paraId="5173F627" w14:textId="77777777" w:rsidR="00834052" w:rsidRPr="00C82F72" w:rsidRDefault="00834052" w:rsidP="00834052">
      <w:pPr>
        <w:rPr>
          <w:rFonts w:hint="eastAsia"/>
          <w:lang w:val="en-US" w:eastAsia="ja-JP"/>
        </w:rPr>
      </w:pPr>
      <w:r w:rsidRPr="00C82F72">
        <w:rPr>
          <w:lang w:val="en-US" w:eastAsia="ja-JP"/>
        </w:rPr>
        <w:t>In case the frame is coded EVS Primary mode data, the bits are in the same order as produced by the EVS encoder, where the first bit is placed left-most immediately following the</w:t>
      </w:r>
      <w:r w:rsidRPr="00C82F72">
        <w:rPr>
          <w:rFonts w:hint="eastAsia"/>
          <w:lang w:val="en-US" w:eastAsia="ja-JP"/>
        </w:rPr>
        <w:t xml:space="preserve"> EVS</w:t>
      </w:r>
      <w:r w:rsidRPr="00C82F72">
        <w:rPr>
          <w:lang w:val="en-US" w:eastAsia="ja-JP"/>
        </w:rPr>
        <w:t xml:space="preserve"> RTP payload header (CMR byte if present, and ToC bytes). </w:t>
      </w:r>
    </w:p>
    <w:p w14:paraId="68B71A7F" w14:textId="77777777" w:rsidR="00834052" w:rsidRPr="00C82F72" w:rsidRDefault="00834052" w:rsidP="00834052">
      <w:pPr>
        <w:rPr>
          <w:lang w:val="en-US" w:eastAsia="ja-JP"/>
        </w:rPr>
      </w:pPr>
      <w:r w:rsidRPr="00C82F72">
        <w:rPr>
          <w:lang w:val="en-US" w:eastAsia="ja-JP"/>
        </w:rPr>
        <w:t xml:space="preserve">In case the frame is coded EVS AMR-WB IO mode data, the Speech Data field is constructed as described in RFC 4867 </w:t>
      </w:r>
      <w:r w:rsidRPr="00C82F72">
        <w:rPr>
          <w:rFonts w:hint="eastAsia"/>
          <w:lang w:eastAsia="ja-JP"/>
        </w:rPr>
        <w:t>[15]</w:t>
      </w:r>
      <w:r w:rsidRPr="00C82F72">
        <w:rPr>
          <w:lang w:eastAsia="ja-JP"/>
        </w:rPr>
        <w:t xml:space="preserve"> for </w:t>
      </w:r>
      <w:r w:rsidRPr="00EC7355">
        <w:rPr>
          <w:rFonts w:hint="eastAsia"/>
          <w:lang w:eastAsia="ko-KR"/>
        </w:rPr>
        <w:t>o</w:t>
      </w:r>
      <w:r w:rsidRPr="00C82F72">
        <w:rPr>
          <w:lang w:eastAsia="ja-JP"/>
        </w:rPr>
        <w:t>ctet-</w:t>
      </w:r>
      <w:r w:rsidRPr="00EC7355">
        <w:rPr>
          <w:rFonts w:hint="eastAsia"/>
          <w:lang w:eastAsia="ko-KR"/>
        </w:rPr>
        <w:t>a</w:t>
      </w:r>
      <w:r w:rsidRPr="00C82F72">
        <w:rPr>
          <w:lang w:eastAsia="ja-JP"/>
        </w:rPr>
        <w:t>ligned Mode, sub-clause 4.4.3</w:t>
      </w:r>
      <w:r w:rsidRPr="00C82F72">
        <w:rPr>
          <w:lang w:val="en-US" w:eastAsia="ja-JP"/>
        </w:rPr>
        <w:t xml:space="preserve">. In accordance with this, in case multiple frames are included in the payload, the last octet of each frame shall be padded with zero bits at the end if </w:t>
      </w:r>
      <w:r w:rsidRPr="00EC7355">
        <w:rPr>
          <w:rFonts w:hint="eastAsia"/>
          <w:lang w:val="en-US" w:eastAsia="ko-KR"/>
        </w:rPr>
        <w:t>some</w:t>
      </w:r>
      <w:r w:rsidRPr="00C82F72">
        <w:rPr>
          <w:lang w:val="en-US" w:eastAsia="ja-JP"/>
        </w:rPr>
        <w:t xml:space="preserve"> bits in the octet are not used. The padding bits shall be ignored on reception. </w:t>
      </w:r>
    </w:p>
    <w:p w14:paraId="53805C4B" w14:textId="77777777" w:rsidR="00D43176" w:rsidRPr="00C03B68" w:rsidRDefault="00834052" w:rsidP="00834052">
      <w:pPr>
        <w:rPr>
          <w:lang w:eastAsia="ja-JP"/>
        </w:rPr>
      </w:pPr>
      <w:r w:rsidRPr="00C82F72">
        <w:rPr>
          <w:lang w:val="en-US" w:eastAsia="ja-JP"/>
        </w:rPr>
        <w:t>In case the frame is coded EVS AMR-WB IO SID data</w:t>
      </w:r>
      <w:r w:rsidRPr="00EC7355">
        <w:rPr>
          <w:rFonts w:hint="eastAsia"/>
          <w:lang w:val="en-US" w:eastAsia="ko-KR"/>
        </w:rPr>
        <w:t>,</w:t>
      </w:r>
      <w:r w:rsidRPr="00C82F72">
        <w:rPr>
          <w:lang w:val="en-US" w:eastAsia="ja-JP"/>
        </w:rPr>
        <w:t xml:space="preserve"> t</w:t>
      </w:r>
      <w:r w:rsidRPr="00C82F72">
        <w:rPr>
          <w:lang w:eastAsia="ja-JP"/>
        </w:rPr>
        <w:t>he payload structure and bit</w:t>
      </w:r>
      <w:r w:rsidRPr="00EC7355">
        <w:rPr>
          <w:rFonts w:hint="eastAsia"/>
          <w:lang w:eastAsia="ko-KR"/>
        </w:rPr>
        <w:t>-</w:t>
      </w:r>
      <w:r w:rsidRPr="00C82F72">
        <w:rPr>
          <w:lang w:eastAsia="ja-JP"/>
        </w:rPr>
        <w:t xml:space="preserve">ordering </w:t>
      </w:r>
      <w:r w:rsidRPr="00EC7355">
        <w:rPr>
          <w:rFonts w:hint="eastAsia"/>
          <w:lang w:eastAsia="ko-KR"/>
        </w:rPr>
        <w:t>are</w:t>
      </w:r>
      <w:r w:rsidRPr="00C82F72">
        <w:rPr>
          <w:lang w:eastAsia="ja-JP"/>
        </w:rPr>
        <w:t xml:space="preserve"> defined in Figure A.6. The bits </w:t>
      </w:r>
      <w:r w:rsidRPr="00C82F72">
        <w:rPr>
          <w:i/>
          <w:lang w:eastAsia="ja-JP"/>
        </w:rPr>
        <w:t>d</w:t>
      </w:r>
      <w:r w:rsidRPr="00C82F72">
        <w:rPr>
          <w:lang w:eastAsia="ja-JP"/>
        </w:rPr>
        <w:t xml:space="preserve">(0) to </w:t>
      </w:r>
      <w:r w:rsidRPr="00C82F72">
        <w:rPr>
          <w:i/>
          <w:lang w:eastAsia="ja-JP"/>
        </w:rPr>
        <w:t>d</w:t>
      </w:r>
      <w:r w:rsidRPr="00C82F72">
        <w:rPr>
          <w:lang w:eastAsia="ja-JP"/>
        </w:rPr>
        <w:t xml:space="preserve">(39) are as defined in </w:t>
      </w:r>
      <w:r w:rsidRPr="00C82F72">
        <w:rPr>
          <w:rFonts w:hint="eastAsia"/>
          <w:lang w:eastAsia="ja-JP"/>
        </w:rPr>
        <w:t xml:space="preserve">TS 26.201 </w:t>
      </w:r>
      <w:r w:rsidRPr="00C82F72">
        <w:rPr>
          <w:lang w:eastAsia="ja-JP"/>
        </w:rPr>
        <w:t>[</w:t>
      </w:r>
      <w:r w:rsidRPr="00C82F72">
        <w:rPr>
          <w:rFonts w:hint="eastAsia"/>
          <w:lang w:eastAsia="ja-JP"/>
        </w:rPr>
        <w:t>36</w:t>
      </w:r>
      <w:r w:rsidRPr="00C82F72">
        <w:rPr>
          <w:lang w:eastAsia="ja-JP"/>
        </w:rPr>
        <w:t>], sub-clause 4.2.3</w:t>
      </w:r>
      <w:r w:rsidRPr="00EC7355">
        <w:rPr>
          <w:rFonts w:hint="eastAsia"/>
          <w:lang w:eastAsia="ko-KR"/>
        </w:rPr>
        <w:t>.</w:t>
      </w:r>
    </w:p>
    <w:p w14:paraId="7E618122" w14:textId="59D73E45" w:rsidR="00D43176" w:rsidRPr="00C03B68" w:rsidRDefault="009013F3" w:rsidP="00D43176">
      <w:pPr>
        <w:pStyle w:val="TH"/>
        <w:rPr>
          <w:lang w:val="en-US" w:eastAsia="ja-JP"/>
        </w:rPr>
      </w:pPr>
      <w:r w:rsidRPr="00C03B68">
        <w:rPr>
          <w:noProof/>
          <w:lang w:val="en-US" w:eastAsia="ja-JP"/>
        </w:rPr>
        <w:drawing>
          <wp:inline distT="0" distB="0" distL="0" distR="0" wp14:anchorId="7EDD150C" wp14:editId="15D9A68D">
            <wp:extent cx="4362450" cy="609600"/>
            <wp:effectExtent l="0" t="0" r="0" b="0"/>
            <wp:docPr id="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905">
                      <a:extLst>
                        <a:ext uri="{28A0092B-C50C-407E-A947-70E740481C1C}">
                          <a14:useLocalDpi xmlns:a14="http://schemas.microsoft.com/office/drawing/2010/main" val="0"/>
                        </a:ext>
                      </a:extLst>
                    </a:blip>
                    <a:srcRect/>
                    <a:stretch>
                      <a:fillRect/>
                    </a:stretch>
                  </pic:blipFill>
                  <pic:spPr bwMode="auto">
                    <a:xfrm>
                      <a:off x="0" y="0"/>
                      <a:ext cx="4362450" cy="609600"/>
                    </a:xfrm>
                    <a:prstGeom prst="rect">
                      <a:avLst/>
                    </a:prstGeom>
                    <a:noFill/>
                    <a:ln>
                      <a:noFill/>
                    </a:ln>
                  </pic:spPr>
                </pic:pic>
              </a:graphicData>
            </a:graphic>
          </wp:inline>
        </w:drawing>
      </w:r>
    </w:p>
    <w:p w14:paraId="7DA3F806" w14:textId="77777777" w:rsidR="00D43176" w:rsidRPr="00C03B68" w:rsidRDefault="00D43176" w:rsidP="00D43176">
      <w:pPr>
        <w:pStyle w:val="TF"/>
        <w:rPr>
          <w:lang w:val="en-US" w:eastAsia="ja-JP"/>
        </w:rPr>
      </w:pPr>
      <w:r w:rsidRPr="00C03B68">
        <w:rPr>
          <w:lang w:val="en-US" w:eastAsia="ja-JP"/>
        </w:rPr>
        <w:t>Figure A.6. P</w:t>
      </w:r>
      <w:r w:rsidRPr="00C03B68">
        <w:rPr>
          <w:rFonts w:hint="eastAsia"/>
          <w:lang w:val="en-US" w:eastAsia="ja-JP"/>
        </w:rPr>
        <w:t xml:space="preserve">ayload structure </w:t>
      </w:r>
      <w:r w:rsidRPr="00C03B68">
        <w:rPr>
          <w:lang w:val="en-US" w:eastAsia="ja-JP"/>
        </w:rPr>
        <w:t>for EVS AMR-WB IO SID (56 bit) payload</w:t>
      </w:r>
    </w:p>
    <w:p w14:paraId="166EF5FE" w14:textId="77777777" w:rsidR="00D43176" w:rsidRPr="00C03B68" w:rsidRDefault="00F067C6" w:rsidP="00D43176">
      <w:pPr>
        <w:rPr>
          <w:lang w:val="en-US" w:eastAsia="ja-JP"/>
        </w:rPr>
      </w:pPr>
      <w:r w:rsidRPr="00C82F72">
        <w:rPr>
          <w:lang w:eastAsia="ja-JP"/>
        </w:rPr>
        <w:t>The EVS AMR-WB IO</w:t>
      </w:r>
      <w:r w:rsidRPr="00C82F72">
        <w:rPr>
          <w:rFonts w:hint="eastAsia"/>
          <w:lang w:eastAsia="ja-JP"/>
        </w:rPr>
        <w:t xml:space="preserve"> SID frame </w:t>
      </w:r>
      <w:r w:rsidRPr="00C82F72">
        <w:rPr>
          <w:lang w:eastAsia="ja-JP"/>
        </w:rPr>
        <w:t xml:space="preserve">payload is identified by </w:t>
      </w:r>
      <w:r w:rsidRPr="00C82F72">
        <w:rPr>
          <w:rFonts w:hint="eastAsia"/>
          <w:lang w:eastAsia="ja-JP"/>
        </w:rPr>
        <w:t>MSB</w:t>
      </w:r>
      <w:r w:rsidRPr="00C82F72">
        <w:rPr>
          <w:lang w:eastAsia="ja-JP"/>
        </w:rPr>
        <w:t xml:space="preserve"> of the first byte of the payload set to ‘1’</w:t>
      </w:r>
      <w:r w:rsidR="00D43176" w:rsidRPr="00C03B68">
        <w:rPr>
          <w:lang w:eastAsia="ja-JP"/>
        </w:rPr>
        <w:t>.</w:t>
      </w:r>
    </w:p>
    <w:p w14:paraId="39DFD5D5" w14:textId="77777777" w:rsidR="00125BFB" w:rsidRPr="00C03B68" w:rsidRDefault="00125BFB" w:rsidP="00125BFB">
      <w:pPr>
        <w:pStyle w:val="Heading4"/>
        <w:rPr>
          <w:lang w:val="en-US" w:eastAsia="ja-JP"/>
        </w:rPr>
      </w:pPr>
      <w:r w:rsidRPr="00C03B68">
        <w:rPr>
          <w:rFonts w:hint="eastAsia"/>
          <w:lang w:eastAsia="ja-JP"/>
        </w:rPr>
        <w:t>A.2.2.1.</w:t>
      </w:r>
      <w:r w:rsidRPr="00C03B68">
        <w:rPr>
          <w:rFonts w:hint="eastAsia"/>
          <w:lang w:val="en-US" w:eastAsia="ja-JP"/>
        </w:rPr>
        <w:t>4</w:t>
      </w:r>
      <w:r w:rsidRPr="00C03B68">
        <w:rPr>
          <w:rFonts w:hint="eastAsia"/>
          <w:lang w:eastAsia="ja-JP"/>
        </w:rPr>
        <w:tab/>
      </w:r>
      <w:r w:rsidRPr="00C03B68">
        <w:rPr>
          <w:lang w:val="en-US" w:eastAsia="ja-JP"/>
        </w:rPr>
        <w:t>Zero padding</w:t>
      </w:r>
    </w:p>
    <w:p w14:paraId="5B1B2DEF" w14:textId="77777777" w:rsidR="00125BFB" w:rsidRPr="00C03B68" w:rsidRDefault="00125BFB" w:rsidP="00125BFB">
      <w:pPr>
        <w:pStyle w:val="Heading5"/>
      </w:pPr>
      <w:r w:rsidRPr="00C03B68">
        <w:rPr>
          <w:lang w:val="en-US"/>
        </w:rPr>
        <w:t>A.2</w:t>
      </w:r>
      <w:r w:rsidRPr="00C03B68">
        <w:t>.</w:t>
      </w:r>
      <w:r w:rsidRPr="00C03B68">
        <w:rPr>
          <w:lang w:val="en-US"/>
        </w:rPr>
        <w:t>2</w:t>
      </w:r>
      <w:r w:rsidRPr="00C03B68">
        <w:t>.</w:t>
      </w:r>
      <w:r w:rsidRPr="00C03B68">
        <w:rPr>
          <w:lang w:val="en-US"/>
        </w:rPr>
        <w:t>1</w:t>
      </w:r>
      <w:r w:rsidRPr="00C03B68">
        <w:t>.</w:t>
      </w:r>
      <w:r w:rsidRPr="00C03B68">
        <w:rPr>
          <w:rFonts w:hint="eastAsia"/>
          <w:lang w:val="en-US" w:eastAsia="ja-JP"/>
        </w:rPr>
        <w:t>4</w:t>
      </w:r>
      <w:r w:rsidRPr="00C03B68">
        <w:t>.</w:t>
      </w:r>
      <w:r w:rsidRPr="00C03B68">
        <w:rPr>
          <w:lang w:val="en-US"/>
        </w:rPr>
        <w:t>1</w:t>
      </w:r>
      <w:r w:rsidRPr="00C03B68">
        <w:tab/>
      </w:r>
      <w:r w:rsidRPr="00C03B68">
        <w:rPr>
          <w:lang w:val="en-US"/>
        </w:rPr>
        <w:t xml:space="preserve">Zero </w:t>
      </w:r>
      <w:r w:rsidRPr="00C03B68">
        <w:t>padding for octet alignment of speech data (</w:t>
      </w:r>
      <w:r w:rsidRPr="00C03B68">
        <w:rPr>
          <w:rFonts w:hint="eastAsia"/>
          <w:lang w:eastAsia="ja-JP"/>
        </w:rPr>
        <w:t xml:space="preserve">EVS </w:t>
      </w:r>
      <w:r w:rsidRPr="00C03B68">
        <w:t>AMR-WB IO)</w:t>
      </w:r>
    </w:p>
    <w:p w14:paraId="3CBE16B2" w14:textId="77777777" w:rsidR="00125BFB" w:rsidRPr="00C03B68" w:rsidRDefault="00125BFB" w:rsidP="00125BFB">
      <w:pPr>
        <w:rPr>
          <w:lang w:val="en" w:eastAsia="ja-JP"/>
        </w:rPr>
      </w:pPr>
      <w:r w:rsidRPr="00C03B68">
        <w:rPr>
          <w:lang w:val="en" w:eastAsia="ja-JP"/>
        </w:rPr>
        <w:t xml:space="preserve">In </w:t>
      </w:r>
      <w:r w:rsidRPr="00C03B68">
        <w:rPr>
          <w:rFonts w:hint="eastAsia"/>
          <w:lang w:val="en" w:eastAsia="ja-JP"/>
        </w:rPr>
        <w:t xml:space="preserve">EVS </w:t>
      </w:r>
      <w:r w:rsidRPr="00C03B68">
        <w:rPr>
          <w:lang w:val="en" w:eastAsia="ja-JP"/>
        </w:rPr>
        <w:t>AMR-WB IO mode, the payload length is always made an integral number of octets by padding with zero bits if necessary</w:t>
      </w:r>
      <w:r w:rsidRPr="00C03B68">
        <w:rPr>
          <w:rFonts w:hint="eastAsia"/>
          <w:lang w:val="en" w:eastAsia="ja-JP"/>
        </w:rPr>
        <w:t xml:space="preserve"> (see clause A.2.2.1.3)</w:t>
      </w:r>
      <w:r w:rsidRPr="00C03B68">
        <w:rPr>
          <w:lang w:val="en" w:eastAsia="ja-JP"/>
        </w:rPr>
        <w:t>.</w:t>
      </w:r>
    </w:p>
    <w:p w14:paraId="63798194" w14:textId="77777777" w:rsidR="00125BFB" w:rsidRPr="00C03B68" w:rsidRDefault="00CE132A" w:rsidP="00125BFB">
      <w:pPr>
        <w:rPr>
          <w:lang w:val="en-US" w:eastAsia="ja-JP"/>
        </w:rPr>
      </w:pPr>
      <w:r w:rsidRPr="00C82F72">
        <w:rPr>
          <w:lang w:val="en" w:eastAsia="ja-JP"/>
        </w:rPr>
        <w:t xml:space="preserve">Note that, by definition, EVS Primary speech data </w:t>
      </w:r>
      <w:r w:rsidRPr="00EC7355">
        <w:rPr>
          <w:rFonts w:hint="eastAsia"/>
          <w:lang w:val="en" w:eastAsia="ko-KR"/>
        </w:rPr>
        <w:t>is</w:t>
      </w:r>
      <w:r w:rsidRPr="00C82F72">
        <w:rPr>
          <w:lang w:val="en" w:eastAsia="ja-JP"/>
        </w:rPr>
        <w:t xml:space="preserve"> octet-aligned</w:t>
      </w:r>
      <w:r w:rsidR="00125BFB" w:rsidRPr="00C03B68">
        <w:rPr>
          <w:lang w:val="en" w:eastAsia="ja-JP"/>
        </w:rPr>
        <w:t>.</w:t>
      </w:r>
    </w:p>
    <w:p w14:paraId="476CFF94" w14:textId="77777777" w:rsidR="00125BFB" w:rsidRPr="00C03B68" w:rsidRDefault="00125BFB" w:rsidP="00125BFB">
      <w:pPr>
        <w:pStyle w:val="Heading5"/>
        <w:rPr>
          <w:rFonts w:hint="eastAsia"/>
          <w:lang w:eastAsia="ja-JP"/>
        </w:rPr>
      </w:pPr>
      <w:r w:rsidRPr="00C03B68">
        <w:t>A.2.2.1.</w:t>
      </w:r>
      <w:r w:rsidRPr="00C03B68">
        <w:rPr>
          <w:rFonts w:hint="eastAsia"/>
          <w:lang w:eastAsia="ja-JP"/>
        </w:rPr>
        <w:t>4</w:t>
      </w:r>
      <w:r w:rsidRPr="00C03B68">
        <w:t>.2</w:t>
      </w:r>
      <w:r w:rsidRPr="00C03B68">
        <w:tab/>
      </w:r>
      <w:r w:rsidRPr="00C03B68">
        <w:rPr>
          <w:lang w:eastAsia="ja-JP"/>
        </w:rPr>
        <w:t>Zero padding for size collision avoidance</w:t>
      </w:r>
    </w:p>
    <w:p w14:paraId="3B95B16C" w14:textId="77777777" w:rsidR="00CE132A" w:rsidRPr="00C82F72" w:rsidRDefault="00CE132A" w:rsidP="00CE132A">
      <w:pPr>
        <w:rPr>
          <w:lang w:eastAsia="ja-JP"/>
        </w:rPr>
      </w:pPr>
      <w:r w:rsidRPr="00C82F72">
        <w:rPr>
          <w:lang w:eastAsia="ja-JP"/>
        </w:rPr>
        <w:t>When “hf-only=0” or “hf-only” is not present, t</w:t>
      </w:r>
      <w:r w:rsidRPr="00C82F72">
        <w:rPr>
          <w:rFonts w:hint="eastAsia"/>
          <w:lang w:eastAsia="ja-JP"/>
        </w:rPr>
        <w:t xml:space="preserve">he RTP payload formatting function of the sender shall control </w:t>
      </w:r>
      <w:r w:rsidRPr="00C82F72">
        <w:rPr>
          <w:lang w:eastAsia="ja-JP"/>
        </w:rPr>
        <w:t>the</w:t>
      </w:r>
      <w:r w:rsidRPr="00C82F72">
        <w:rPr>
          <w:rFonts w:hint="eastAsia"/>
          <w:lang w:eastAsia="ja-JP"/>
        </w:rPr>
        <w:t xml:space="preserve"> size of Header-Full RTP payload so that the Header-Full format RTP payload size does not collide with any of </w:t>
      </w:r>
      <w:r w:rsidRPr="00C82F72">
        <w:rPr>
          <w:lang w:eastAsia="ja-JP"/>
        </w:rPr>
        <w:t>the protected</w:t>
      </w:r>
      <w:r w:rsidRPr="00C82F72">
        <w:rPr>
          <w:rFonts w:hint="eastAsia"/>
          <w:lang w:eastAsia="ja-JP"/>
        </w:rPr>
        <w:t xml:space="preserve"> Compact format RTP payload sizes</w:t>
      </w:r>
      <w:r w:rsidRPr="00C82F72">
        <w:rPr>
          <w:lang w:eastAsia="ja-JP"/>
        </w:rPr>
        <w:t xml:space="preserve"> listed in </w:t>
      </w:r>
      <w:r w:rsidRPr="00C82F72">
        <w:rPr>
          <w:rFonts w:hint="eastAsia"/>
          <w:lang w:eastAsia="ja-JP"/>
        </w:rPr>
        <w:t>T</w:t>
      </w:r>
      <w:r w:rsidRPr="00C82F72">
        <w:rPr>
          <w:lang w:eastAsia="ja-JP"/>
        </w:rPr>
        <w:t>able A.1, except for the special case of</w:t>
      </w:r>
      <w:r w:rsidRPr="00C82F72">
        <w:rPr>
          <w:rFonts w:hint="eastAsia"/>
          <w:lang w:eastAsia="ja-JP"/>
        </w:rPr>
        <w:t xml:space="preserve"> the</w:t>
      </w:r>
      <w:r w:rsidRPr="00C82F72">
        <w:rPr>
          <w:lang w:eastAsia="ja-JP"/>
        </w:rPr>
        <w:t xml:space="preserve"> 56</w:t>
      </w:r>
      <w:r w:rsidRPr="00C82F72">
        <w:rPr>
          <w:rFonts w:hint="eastAsia"/>
          <w:lang w:eastAsia="ja-JP"/>
        </w:rPr>
        <w:t>-</w:t>
      </w:r>
      <w:r w:rsidRPr="00C82F72">
        <w:rPr>
          <w:lang w:eastAsia="ja-JP"/>
        </w:rPr>
        <w:t>bit payload</w:t>
      </w:r>
      <w:r w:rsidRPr="00EC7355">
        <w:rPr>
          <w:rFonts w:hint="eastAsia"/>
          <w:lang w:eastAsia="ko-KR"/>
        </w:rPr>
        <w:t>.</w:t>
      </w:r>
      <w:r w:rsidRPr="00C82F72">
        <w:rPr>
          <w:lang w:eastAsia="ja-JP"/>
        </w:rPr>
        <w:t xml:space="preserve"> </w:t>
      </w:r>
      <w:r w:rsidRPr="00EC7355">
        <w:rPr>
          <w:rFonts w:hint="eastAsia"/>
          <w:lang w:eastAsia="ko-KR"/>
        </w:rPr>
        <w:t>I</w:t>
      </w:r>
      <w:r w:rsidRPr="00C82F72">
        <w:rPr>
          <w:rFonts w:hint="eastAsia"/>
          <w:lang w:eastAsia="ja-JP"/>
        </w:rPr>
        <w:t xml:space="preserve">f a Header-Full format RTP payload size collides with one of </w:t>
      </w:r>
      <w:r w:rsidRPr="00C82F72">
        <w:rPr>
          <w:lang w:eastAsia="ja-JP"/>
        </w:rPr>
        <w:t>the protected</w:t>
      </w:r>
      <w:r w:rsidRPr="00C82F72">
        <w:rPr>
          <w:rFonts w:hint="eastAsia"/>
          <w:lang w:eastAsia="ja-JP"/>
        </w:rPr>
        <w:t xml:space="preserve"> Compact format RTP payload sizes, the RTP payload formatting function of the sender shall </w:t>
      </w:r>
      <w:r w:rsidRPr="00C82F72">
        <w:rPr>
          <w:lang w:eastAsia="ja-JP"/>
        </w:rPr>
        <w:t xml:space="preserve">append an </w:t>
      </w:r>
      <w:r w:rsidRPr="00C82F72">
        <w:rPr>
          <w:rFonts w:hint="eastAsia"/>
          <w:lang w:eastAsia="ja-JP"/>
        </w:rPr>
        <w:t xml:space="preserve">appropriate </w:t>
      </w:r>
      <w:r w:rsidRPr="00C82F72">
        <w:rPr>
          <w:lang w:eastAsia="ja-JP"/>
        </w:rPr>
        <w:t>number</w:t>
      </w:r>
      <w:r w:rsidRPr="00C82F72">
        <w:rPr>
          <w:rFonts w:hint="eastAsia"/>
          <w:lang w:eastAsia="ja-JP"/>
        </w:rPr>
        <w:t xml:space="preserve"> of </w:t>
      </w:r>
      <w:r w:rsidRPr="00C82F72">
        <w:rPr>
          <w:lang w:eastAsia="ja-JP"/>
        </w:rPr>
        <w:t>zero</w:t>
      </w:r>
      <w:r w:rsidRPr="00EC7355">
        <w:rPr>
          <w:rFonts w:hint="eastAsia"/>
          <w:lang w:eastAsia="ko-KR"/>
        </w:rPr>
        <w:t>-</w:t>
      </w:r>
      <w:r w:rsidRPr="00C82F72">
        <w:rPr>
          <w:lang w:eastAsia="ja-JP"/>
        </w:rPr>
        <w:t xml:space="preserve">padding </w:t>
      </w:r>
      <w:r w:rsidRPr="00C82F72">
        <w:rPr>
          <w:rFonts w:hint="eastAsia"/>
          <w:lang w:eastAsia="ja-JP"/>
        </w:rPr>
        <w:t>byte</w:t>
      </w:r>
      <w:r w:rsidRPr="00C82F72">
        <w:rPr>
          <w:lang w:eastAsia="ja-JP"/>
        </w:rPr>
        <w:t xml:space="preserve">s </w:t>
      </w:r>
      <w:r w:rsidRPr="00C82F72">
        <w:rPr>
          <w:rFonts w:hint="eastAsia"/>
          <w:lang w:eastAsia="ja-JP"/>
        </w:rPr>
        <w:t xml:space="preserve">to </w:t>
      </w:r>
      <w:r w:rsidRPr="00C82F72">
        <w:rPr>
          <w:lang w:eastAsia="ja-JP"/>
        </w:rPr>
        <w:t xml:space="preserve">the end of </w:t>
      </w:r>
      <w:r w:rsidRPr="00C82F72">
        <w:rPr>
          <w:rFonts w:hint="eastAsia"/>
          <w:lang w:eastAsia="ja-JP"/>
        </w:rPr>
        <w:t>the payload</w:t>
      </w:r>
      <w:r w:rsidRPr="00C82F72">
        <w:rPr>
          <w:lang w:eastAsia="ja-JP"/>
        </w:rPr>
        <w:t xml:space="preserve"> such that</w:t>
      </w:r>
      <w:r w:rsidRPr="00C82F72">
        <w:rPr>
          <w:rFonts w:hint="eastAsia"/>
          <w:lang w:eastAsia="ja-JP"/>
        </w:rPr>
        <w:t xml:space="preserve"> payload</w:t>
      </w:r>
      <w:r w:rsidRPr="00C82F72">
        <w:rPr>
          <w:lang w:eastAsia="ja-JP"/>
        </w:rPr>
        <w:t xml:space="preserve"> size</w:t>
      </w:r>
      <w:r w:rsidRPr="00EC7355">
        <w:rPr>
          <w:rFonts w:hint="eastAsia"/>
          <w:lang w:eastAsia="ko-KR"/>
        </w:rPr>
        <w:t>s</w:t>
      </w:r>
      <w:r w:rsidRPr="00C82F72">
        <w:rPr>
          <w:rFonts w:hint="eastAsia"/>
          <w:lang w:eastAsia="ja-JP"/>
        </w:rPr>
        <w:t xml:space="preserve"> </w:t>
      </w:r>
      <w:r w:rsidRPr="00EC7355">
        <w:rPr>
          <w:rFonts w:hint="eastAsia"/>
          <w:lang w:eastAsia="ko-KR"/>
        </w:rPr>
        <w:t>do</w:t>
      </w:r>
      <w:r w:rsidRPr="00C82F72">
        <w:rPr>
          <w:rFonts w:hint="eastAsia"/>
          <w:lang w:eastAsia="ja-JP"/>
        </w:rPr>
        <w:t xml:space="preserve"> not</w:t>
      </w:r>
      <w:r w:rsidRPr="00C82F72">
        <w:rPr>
          <w:lang w:eastAsia="ja-JP"/>
        </w:rPr>
        <w:t xml:space="preserve"> colli</w:t>
      </w:r>
      <w:r w:rsidRPr="00C82F72">
        <w:rPr>
          <w:rFonts w:hint="eastAsia"/>
          <w:lang w:eastAsia="ja-JP"/>
        </w:rPr>
        <w:t>de.</w:t>
      </w:r>
      <w:r w:rsidRPr="00C82F72">
        <w:rPr>
          <w:lang w:eastAsia="ja-JP"/>
        </w:rPr>
        <w:t xml:space="preserve"> </w:t>
      </w:r>
    </w:p>
    <w:p w14:paraId="78C46235" w14:textId="77777777" w:rsidR="00125BFB" w:rsidRPr="00C03B68" w:rsidRDefault="00CE132A" w:rsidP="00CE132A">
      <w:pPr>
        <w:rPr>
          <w:lang w:eastAsia="ja-JP"/>
        </w:rPr>
      </w:pPr>
      <w:r w:rsidRPr="00C82F72">
        <w:rPr>
          <w:lang w:eastAsia="ja-JP"/>
        </w:rPr>
        <w:t xml:space="preserve">The Header-Full format representing an </w:t>
      </w:r>
      <w:r w:rsidRPr="00C82F72">
        <w:rPr>
          <w:rFonts w:hint="eastAsia"/>
          <w:lang w:eastAsia="ja-JP"/>
        </w:rPr>
        <w:t xml:space="preserve">EVS </w:t>
      </w:r>
      <w:r w:rsidRPr="00C82F72">
        <w:rPr>
          <w:lang w:eastAsia="ja-JP"/>
        </w:rPr>
        <w:t>AMR-WB IO SID frame (with one CMR byte and one ToC byte) is allowed to</w:t>
      </w:r>
      <w:r w:rsidRPr="00C82F72">
        <w:rPr>
          <w:rFonts w:hint="eastAsia"/>
          <w:lang w:eastAsia="ja-JP"/>
        </w:rPr>
        <w:t xml:space="preserve"> have the same 56 bits as</w:t>
      </w:r>
      <w:r w:rsidRPr="00C82F72">
        <w:rPr>
          <w:lang w:eastAsia="ja-JP"/>
        </w:rPr>
        <w:t xml:space="preserve"> EVS Primary 2.8 k</w:t>
      </w:r>
      <w:r w:rsidRPr="00C82F72">
        <w:rPr>
          <w:rFonts w:hint="eastAsia"/>
          <w:lang w:eastAsia="ja-JP"/>
        </w:rPr>
        <w:t>bp</w:t>
      </w:r>
      <w:r w:rsidRPr="00C82F72">
        <w:rPr>
          <w:lang w:eastAsia="ja-JP"/>
        </w:rPr>
        <w:t xml:space="preserve">s in Compact format. In this special case, no padding bits shall be appended to the </w:t>
      </w:r>
      <w:r w:rsidRPr="00C82F72">
        <w:rPr>
          <w:rFonts w:hint="eastAsia"/>
          <w:lang w:eastAsia="ja-JP"/>
        </w:rPr>
        <w:t xml:space="preserve">EVS </w:t>
      </w:r>
      <w:r w:rsidRPr="00C82F72">
        <w:rPr>
          <w:lang w:eastAsia="ja-JP"/>
        </w:rPr>
        <w:t>AMR-WB IO SID frame</w:t>
      </w:r>
      <w:r w:rsidR="00125BFB" w:rsidRPr="00C03B68">
        <w:rPr>
          <w:lang w:eastAsia="ja-JP"/>
        </w:rPr>
        <w:t>.</w:t>
      </w:r>
    </w:p>
    <w:p w14:paraId="20F893A0" w14:textId="77777777" w:rsidR="00125BFB" w:rsidRPr="00C03B68" w:rsidRDefault="00125BFB" w:rsidP="00125BFB">
      <w:pPr>
        <w:pStyle w:val="Heading5"/>
      </w:pPr>
      <w:r w:rsidRPr="00C03B68">
        <w:t>A.2.2.1.</w:t>
      </w:r>
      <w:r w:rsidRPr="00C03B68">
        <w:rPr>
          <w:rFonts w:hint="eastAsia"/>
          <w:lang w:eastAsia="ja-JP"/>
        </w:rPr>
        <w:t>4</w:t>
      </w:r>
      <w:r w:rsidRPr="00C03B68">
        <w:t>.</w:t>
      </w:r>
      <w:r w:rsidRPr="00C03B68">
        <w:rPr>
          <w:rFonts w:hint="eastAsia"/>
          <w:lang w:eastAsia="ja-JP"/>
        </w:rPr>
        <w:t>3</w:t>
      </w:r>
      <w:r w:rsidRPr="00C03B68">
        <w:tab/>
      </w:r>
      <w:r w:rsidRPr="00C03B68">
        <w:rPr>
          <w:lang w:eastAsia="ja-JP"/>
        </w:rPr>
        <w:t xml:space="preserve">Additional </w:t>
      </w:r>
      <w:r w:rsidRPr="00C03B68">
        <w:rPr>
          <w:rFonts w:hint="eastAsia"/>
          <w:lang w:eastAsia="ja-JP"/>
        </w:rPr>
        <w:t>zero</w:t>
      </w:r>
      <w:r w:rsidRPr="00C03B68">
        <w:rPr>
          <w:lang w:eastAsia="ja-JP"/>
        </w:rPr>
        <w:t xml:space="preserve"> padding</w:t>
      </w:r>
    </w:p>
    <w:p w14:paraId="7B442B13" w14:textId="77777777" w:rsidR="00125BFB" w:rsidRPr="00C03B68" w:rsidRDefault="00CE132A" w:rsidP="00125BFB">
      <w:pPr>
        <w:rPr>
          <w:lang w:eastAsia="ja-JP"/>
        </w:rPr>
      </w:pPr>
      <w:r w:rsidRPr="00C82F72">
        <w:rPr>
          <w:lang w:eastAsia="ja-JP"/>
        </w:rPr>
        <w:t>If additional padding is required to bring the payload length to a larger multiple of octets or for some other purpose</w:t>
      </w:r>
      <w:r w:rsidRPr="00C82F72">
        <w:rPr>
          <w:rFonts w:hint="eastAsia"/>
          <w:lang w:eastAsia="ja-JP"/>
        </w:rPr>
        <w:t>s</w:t>
      </w:r>
      <w:r w:rsidRPr="00C82F72">
        <w:rPr>
          <w:lang w:eastAsia="ja-JP"/>
        </w:rPr>
        <w:t>, then the P bit in the RTP header may be set and padding</w:t>
      </w:r>
      <w:r w:rsidRPr="00C82F72">
        <w:rPr>
          <w:rFonts w:hint="eastAsia"/>
          <w:lang w:eastAsia="ja-JP"/>
        </w:rPr>
        <w:t xml:space="preserve"> bits are</w:t>
      </w:r>
      <w:r w:rsidRPr="00C82F72">
        <w:rPr>
          <w:lang w:eastAsia="ja-JP"/>
        </w:rPr>
        <w:t xml:space="preserve"> appended as specified in</w:t>
      </w:r>
      <w:r w:rsidRPr="00C82F72">
        <w:rPr>
          <w:rFonts w:hint="eastAsia"/>
          <w:lang w:eastAsia="ja-JP"/>
        </w:rPr>
        <w:t xml:space="preserve"> </w:t>
      </w:r>
      <w:r w:rsidRPr="00C82F72">
        <w:rPr>
          <w:lang w:eastAsia="ja-JP"/>
        </w:rPr>
        <w:t>[</w:t>
      </w:r>
      <w:r w:rsidRPr="00C82F72">
        <w:rPr>
          <w:rFonts w:hint="eastAsia"/>
          <w:lang w:eastAsia="ja-JP"/>
        </w:rPr>
        <w:t>30</w:t>
      </w:r>
      <w:r w:rsidRPr="00C82F72">
        <w:rPr>
          <w:lang w:eastAsia="ja-JP"/>
        </w:rPr>
        <w:t>]</w:t>
      </w:r>
      <w:r w:rsidR="00125BFB" w:rsidRPr="00C03B68">
        <w:rPr>
          <w:lang w:eastAsia="ja-JP"/>
        </w:rPr>
        <w:t>.</w:t>
      </w:r>
    </w:p>
    <w:p w14:paraId="013582D3" w14:textId="77777777" w:rsidR="00076FA9" w:rsidRPr="00C03B68" w:rsidRDefault="00076FA9" w:rsidP="00076FA9">
      <w:pPr>
        <w:pStyle w:val="Heading2"/>
        <w:rPr>
          <w:rFonts w:hint="eastAsia"/>
          <w:lang w:eastAsia="ja-JP"/>
        </w:rPr>
      </w:pPr>
      <w:r w:rsidRPr="00C03B68">
        <w:rPr>
          <w:rFonts w:hint="eastAsia"/>
          <w:lang w:eastAsia="ja-JP"/>
        </w:rPr>
        <w:t>A.2.</w:t>
      </w:r>
      <w:r w:rsidRPr="00C03B68">
        <w:rPr>
          <w:lang w:eastAsia="ja-JP"/>
        </w:rPr>
        <w:t>3</w:t>
      </w:r>
      <w:r w:rsidRPr="00C03B68">
        <w:rPr>
          <w:rFonts w:hint="eastAsia"/>
          <w:lang w:eastAsia="ja-JP"/>
        </w:rPr>
        <w:tab/>
      </w:r>
      <w:r w:rsidRPr="00C03B68">
        <w:rPr>
          <w:lang w:eastAsia="ja-JP"/>
        </w:rPr>
        <w:t xml:space="preserve">Header-Full/Compact </w:t>
      </w:r>
      <w:r w:rsidRPr="00C03B68">
        <w:rPr>
          <w:lang w:val="en-US" w:eastAsia="ja-JP"/>
        </w:rPr>
        <w:t>format</w:t>
      </w:r>
      <w:r w:rsidRPr="00C03B68">
        <w:rPr>
          <w:lang w:eastAsia="ja-JP"/>
        </w:rPr>
        <w:t xml:space="preserve"> handling</w:t>
      </w:r>
    </w:p>
    <w:p w14:paraId="7CE88322" w14:textId="77777777" w:rsidR="00076FA9" w:rsidRPr="00C03B68" w:rsidRDefault="00076FA9" w:rsidP="00076FA9">
      <w:pPr>
        <w:rPr>
          <w:rFonts w:hint="eastAsia"/>
          <w:lang w:eastAsia="ja-JP"/>
        </w:rPr>
      </w:pPr>
      <w:r w:rsidRPr="00C03B68">
        <w:rPr>
          <w:rFonts w:hint="eastAsia"/>
          <w:lang w:eastAsia="ja-JP"/>
        </w:rPr>
        <w:t xml:space="preserve">There are two </w:t>
      </w:r>
      <w:r w:rsidRPr="00C03B68">
        <w:rPr>
          <w:lang w:eastAsia="ja-JP"/>
        </w:rPr>
        <w:t>format</w:t>
      </w:r>
      <w:r w:rsidRPr="00C03B68">
        <w:rPr>
          <w:rFonts w:hint="eastAsia"/>
          <w:lang w:eastAsia="ja-JP"/>
        </w:rPr>
        <w:t xml:space="preserve"> handling modes</w:t>
      </w:r>
      <w:r w:rsidRPr="00C03B68">
        <w:rPr>
          <w:lang w:eastAsia="ja-JP"/>
        </w:rPr>
        <w:t>: Default mode and Header-Full-only mode.</w:t>
      </w:r>
    </w:p>
    <w:p w14:paraId="7EFBAF2D" w14:textId="77777777" w:rsidR="00076FA9" w:rsidRPr="00C03B68" w:rsidRDefault="00076FA9" w:rsidP="00076FA9">
      <w:pPr>
        <w:pStyle w:val="Heading3"/>
        <w:rPr>
          <w:rFonts w:hint="eastAsia"/>
          <w:lang w:eastAsia="ja-JP"/>
        </w:rPr>
      </w:pPr>
      <w:r w:rsidRPr="00C03B68">
        <w:rPr>
          <w:rFonts w:hint="eastAsia"/>
          <w:lang w:eastAsia="ja-JP"/>
        </w:rPr>
        <w:t>A.2.3.1</w:t>
      </w:r>
      <w:r w:rsidRPr="00C03B68">
        <w:rPr>
          <w:rFonts w:hint="eastAsia"/>
          <w:lang w:eastAsia="ja-JP"/>
        </w:rPr>
        <w:tab/>
      </w:r>
      <w:r w:rsidRPr="00C03B68">
        <w:rPr>
          <w:lang w:eastAsia="ja-JP"/>
        </w:rPr>
        <w:t xml:space="preserve">Default </w:t>
      </w:r>
      <w:r w:rsidRPr="00076FA9">
        <w:rPr>
          <w:lang w:val="en-GB" w:eastAsia="ja-JP"/>
        </w:rPr>
        <w:t>format handling</w:t>
      </w:r>
    </w:p>
    <w:p w14:paraId="187C5872" w14:textId="77777777" w:rsidR="003572F2" w:rsidRPr="00C82F72" w:rsidRDefault="003572F2" w:rsidP="003572F2">
      <w:pPr>
        <w:rPr>
          <w:rFonts w:hint="eastAsia"/>
          <w:lang w:val="en-US" w:eastAsia="ja-JP"/>
        </w:rPr>
      </w:pPr>
      <w:r w:rsidRPr="00C82F72">
        <w:rPr>
          <w:rFonts w:hint="eastAsia"/>
          <w:lang w:val="en-US" w:eastAsia="ja-JP"/>
        </w:rPr>
        <w:t xml:space="preserve">When </w:t>
      </w:r>
      <w:r w:rsidRPr="00C82F72">
        <w:rPr>
          <w:lang w:val="en-US" w:eastAsia="ja-JP"/>
        </w:rPr>
        <w:t>“</w:t>
      </w:r>
      <w:r w:rsidRPr="00C82F72">
        <w:rPr>
          <w:rFonts w:hint="eastAsia"/>
          <w:lang w:val="en-US" w:eastAsia="ja-JP"/>
        </w:rPr>
        <w:t>hf-only=</w:t>
      </w:r>
      <w:r w:rsidRPr="00C82F72">
        <w:rPr>
          <w:lang w:val="en-US" w:eastAsia="ja-JP"/>
        </w:rPr>
        <w:t>0”</w:t>
      </w:r>
      <w:r w:rsidRPr="00C82F72">
        <w:rPr>
          <w:rFonts w:hint="eastAsia"/>
          <w:lang w:val="en-US" w:eastAsia="ja-JP"/>
        </w:rPr>
        <w:t xml:space="preserve"> is </w:t>
      </w:r>
      <w:r w:rsidRPr="00C82F72">
        <w:rPr>
          <w:lang w:val="en-US" w:eastAsia="ja-JP"/>
        </w:rPr>
        <w:t>present or when the “</w:t>
      </w:r>
      <w:r w:rsidRPr="00C82F72">
        <w:rPr>
          <w:rFonts w:hint="eastAsia"/>
          <w:lang w:val="en-US" w:eastAsia="ja-JP"/>
        </w:rPr>
        <w:t>hf-only</w:t>
      </w:r>
      <w:r w:rsidRPr="00C82F72">
        <w:rPr>
          <w:lang w:val="en-US" w:eastAsia="ja-JP"/>
        </w:rPr>
        <w:t>” attribute</w:t>
      </w:r>
      <w:r w:rsidRPr="00C82F72">
        <w:rPr>
          <w:rFonts w:hint="eastAsia"/>
          <w:lang w:val="en-US" w:eastAsia="ja-JP"/>
        </w:rPr>
        <w:t xml:space="preserve"> is </w:t>
      </w:r>
      <w:r w:rsidRPr="00C82F72">
        <w:rPr>
          <w:lang w:val="en-US" w:eastAsia="ja-JP"/>
        </w:rPr>
        <w:t xml:space="preserve">not present, </w:t>
      </w:r>
      <w:r w:rsidRPr="00C82F72">
        <w:rPr>
          <w:rFonts w:hint="eastAsia"/>
          <w:lang w:val="en-US" w:eastAsia="ja-JP"/>
        </w:rPr>
        <w:t xml:space="preserve">the Compact format shall be used </w:t>
      </w:r>
      <w:r w:rsidRPr="00C82F72">
        <w:rPr>
          <w:lang w:val="en-US" w:eastAsia="ja-JP"/>
        </w:rPr>
        <w:t>in the following cases:</w:t>
      </w:r>
    </w:p>
    <w:p w14:paraId="7559D412" w14:textId="77777777" w:rsidR="003572F2" w:rsidRPr="00C82F72" w:rsidRDefault="003572F2" w:rsidP="003572F2">
      <w:pPr>
        <w:ind w:left="568" w:hanging="284"/>
        <w:rPr>
          <w:rFonts w:hint="eastAsia"/>
          <w:lang w:val="en-US" w:eastAsia="ja-JP"/>
        </w:rPr>
      </w:pPr>
      <w:r w:rsidRPr="00C82F72">
        <w:rPr>
          <w:rFonts w:hint="eastAsia"/>
          <w:lang w:val="en-US" w:eastAsia="ja-JP"/>
        </w:rPr>
        <w:t>-</w:t>
      </w:r>
      <w:r w:rsidRPr="00C82F72">
        <w:rPr>
          <w:rFonts w:hint="eastAsia"/>
          <w:lang w:val="en-US" w:eastAsia="ja-JP"/>
        </w:rPr>
        <w:tab/>
        <w:t>A single mono EVS Primary mode frame is carried in an RTP packet without sending CMR.</w:t>
      </w:r>
    </w:p>
    <w:p w14:paraId="12299B65" w14:textId="77777777" w:rsidR="003572F2" w:rsidRPr="00C82F72" w:rsidRDefault="003572F2" w:rsidP="003572F2">
      <w:pPr>
        <w:ind w:left="568" w:hanging="284"/>
        <w:rPr>
          <w:lang w:val="en-US" w:eastAsia="ja-JP"/>
        </w:rPr>
      </w:pPr>
      <w:r w:rsidRPr="00C82F72">
        <w:rPr>
          <w:rFonts w:hint="eastAsia"/>
          <w:lang w:val="en-US" w:eastAsia="ja-JP"/>
        </w:rPr>
        <w:t>-</w:t>
      </w:r>
      <w:r w:rsidRPr="00C82F72">
        <w:rPr>
          <w:rFonts w:hint="eastAsia"/>
          <w:lang w:val="en-US" w:eastAsia="ja-JP"/>
        </w:rPr>
        <w:tab/>
        <w:t>A single mono EVS AMR-WB IO mode frame with 3-bit CMR is carried in an RTP packet.</w:t>
      </w:r>
    </w:p>
    <w:p w14:paraId="613B380C" w14:textId="77777777" w:rsidR="003572F2" w:rsidRPr="00C82F72" w:rsidRDefault="003572F2" w:rsidP="003572F2">
      <w:pPr>
        <w:rPr>
          <w:lang w:val="en-US" w:eastAsia="ja-JP"/>
        </w:rPr>
      </w:pPr>
      <w:r w:rsidRPr="00C82F72">
        <w:rPr>
          <w:lang w:val="en-US" w:eastAsia="ja-JP"/>
        </w:rPr>
        <w:t>Otherwise, the Header-</w:t>
      </w:r>
      <w:r w:rsidRPr="00C82F72">
        <w:rPr>
          <w:rFonts w:hint="eastAsia"/>
          <w:lang w:val="en-US" w:eastAsia="ja-JP"/>
        </w:rPr>
        <w:t>F</w:t>
      </w:r>
      <w:r w:rsidRPr="00C82F72">
        <w:rPr>
          <w:lang w:val="en-US" w:eastAsia="ja-JP"/>
        </w:rPr>
        <w:t>ull format with size collision avoidance shall be used.</w:t>
      </w:r>
    </w:p>
    <w:p w14:paraId="37E213B4" w14:textId="77777777" w:rsidR="00076FA9" w:rsidRPr="00C03B68" w:rsidRDefault="003572F2" w:rsidP="003572F2">
      <w:pPr>
        <w:rPr>
          <w:rFonts w:hint="eastAsia"/>
          <w:lang w:val="en-US" w:eastAsia="ja-JP"/>
        </w:rPr>
      </w:pPr>
      <w:r w:rsidRPr="00C82F72">
        <w:rPr>
          <w:lang w:val="en-US" w:eastAsia="ja-JP"/>
        </w:rPr>
        <w:t xml:space="preserve">The only exception in this default format handling is as follows: the </w:t>
      </w:r>
      <w:r w:rsidRPr="00C82F72">
        <w:rPr>
          <w:rFonts w:hint="eastAsia"/>
          <w:lang w:val="en-US" w:eastAsia="ja-JP"/>
        </w:rPr>
        <w:t xml:space="preserve">Header-Full format may be used </w:t>
      </w:r>
      <w:r w:rsidRPr="00C82F72">
        <w:rPr>
          <w:lang w:val="en-US" w:eastAsia="ja-JP"/>
        </w:rPr>
        <w:t>to transmit a single EVS AMR-WB</w:t>
      </w:r>
      <w:r w:rsidRPr="00C82F72">
        <w:rPr>
          <w:rFonts w:hint="eastAsia"/>
          <w:lang w:val="en-US" w:eastAsia="ja-JP"/>
        </w:rPr>
        <w:t xml:space="preserve"> IO</w:t>
      </w:r>
      <w:r w:rsidRPr="00C82F72">
        <w:rPr>
          <w:lang w:val="en-US" w:eastAsia="ja-JP"/>
        </w:rPr>
        <w:t xml:space="preserve"> frame to </w:t>
      </w:r>
      <w:r w:rsidRPr="00C82F72">
        <w:rPr>
          <w:rFonts w:hint="eastAsia"/>
          <w:lang w:val="en-US" w:eastAsia="ja-JP"/>
        </w:rPr>
        <w:t>request</w:t>
      </w:r>
      <w:r w:rsidRPr="00C82F72">
        <w:rPr>
          <w:lang w:val="en-US" w:eastAsia="ja-JP"/>
        </w:rPr>
        <w:t xml:space="preserve"> 14.25</w:t>
      </w:r>
      <w:r w:rsidRPr="00C82F72">
        <w:rPr>
          <w:rFonts w:hint="eastAsia"/>
          <w:lang w:val="en-US" w:eastAsia="ja-JP"/>
        </w:rPr>
        <w:t xml:space="preserve"> or </w:t>
      </w:r>
      <w:r w:rsidRPr="00C82F72">
        <w:rPr>
          <w:lang w:val="en-US" w:eastAsia="ja-JP"/>
        </w:rPr>
        <w:t>19</w:t>
      </w:r>
      <w:r w:rsidRPr="00C82F72">
        <w:rPr>
          <w:rFonts w:hint="eastAsia"/>
          <w:lang w:val="en-US" w:eastAsia="ja-JP"/>
        </w:rPr>
        <w:t>.</w:t>
      </w:r>
      <w:r w:rsidRPr="00C82F72">
        <w:rPr>
          <w:lang w:val="en-US" w:eastAsia="ja-JP"/>
        </w:rPr>
        <w:t>8</w:t>
      </w:r>
      <w:r w:rsidRPr="00C82F72">
        <w:rPr>
          <w:rFonts w:hint="eastAsia"/>
          <w:lang w:val="en-US" w:eastAsia="ja-JP"/>
        </w:rPr>
        <w:t>5 kbps in EVS AMR-WB IO mode</w:t>
      </w:r>
      <w:r w:rsidRPr="00C82F72">
        <w:rPr>
          <w:lang w:val="en-US" w:eastAsia="ja-JP"/>
        </w:rPr>
        <w:t xml:space="preserve"> as these two bit</w:t>
      </w:r>
      <w:r w:rsidRPr="00EC7355">
        <w:rPr>
          <w:rFonts w:hint="eastAsia"/>
          <w:lang w:val="en-US" w:eastAsia="ko-KR"/>
        </w:rPr>
        <w:t>-</w:t>
      </w:r>
      <w:r w:rsidRPr="00C82F72">
        <w:rPr>
          <w:lang w:val="en-US" w:eastAsia="ja-JP"/>
        </w:rPr>
        <w:t>rates cannot be indicated with the 3-bit CMR defined for Compact format</w:t>
      </w:r>
      <w:r w:rsidR="00076FA9" w:rsidRPr="00C03B68">
        <w:rPr>
          <w:lang w:val="en-US" w:eastAsia="ja-JP"/>
        </w:rPr>
        <w:t>.</w:t>
      </w:r>
      <w:r w:rsidR="00076FA9" w:rsidRPr="00C03B68">
        <w:rPr>
          <w:rFonts w:hint="eastAsia"/>
          <w:lang w:val="en-US" w:eastAsia="ja-JP"/>
        </w:rPr>
        <w:t xml:space="preserve"> </w:t>
      </w:r>
    </w:p>
    <w:p w14:paraId="771AB714" w14:textId="77777777" w:rsidR="006E7C36" w:rsidRPr="00C03B68" w:rsidRDefault="006E7C36" w:rsidP="006E7C36">
      <w:pPr>
        <w:pStyle w:val="Heading3"/>
        <w:rPr>
          <w:rFonts w:hint="eastAsia"/>
          <w:lang w:val="en-US" w:eastAsia="ja-JP"/>
        </w:rPr>
      </w:pPr>
      <w:r w:rsidRPr="00C03B68">
        <w:rPr>
          <w:rFonts w:hint="eastAsia"/>
          <w:lang w:eastAsia="ja-JP"/>
        </w:rPr>
        <w:t>A.2.3.2</w:t>
      </w:r>
      <w:r w:rsidRPr="00C03B68">
        <w:rPr>
          <w:rFonts w:hint="eastAsia"/>
          <w:lang w:eastAsia="ja-JP"/>
        </w:rPr>
        <w:tab/>
      </w:r>
      <w:r w:rsidRPr="00C03B68">
        <w:rPr>
          <w:lang w:val="en-US" w:eastAsia="ja-JP"/>
        </w:rPr>
        <w:t>Header-Full-only</w:t>
      </w:r>
      <w:r w:rsidRPr="00C03B68">
        <w:rPr>
          <w:lang w:eastAsia="ja-JP"/>
        </w:rPr>
        <w:t xml:space="preserve"> </w:t>
      </w:r>
      <w:r w:rsidRPr="00C03B68">
        <w:rPr>
          <w:lang w:val="en-US" w:eastAsia="ja-JP"/>
        </w:rPr>
        <w:t>format handling</w:t>
      </w:r>
    </w:p>
    <w:p w14:paraId="56EE8089" w14:textId="77777777" w:rsidR="006E7C36" w:rsidRPr="00C03B68" w:rsidRDefault="003572F2" w:rsidP="006E7C36">
      <w:pPr>
        <w:rPr>
          <w:rFonts w:hint="eastAsia"/>
          <w:lang w:eastAsia="ja-JP"/>
        </w:rPr>
      </w:pPr>
      <w:r w:rsidRPr="00C82F72">
        <w:rPr>
          <w:rFonts w:hint="eastAsia"/>
          <w:lang w:eastAsia="ja-JP"/>
        </w:rPr>
        <w:t xml:space="preserve">When </w:t>
      </w:r>
      <w:r w:rsidRPr="00C82F72">
        <w:rPr>
          <w:lang w:eastAsia="ja-JP"/>
        </w:rPr>
        <w:t>“</w:t>
      </w:r>
      <w:r w:rsidRPr="00C82F72">
        <w:rPr>
          <w:rFonts w:hint="eastAsia"/>
          <w:lang w:eastAsia="ja-JP"/>
        </w:rPr>
        <w:t>hf-only=1</w:t>
      </w:r>
      <w:r w:rsidRPr="00C82F72">
        <w:rPr>
          <w:lang w:eastAsia="ja-JP"/>
        </w:rPr>
        <w:t>”</w:t>
      </w:r>
      <w:r w:rsidRPr="00C82F72">
        <w:rPr>
          <w:rFonts w:hint="eastAsia"/>
          <w:lang w:eastAsia="ja-JP"/>
        </w:rPr>
        <w:t xml:space="preserve"> is </w:t>
      </w:r>
      <w:r w:rsidRPr="00C82F72">
        <w:rPr>
          <w:lang w:eastAsia="ja-JP"/>
        </w:rPr>
        <w:t>present</w:t>
      </w:r>
      <w:r w:rsidRPr="00C82F72">
        <w:rPr>
          <w:rFonts w:hint="eastAsia"/>
          <w:lang w:eastAsia="ja-JP"/>
        </w:rPr>
        <w:t>,</w:t>
      </w:r>
      <w:r w:rsidRPr="00C82F72">
        <w:rPr>
          <w:lang w:eastAsia="ja-JP"/>
        </w:rPr>
        <w:t xml:space="preserve"> only the Header-Full format shall be used during the session</w:t>
      </w:r>
      <w:r w:rsidRPr="00C82F72">
        <w:rPr>
          <w:rFonts w:hint="eastAsia"/>
          <w:lang w:eastAsia="ja-JP"/>
        </w:rPr>
        <w:t xml:space="preserve">. In other words, </w:t>
      </w:r>
      <w:r w:rsidRPr="00C82F72">
        <w:rPr>
          <w:lang w:eastAsia="ja-JP"/>
        </w:rPr>
        <w:t xml:space="preserve">the </w:t>
      </w:r>
      <w:r w:rsidRPr="00C82F72">
        <w:rPr>
          <w:rFonts w:hint="eastAsia"/>
          <w:lang w:eastAsia="ja-JP"/>
        </w:rPr>
        <w:t>C</w:t>
      </w:r>
      <w:r w:rsidRPr="00C82F72">
        <w:rPr>
          <w:lang w:eastAsia="ja-JP"/>
        </w:rPr>
        <w:t>ompact format shall not be used. The size collision avoidance shall not be performed by t</w:t>
      </w:r>
      <w:r w:rsidRPr="00C82F72">
        <w:rPr>
          <w:rFonts w:hint="eastAsia"/>
          <w:lang w:eastAsia="ja-JP"/>
        </w:rPr>
        <w:t xml:space="preserve">he RTP payload formatting function of the </w:t>
      </w:r>
      <w:r w:rsidRPr="00C82F72">
        <w:rPr>
          <w:lang w:eastAsia="ja-JP"/>
        </w:rPr>
        <w:t xml:space="preserve">sender. The RTP payload decoding function of the receiver shall use ToC byte(s) to obtain the mode (i.e., EVS Primary or </w:t>
      </w:r>
      <w:r w:rsidRPr="00C82F72">
        <w:rPr>
          <w:rFonts w:hint="eastAsia"/>
          <w:lang w:eastAsia="ja-JP"/>
        </w:rPr>
        <w:t xml:space="preserve">EVS </w:t>
      </w:r>
      <w:r w:rsidRPr="00C82F72">
        <w:rPr>
          <w:lang w:eastAsia="ja-JP"/>
        </w:rPr>
        <w:t>AMR-WB IO) and the bit</w:t>
      </w:r>
      <w:r w:rsidRPr="00EC7355">
        <w:rPr>
          <w:rFonts w:hint="eastAsia"/>
          <w:lang w:eastAsia="ko-KR"/>
        </w:rPr>
        <w:t>-</w:t>
      </w:r>
      <w:r w:rsidRPr="00C82F72">
        <w:rPr>
          <w:lang w:eastAsia="ja-JP"/>
        </w:rPr>
        <w:t>rate regardless of the RTP payload size</w:t>
      </w:r>
      <w:r w:rsidR="006E7C36" w:rsidRPr="00C03B68">
        <w:rPr>
          <w:lang w:eastAsia="ja-JP"/>
        </w:rPr>
        <w:t>.</w:t>
      </w:r>
    </w:p>
    <w:p w14:paraId="16C5F4CB" w14:textId="77777777" w:rsidR="006E7C36" w:rsidRPr="00C03B68" w:rsidRDefault="006E7C36" w:rsidP="006E7C36">
      <w:pPr>
        <w:pStyle w:val="Heading2"/>
        <w:rPr>
          <w:rFonts w:hint="eastAsia"/>
          <w:lang w:eastAsia="ja-JP"/>
        </w:rPr>
      </w:pPr>
      <w:bookmarkStart w:id="116" w:name="_Toc395200199"/>
      <w:r w:rsidRPr="00C03B68">
        <w:rPr>
          <w:rFonts w:hint="eastAsia"/>
          <w:lang w:eastAsia="ja-JP"/>
        </w:rPr>
        <w:t>A.2.</w:t>
      </w:r>
      <w:r w:rsidRPr="00C03B68">
        <w:rPr>
          <w:lang w:eastAsia="ja-JP"/>
        </w:rPr>
        <w:t>4</w:t>
      </w:r>
      <w:r w:rsidRPr="00C03B68">
        <w:rPr>
          <w:rFonts w:hint="eastAsia"/>
          <w:lang w:eastAsia="ja-JP"/>
        </w:rPr>
        <w:tab/>
        <w:t>AMR-WB backward compatible EVS AMR-WB IO mode format</w:t>
      </w:r>
      <w:bookmarkEnd w:id="116"/>
    </w:p>
    <w:p w14:paraId="434CCE3D" w14:textId="77777777" w:rsidR="006E7C36" w:rsidRPr="00C03B68" w:rsidRDefault="006E7C36" w:rsidP="006E7C36">
      <w:pPr>
        <w:rPr>
          <w:rFonts w:hint="eastAsia"/>
          <w:lang w:eastAsia="ja-JP"/>
        </w:rPr>
      </w:pPr>
      <w:r w:rsidRPr="00C03B68">
        <w:rPr>
          <w:rFonts w:hint="eastAsia"/>
          <w:lang w:eastAsia="ja-JP"/>
        </w:rPr>
        <w:t>In order to provide backward interoperability with AMR-WB, the payload format in [15] shall also be supported for EVS AMR-WB IO mode. This payload format shall be used to communicate with a terminal not supporting EVS but supporting AMR-WB.</w:t>
      </w:r>
    </w:p>
    <w:p w14:paraId="7490C05D" w14:textId="77777777" w:rsidR="006E7C36" w:rsidRPr="00C03B68" w:rsidRDefault="006E7C36" w:rsidP="006E7C36">
      <w:pPr>
        <w:pStyle w:val="Heading2"/>
      </w:pPr>
      <w:r w:rsidRPr="00C03B68">
        <w:t>A.2.</w:t>
      </w:r>
      <w:r w:rsidRPr="00C03B68">
        <w:rPr>
          <w:rFonts w:hint="eastAsia"/>
          <w:lang w:eastAsia="ja-JP"/>
        </w:rPr>
        <w:t>5</w:t>
      </w:r>
      <w:r w:rsidRPr="00C03B68">
        <w:tab/>
        <w:t>Sessions with multiple mono channels</w:t>
      </w:r>
    </w:p>
    <w:p w14:paraId="7030B78D" w14:textId="77777777" w:rsidR="006E7C36" w:rsidRPr="00C03B68" w:rsidRDefault="003572F2" w:rsidP="006E7C36">
      <w:pPr>
        <w:rPr>
          <w:lang w:val="en-US"/>
        </w:rPr>
      </w:pPr>
      <w:r w:rsidRPr="00C82F72">
        <w:rPr>
          <w:lang w:val="en-US"/>
        </w:rPr>
        <w:t>The Header-Full EVS payload format supports transmission of multiple mono channels in the same way as described in the AMR-WB payload format</w:t>
      </w:r>
      <w:r w:rsidRPr="00C82F72">
        <w:rPr>
          <w:rFonts w:hint="eastAsia"/>
          <w:lang w:val="en-US" w:eastAsia="ja-JP"/>
        </w:rPr>
        <w:t xml:space="preserve"> </w:t>
      </w:r>
      <w:r w:rsidRPr="00C82F72">
        <w:rPr>
          <w:lang w:val="en-US"/>
        </w:rPr>
        <w:t>[</w:t>
      </w:r>
      <w:r w:rsidRPr="00C82F72">
        <w:rPr>
          <w:rFonts w:hint="eastAsia"/>
          <w:lang w:val="en-US" w:eastAsia="ja-JP"/>
        </w:rPr>
        <w:t>15</w:t>
      </w:r>
      <w:r w:rsidRPr="00C82F72">
        <w:rPr>
          <w:lang w:val="en-US"/>
        </w:rPr>
        <w:t>]</w:t>
      </w:r>
      <w:r w:rsidR="006E7C36" w:rsidRPr="00C03B68">
        <w:rPr>
          <w:lang w:val="en-US"/>
        </w:rPr>
        <w:t>.</w:t>
      </w:r>
    </w:p>
    <w:p w14:paraId="17FEA186" w14:textId="77777777" w:rsidR="006E7C36" w:rsidRPr="00C03B68" w:rsidRDefault="006E7C36" w:rsidP="006E7C36">
      <w:pPr>
        <w:pStyle w:val="Heading3"/>
      </w:pPr>
      <w:r w:rsidRPr="00C03B68">
        <w:t>A.2.</w:t>
      </w:r>
      <w:r w:rsidRPr="00C03B68">
        <w:rPr>
          <w:rFonts w:hint="eastAsia"/>
          <w:lang w:eastAsia="ja-JP"/>
        </w:rPr>
        <w:t>5</w:t>
      </w:r>
      <w:r w:rsidRPr="00C03B68">
        <w:t>.1</w:t>
      </w:r>
      <w:r w:rsidRPr="00C03B68">
        <w:tab/>
        <w:t>Encoding of multiple mono channels</w:t>
      </w:r>
    </w:p>
    <w:p w14:paraId="1E874A8D" w14:textId="77777777" w:rsidR="006E7C36" w:rsidRPr="00C03B68" w:rsidRDefault="006E7C36" w:rsidP="006E7C36">
      <w:pPr>
        <w:pStyle w:val="BodyText"/>
        <w:rPr>
          <w:sz w:val="20"/>
          <w:lang w:val="en-US"/>
        </w:rPr>
      </w:pPr>
      <w:r w:rsidRPr="00C03B68">
        <w:rPr>
          <w:sz w:val="20"/>
          <w:lang w:val="en-US"/>
        </w:rPr>
        <w:t>The</w:t>
      </w:r>
      <w:r w:rsidRPr="00C03B68">
        <w:rPr>
          <w:rFonts w:hint="eastAsia"/>
          <w:sz w:val="20"/>
          <w:lang w:val="en-US" w:eastAsia="ja-JP"/>
        </w:rPr>
        <w:t xml:space="preserve"> speech</w:t>
      </w:r>
      <w:r w:rsidRPr="00C03B68">
        <w:rPr>
          <w:sz w:val="20"/>
          <w:lang w:val="en-US"/>
        </w:rPr>
        <w:t xml:space="preserve"> encoders for different channels are not synchronized, which means that they may use different codec modes and may result in different VAD decisions depending on the content in each channel.</w:t>
      </w:r>
    </w:p>
    <w:p w14:paraId="4743D7E4" w14:textId="77777777" w:rsidR="006E7C36" w:rsidRPr="00C03B68" w:rsidRDefault="006E7C36" w:rsidP="006E7C36">
      <w:pPr>
        <w:pStyle w:val="Heading3"/>
      </w:pPr>
      <w:r w:rsidRPr="00C03B68">
        <w:t>A.2.</w:t>
      </w:r>
      <w:r w:rsidRPr="00C03B68">
        <w:rPr>
          <w:rFonts w:hint="eastAsia"/>
          <w:lang w:eastAsia="ja-JP"/>
        </w:rPr>
        <w:t>5</w:t>
      </w:r>
      <w:r w:rsidRPr="00C03B68">
        <w:t>.2</w:t>
      </w:r>
      <w:r w:rsidRPr="00C03B68">
        <w:tab/>
        <w:t>RTP header usage</w:t>
      </w:r>
    </w:p>
    <w:p w14:paraId="10BE2969" w14:textId="77777777" w:rsidR="006E7C36" w:rsidRPr="00C03B68" w:rsidRDefault="006E7C36" w:rsidP="006E7C36">
      <w:pPr>
        <w:rPr>
          <w:lang w:val="en-US"/>
        </w:rPr>
      </w:pPr>
      <w:r w:rsidRPr="00C03B68">
        <w:rPr>
          <w:lang w:val="en-US"/>
        </w:rPr>
        <w:t>The RTP time stamp is derived from the media time of the first frame of the first channel in the packet, even if that frame is a NO_DATA frame.</w:t>
      </w:r>
    </w:p>
    <w:p w14:paraId="6A4763FA" w14:textId="77777777" w:rsidR="006E7C36" w:rsidRPr="00C03B68" w:rsidRDefault="001F6F9F" w:rsidP="006E7C36">
      <w:pPr>
        <w:rPr>
          <w:lang w:val="en-US"/>
        </w:rPr>
      </w:pPr>
      <w:r w:rsidRPr="00C82F72">
        <w:rPr>
          <w:lang w:val="en-US"/>
        </w:rPr>
        <w:t xml:space="preserve">If </w:t>
      </w:r>
      <w:r w:rsidRPr="00C82F72">
        <w:rPr>
          <w:rFonts w:hint="eastAsia"/>
          <w:lang w:val="en-US" w:eastAsia="ja-JP"/>
        </w:rPr>
        <w:t>a</w:t>
      </w:r>
      <w:r w:rsidRPr="00C82F72">
        <w:rPr>
          <w:lang w:val="en-US"/>
        </w:rPr>
        <w:t xml:space="preserve"> frame in the </w:t>
      </w:r>
      <w:r w:rsidRPr="00C82F72">
        <w:rPr>
          <w:rFonts w:hint="eastAsia"/>
          <w:lang w:val="en-US" w:eastAsia="ja-JP"/>
        </w:rPr>
        <w:t>packet</w:t>
      </w:r>
      <w:r w:rsidRPr="00C82F72">
        <w:rPr>
          <w:lang w:val="en-US"/>
        </w:rPr>
        <w:t xml:space="preserve"> is an onset frame</w:t>
      </w:r>
      <w:r w:rsidRPr="00EC7355">
        <w:rPr>
          <w:rFonts w:hint="eastAsia"/>
          <w:lang w:val="en-US" w:eastAsia="ko-KR"/>
        </w:rPr>
        <w:t>,</w:t>
      </w:r>
      <w:r w:rsidRPr="00C82F72">
        <w:rPr>
          <w:lang w:val="en-US"/>
        </w:rPr>
        <w:t xml:space="preserve"> then the Marker bit in the RTP header is set to ‘1’. However, since the encoders are</w:t>
      </w:r>
      <w:r w:rsidRPr="00C82F72">
        <w:rPr>
          <w:rFonts w:hint="eastAsia"/>
          <w:lang w:val="en-US" w:eastAsia="ja-JP"/>
        </w:rPr>
        <w:t xml:space="preserve"> not</w:t>
      </w:r>
      <w:r w:rsidRPr="00C82F72">
        <w:rPr>
          <w:lang w:val="en-US"/>
        </w:rPr>
        <w:t xml:space="preserve"> synchronized</w:t>
      </w:r>
      <w:r w:rsidRPr="00EC7355">
        <w:rPr>
          <w:rFonts w:hint="eastAsia"/>
          <w:lang w:val="en-US" w:eastAsia="ko-KR"/>
        </w:rPr>
        <w:t>,</w:t>
      </w:r>
      <w:r w:rsidRPr="00C82F72">
        <w:rPr>
          <w:lang w:val="en-US"/>
        </w:rPr>
        <w:t xml:space="preserve"> </w:t>
      </w:r>
      <w:r w:rsidRPr="00EC7355">
        <w:rPr>
          <w:rFonts w:hint="eastAsia"/>
          <w:lang w:val="en-US" w:eastAsia="ko-KR"/>
        </w:rPr>
        <w:t>they</w:t>
      </w:r>
      <w:r w:rsidRPr="00C82F72">
        <w:rPr>
          <w:lang w:val="en-US"/>
        </w:rPr>
        <w:t xml:space="preserve"> may use different VAD decisions for different channels</w:t>
      </w:r>
      <w:r w:rsidRPr="00C82F72">
        <w:rPr>
          <w:rFonts w:hint="eastAsia"/>
          <w:lang w:val="en-US" w:eastAsia="ja-JP"/>
        </w:rPr>
        <w:t>.</w:t>
      </w:r>
      <w:r w:rsidRPr="00C82F72">
        <w:rPr>
          <w:lang w:val="en-US"/>
        </w:rPr>
        <w:t xml:space="preserve"> </w:t>
      </w:r>
      <w:r w:rsidRPr="00C82F72">
        <w:rPr>
          <w:rFonts w:hint="eastAsia"/>
          <w:lang w:val="en-US" w:eastAsia="ja-JP"/>
        </w:rPr>
        <w:t xml:space="preserve">Hence, </w:t>
      </w:r>
      <w:r w:rsidRPr="00C82F72">
        <w:rPr>
          <w:lang w:val="en-US"/>
        </w:rPr>
        <w:t>it is not sufficient to only use the Marker bit to detect onset frames, and to for example reset the jitter buffers in the receiver. The receiver needs to monitor the content of the channels, e.g.</w:t>
      </w:r>
      <w:r w:rsidRPr="00EC7355">
        <w:rPr>
          <w:rFonts w:hint="eastAsia"/>
          <w:lang w:val="en-US" w:eastAsia="ko-KR"/>
        </w:rPr>
        <w:t>,</w:t>
      </w:r>
      <w:r w:rsidRPr="00C82F72">
        <w:rPr>
          <w:lang w:val="en-US"/>
        </w:rPr>
        <w:t xml:space="preserve"> the Frame Type identifier, to find the transition from DTX to active speech for each individual channel</w:t>
      </w:r>
      <w:r w:rsidR="006E7C36" w:rsidRPr="00C03B68">
        <w:rPr>
          <w:lang w:val="en-US"/>
        </w:rPr>
        <w:t>.</w:t>
      </w:r>
    </w:p>
    <w:p w14:paraId="4FD36EEC" w14:textId="77777777" w:rsidR="006E7C36" w:rsidRPr="00C03B68" w:rsidRDefault="006E7C36" w:rsidP="006E7C36">
      <w:pPr>
        <w:pStyle w:val="Heading3"/>
      </w:pPr>
      <w:r w:rsidRPr="00C03B68">
        <w:t>A.2.</w:t>
      </w:r>
      <w:r w:rsidRPr="00C03B68">
        <w:rPr>
          <w:rFonts w:hint="eastAsia"/>
          <w:lang w:eastAsia="ja-JP"/>
        </w:rPr>
        <w:t>5</w:t>
      </w:r>
      <w:r w:rsidRPr="00C03B68">
        <w:t>.3</w:t>
      </w:r>
      <w:r w:rsidRPr="00C03B68">
        <w:tab/>
        <w:t>Construction of the RTP payload</w:t>
      </w:r>
    </w:p>
    <w:p w14:paraId="7D532C4C" w14:textId="77777777" w:rsidR="001F6F9F" w:rsidRPr="00C82F72" w:rsidRDefault="001F6F9F" w:rsidP="001F6F9F">
      <w:pPr>
        <w:rPr>
          <w:rFonts w:hint="eastAsia"/>
          <w:lang w:eastAsia="ja-JP"/>
        </w:rPr>
      </w:pPr>
      <w:r w:rsidRPr="00C82F72">
        <w:rPr>
          <w:lang w:val="en-US"/>
        </w:rPr>
        <w:t>T</w:t>
      </w:r>
      <w:r w:rsidRPr="00C82F72">
        <w:t>he ToC bytes of all frames from a</w:t>
      </w:r>
      <w:r w:rsidRPr="00C82F72">
        <w:rPr>
          <w:rFonts w:hint="eastAsia"/>
        </w:rPr>
        <w:t xml:space="preserve"> </w:t>
      </w:r>
      <w:r w:rsidRPr="00C82F72">
        <w:t>frame-block are placed in consecutive order as defined in</w:t>
      </w:r>
      <w:r w:rsidRPr="00C82F72">
        <w:rPr>
          <w:rFonts w:hint="eastAsia"/>
        </w:rPr>
        <w:t xml:space="preserve"> </w:t>
      </w:r>
      <w:r w:rsidRPr="00C82F72">
        <w:t>Section 4.1 [</w:t>
      </w:r>
      <w:r w:rsidRPr="00C82F72">
        <w:rPr>
          <w:rFonts w:hint="eastAsia"/>
          <w:lang w:eastAsia="ja-JP"/>
        </w:rPr>
        <w:t>38</w:t>
      </w:r>
      <w:r w:rsidRPr="00C82F72">
        <w:t>]. Therefore, with N channels and K speech frame-blocks in a packet,</w:t>
      </w:r>
      <w:r w:rsidRPr="00C82F72">
        <w:rPr>
          <w:rFonts w:hint="eastAsia"/>
        </w:rPr>
        <w:t xml:space="preserve"> </w:t>
      </w:r>
      <w:r w:rsidRPr="00C82F72">
        <w:t xml:space="preserve">there </w:t>
      </w:r>
      <w:r w:rsidRPr="00C82F72">
        <w:rPr>
          <w:rFonts w:hint="eastAsia"/>
        </w:rPr>
        <w:t>shall</w:t>
      </w:r>
      <w:r w:rsidRPr="00C82F72">
        <w:t xml:space="preserve"> be N*K ToC bytes in the</w:t>
      </w:r>
      <w:r w:rsidRPr="00C82F72">
        <w:rPr>
          <w:rFonts w:hint="eastAsia"/>
          <w:lang w:eastAsia="ja-JP"/>
        </w:rPr>
        <w:t xml:space="preserve"> EVS RTP</w:t>
      </w:r>
      <w:r w:rsidRPr="00C82F72">
        <w:t xml:space="preserve"> payload header, and the first N ToC bytes will be</w:t>
      </w:r>
      <w:r w:rsidRPr="00C82F72">
        <w:rPr>
          <w:rFonts w:hint="eastAsia"/>
        </w:rPr>
        <w:t xml:space="preserve"> </w:t>
      </w:r>
      <w:r w:rsidRPr="00C82F72">
        <w:t>from the first frame-block, the second N ToC bytes will be from the</w:t>
      </w:r>
      <w:r w:rsidRPr="00C82F72">
        <w:rPr>
          <w:rFonts w:hint="eastAsia"/>
        </w:rPr>
        <w:t xml:space="preserve"> </w:t>
      </w:r>
      <w:r w:rsidRPr="00C82F72">
        <w:t>second frame-block, and so on.</w:t>
      </w:r>
    </w:p>
    <w:p w14:paraId="7AD75445" w14:textId="77777777" w:rsidR="001F6F9F" w:rsidRPr="00C82F72" w:rsidRDefault="001F6F9F" w:rsidP="001F6F9F">
      <w:pPr>
        <w:rPr>
          <w:lang w:val="en-US"/>
        </w:rPr>
      </w:pPr>
      <w:r w:rsidRPr="00C82F72">
        <w:rPr>
          <w:lang w:val="en-US"/>
        </w:rPr>
        <w:t>The payload shall include frames from all channels for each media time that is included. If a frame is not available for a channel, e.g.</w:t>
      </w:r>
      <w:r w:rsidRPr="00EC7355">
        <w:rPr>
          <w:rFonts w:hint="eastAsia"/>
          <w:lang w:val="en-US" w:eastAsia="ko-KR"/>
        </w:rPr>
        <w:t>,</w:t>
      </w:r>
      <w:r w:rsidRPr="00C82F72">
        <w:rPr>
          <w:lang w:val="en-US"/>
        </w:rPr>
        <w:t xml:space="preserve"> </w:t>
      </w:r>
      <w:r w:rsidRPr="00C82F72">
        <w:rPr>
          <w:rFonts w:hint="eastAsia"/>
          <w:lang w:val="en-US" w:eastAsia="ja-JP"/>
        </w:rPr>
        <w:t>when</w:t>
      </w:r>
      <w:r w:rsidRPr="00C82F72">
        <w:rPr>
          <w:lang w:val="en-US"/>
        </w:rPr>
        <w:t xml:space="preserve"> the encoder for that channel is currently in DTX mode, then a NO_DATA frame shall be included instead. Since the payload always contains two or more</w:t>
      </w:r>
      <w:r w:rsidRPr="00C82F72">
        <w:rPr>
          <w:rFonts w:hint="eastAsia"/>
          <w:lang w:val="en-US" w:eastAsia="ja-JP"/>
        </w:rPr>
        <w:t xml:space="preserve"> frames,</w:t>
      </w:r>
      <w:r w:rsidRPr="00C82F72">
        <w:rPr>
          <w:lang w:val="en-US"/>
        </w:rPr>
        <w:t xml:space="preserve"> the </w:t>
      </w:r>
      <w:r w:rsidRPr="00C82F72">
        <w:rPr>
          <w:rFonts w:hint="eastAsia"/>
          <w:lang w:val="en-US" w:eastAsia="ja-JP"/>
        </w:rPr>
        <w:t>H</w:t>
      </w:r>
      <w:r w:rsidRPr="00C82F72">
        <w:rPr>
          <w:lang w:val="en-US"/>
        </w:rPr>
        <w:t>eader-</w:t>
      </w:r>
      <w:r w:rsidRPr="00C82F72">
        <w:rPr>
          <w:rFonts w:hint="eastAsia"/>
          <w:lang w:val="en-US" w:eastAsia="ja-JP"/>
        </w:rPr>
        <w:t>F</w:t>
      </w:r>
      <w:r w:rsidRPr="00C82F72">
        <w:rPr>
          <w:lang w:val="en-US"/>
        </w:rPr>
        <w:t>ull payload format shall be used.</w:t>
      </w:r>
    </w:p>
    <w:p w14:paraId="31C8D43A" w14:textId="77777777" w:rsidR="006E7C36" w:rsidRPr="00C03B68" w:rsidRDefault="001F6F9F" w:rsidP="001F6F9F">
      <w:pPr>
        <w:rPr>
          <w:rFonts w:hint="eastAsia"/>
          <w:lang w:val="en-US" w:eastAsia="ja-JP"/>
        </w:rPr>
      </w:pPr>
      <w:r w:rsidRPr="00C82F72">
        <w:rPr>
          <w:lang w:val="en-US"/>
        </w:rPr>
        <w:t>The payload may contain a CMR byte according to the same rules as defined for single</w:t>
      </w:r>
      <w:r w:rsidRPr="00C82F72">
        <w:rPr>
          <w:rFonts w:hint="eastAsia"/>
          <w:lang w:val="en-US" w:eastAsia="ja-JP"/>
        </w:rPr>
        <w:t>-</w:t>
      </w:r>
      <w:r w:rsidRPr="00C82F72">
        <w:rPr>
          <w:lang w:val="en-US"/>
        </w:rPr>
        <w:t xml:space="preserve">channel </w:t>
      </w:r>
      <w:r w:rsidRPr="00C82F72">
        <w:rPr>
          <w:rFonts w:hint="eastAsia"/>
          <w:lang w:val="en-US" w:eastAsia="ja-JP"/>
        </w:rPr>
        <w:t>session</w:t>
      </w:r>
      <w:r w:rsidRPr="00C82F72">
        <w:rPr>
          <w:lang w:val="en-US"/>
        </w:rPr>
        <w:t xml:space="preserve">. When a CMR is </w:t>
      </w:r>
      <w:r w:rsidRPr="00EC7355">
        <w:rPr>
          <w:rFonts w:hint="eastAsia"/>
          <w:lang w:val="en-US" w:eastAsia="ko-KR"/>
        </w:rPr>
        <w:t>received</w:t>
      </w:r>
      <w:r w:rsidRPr="00C82F72">
        <w:rPr>
          <w:rFonts w:hint="eastAsia"/>
          <w:lang w:val="en-US" w:eastAsia="ja-JP"/>
        </w:rPr>
        <w:t>,</w:t>
      </w:r>
      <w:r w:rsidRPr="00C82F72">
        <w:rPr>
          <w:lang w:val="en-US"/>
        </w:rPr>
        <w:t xml:space="preserve"> it </w:t>
      </w:r>
      <w:r w:rsidRPr="00EC7355">
        <w:rPr>
          <w:rFonts w:hint="eastAsia"/>
          <w:lang w:val="en-US" w:eastAsia="ko-KR"/>
        </w:rPr>
        <w:t xml:space="preserve">is </w:t>
      </w:r>
      <w:r w:rsidRPr="00C82F72">
        <w:rPr>
          <w:lang w:val="en-US"/>
        </w:rPr>
        <w:t>applie</w:t>
      </w:r>
      <w:r w:rsidRPr="00EC7355">
        <w:rPr>
          <w:rFonts w:hint="eastAsia"/>
          <w:lang w:val="en-US" w:eastAsia="ko-KR"/>
        </w:rPr>
        <w:t>d</w:t>
      </w:r>
      <w:r w:rsidRPr="00C82F72">
        <w:rPr>
          <w:lang w:val="en-US"/>
        </w:rPr>
        <w:t xml:space="preserve"> equally to all channels. It may still happen that different channels are encoded </w:t>
      </w:r>
      <w:r w:rsidRPr="00EC7355">
        <w:rPr>
          <w:rFonts w:hint="eastAsia"/>
          <w:lang w:val="en-US" w:eastAsia="ko-KR"/>
        </w:rPr>
        <w:t>in</w:t>
      </w:r>
      <w:r w:rsidRPr="00C82F72">
        <w:rPr>
          <w:lang w:val="en-US"/>
        </w:rPr>
        <w:t xml:space="preserve"> different modes, especially if independent encoders are used</w:t>
      </w:r>
      <w:r w:rsidR="006E7C36" w:rsidRPr="00C03B68">
        <w:rPr>
          <w:lang w:val="en-US"/>
        </w:rPr>
        <w:t>.</w:t>
      </w:r>
    </w:p>
    <w:p w14:paraId="008283F9" w14:textId="77777777" w:rsidR="006E7C36" w:rsidRPr="00C03B68" w:rsidRDefault="006E7C36" w:rsidP="006E7C36">
      <w:pPr>
        <w:pStyle w:val="Heading2"/>
        <w:rPr>
          <w:rFonts w:hint="eastAsia"/>
          <w:lang w:eastAsia="ja-JP"/>
        </w:rPr>
      </w:pPr>
      <w:r w:rsidRPr="00C03B68">
        <w:rPr>
          <w:lang w:eastAsia="ja-JP"/>
        </w:rPr>
        <w:t>A.2.</w:t>
      </w:r>
      <w:r w:rsidRPr="00C03B68">
        <w:rPr>
          <w:rFonts w:hint="eastAsia"/>
          <w:lang w:eastAsia="ja-JP"/>
        </w:rPr>
        <w:t>6</w:t>
      </w:r>
      <w:r w:rsidRPr="00C03B68">
        <w:rPr>
          <w:lang w:eastAsia="ja-JP"/>
        </w:rPr>
        <w:tab/>
        <w:t>Storage Format</w:t>
      </w:r>
    </w:p>
    <w:p w14:paraId="2A0DA533" w14:textId="77777777" w:rsidR="006E7C36" w:rsidRPr="00C03B68" w:rsidRDefault="006E7C36" w:rsidP="006E7C36">
      <w:pPr>
        <w:rPr>
          <w:lang w:eastAsia="ja-JP"/>
        </w:rPr>
      </w:pPr>
      <w:r w:rsidRPr="00C03B68">
        <w:rPr>
          <w:lang w:eastAsia="ja-JP"/>
        </w:rPr>
        <w:t xml:space="preserve">The storage format is used for storing EVS Primary or </w:t>
      </w:r>
      <w:r w:rsidRPr="00C03B68">
        <w:rPr>
          <w:rFonts w:hint="eastAsia"/>
          <w:lang w:eastAsia="ja-JP"/>
        </w:rPr>
        <w:t xml:space="preserve">EVS </w:t>
      </w:r>
      <w:r w:rsidRPr="00C03B68">
        <w:rPr>
          <w:lang w:eastAsia="ja-JP"/>
        </w:rPr>
        <w:t>AMR-WB IO speech frames in a file or as an email attachment. Multiple channel content is supported.</w:t>
      </w:r>
    </w:p>
    <w:p w14:paraId="688762C7" w14:textId="77777777" w:rsidR="006E7C36" w:rsidRPr="00C03B68" w:rsidRDefault="006E7C36" w:rsidP="006E7C36">
      <w:pPr>
        <w:rPr>
          <w:lang w:eastAsia="ja-JP"/>
        </w:rPr>
      </w:pPr>
      <w:r w:rsidRPr="00C03B68">
        <w:rPr>
          <w:lang w:eastAsia="ja-JP"/>
        </w:rPr>
        <w:t xml:space="preserve">For </w:t>
      </w:r>
      <w:r w:rsidRPr="00C03B68">
        <w:rPr>
          <w:rFonts w:hint="eastAsia"/>
          <w:lang w:eastAsia="ja-JP"/>
        </w:rPr>
        <w:t xml:space="preserve">EVS </w:t>
      </w:r>
      <w:r w:rsidRPr="00C03B68">
        <w:rPr>
          <w:lang w:eastAsia="ja-JP"/>
        </w:rPr>
        <w:t xml:space="preserve">AMR-WB IO, the storage format of </w:t>
      </w:r>
      <w:r w:rsidRPr="00C03B68">
        <w:rPr>
          <w:rFonts w:hint="eastAsia"/>
          <w:lang w:eastAsia="ja-JP"/>
        </w:rPr>
        <w:t>[15]</w:t>
      </w:r>
      <w:r w:rsidRPr="00C03B68">
        <w:rPr>
          <w:lang w:eastAsia="ja-JP"/>
        </w:rPr>
        <w:t xml:space="preserve"> can be used.</w:t>
      </w:r>
    </w:p>
    <w:p w14:paraId="2CE55C0D" w14:textId="77777777" w:rsidR="006E7C36" w:rsidRPr="00C03B68" w:rsidRDefault="006E7C36" w:rsidP="006E7C36">
      <w:pPr>
        <w:rPr>
          <w:lang w:eastAsia="ja-JP"/>
        </w:rPr>
      </w:pPr>
      <w:r w:rsidRPr="00C03B68">
        <w:rPr>
          <w:lang w:eastAsia="ja-JP"/>
        </w:rPr>
        <w:t>For EVS, the storage format has the following structure:</w:t>
      </w:r>
    </w:p>
    <w:p w14:paraId="76092228" w14:textId="77777777" w:rsidR="006E7C36" w:rsidRPr="00C03B68" w:rsidRDefault="006E7C36" w:rsidP="006E7C36">
      <w:pPr>
        <w:pStyle w:val="TH"/>
      </w:pPr>
      <w:r w:rsidRPr="00C03B68">
        <w:object w:dxaOrig="4051" w:dyaOrig="3090" w14:anchorId="027D5FB4">
          <v:shape id="_x0000_i1517" type="#_x0000_t75" style="width:137.25pt;height:104.65pt" o:ole="">
            <v:imagedata r:id="rId906" o:title=""/>
          </v:shape>
          <o:OLEObject Type="Embed" ProgID="Visio.Drawing.15" ShapeID="_x0000_i1517" DrawAspect="Content" ObjectID="_1783089652" r:id="rId907"/>
        </w:object>
      </w:r>
    </w:p>
    <w:p w14:paraId="577044A7" w14:textId="77777777" w:rsidR="006E7C36" w:rsidRPr="00C03B68" w:rsidRDefault="006E7C36" w:rsidP="006E7C36">
      <w:pPr>
        <w:pStyle w:val="TF"/>
        <w:rPr>
          <w:lang w:val="en-US" w:eastAsia="ja-JP"/>
        </w:rPr>
      </w:pPr>
      <w:r w:rsidRPr="00C03B68">
        <w:t xml:space="preserve">Figure </w:t>
      </w:r>
      <w:r w:rsidRPr="00C03B68">
        <w:rPr>
          <w:lang w:eastAsia="ja-JP"/>
        </w:rPr>
        <w:t>A.</w:t>
      </w:r>
      <w:r w:rsidRPr="00C03B68">
        <w:rPr>
          <w:rFonts w:hint="eastAsia"/>
          <w:lang w:eastAsia="ja-JP"/>
        </w:rPr>
        <w:t>7. Storage format for EVS</w:t>
      </w:r>
    </w:p>
    <w:p w14:paraId="090698B5" w14:textId="77777777" w:rsidR="006E7C36" w:rsidRPr="00C03B68" w:rsidRDefault="006E7C36" w:rsidP="006E7C36">
      <w:pPr>
        <w:pStyle w:val="FP"/>
        <w:rPr>
          <w:lang w:val="en-US"/>
        </w:rPr>
      </w:pPr>
    </w:p>
    <w:p w14:paraId="5D1D09A8" w14:textId="77777777" w:rsidR="006E7C36" w:rsidRPr="00C03B68" w:rsidRDefault="00CF585F" w:rsidP="006E7C36">
      <w:pPr>
        <w:rPr>
          <w:lang w:val="en-US"/>
        </w:rPr>
      </w:pPr>
      <w:r w:rsidRPr="00C82F72">
        <w:rPr>
          <w:lang w:eastAsia="ja-JP"/>
        </w:rPr>
        <w:t xml:space="preserve">There </w:t>
      </w:r>
      <w:r w:rsidRPr="00EC7355">
        <w:rPr>
          <w:rFonts w:hint="eastAsia"/>
          <w:lang w:eastAsia="ko-KR"/>
        </w:rPr>
        <w:t>is</w:t>
      </w:r>
      <w:r w:rsidRPr="00C82F72">
        <w:rPr>
          <w:lang w:eastAsia="ja-JP"/>
        </w:rPr>
        <w:t xml:space="preserve"> another storage format that is suitable for applications with more advanced demands on the storage format, like random access or synchronization with video. This format is the 3GPP-specified ISO-based multimedia file format</w:t>
      </w:r>
      <w:r w:rsidRPr="00C82F72">
        <w:rPr>
          <w:rFonts w:hint="eastAsia"/>
          <w:lang w:eastAsia="ja-JP"/>
        </w:rPr>
        <w:t xml:space="preserve"> specified in </w:t>
      </w:r>
      <w:r w:rsidRPr="00C82F72">
        <w:rPr>
          <w:lang w:eastAsia="ja-JP"/>
        </w:rPr>
        <w:t>[</w:t>
      </w:r>
      <w:r w:rsidRPr="00C82F72">
        <w:rPr>
          <w:rFonts w:hint="eastAsia"/>
          <w:lang w:eastAsia="ja-JP"/>
        </w:rPr>
        <w:t>40</w:t>
      </w:r>
      <w:r w:rsidRPr="00C82F72">
        <w:rPr>
          <w:lang w:eastAsia="ja-JP"/>
        </w:rPr>
        <w:t xml:space="preserve">]. Its media type is specified </w:t>
      </w:r>
      <w:r w:rsidRPr="00C82F72">
        <w:rPr>
          <w:rFonts w:hint="eastAsia"/>
          <w:lang w:eastAsia="ja-JP"/>
        </w:rPr>
        <w:t xml:space="preserve">in </w:t>
      </w:r>
      <w:r w:rsidRPr="00C82F72">
        <w:rPr>
          <w:lang w:eastAsia="ja-JP"/>
        </w:rPr>
        <w:t>[</w:t>
      </w:r>
      <w:r w:rsidRPr="00C82F72">
        <w:rPr>
          <w:rFonts w:hint="eastAsia"/>
          <w:lang w:eastAsia="ja-JP"/>
        </w:rPr>
        <w:t>41</w:t>
      </w:r>
      <w:r w:rsidRPr="00C82F72">
        <w:rPr>
          <w:lang w:eastAsia="ja-JP"/>
        </w:rPr>
        <w:t>]</w:t>
      </w:r>
      <w:r w:rsidR="006E7C36" w:rsidRPr="00C03B68">
        <w:rPr>
          <w:lang w:eastAsia="ja-JP"/>
        </w:rPr>
        <w:t>.</w:t>
      </w:r>
    </w:p>
    <w:p w14:paraId="3E084AD2" w14:textId="77777777" w:rsidR="00EB5B4E" w:rsidRPr="00C03B68" w:rsidRDefault="00EB5B4E" w:rsidP="00EB5B4E">
      <w:pPr>
        <w:pStyle w:val="Heading3"/>
        <w:rPr>
          <w:lang w:val="en-US" w:eastAsia="ja-JP"/>
        </w:rPr>
      </w:pPr>
      <w:r w:rsidRPr="00C03B68">
        <w:rPr>
          <w:rFonts w:hint="eastAsia"/>
          <w:lang w:eastAsia="ja-JP"/>
        </w:rPr>
        <w:t>A.2.</w:t>
      </w:r>
      <w:r w:rsidRPr="00C03B68">
        <w:rPr>
          <w:rFonts w:hint="eastAsia"/>
          <w:lang w:val="en-US" w:eastAsia="ja-JP"/>
        </w:rPr>
        <w:t>6</w:t>
      </w:r>
      <w:r w:rsidRPr="00C03B68">
        <w:rPr>
          <w:rFonts w:hint="eastAsia"/>
          <w:lang w:eastAsia="ja-JP"/>
        </w:rPr>
        <w:t>.</w:t>
      </w:r>
      <w:r w:rsidRPr="00C03B68">
        <w:rPr>
          <w:lang w:eastAsia="ja-JP"/>
        </w:rPr>
        <w:t>1</w:t>
      </w:r>
      <w:r w:rsidRPr="00C03B68">
        <w:rPr>
          <w:rFonts w:hint="eastAsia"/>
          <w:lang w:eastAsia="ja-JP"/>
        </w:rPr>
        <w:tab/>
      </w:r>
      <w:r w:rsidR="00A864B8">
        <w:rPr>
          <w:lang w:val="en-US" w:eastAsia="ja-JP"/>
        </w:rPr>
        <w:t>Header</w:t>
      </w:r>
    </w:p>
    <w:p w14:paraId="5F2B3D7E" w14:textId="77777777" w:rsidR="00EB5B4E" w:rsidRPr="00C03B68" w:rsidRDefault="00EB5B4E" w:rsidP="00EB5B4E">
      <w:pPr>
        <w:rPr>
          <w:rFonts w:hint="eastAsia"/>
          <w:lang w:val="en-US" w:eastAsia="ja-JP"/>
        </w:rPr>
      </w:pPr>
      <w:r w:rsidRPr="00C03B68">
        <w:rPr>
          <w:lang w:val="en-US" w:eastAsia="ja-JP"/>
        </w:rPr>
        <w:t>The header consists of a magic number followed by a 32-bit channel description field, giving the header the following structure:</w:t>
      </w:r>
    </w:p>
    <w:p w14:paraId="18E2F77F" w14:textId="77777777" w:rsidR="00EB5B4E" w:rsidRPr="00C03B68" w:rsidRDefault="00EB5B4E" w:rsidP="00EB5B4E">
      <w:pPr>
        <w:pStyle w:val="TH"/>
      </w:pPr>
      <w:r w:rsidRPr="00C03B68">
        <w:object w:dxaOrig="4051" w:dyaOrig="1561" w14:anchorId="1ECD3710">
          <v:shape id="_x0000_i1518" type="#_x0000_t75" style="width:142.15pt;height:54.75pt" o:ole="">
            <v:imagedata r:id="rId908" o:title=""/>
          </v:shape>
          <o:OLEObject Type="Embed" ProgID="Visio.Drawing.15" ShapeID="_x0000_i1518" DrawAspect="Content" ObjectID="_1783089653" r:id="rId909"/>
        </w:object>
      </w:r>
    </w:p>
    <w:p w14:paraId="563D8C1E" w14:textId="77777777" w:rsidR="00EB5B4E" w:rsidRPr="00C03B68" w:rsidRDefault="00EB5B4E" w:rsidP="00EB5B4E">
      <w:pPr>
        <w:pStyle w:val="TF"/>
        <w:rPr>
          <w:rFonts w:hint="eastAsia"/>
          <w:sz w:val="24"/>
          <w:szCs w:val="24"/>
          <w:lang w:val="en-US" w:eastAsia="ja-JP"/>
        </w:rPr>
      </w:pPr>
      <w:r w:rsidRPr="00C03B68">
        <w:t xml:space="preserve">Figure </w:t>
      </w:r>
      <w:r w:rsidRPr="00C03B68">
        <w:rPr>
          <w:rFonts w:hint="eastAsia"/>
          <w:lang w:eastAsia="ja-JP"/>
        </w:rPr>
        <w:t xml:space="preserve">A.8. </w:t>
      </w:r>
      <w:r w:rsidRPr="00C03B68">
        <w:rPr>
          <w:lang w:eastAsia="ja-JP"/>
        </w:rPr>
        <w:t>H</w:t>
      </w:r>
      <w:r w:rsidRPr="00C03B68">
        <w:rPr>
          <w:rFonts w:hint="eastAsia"/>
          <w:lang w:eastAsia="ja-JP"/>
        </w:rPr>
        <w:t>eader for EVS</w:t>
      </w:r>
    </w:p>
    <w:p w14:paraId="12353198" w14:textId="77777777" w:rsidR="00EB5B4E" w:rsidRPr="00C03B68" w:rsidRDefault="00EB5B4E" w:rsidP="00EB5B4E">
      <w:pPr>
        <w:pStyle w:val="FP"/>
        <w:rPr>
          <w:lang w:val="en-US"/>
        </w:rPr>
      </w:pPr>
    </w:p>
    <w:p w14:paraId="1DBC4DC4" w14:textId="77777777" w:rsidR="00EB5B4E" w:rsidRPr="00C03B68" w:rsidRDefault="00EB5B4E" w:rsidP="0066216D">
      <w:pPr>
        <w:rPr>
          <w:lang w:val="en-US" w:eastAsia="ja-JP"/>
        </w:rPr>
      </w:pPr>
      <w:r w:rsidRPr="00C03B68">
        <w:rPr>
          <w:lang w:val="en-US" w:eastAsia="ja-JP"/>
        </w:rPr>
        <w:t>The magic number shall consist of the ASCII character string:</w:t>
      </w:r>
    </w:p>
    <w:p w14:paraId="5C001EDC" w14:textId="77777777" w:rsidR="00EB5B4E" w:rsidRPr="00C03B68" w:rsidRDefault="00EB5B4E" w:rsidP="00B23A7E">
      <w:pPr>
        <w:rPr>
          <w:lang w:val="en-US" w:eastAsia="ja-JP"/>
        </w:rPr>
      </w:pPr>
      <w:r w:rsidRPr="00C03B68">
        <w:rPr>
          <w:lang w:val="en-US" w:eastAsia="ja-JP"/>
        </w:rPr>
        <w:t>"#!EVS_MC1.0\n" or (0x23214556535f4d43312e30)</w:t>
      </w:r>
    </w:p>
    <w:p w14:paraId="0BACC2C7" w14:textId="77777777" w:rsidR="00EB5B4E" w:rsidRPr="00C03B68" w:rsidRDefault="00EB5B4E" w:rsidP="00EB5B4E">
      <w:pPr>
        <w:rPr>
          <w:lang w:val="en-US" w:eastAsia="ja-JP"/>
        </w:rPr>
      </w:pPr>
      <w:r w:rsidRPr="00C03B68">
        <w:rPr>
          <w:lang w:val="en-US" w:eastAsia="ja-JP"/>
        </w:rPr>
        <w:t>The version number in the magic number string refers to the version of the file format.</w:t>
      </w:r>
    </w:p>
    <w:p w14:paraId="7DB9127F" w14:textId="77777777" w:rsidR="00EB5B4E" w:rsidRPr="004C5F45" w:rsidRDefault="00CF585F" w:rsidP="00EB5B4E">
      <w:pPr>
        <w:rPr>
          <w:rFonts w:hint="eastAsia"/>
          <w:lang w:val="en-US" w:eastAsia="ja-JP"/>
        </w:rPr>
      </w:pPr>
      <w:r w:rsidRPr="00C82F72">
        <w:rPr>
          <w:lang w:val="en-US" w:eastAsia="ja-JP"/>
        </w:rPr>
        <w:t>The 32</w:t>
      </w:r>
      <w:r w:rsidRPr="00C82F72">
        <w:rPr>
          <w:rFonts w:hint="eastAsia"/>
          <w:lang w:val="en-US" w:eastAsia="ja-JP"/>
        </w:rPr>
        <w:t>-</w:t>
      </w:r>
      <w:r w:rsidRPr="00C82F72">
        <w:rPr>
          <w:lang w:val="en-US" w:eastAsia="ja-JP"/>
        </w:rPr>
        <w:t>bit channel description field is defined as a 32</w:t>
      </w:r>
      <w:r w:rsidRPr="00EC7355">
        <w:rPr>
          <w:rFonts w:hint="eastAsia"/>
          <w:lang w:val="en-US" w:eastAsia="ko-KR"/>
        </w:rPr>
        <w:t>-</w:t>
      </w:r>
      <w:r w:rsidRPr="00C82F72">
        <w:rPr>
          <w:lang w:val="en-US" w:eastAsia="ja-JP"/>
        </w:rPr>
        <w:t xml:space="preserve">bit number (unsigned integer, </w:t>
      </w:r>
      <w:r w:rsidRPr="00EC7355">
        <w:rPr>
          <w:rFonts w:hint="eastAsia"/>
          <w:lang w:val="en-US" w:eastAsia="ko-KR"/>
        </w:rPr>
        <w:t>MSB</w:t>
      </w:r>
      <w:r w:rsidRPr="00C82F72">
        <w:rPr>
          <w:lang w:val="en-US" w:eastAsia="ja-JP"/>
        </w:rPr>
        <w:t xml:space="preserve"> first). This number indicates the number of audio channels contained in this storage file starting from 1 for mono to </w:t>
      </w:r>
      <w:r w:rsidRPr="00EC7355">
        <w:rPr>
          <w:rFonts w:hint="eastAsia"/>
          <w:lang w:val="en-US" w:eastAsia="ko-KR"/>
        </w:rPr>
        <w:t>N</w:t>
      </w:r>
      <w:r w:rsidRPr="00C82F72">
        <w:rPr>
          <w:lang w:val="en-US" w:eastAsia="ja-JP"/>
        </w:rPr>
        <w:t xml:space="preserve"> for a multi-mono signal with </w:t>
      </w:r>
      <w:r w:rsidRPr="00EC7355">
        <w:rPr>
          <w:rFonts w:hint="eastAsia"/>
          <w:lang w:val="en-US" w:eastAsia="ko-KR"/>
        </w:rPr>
        <w:t>N</w:t>
      </w:r>
      <w:r w:rsidRPr="00C82F72">
        <w:rPr>
          <w:lang w:val="en-US" w:eastAsia="ja-JP"/>
        </w:rPr>
        <w:t xml:space="preserve"> channels</w:t>
      </w:r>
      <w:r w:rsidR="00EB5B4E" w:rsidRPr="00C03B68">
        <w:rPr>
          <w:lang w:val="en-US" w:eastAsia="ja-JP"/>
        </w:rPr>
        <w:t>.</w:t>
      </w:r>
    </w:p>
    <w:p w14:paraId="400799E8" w14:textId="77777777" w:rsidR="00EB5B4E" w:rsidRPr="00C03B68" w:rsidRDefault="00EB5B4E" w:rsidP="00EB5B4E">
      <w:pPr>
        <w:pStyle w:val="Heading3"/>
        <w:rPr>
          <w:lang w:val="en-US" w:eastAsia="ja-JP"/>
        </w:rPr>
      </w:pPr>
      <w:r w:rsidRPr="00C03B68">
        <w:rPr>
          <w:rFonts w:hint="eastAsia"/>
          <w:lang w:eastAsia="ja-JP"/>
        </w:rPr>
        <w:t>A.2.</w:t>
      </w:r>
      <w:r w:rsidRPr="00C03B68">
        <w:rPr>
          <w:rFonts w:hint="eastAsia"/>
          <w:lang w:val="en-US" w:eastAsia="ja-JP"/>
        </w:rPr>
        <w:t>6</w:t>
      </w:r>
      <w:r>
        <w:rPr>
          <w:rFonts w:hint="eastAsia"/>
          <w:lang w:eastAsia="ja-JP"/>
        </w:rPr>
        <w:t>.2</w:t>
      </w:r>
      <w:r w:rsidRPr="00C03B68">
        <w:rPr>
          <w:rFonts w:hint="eastAsia"/>
          <w:lang w:eastAsia="ja-JP"/>
        </w:rPr>
        <w:tab/>
      </w:r>
      <w:r w:rsidRPr="00C03B68">
        <w:rPr>
          <w:lang w:val="en-US" w:eastAsia="ja-JP"/>
        </w:rPr>
        <w:t>Speech Frames</w:t>
      </w:r>
    </w:p>
    <w:p w14:paraId="7EA83836" w14:textId="77777777" w:rsidR="00CF585F" w:rsidRPr="00C82F72" w:rsidRDefault="00CF585F" w:rsidP="00CF585F">
      <w:pPr>
        <w:rPr>
          <w:lang w:val="en-US" w:eastAsia="ja-JP"/>
        </w:rPr>
      </w:pPr>
      <w:r w:rsidRPr="00C82F72">
        <w:rPr>
          <w:lang w:val="en-US" w:eastAsia="ja-JP"/>
        </w:rPr>
        <w:t xml:space="preserve">After the header, speech frame-blocks consecutive in time are stored in the file. Each frame-block contains a number of octet-aligned speech frames equal to the number of channels stored in </w:t>
      </w:r>
      <w:r w:rsidRPr="00EC7355">
        <w:rPr>
          <w:rFonts w:hint="eastAsia"/>
          <w:lang w:val="en-US" w:eastAsia="ko-KR"/>
        </w:rPr>
        <w:t xml:space="preserve">the </w:t>
      </w:r>
      <w:r w:rsidRPr="00C82F72">
        <w:rPr>
          <w:lang w:val="en-US" w:eastAsia="ja-JP"/>
        </w:rPr>
        <w:t>increasing order, starting with channel 1. Each stored speech frame starts with a ToC byte (see clause A.2.2.1.2). Note that no CMR byte is needed.</w:t>
      </w:r>
    </w:p>
    <w:p w14:paraId="16817524" w14:textId="77777777" w:rsidR="00EB5B4E" w:rsidRPr="00FF0363" w:rsidRDefault="00CF585F" w:rsidP="00CF585F">
      <w:pPr>
        <w:rPr>
          <w:rFonts w:hint="eastAsia"/>
          <w:lang w:val="en-US" w:eastAsia="ja-JP"/>
        </w:rPr>
      </w:pPr>
      <w:r w:rsidRPr="00C82F72">
        <w:rPr>
          <w:lang w:val="en-US" w:eastAsia="ja-JP"/>
        </w:rPr>
        <w:t>Non-received speech frames or frame-blocks between SID</w:t>
      </w:r>
      <w:r w:rsidRPr="00C82F72">
        <w:rPr>
          <w:rFonts w:hint="eastAsia"/>
          <w:lang w:val="en-US" w:eastAsia="ja-JP"/>
        </w:rPr>
        <w:t xml:space="preserve"> frames</w:t>
      </w:r>
      <w:r w:rsidRPr="00C82F72">
        <w:rPr>
          <w:lang w:val="en-US" w:eastAsia="ja-JP"/>
        </w:rPr>
        <w:t xml:space="preserve"> during non-speech periods shall be stored as NO_DATA frames. Frames or frame-blocks lost </w:t>
      </w:r>
      <w:r w:rsidRPr="00C82F72">
        <w:rPr>
          <w:rFonts w:hint="eastAsia"/>
          <w:lang w:val="en-US" w:eastAsia="ja-JP"/>
        </w:rPr>
        <w:t>during</w:t>
      </w:r>
      <w:r w:rsidRPr="00C82F72">
        <w:rPr>
          <w:lang w:val="en-US" w:eastAsia="ja-JP"/>
        </w:rPr>
        <w:t xml:space="preserve"> transmission shall be stored as SPEECH_LOST frame</w:t>
      </w:r>
      <w:r w:rsidRPr="00EC7355">
        <w:rPr>
          <w:rFonts w:hint="eastAsia"/>
          <w:lang w:val="en-US" w:eastAsia="ko-KR"/>
        </w:rPr>
        <w:t>s</w:t>
      </w:r>
      <w:r w:rsidRPr="00C82F72">
        <w:rPr>
          <w:lang w:val="en-US" w:eastAsia="ja-JP"/>
        </w:rPr>
        <w:t xml:space="preserve"> in complete frame-blocks to keep synchronization with the original media</w:t>
      </w:r>
      <w:r w:rsidR="00EB5B4E" w:rsidRPr="00C03B68">
        <w:rPr>
          <w:lang w:val="en-US" w:eastAsia="ja-JP"/>
        </w:rPr>
        <w:t>.</w:t>
      </w:r>
    </w:p>
    <w:p w14:paraId="7F77B3ED" w14:textId="77777777" w:rsidR="002025BF" w:rsidRPr="00C03B68" w:rsidRDefault="002025BF" w:rsidP="002025BF">
      <w:pPr>
        <w:pStyle w:val="Heading1"/>
        <w:rPr>
          <w:rFonts w:hint="eastAsia"/>
          <w:lang w:eastAsia="ja-JP"/>
        </w:rPr>
      </w:pPr>
      <w:r w:rsidRPr="00C03B68">
        <w:rPr>
          <w:rFonts w:hint="eastAsia"/>
          <w:lang w:eastAsia="ja-JP"/>
        </w:rPr>
        <w:t>A.</w:t>
      </w:r>
      <w:r w:rsidRPr="00C03B68">
        <w:rPr>
          <w:rFonts w:hint="eastAsia"/>
          <w:lang w:eastAsia="ko-KR"/>
        </w:rPr>
        <w:t>3</w:t>
      </w:r>
      <w:r w:rsidRPr="00C03B68">
        <w:rPr>
          <w:rFonts w:hint="eastAsia"/>
          <w:lang w:eastAsia="ja-JP"/>
        </w:rPr>
        <w:tab/>
      </w:r>
      <w:r w:rsidRPr="00C03B68">
        <w:rPr>
          <w:rFonts w:hint="eastAsia"/>
          <w:lang w:eastAsia="ko-KR"/>
        </w:rPr>
        <w:t>Payload Format Parameters</w:t>
      </w:r>
    </w:p>
    <w:p w14:paraId="2E3E80BD" w14:textId="77777777" w:rsidR="002025BF" w:rsidRPr="00C03B68" w:rsidRDefault="002025BF" w:rsidP="002025BF">
      <w:pPr>
        <w:pStyle w:val="Heading2"/>
        <w:rPr>
          <w:rFonts w:hint="eastAsia"/>
          <w:lang w:eastAsia="ja-JP"/>
        </w:rPr>
      </w:pPr>
      <w:r w:rsidRPr="00C03B68">
        <w:rPr>
          <w:rFonts w:hint="eastAsia"/>
          <w:lang w:eastAsia="ja-JP"/>
        </w:rPr>
        <w:t>A.3.1</w:t>
      </w:r>
      <w:r w:rsidRPr="00C03B68">
        <w:rPr>
          <w:rFonts w:hint="eastAsia"/>
          <w:lang w:eastAsia="ja-JP"/>
        </w:rPr>
        <w:tab/>
        <w:t xml:space="preserve">EVS </w:t>
      </w:r>
      <w:r w:rsidRPr="00C03B68">
        <w:rPr>
          <w:lang w:eastAsia="ja-JP"/>
        </w:rPr>
        <w:t>Media Type Registration</w:t>
      </w:r>
    </w:p>
    <w:p w14:paraId="2EDD8D08" w14:textId="77777777" w:rsidR="002025BF" w:rsidRPr="00C03B68" w:rsidRDefault="002025BF" w:rsidP="002025BF">
      <w:pPr>
        <w:rPr>
          <w:rFonts w:hint="eastAsia"/>
          <w:lang w:eastAsia="ko-KR"/>
        </w:rPr>
      </w:pPr>
      <w:r w:rsidRPr="00C03B68">
        <w:rPr>
          <w:lang w:eastAsia="ko-KR"/>
        </w:rPr>
        <w:t>The media type for the EVS codec is to be allocated from the standards tree. This clause defines parameters of the EVS payload format. This media type registration covers real-time transfer via RTP and non-real-time transfers via stored files</w:t>
      </w:r>
      <w:r w:rsidRPr="00C03B68">
        <w:rPr>
          <w:rFonts w:hint="eastAsia"/>
          <w:lang w:eastAsia="ko-KR"/>
        </w:rPr>
        <w:t xml:space="preserve">. </w:t>
      </w:r>
      <w:r w:rsidRPr="00C03B68">
        <w:rPr>
          <w:rFonts w:hint="eastAsia"/>
          <w:lang w:eastAsia="ja-JP"/>
        </w:rPr>
        <w:t xml:space="preserve">All media type parameters defined in this Annex shall be supported. </w:t>
      </w:r>
      <w:r w:rsidRPr="00C03B68">
        <w:rPr>
          <w:lang w:eastAsia="ko-KR"/>
        </w:rPr>
        <w:t>The receiver must ignore any unspecified parameter.</w:t>
      </w:r>
    </w:p>
    <w:p w14:paraId="0478327E" w14:textId="77777777" w:rsidR="002025BF" w:rsidRPr="00C03B68" w:rsidRDefault="002025BF" w:rsidP="002025BF">
      <w:pPr>
        <w:pStyle w:val="FP"/>
        <w:rPr>
          <w:lang w:eastAsia="ja-JP"/>
        </w:rPr>
      </w:pPr>
    </w:p>
    <w:p w14:paraId="1235C34C" w14:textId="77777777" w:rsidR="002025BF" w:rsidRPr="00C03B68" w:rsidRDefault="002025BF" w:rsidP="002025BF">
      <w:pPr>
        <w:rPr>
          <w:lang w:eastAsia="ja-JP"/>
        </w:rPr>
      </w:pPr>
      <w:r w:rsidRPr="00C03B68">
        <w:rPr>
          <w:lang w:eastAsia="ja-JP"/>
        </w:rPr>
        <w:t xml:space="preserve">Media </w:t>
      </w:r>
      <w:r w:rsidRPr="00C03B68">
        <w:rPr>
          <w:rFonts w:eastAsia="Malgun Gothic" w:hint="eastAsia"/>
          <w:lang w:eastAsia="ko-KR"/>
        </w:rPr>
        <w:t>t</w:t>
      </w:r>
      <w:r w:rsidRPr="00C03B68">
        <w:rPr>
          <w:lang w:eastAsia="ja-JP"/>
        </w:rPr>
        <w:t>ype name:</w:t>
      </w:r>
      <w:r w:rsidRPr="00C03B68">
        <w:rPr>
          <w:lang w:eastAsia="ja-JP"/>
        </w:rPr>
        <w:tab/>
        <w:t>audio</w:t>
      </w:r>
    </w:p>
    <w:p w14:paraId="339204F0" w14:textId="77777777" w:rsidR="002025BF" w:rsidRPr="00C03B68" w:rsidRDefault="002025BF" w:rsidP="002025BF">
      <w:pPr>
        <w:rPr>
          <w:lang w:eastAsia="ja-JP"/>
        </w:rPr>
      </w:pPr>
      <w:r w:rsidRPr="00C03B68">
        <w:rPr>
          <w:lang w:eastAsia="ja-JP"/>
        </w:rPr>
        <w:t xml:space="preserve">Media </w:t>
      </w:r>
      <w:r w:rsidRPr="00C03B68">
        <w:rPr>
          <w:rFonts w:eastAsia="Malgun Gothic" w:hint="eastAsia"/>
          <w:lang w:eastAsia="ko-KR"/>
        </w:rPr>
        <w:t>s</w:t>
      </w:r>
      <w:r w:rsidRPr="00C03B68">
        <w:rPr>
          <w:lang w:eastAsia="ja-JP"/>
        </w:rPr>
        <w:t>ubtype name:</w:t>
      </w:r>
      <w:r w:rsidRPr="00C03B68">
        <w:rPr>
          <w:lang w:eastAsia="ja-JP"/>
        </w:rPr>
        <w:tab/>
        <w:t>EVS</w:t>
      </w:r>
    </w:p>
    <w:p w14:paraId="03D44C39" w14:textId="77777777" w:rsidR="002025BF" w:rsidRPr="00C03B68" w:rsidRDefault="002025BF" w:rsidP="002025BF">
      <w:pPr>
        <w:rPr>
          <w:lang w:eastAsia="ja-JP"/>
        </w:rPr>
      </w:pPr>
      <w:r w:rsidRPr="00C03B68">
        <w:rPr>
          <w:lang w:eastAsia="ja-JP"/>
        </w:rPr>
        <w:t>Required parameters:</w:t>
      </w:r>
      <w:r w:rsidRPr="00C03B68">
        <w:rPr>
          <w:rFonts w:hint="eastAsia"/>
          <w:lang w:eastAsia="ja-JP"/>
        </w:rPr>
        <w:tab/>
      </w:r>
      <w:r w:rsidRPr="00C03B68">
        <w:rPr>
          <w:lang w:eastAsia="ja-JP"/>
        </w:rPr>
        <w:t>none</w:t>
      </w:r>
    </w:p>
    <w:p w14:paraId="027CE2CE" w14:textId="77777777" w:rsidR="002025BF" w:rsidRPr="00C03B68" w:rsidRDefault="002025BF" w:rsidP="002025BF">
      <w:pPr>
        <w:rPr>
          <w:rFonts w:eastAsia="Malgun Gothic" w:hint="eastAsia"/>
          <w:lang w:eastAsia="ko-KR"/>
        </w:rPr>
      </w:pPr>
      <w:r w:rsidRPr="00C03B68">
        <w:rPr>
          <w:lang w:eastAsia="ja-JP"/>
        </w:rPr>
        <w:t>Optional parameters:</w:t>
      </w:r>
    </w:p>
    <w:p w14:paraId="0C159FE1" w14:textId="77777777" w:rsidR="002025BF" w:rsidRPr="00C03B68" w:rsidRDefault="002025BF" w:rsidP="00202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algun Gothic" w:hint="eastAsia"/>
          <w:lang w:eastAsia="ko-KR"/>
        </w:rPr>
      </w:pPr>
      <w:r w:rsidRPr="00C03B68">
        <w:rPr>
          <w:rFonts w:eastAsia="Malgun Gothic" w:hint="eastAsia"/>
          <w:lang w:eastAsia="ko-KR"/>
        </w:rPr>
        <w:t>The parameters defined below apply to RTP transfer only.</w:t>
      </w:r>
    </w:p>
    <w:p w14:paraId="34A32035" w14:textId="77777777" w:rsidR="002025BF" w:rsidRPr="00C03B68" w:rsidRDefault="002025BF" w:rsidP="002025BF">
      <w:pPr>
        <w:pStyle w:val="FP"/>
        <w:rPr>
          <w:rFonts w:hint="eastAsia"/>
          <w:lang w:eastAsia="ko-KR"/>
        </w:rPr>
      </w:pPr>
    </w:p>
    <w:p w14:paraId="711754D4" w14:textId="77777777" w:rsidR="002025BF" w:rsidRPr="00C03B68" w:rsidRDefault="004705BC" w:rsidP="002025BF">
      <w:pPr>
        <w:rPr>
          <w:lang w:eastAsia="ja-JP"/>
        </w:rPr>
      </w:pPr>
      <w:r w:rsidRPr="00C82F72">
        <w:rPr>
          <w:lang w:eastAsia="ja-JP"/>
        </w:rPr>
        <w:t xml:space="preserve">The following parameters </w:t>
      </w:r>
      <w:r w:rsidRPr="009B4D39">
        <w:rPr>
          <w:rFonts w:hint="eastAsia"/>
          <w:lang w:eastAsia="ko-KR"/>
        </w:rPr>
        <w:t>are applicable to</w:t>
      </w:r>
      <w:r w:rsidRPr="00C82F72">
        <w:rPr>
          <w:rFonts w:hint="eastAsia"/>
          <w:lang w:eastAsia="ko-KR"/>
        </w:rPr>
        <w:t xml:space="preserve"> both</w:t>
      </w:r>
      <w:r w:rsidRPr="00C82F72">
        <w:rPr>
          <w:lang w:eastAsia="ja-JP"/>
        </w:rPr>
        <w:t xml:space="preserve"> </w:t>
      </w:r>
      <w:r w:rsidRPr="00C82F72">
        <w:rPr>
          <w:rFonts w:hint="eastAsia"/>
          <w:lang w:eastAsia="ko-KR"/>
        </w:rPr>
        <w:t xml:space="preserve">EVS </w:t>
      </w:r>
      <w:r w:rsidRPr="00C82F72">
        <w:rPr>
          <w:lang w:eastAsia="ja-JP"/>
        </w:rPr>
        <w:t xml:space="preserve">Primary mode and </w:t>
      </w:r>
      <w:r w:rsidRPr="00C82F72">
        <w:rPr>
          <w:rFonts w:hint="eastAsia"/>
          <w:lang w:eastAsia="ja-JP"/>
        </w:rPr>
        <w:t xml:space="preserve">EVS </w:t>
      </w:r>
      <w:r w:rsidRPr="00C82F72">
        <w:rPr>
          <w:rFonts w:hint="eastAsia"/>
          <w:lang w:eastAsia="ko-KR"/>
        </w:rPr>
        <w:t xml:space="preserve">AMR-WB IO </w:t>
      </w:r>
      <w:r w:rsidRPr="00C82F72">
        <w:rPr>
          <w:lang w:eastAsia="ja-JP"/>
        </w:rPr>
        <w:t>mode</w:t>
      </w:r>
      <w:r w:rsidR="002025BF" w:rsidRPr="00C03B68">
        <w:rPr>
          <w:lang w:eastAsia="ja-JP"/>
        </w:rPr>
        <w:t>:</w:t>
      </w:r>
    </w:p>
    <w:p w14:paraId="271E33D4" w14:textId="77777777" w:rsidR="002025BF" w:rsidRPr="00C03B68" w:rsidRDefault="002025BF" w:rsidP="002025BF">
      <w:pPr>
        <w:rPr>
          <w:lang w:val="en-US" w:eastAsia="ja-JP"/>
        </w:rPr>
      </w:pPr>
      <w:r w:rsidRPr="00C03B68">
        <w:rPr>
          <w:b/>
          <w:lang w:val="en-US" w:eastAsia="ja-JP"/>
        </w:rPr>
        <w:t>ptime</w:t>
      </w:r>
      <w:r w:rsidRPr="00C03B68">
        <w:rPr>
          <w:lang w:val="en-US" w:eastAsia="ja-JP"/>
        </w:rPr>
        <w:t xml:space="preserve">: </w:t>
      </w:r>
      <w:r w:rsidRPr="00C03B68">
        <w:rPr>
          <w:lang w:val="en-US" w:eastAsia="ja-JP"/>
        </w:rPr>
        <w:tab/>
      </w:r>
      <w:r w:rsidRPr="00C03B68">
        <w:rPr>
          <w:lang w:val="en-US" w:eastAsia="ja-JP"/>
        </w:rPr>
        <w:tab/>
      </w:r>
      <w:r w:rsidRPr="00C03B68">
        <w:rPr>
          <w:rFonts w:eastAsia="Malgun Gothic" w:hint="eastAsia"/>
          <w:lang w:val="en-US" w:eastAsia="ko-KR"/>
        </w:rPr>
        <w:tab/>
      </w:r>
      <w:r w:rsidRPr="00C03B68">
        <w:rPr>
          <w:rFonts w:eastAsia="Malgun Gothic" w:hint="eastAsia"/>
          <w:lang w:val="en-US" w:eastAsia="ko-KR"/>
        </w:rPr>
        <w:tab/>
      </w:r>
      <w:r w:rsidRPr="00C03B68">
        <w:rPr>
          <w:lang w:val="en-US" w:eastAsia="ja-JP"/>
        </w:rPr>
        <w:t xml:space="preserve">see RFC </w:t>
      </w:r>
      <w:r w:rsidRPr="00C03B68">
        <w:rPr>
          <w:rFonts w:hint="eastAsia"/>
          <w:lang w:val="en-US" w:eastAsia="ja-JP"/>
        </w:rPr>
        <w:t>4566 [27]</w:t>
      </w:r>
      <w:r w:rsidRPr="00C03B68">
        <w:rPr>
          <w:lang w:val="en-US" w:eastAsia="ja-JP"/>
        </w:rPr>
        <w:t>.</w:t>
      </w:r>
    </w:p>
    <w:p w14:paraId="4CB70FFA" w14:textId="77777777" w:rsidR="002025BF" w:rsidRPr="00C03B68" w:rsidRDefault="002025BF" w:rsidP="002025BF">
      <w:pPr>
        <w:ind w:left="1136" w:hanging="1136"/>
        <w:rPr>
          <w:lang w:val="en-US" w:eastAsia="ja-JP"/>
        </w:rPr>
      </w:pPr>
      <w:r w:rsidRPr="00C03B68">
        <w:rPr>
          <w:b/>
          <w:lang w:val="en-US" w:eastAsia="ja-JP"/>
        </w:rPr>
        <w:t>maxptime</w:t>
      </w:r>
      <w:r w:rsidRPr="00C03B68">
        <w:rPr>
          <w:lang w:val="en-US" w:eastAsia="ja-JP"/>
        </w:rPr>
        <w:t xml:space="preserve">: </w:t>
      </w:r>
      <w:r w:rsidRPr="00C03B68">
        <w:rPr>
          <w:lang w:val="en-US" w:eastAsia="ja-JP"/>
        </w:rPr>
        <w:tab/>
      </w:r>
      <w:r w:rsidRPr="00C03B68">
        <w:rPr>
          <w:rFonts w:eastAsia="Malgun Gothic" w:hint="eastAsia"/>
          <w:lang w:val="en-US" w:eastAsia="ko-KR"/>
        </w:rPr>
        <w:tab/>
      </w:r>
      <w:r w:rsidRPr="00C03B68">
        <w:rPr>
          <w:rFonts w:eastAsia="Malgun Gothic" w:hint="eastAsia"/>
          <w:lang w:val="en-US" w:eastAsia="ko-KR"/>
        </w:rPr>
        <w:tab/>
      </w:r>
      <w:r w:rsidRPr="00C03B68">
        <w:rPr>
          <w:lang w:val="en-US" w:eastAsia="ja-JP"/>
        </w:rPr>
        <w:t xml:space="preserve">see RFC </w:t>
      </w:r>
      <w:r w:rsidRPr="00C03B68">
        <w:rPr>
          <w:rFonts w:eastAsia="Malgun Gothic" w:hint="eastAsia"/>
          <w:lang w:val="en-US" w:eastAsia="ko-KR"/>
        </w:rPr>
        <w:t>4566</w:t>
      </w:r>
      <w:r w:rsidRPr="00C03B68">
        <w:rPr>
          <w:rFonts w:hint="eastAsia"/>
          <w:lang w:val="en-US" w:eastAsia="ja-JP"/>
        </w:rPr>
        <w:t xml:space="preserve"> [</w:t>
      </w:r>
      <w:r w:rsidRPr="00C03B68">
        <w:rPr>
          <w:rFonts w:eastAsia="Malgun Gothic" w:hint="eastAsia"/>
          <w:lang w:val="en-US" w:eastAsia="ko-KR"/>
        </w:rPr>
        <w:t>27</w:t>
      </w:r>
      <w:r w:rsidRPr="00C03B68">
        <w:rPr>
          <w:rFonts w:hint="eastAsia"/>
          <w:lang w:val="en-US" w:eastAsia="ja-JP"/>
        </w:rPr>
        <w:t>]</w:t>
      </w:r>
      <w:r w:rsidRPr="00C03B68">
        <w:rPr>
          <w:lang w:val="en-US" w:eastAsia="ja-JP"/>
        </w:rPr>
        <w:t>.</w:t>
      </w:r>
    </w:p>
    <w:p w14:paraId="25ECB9FF" w14:textId="77777777" w:rsidR="004705BC" w:rsidRPr="00C82F72" w:rsidRDefault="004705BC" w:rsidP="004705BC">
      <w:pPr>
        <w:ind w:left="1710" w:hanging="1710"/>
        <w:rPr>
          <w:rFonts w:hint="eastAsia"/>
          <w:lang w:val="en-US" w:eastAsia="ko-KR"/>
        </w:rPr>
      </w:pPr>
      <w:r w:rsidRPr="00C82F72">
        <w:rPr>
          <w:rFonts w:hint="eastAsia"/>
          <w:b/>
          <w:lang w:val="en-US" w:eastAsia="ko-KR"/>
        </w:rPr>
        <w:t>evs-mode-switch</w:t>
      </w:r>
      <w:r w:rsidRPr="00C82F72">
        <w:rPr>
          <w:lang w:val="en-US" w:eastAsia="ja-JP"/>
        </w:rPr>
        <w:t>:</w:t>
      </w:r>
      <w:r w:rsidRPr="00C82F72">
        <w:rPr>
          <w:lang w:val="en-US" w:eastAsia="ja-JP"/>
        </w:rPr>
        <w:tab/>
      </w:r>
      <w:r w:rsidRPr="00C82F72">
        <w:rPr>
          <w:lang w:val="en-US"/>
        </w:rPr>
        <w:t xml:space="preserve">Permissible values are 0 and 1. If </w:t>
      </w:r>
      <w:r w:rsidRPr="00AB4E1D">
        <w:rPr>
          <w:rFonts w:hint="eastAsia"/>
          <w:lang w:val="en-US" w:eastAsia="ko-KR"/>
        </w:rPr>
        <w:t xml:space="preserve">evs-mode-switch is </w:t>
      </w:r>
      <w:r w:rsidRPr="00C82F72">
        <w:rPr>
          <w:rFonts w:hint="eastAsia"/>
          <w:lang w:val="en-US"/>
        </w:rPr>
        <w:t>0 or not present</w:t>
      </w:r>
      <w:r w:rsidRPr="00C82F72">
        <w:rPr>
          <w:lang w:val="en-US"/>
        </w:rPr>
        <w:t xml:space="preserve">, EVS primary mode </w:t>
      </w:r>
      <w:r w:rsidRPr="00C82F72">
        <w:rPr>
          <w:rFonts w:hint="eastAsia"/>
          <w:lang w:val="en-US"/>
        </w:rPr>
        <w:t xml:space="preserve">is used </w:t>
      </w:r>
      <w:r w:rsidRPr="00C82F72">
        <w:rPr>
          <w:rFonts w:hint="eastAsia"/>
        </w:rPr>
        <w:t xml:space="preserve">at the start or update of </w:t>
      </w:r>
      <w:r w:rsidRPr="00C82F72">
        <w:t>the session</w:t>
      </w:r>
      <w:r w:rsidRPr="00C82F72">
        <w:rPr>
          <w:lang w:val="en-US"/>
        </w:rPr>
        <w:t xml:space="preserve"> for the send and the receive directions. If </w:t>
      </w:r>
      <w:r w:rsidRPr="00F056B2">
        <w:rPr>
          <w:rFonts w:hint="eastAsia"/>
          <w:lang w:val="en-US"/>
        </w:rPr>
        <w:t xml:space="preserve">evs-mode-switch is </w:t>
      </w:r>
      <w:r w:rsidRPr="00C82F72">
        <w:rPr>
          <w:rFonts w:hint="eastAsia"/>
          <w:lang w:val="en-US"/>
        </w:rPr>
        <w:t>1</w:t>
      </w:r>
      <w:r w:rsidRPr="00C82F72">
        <w:rPr>
          <w:lang w:val="en-US"/>
        </w:rPr>
        <w:t xml:space="preserve">, </w:t>
      </w:r>
      <w:r w:rsidRPr="00C82F72">
        <w:rPr>
          <w:rFonts w:hint="eastAsia"/>
          <w:lang w:val="en-US"/>
        </w:rPr>
        <w:t xml:space="preserve">EVS </w:t>
      </w:r>
      <w:r w:rsidRPr="00C82F72">
        <w:rPr>
          <w:lang w:val="en-US"/>
        </w:rPr>
        <w:t>AMR-WB IO</w:t>
      </w:r>
      <w:r w:rsidRPr="00C82F72">
        <w:rPr>
          <w:rFonts w:hint="eastAsia"/>
          <w:lang w:val="en-US"/>
        </w:rPr>
        <w:t xml:space="preserve"> mode is used</w:t>
      </w:r>
      <w:r w:rsidRPr="00C82F72">
        <w:rPr>
          <w:rFonts w:hint="eastAsia"/>
        </w:rPr>
        <w:t xml:space="preserve"> at the start or update of </w:t>
      </w:r>
      <w:r w:rsidRPr="00C82F72">
        <w:t>the session</w:t>
      </w:r>
      <w:r w:rsidRPr="00C82F72">
        <w:rPr>
          <w:lang w:val="en-US"/>
        </w:rPr>
        <w:t xml:space="preserve"> for the send and the receive directions.</w:t>
      </w:r>
    </w:p>
    <w:p w14:paraId="05A82CC1" w14:textId="77777777" w:rsidR="004705BC" w:rsidRPr="00C82F72" w:rsidRDefault="004705BC" w:rsidP="004705BC">
      <w:pPr>
        <w:ind w:left="1704" w:hanging="1704"/>
        <w:rPr>
          <w:lang w:val="en-US" w:eastAsia="ja-JP"/>
        </w:rPr>
      </w:pPr>
      <w:r w:rsidRPr="00C82F72">
        <w:rPr>
          <w:rFonts w:hint="eastAsia"/>
          <w:b/>
          <w:lang w:val="en-US" w:eastAsia="ja-JP"/>
        </w:rPr>
        <w:t>hf-only</w:t>
      </w:r>
      <w:r w:rsidRPr="00C82F72">
        <w:rPr>
          <w:lang w:val="en-US" w:eastAsia="ja-JP"/>
        </w:rPr>
        <w:t>:</w:t>
      </w:r>
      <w:r w:rsidRPr="00C82F72">
        <w:rPr>
          <w:lang w:val="en-US" w:eastAsia="ja-JP"/>
        </w:rPr>
        <w:tab/>
      </w:r>
      <w:r w:rsidRPr="00C82F72">
        <w:rPr>
          <w:lang w:val="en-US"/>
        </w:rPr>
        <w:t xml:space="preserve">Permissible values are 0 and 1. If </w:t>
      </w:r>
      <w:r w:rsidRPr="00AB4E1D">
        <w:rPr>
          <w:rFonts w:hint="eastAsia"/>
          <w:lang w:val="en-US" w:eastAsia="ko-KR"/>
        </w:rPr>
        <w:t xml:space="preserve">hf-only is </w:t>
      </w:r>
      <w:r w:rsidRPr="00C82F72">
        <w:rPr>
          <w:lang w:val="en-US"/>
        </w:rPr>
        <w:t>0 or not present, both Compact and Header-</w:t>
      </w:r>
      <w:r w:rsidRPr="00C82F72">
        <w:rPr>
          <w:rFonts w:hint="eastAsia"/>
          <w:lang w:val="en-US" w:eastAsia="ja-JP"/>
        </w:rPr>
        <w:t>F</w:t>
      </w:r>
      <w:r w:rsidRPr="00C82F72">
        <w:rPr>
          <w:lang w:val="en-US"/>
        </w:rPr>
        <w:t xml:space="preserve">ull formats can be used in the session for the send and the receive directions. If </w:t>
      </w:r>
      <w:r w:rsidRPr="00F056B2">
        <w:rPr>
          <w:rFonts w:hint="eastAsia"/>
          <w:lang w:val="en-US"/>
        </w:rPr>
        <w:t xml:space="preserve">hf-only is </w:t>
      </w:r>
      <w:r w:rsidRPr="00C82F72">
        <w:rPr>
          <w:lang w:val="en-US"/>
        </w:rPr>
        <w:t>1, only Header-</w:t>
      </w:r>
      <w:r w:rsidRPr="00C82F72">
        <w:rPr>
          <w:rFonts w:hint="eastAsia"/>
          <w:lang w:val="en-US" w:eastAsia="ja-JP"/>
        </w:rPr>
        <w:t>F</w:t>
      </w:r>
      <w:r w:rsidRPr="00C82F72">
        <w:rPr>
          <w:lang w:val="en-US"/>
        </w:rPr>
        <w:t xml:space="preserve">ull format without </w:t>
      </w:r>
      <w:r w:rsidRPr="00C82F72">
        <w:rPr>
          <w:rFonts w:hint="eastAsia"/>
          <w:lang w:val="en-US"/>
        </w:rPr>
        <w:t xml:space="preserve">zero padding for </w:t>
      </w:r>
      <w:r w:rsidRPr="00C82F72">
        <w:rPr>
          <w:lang w:val="en-US"/>
        </w:rPr>
        <w:t xml:space="preserve">size collision avoidance </w:t>
      </w:r>
      <w:r w:rsidRPr="00C82F72">
        <w:rPr>
          <w:rFonts w:hint="eastAsia"/>
          <w:lang w:val="en-US"/>
        </w:rPr>
        <w:t>is</w:t>
      </w:r>
      <w:r w:rsidRPr="00C82F72">
        <w:rPr>
          <w:lang w:val="en-US"/>
        </w:rPr>
        <w:t xml:space="preserve"> used.</w:t>
      </w:r>
    </w:p>
    <w:p w14:paraId="1FC995AC" w14:textId="77777777" w:rsidR="00A864B8" w:rsidRDefault="004705BC" w:rsidP="004705BC">
      <w:pPr>
        <w:ind w:left="1704" w:hanging="1704"/>
        <w:rPr>
          <w:lang w:val="en-US"/>
        </w:rPr>
      </w:pPr>
      <w:r w:rsidRPr="00C82F72">
        <w:rPr>
          <w:b/>
          <w:lang w:val="en-US" w:eastAsia="ja-JP"/>
        </w:rPr>
        <w:t>dtx</w:t>
      </w:r>
      <w:r w:rsidRPr="00C82F72">
        <w:rPr>
          <w:lang w:val="en-US" w:eastAsia="ja-JP"/>
        </w:rPr>
        <w:t>:</w:t>
      </w:r>
      <w:r w:rsidRPr="00C82F72">
        <w:rPr>
          <w:lang w:val="en-US" w:eastAsia="ja-JP"/>
        </w:rPr>
        <w:tab/>
      </w:r>
      <w:r w:rsidRPr="00C82F72">
        <w:t xml:space="preserve">Permissible values are 0 and 1. If </w:t>
      </w:r>
      <w:r w:rsidRPr="00AB4E1D">
        <w:rPr>
          <w:rFonts w:hint="eastAsia"/>
          <w:lang w:eastAsia="ko-KR"/>
        </w:rPr>
        <w:t xml:space="preserve">dtx is </w:t>
      </w:r>
      <w:r w:rsidRPr="00C82F72">
        <w:t>0, DTX is disabled in the session</w:t>
      </w:r>
      <w:r w:rsidRPr="00C82F72">
        <w:rPr>
          <w:lang w:val="en-US"/>
        </w:rPr>
        <w:t xml:space="preserve"> for the send and the receive directions</w:t>
      </w:r>
      <w:r w:rsidRPr="00C82F72">
        <w:t xml:space="preserve">. If </w:t>
      </w:r>
      <w:r w:rsidRPr="00AB4E1D">
        <w:rPr>
          <w:rFonts w:hint="eastAsia"/>
          <w:lang w:eastAsia="ko-KR"/>
        </w:rPr>
        <w:t xml:space="preserve">dtx is </w:t>
      </w:r>
      <w:r w:rsidRPr="00C82F72">
        <w:t xml:space="preserve">1 or not present, DTX is </w:t>
      </w:r>
      <w:r w:rsidRPr="00C82F72">
        <w:rPr>
          <w:lang w:val="en-US"/>
        </w:rPr>
        <w:t>enabled</w:t>
      </w:r>
      <w:r w:rsidRPr="00C82F72">
        <w:t>.</w:t>
      </w:r>
      <w:r w:rsidRPr="00E83B3B">
        <w:rPr>
          <w:lang w:val="en-US"/>
        </w:rPr>
        <w:t xml:space="preserve"> If </w:t>
      </w:r>
      <w:r w:rsidRPr="00455525">
        <w:rPr>
          <w:rFonts w:hint="eastAsia"/>
          <w:lang w:val="en-US" w:eastAsia="ko-KR"/>
        </w:rPr>
        <w:t>dtx</w:t>
      </w:r>
      <w:r w:rsidRPr="00E83B3B">
        <w:rPr>
          <w:lang w:val="en-US"/>
        </w:rPr>
        <w:t xml:space="preserve"> is included, </w:t>
      </w:r>
      <w:r w:rsidRPr="00455525">
        <w:rPr>
          <w:rFonts w:hint="eastAsia"/>
          <w:lang w:val="en-US" w:eastAsia="ko-KR"/>
        </w:rPr>
        <w:t>dtx</w:t>
      </w:r>
      <w:r w:rsidRPr="00E83B3B">
        <w:rPr>
          <w:lang w:val="en-US"/>
        </w:rPr>
        <w:t xml:space="preserve">-recv </w:t>
      </w:r>
      <w:r w:rsidRPr="00E83B3B">
        <w:rPr>
          <w:rFonts w:hint="eastAsia"/>
          <w:lang w:val="en-US"/>
        </w:rPr>
        <w:t>is</w:t>
      </w:r>
      <w:r w:rsidRPr="00E83B3B">
        <w:rPr>
          <w:lang w:val="en-US"/>
        </w:rPr>
        <w:t xml:space="preserve"> </w:t>
      </w:r>
      <w:r w:rsidRPr="00E83B3B">
        <w:rPr>
          <w:rFonts w:hint="eastAsia"/>
          <w:lang w:val="en-US"/>
        </w:rPr>
        <w:t>redundant</w:t>
      </w:r>
      <w:r w:rsidRPr="00E83B3B">
        <w:rPr>
          <w:lang w:val="en-US"/>
        </w:rPr>
        <w:t xml:space="preserve"> but if </w:t>
      </w:r>
      <w:r w:rsidRPr="00455525">
        <w:rPr>
          <w:rFonts w:hint="eastAsia"/>
          <w:lang w:val="en-US" w:eastAsia="ko-KR"/>
        </w:rPr>
        <w:t>dtx</w:t>
      </w:r>
      <w:r w:rsidRPr="00E83B3B">
        <w:rPr>
          <w:lang w:val="en-US"/>
        </w:rPr>
        <w:t>-recv</w:t>
      </w:r>
      <w:r w:rsidRPr="00455525">
        <w:rPr>
          <w:rFonts w:hint="eastAsia"/>
          <w:lang w:val="en-US" w:eastAsia="ko-KR"/>
        </w:rPr>
        <w:t xml:space="preserve"> is</w:t>
      </w:r>
      <w:r w:rsidRPr="00E83B3B">
        <w:rPr>
          <w:rFonts w:hint="eastAsia"/>
          <w:lang w:val="en-US"/>
        </w:rPr>
        <w:t xml:space="preserve"> </w:t>
      </w:r>
      <w:r w:rsidRPr="00E83B3B">
        <w:rPr>
          <w:lang w:val="en-US"/>
        </w:rPr>
        <w:t>included</w:t>
      </w:r>
      <w:r w:rsidRPr="00E83B3B">
        <w:rPr>
          <w:rFonts w:hint="eastAsia"/>
          <w:lang w:val="en-US"/>
        </w:rPr>
        <w:t>,</w:t>
      </w:r>
      <w:r w:rsidRPr="00E83B3B">
        <w:rPr>
          <w:lang w:val="en-US"/>
        </w:rPr>
        <w:t xml:space="preserve"> </w:t>
      </w:r>
      <w:r w:rsidRPr="00455525">
        <w:rPr>
          <w:rFonts w:hint="eastAsia"/>
          <w:lang w:val="en-US" w:eastAsia="ko-KR"/>
        </w:rPr>
        <w:t>it</w:t>
      </w:r>
      <w:r w:rsidRPr="00E83B3B">
        <w:rPr>
          <w:lang w:val="en-US"/>
        </w:rPr>
        <w:t xml:space="preserve"> shall be identical to </w:t>
      </w:r>
      <w:r w:rsidRPr="00455525">
        <w:rPr>
          <w:rFonts w:hint="eastAsia"/>
          <w:lang w:val="en-US" w:eastAsia="ko-KR"/>
        </w:rPr>
        <w:t>dtx</w:t>
      </w:r>
      <w:r w:rsidRPr="00E83B3B">
        <w:rPr>
          <w:lang w:val="en-US"/>
        </w:rPr>
        <w:t>.</w:t>
      </w:r>
    </w:p>
    <w:p w14:paraId="137FABBF" w14:textId="77777777" w:rsidR="00F52512" w:rsidRPr="00F52512" w:rsidRDefault="00F52512" w:rsidP="00F52512">
      <w:pPr>
        <w:pStyle w:val="NO"/>
        <w:rPr>
          <w:lang w:val="en-GB" w:eastAsia="ja-JP"/>
        </w:rPr>
      </w:pPr>
      <w:r>
        <w:rPr>
          <w:lang w:eastAsia="ja-JP"/>
        </w:rPr>
        <w:t xml:space="preserve">NOTE </w:t>
      </w:r>
      <w:r>
        <w:rPr>
          <w:rFonts w:hint="eastAsia"/>
          <w:lang w:eastAsia="ko-KR"/>
        </w:rPr>
        <w:t>1</w:t>
      </w:r>
      <w:r>
        <w:rPr>
          <w:lang w:eastAsia="ko-KR"/>
        </w:rPr>
        <w:t>:</w:t>
      </w:r>
      <w:r>
        <w:rPr>
          <w:lang w:eastAsia="ko-KR"/>
        </w:rPr>
        <w:tab/>
      </w:r>
      <w:r>
        <w:t>If dtx is not present, DTX can still be d</w:t>
      </w:r>
      <w:r>
        <w:rPr>
          <w:rFonts w:hint="eastAsia"/>
          <w:lang w:eastAsia="ko-KR"/>
        </w:rPr>
        <w:t>isabled</w:t>
      </w:r>
      <w:r>
        <w:t xml:space="preserve"> by the inclusion of dtx-recv=0 for the direction indicated by dtx-recv. </w:t>
      </w:r>
      <w:r>
        <w:rPr>
          <w:lang w:eastAsia="ja-JP"/>
        </w:rPr>
        <w:t>See also clause A.3.3</w:t>
      </w:r>
      <w:r>
        <w:t>.1 and clause </w:t>
      </w:r>
      <w:r w:rsidRPr="00C03B68">
        <w:rPr>
          <w:rFonts w:hint="eastAsia"/>
          <w:lang w:eastAsia="ja-JP"/>
        </w:rPr>
        <w:t>A.3.3</w:t>
      </w:r>
      <w:r w:rsidRPr="00C03B68">
        <w:rPr>
          <w:rFonts w:hint="eastAsia"/>
          <w:lang w:eastAsia="ko-KR"/>
        </w:rPr>
        <w:t>.</w:t>
      </w:r>
      <w:r>
        <w:rPr>
          <w:lang w:eastAsia="ko-KR"/>
        </w:rPr>
        <w:t>3</w:t>
      </w:r>
      <w:r>
        <w:rPr>
          <w:lang w:eastAsia="ja-JP"/>
        </w:rPr>
        <w:t>.</w:t>
      </w:r>
    </w:p>
    <w:p w14:paraId="23EC8412" w14:textId="77777777" w:rsidR="004705BC" w:rsidRDefault="004705BC" w:rsidP="004705BC">
      <w:pPr>
        <w:ind w:left="1704" w:hanging="1704"/>
        <w:rPr>
          <w:lang w:eastAsia="ko-KR"/>
        </w:rPr>
      </w:pPr>
      <w:r w:rsidRPr="00C82F72">
        <w:rPr>
          <w:rFonts w:hint="eastAsia"/>
          <w:b/>
          <w:lang w:val="en-US" w:eastAsia="ko-KR"/>
        </w:rPr>
        <w:t>dtx-recv</w:t>
      </w:r>
      <w:r w:rsidRPr="00C82F72">
        <w:rPr>
          <w:rFonts w:hint="eastAsia"/>
          <w:lang w:val="en-US" w:eastAsia="ko-KR"/>
        </w:rPr>
        <w:t>:</w:t>
      </w:r>
      <w:r w:rsidRPr="00C82F72">
        <w:rPr>
          <w:rFonts w:hint="eastAsia"/>
          <w:lang w:val="en-US" w:eastAsia="ko-KR"/>
        </w:rPr>
        <w:tab/>
      </w:r>
      <w:r w:rsidRPr="00C82F72">
        <w:rPr>
          <w:lang w:eastAsia="ko-KR"/>
        </w:rPr>
        <w:t xml:space="preserve">Permissible values are 0 and 1. If </w:t>
      </w:r>
      <w:r w:rsidRPr="00C82F72">
        <w:rPr>
          <w:rFonts w:hint="eastAsia"/>
          <w:lang w:eastAsia="ko-KR"/>
        </w:rPr>
        <w:t xml:space="preserve">dtx-recv=0 is included for a payload type in the received SDP offer </w:t>
      </w:r>
      <w:r w:rsidRPr="00C82F72">
        <w:rPr>
          <w:lang w:eastAsia="ko-KR"/>
        </w:rPr>
        <w:t xml:space="preserve">or </w:t>
      </w:r>
      <w:r w:rsidRPr="00C82F72">
        <w:rPr>
          <w:rFonts w:hint="eastAsia"/>
          <w:lang w:eastAsia="ko-KR"/>
        </w:rPr>
        <w:t xml:space="preserve">the received SDP </w:t>
      </w:r>
      <w:r w:rsidRPr="00C82F72">
        <w:rPr>
          <w:lang w:eastAsia="ko-KR"/>
        </w:rPr>
        <w:t>answer</w:t>
      </w:r>
      <w:r w:rsidRPr="00C82F72">
        <w:rPr>
          <w:rFonts w:hint="eastAsia"/>
          <w:lang w:eastAsia="ko-KR"/>
        </w:rPr>
        <w:t xml:space="preserve">, and the payload type is accepted, the receiver shall disable DTX for the send direction. </w:t>
      </w:r>
      <w:r w:rsidRPr="00C82F72">
        <w:rPr>
          <w:lang w:eastAsia="ko-KR"/>
        </w:rPr>
        <w:t xml:space="preserve">If </w:t>
      </w:r>
      <w:r w:rsidRPr="00C82F72">
        <w:rPr>
          <w:rFonts w:hint="eastAsia"/>
          <w:lang w:eastAsia="ko-KR"/>
        </w:rPr>
        <w:t xml:space="preserve">dtx-recv=1 is included for a payload type in the received SDP offer </w:t>
      </w:r>
      <w:r w:rsidRPr="00C82F72">
        <w:rPr>
          <w:lang w:eastAsia="ko-KR"/>
        </w:rPr>
        <w:t xml:space="preserve">or </w:t>
      </w:r>
      <w:r w:rsidRPr="00C82F72">
        <w:rPr>
          <w:rFonts w:hint="eastAsia"/>
          <w:lang w:eastAsia="ko-KR"/>
        </w:rPr>
        <w:t xml:space="preserve">the received SDP </w:t>
      </w:r>
      <w:r w:rsidRPr="00C82F72">
        <w:rPr>
          <w:lang w:eastAsia="ko-KR"/>
        </w:rPr>
        <w:t>answer</w:t>
      </w:r>
      <w:r w:rsidRPr="00C82F72">
        <w:rPr>
          <w:rFonts w:hint="eastAsia"/>
          <w:lang w:eastAsia="ko-KR"/>
        </w:rPr>
        <w:t xml:space="preserve">, and this payload type is accepted, or if dtx-recv is not </w:t>
      </w:r>
      <w:r w:rsidRPr="00C82F72">
        <w:rPr>
          <w:rFonts w:hint="eastAsia"/>
          <w:lang w:eastAsia="ja-JP"/>
        </w:rPr>
        <w:t>present</w:t>
      </w:r>
      <w:r w:rsidRPr="00C82F72">
        <w:rPr>
          <w:rFonts w:hint="eastAsia"/>
          <w:lang w:eastAsia="ko-KR"/>
        </w:rPr>
        <w:t xml:space="preserve"> for an accepted payload type, </w:t>
      </w:r>
      <w:r w:rsidRPr="00C82F72">
        <w:rPr>
          <w:lang w:eastAsia="ko-KR"/>
        </w:rPr>
        <w:t xml:space="preserve">DTX is </w:t>
      </w:r>
      <w:r w:rsidRPr="00C82F72">
        <w:rPr>
          <w:rFonts w:hint="eastAsia"/>
          <w:lang w:eastAsia="ko-KR"/>
        </w:rPr>
        <w:t>enabled</w:t>
      </w:r>
      <w:r w:rsidRPr="00C82F72">
        <w:rPr>
          <w:lang w:eastAsia="ko-KR"/>
        </w:rPr>
        <w:t>.</w:t>
      </w:r>
    </w:p>
    <w:p w14:paraId="43937D88" w14:textId="77777777" w:rsidR="00F52512" w:rsidRPr="00F52512" w:rsidRDefault="00F52512" w:rsidP="00F52512">
      <w:pPr>
        <w:pStyle w:val="NO"/>
        <w:rPr>
          <w:lang w:val="en-GB" w:eastAsia="ja-JP"/>
        </w:rPr>
      </w:pPr>
      <w:r>
        <w:rPr>
          <w:lang w:eastAsia="ja-JP"/>
        </w:rPr>
        <w:t>NOTE 2:</w:t>
      </w:r>
      <w:r>
        <w:rPr>
          <w:lang w:eastAsia="ja-JP"/>
        </w:rPr>
        <w:tab/>
      </w:r>
      <w:r>
        <w:rPr>
          <w:lang w:eastAsia="ko-KR"/>
        </w:rPr>
        <w:t xml:space="preserve">dtx-recv only applies for the media direction towards the SDP sender. </w:t>
      </w:r>
      <w:r>
        <w:t xml:space="preserve">If dtx-recv is not present, dtx determines if DTX is enabled or disabled. </w:t>
      </w:r>
      <w:r>
        <w:rPr>
          <w:lang w:eastAsia="ja-JP"/>
        </w:rPr>
        <w:t>See also clause A.3.3</w:t>
      </w:r>
      <w:r>
        <w:t>.1</w:t>
      </w:r>
      <w:r w:rsidRPr="00376568">
        <w:t xml:space="preserve"> </w:t>
      </w:r>
      <w:r>
        <w:t>and clause </w:t>
      </w:r>
      <w:r w:rsidRPr="00C03B68">
        <w:rPr>
          <w:rFonts w:hint="eastAsia"/>
          <w:lang w:eastAsia="ja-JP"/>
        </w:rPr>
        <w:t>A.3.3</w:t>
      </w:r>
      <w:r w:rsidRPr="00C03B68">
        <w:rPr>
          <w:rFonts w:hint="eastAsia"/>
          <w:lang w:eastAsia="ko-KR"/>
        </w:rPr>
        <w:t>.</w:t>
      </w:r>
      <w:r>
        <w:rPr>
          <w:lang w:eastAsia="ko-KR"/>
        </w:rPr>
        <w:t>3</w:t>
      </w:r>
      <w:r>
        <w:rPr>
          <w:lang w:eastAsia="ja-JP"/>
        </w:rPr>
        <w:t>.</w:t>
      </w:r>
    </w:p>
    <w:p w14:paraId="0C439FD4" w14:textId="77777777" w:rsidR="004705BC" w:rsidRPr="00C82F72" w:rsidRDefault="004705BC" w:rsidP="004705BC">
      <w:pPr>
        <w:ind w:left="1704" w:hanging="1704"/>
        <w:rPr>
          <w:rFonts w:hint="eastAsia"/>
          <w:lang w:val="en-US" w:eastAsia="ja-JP"/>
        </w:rPr>
      </w:pPr>
      <w:r w:rsidRPr="00C82F72">
        <w:rPr>
          <w:b/>
          <w:lang w:val="en-US" w:eastAsia="ja-JP"/>
        </w:rPr>
        <w:t>max-red</w:t>
      </w:r>
      <w:r w:rsidRPr="00C82F72">
        <w:rPr>
          <w:lang w:val="en-US" w:eastAsia="ja-JP"/>
        </w:rPr>
        <w:t>:</w:t>
      </w:r>
      <w:r w:rsidRPr="00C82F72">
        <w:rPr>
          <w:lang w:val="en-US" w:eastAsia="ja-JP"/>
        </w:rPr>
        <w:tab/>
        <w:t>See RFC 4867</w:t>
      </w:r>
      <w:r w:rsidRPr="00C82F72">
        <w:rPr>
          <w:rFonts w:hint="eastAsia"/>
          <w:lang w:val="en-US" w:eastAsia="ja-JP"/>
        </w:rPr>
        <w:t xml:space="preserve"> [15]</w:t>
      </w:r>
      <w:r w:rsidRPr="00C82F72">
        <w:rPr>
          <w:lang w:val="en-US" w:eastAsia="ja-JP"/>
        </w:rPr>
        <w:t>.</w:t>
      </w:r>
    </w:p>
    <w:p w14:paraId="19573E31" w14:textId="77777777" w:rsidR="004705BC" w:rsidRPr="00DC65E7" w:rsidRDefault="004705BC" w:rsidP="004705BC">
      <w:pPr>
        <w:ind w:left="1704" w:hanging="1704"/>
        <w:rPr>
          <w:lang w:val="en-US" w:eastAsia="ko-KR"/>
        </w:rPr>
      </w:pPr>
      <w:r w:rsidRPr="00C82F72">
        <w:rPr>
          <w:rFonts w:hint="eastAsia"/>
          <w:b/>
          <w:lang w:val="en-US" w:eastAsia="ko-KR"/>
        </w:rPr>
        <w:t>channels</w:t>
      </w:r>
      <w:r w:rsidRPr="00C82F72">
        <w:rPr>
          <w:lang w:val="en-US" w:eastAsia="ko-KR"/>
        </w:rPr>
        <w:t>:</w:t>
      </w:r>
      <w:r w:rsidRPr="00C82F72">
        <w:rPr>
          <w:lang w:val="en-US" w:eastAsia="ko-KR"/>
        </w:rPr>
        <w:tab/>
      </w:r>
      <w:r w:rsidRPr="00AC6238">
        <w:rPr>
          <w:rFonts w:hint="eastAsia"/>
          <w:lang w:val="en-US" w:eastAsia="ko-KR"/>
        </w:rPr>
        <w:t xml:space="preserve">The number of audio channels. </w:t>
      </w:r>
      <w:r>
        <w:rPr>
          <w:rFonts w:hint="eastAsia"/>
          <w:lang w:val="en-US" w:eastAsia="ko-KR"/>
        </w:rPr>
        <w:t>See RFC 3551 [38].</w:t>
      </w:r>
      <w:r w:rsidRPr="00AC6238">
        <w:rPr>
          <w:rFonts w:hint="eastAsia"/>
          <w:lang w:val="en-US" w:eastAsia="ko-KR"/>
        </w:rPr>
        <w:t xml:space="preserve"> If channels is </w:t>
      </w:r>
      <w:r w:rsidRPr="00BC17C7">
        <w:rPr>
          <w:rFonts w:hint="eastAsia"/>
          <w:lang w:val="en-US" w:eastAsia="ko-KR"/>
        </w:rPr>
        <w:t>not present</w:t>
      </w:r>
      <w:r w:rsidRPr="00AC6238">
        <w:rPr>
          <w:rFonts w:hint="eastAsia"/>
          <w:lang w:val="en-US" w:eastAsia="ko-KR"/>
        </w:rPr>
        <w:t>, its default value is 1.</w:t>
      </w:r>
      <w:r>
        <w:rPr>
          <w:lang w:val="en-US" w:eastAsia="ko-KR"/>
        </w:rPr>
        <w:t xml:space="preserve"> </w:t>
      </w:r>
      <w:r w:rsidRPr="00B72457">
        <w:rPr>
          <w:lang w:val="en-US" w:eastAsia="ko-KR"/>
        </w:rPr>
        <w:t>If both ch-send and ch-recv are included in the SDP with different number</w:t>
      </w:r>
      <w:r>
        <w:rPr>
          <w:rFonts w:hint="eastAsia"/>
          <w:lang w:val="en-US" w:eastAsia="ko-KR"/>
        </w:rPr>
        <w:t>s</w:t>
      </w:r>
      <w:r w:rsidRPr="00B72457">
        <w:rPr>
          <w:lang w:val="en-US" w:eastAsia="ko-KR"/>
        </w:rPr>
        <w:t xml:space="preserve"> of channels for sending and receiving directions, channels is set to the larger of the two parameters.</w:t>
      </w:r>
    </w:p>
    <w:p w14:paraId="42F99DCA" w14:textId="77777777" w:rsidR="004705BC" w:rsidRPr="00C82F72" w:rsidRDefault="004705BC" w:rsidP="004705BC">
      <w:pPr>
        <w:ind w:left="1704" w:hanging="1704"/>
        <w:rPr>
          <w:rFonts w:hint="eastAsia"/>
          <w:lang w:val="en-US" w:eastAsia="ko-KR"/>
        </w:rPr>
      </w:pPr>
      <w:r w:rsidRPr="00944C21">
        <w:rPr>
          <w:rFonts w:hint="eastAsia"/>
          <w:b/>
          <w:lang w:val="en-US" w:eastAsia="ko-KR"/>
        </w:rPr>
        <w:t>cmr</w:t>
      </w:r>
      <w:r w:rsidRPr="00C82F72">
        <w:rPr>
          <w:lang w:val="en-US" w:eastAsia="ko-KR"/>
        </w:rPr>
        <w:t>:</w:t>
      </w:r>
      <w:r w:rsidRPr="00944C21">
        <w:rPr>
          <w:rFonts w:hint="eastAsia"/>
          <w:lang w:val="en-US" w:eastAsia="ko-KR"/>
        </w:rPr>
        <w:tab/>
      </w:r>
      <w:r w:rsidRPr="00944C21">
        <w:rPr>
          <w:lang w:val="en-US" w:eastAsia="ko-KR"/>
        </w:rPr>
        <w:t xml:space="preserve">Permissible values are </w:t>
      </w:r>
      <w:r w:rsidRPr="00944C21">
        <w:rPr>
          <w:rFonts w:hint="eastAsia"/>
          <w:lang w:val="en-US" w:eastAsia="ko-KR"/>
        </w:rPr>
        <w:t xml:space="preserve">-1, </w:t>
      </w:r>
      <w:r w:rsidRPr="00944C21">
        <w:rPr>
          <w:lang w:val="en-US" w:eastAsia="ko-KR"/>
        </w:rPr>
        <w:t>0</w:t>
      </w:r>
      <w:r w:rsidRPr="00944C21">
        <w:rPr>
          <w:rFonts w:hint="eastAsia"/>
          <w:lang w:val="en-US" w:eastAsia="ko-KR"/>
        </w:rPr>
        <w:t>,</w:t>
      </w:r>
      <w:r w:rsidRPr="00944C21">
        <w:rPr>
          <w:lang w:val="en-US" w:eastAsia="ko-KR"/>
        </w:rPr>
        <w:t xml:space="preserve"> and 1. If </w:t>
      </w:r>
      <w:r>
        <w:rPr>
          <w:rFonts w:hint="eastAsia"/>
          <w:lang w:val="en-US" w:eastAsia="ko-KR"/>
        </w:rPr>
        <w:t xml:space="preserve">cmr is </w:t>
      </w:r>
      <w:r w:rsidRPr="00944C21">
        <w:rPr>
          <w:rFonts w:hint="eastAsia"/>
          <w:lang w:val="en-US" w:eastAsia="ko-KR"/>
        </w:rPr>
        <w:t>-</w:t>
      </w:r>
      <w:r w:rsidRPr="00944C21">
        <w:rPr>
          <w:lang w:val="en-US" w:eastAsia="ko-KR"/>
        </w:rPr>
        <w:t>1</w:t>
      </w:r>
      <w:r w:rsidRPr="00944C21">
        <w:rPr>
          <w:rFonts w:hint="eastAsia"/>
          <w:lang w:val="en-US" w:eastAsia="ko-KR"/>
        </w:rPr>
        <w:t xml:space="preserve"> and the session is in the EVS primary mode</w:t>
      </w:r>
      <w:r w:rsidRPr="00944C21">
        <w:rPr>
          <w:lang w:val="en-US" w:eastAsia="ko-KR"/>
        </w:rPr>
        <w:t xml:space="preserve">, CMR </w:t>
      </w:r>
      <w:r w:rsidRPr="00944C21">
        <w:rPr>
          <w:rFonts w:hint="eastAsia"/>
          <w:lang w:val="en-US" w:eastAsia="ko-KR"/>
        </w:rPr>
        <w:t xml:space="preserve">on the RTP payload header </w:t>
      </w:r>
      <w:r w:rsidRPr="00944C21">
        <w:rPr>
          <w:lang w:val="en-US" w:eastAsia="ko-KR"/>
        </w:rPr>
        <w:t>is disabled in the session</w:t>
      </w:r>
      <w:r>
        <w:rPr>
          <w:rFonts w:hint="eastAsia"/>
          <w:lang w:val="en-US" w:eastAsia="ko-KR"/>
        </w:rPr>
        <w:t xml:space="preserve">. If cmr is </w:t>
      </w:r>
      <w:r w:rsidRPr="00944C21">
        <w:rPr>
          <w:rFonts w:hint="eastAsia"/>
          <w:lang w:val="en-US" w:eastAsia="ko-KR"/>
        </w:rPr>
        <w:t xml:space="preserve">-1 and the session is in the EVS AMR-WB IO mode, CMR </w:t>
      </w:r>
      <w:r>
        <w:rPr>
          <w:rFonts w:hint="eastAsia"/>
          <w:lang w:val="en-US" w:eastAsia="ko-KR"/>
        </w:rPr>
        <w:t xml:space="preserve">in the CMR byte </w:t>
      </w:r>
      <w:r w:rsidRPr="00944C21">
        <w:rPr>
          <w:rFonts w:hint="eastAsia"/>
          <w:lang w:val="en-US" w:eastAsia="ko-KR"/>
        </w:rPr>
        <w:t>is restricted to the values of EVS AMR-WB IO</w:t>
      </w:r>
      <w:r w:rsidRPr="00944C21">
        <w:rPr>
          <w:lang w:val="en-US" w:eastAsia="ko-KR"/>
        </w:rPr>
        <w:t xml:space="preserve"> </w:t>
      </w:r>
      <w:r w:rsidRPr="00944C21">
        <w:rPr>
          <w:rFonts w:hint="eastAsia"/>
          <w:lang w:val="en-US" w:eastAsia="ko-KR"/>
        </w:rPr>
        <w:t>bit-rates and NO_REQ as specified in Table A.3.</w:t>
      </w:r>
      <w:r w:rsidRPr="00944C21">
        <w:rPr>
          <w:lang w:val="en-US" w:eastAsia="ko-KR"/>
        </w:rPr>
        <w:t xml:space="preserve"> If </w:t>
      </w:r>
      <w:r>
        <w:rPr>
          <w:rFonts w:hint="eastAsia"/>
          <w:lang w:val="en-US" w:eastAsia="ko-KR"/>
        </w:rPr>
        <w:t xml:space="preserve">cmr is </w:t>
      </w:r>
      <w:r w:rsidRPr="00944C21">
        <w:rPr>
          <w:lang w:val="en-US" w:eastAsia="ko-KR"/>
        </w:rPr>
        <w:t xml:space="preserve">0 or not present, </w:t>
      </w:r>
      <w:r w:rsidRPr="00944C21">
        <w:rPr>
          <w:rFonts w:hint="eastAsia"/>
          <w:lang w:val="en-US" w:eastAsia="ko-KR"/>
        </w:rPr>
        <w:t xml:space="preserve">the values of </w:t>
      </w:r>
      <w:r w:rsidRPr="00944C21">
        <w:rPr>
          <w:lang w:val="en-US" w:eastAsia="ko-KR"/>
        </w:rPr>
        <w:t xml:space="preserve">CMR </w:t>
      </w:r>
      <w:r w:rsidRPr="00944C21">
        <w:rPr>
          <w:rFonts w:hint="eastAsia"/>
          <w:lang w:val="en-US" w:eastAsia="ko-KR"/>
        </w:rPr>
        <w:t>specified in Table A.3 are</w:t>
      </w:r>
      <w:r w:rsidRPr="00944C21">
        <w:rPr>
          <w:lang w:val="en-US" w:eastAsia="ko-KR"/>
        </w:rPr>
        <w:t xml:space="preserve"> enabled</w:t>
      </w:r>
      <w:r w:rsidRPr="00944C21">
        <w:rPr>
          <w:rFonts w:hint="eastAsia"/>
          <w:lang w:val="en-US" w:eastAsia="ko-KR"/>
        </w:rPr>
        <w:t xml:space="preserve">. If </w:t>
      </w:r>
      <w:r>
        <w:rPr>
          <w:rFonts w:hint="eastAsia"/>
          <w:lang w:val="en-US" w:eastAsia="ko-KR"/>
        </w:rPr>
        <w:t xml:space="preserve">cmr is </w:t>
      </w:r>
      <w:r w:rsidRPr="00944C21">
        <w:rPr>
          <w:rFonts w:hint="eastAsia"/>
          <w:lang w:val="en-US" w:eastAsia="ko-KR"/>
        </w:rPr>
        <w:t>1, CMR shall be present in each packet.</w:t>
      </w:r>
      <w:r w:rsidRPr="00944C21">
        <w:rPr>
          <w:lang w:val="en-US" w:eastAsia="ko-KR"/>
        </w:rPr>
        <w:t xml:space="preserve"> </w:t>
      </w:r>
      <w:r w:rsidRPr="00944C21">
        <w:rPr>
          <w:rFonts w:hint="eastAsia"/>
          <w:lang w:val="en-US" w:eastAsia="ko-KR"/>
        </w:rPr>
        <w:t xml:space="preserve">CMR </w:t>
      </w:r>
      <w:r w:rsidRPr="00944C21">
        <w:rPr>
          <w:lang w:val="en-US" w:eastAsia="ko-KR"/>
        </w:rPr>
        <w:t>shall be compliant with the negotiated bit</w:t>
      </w:r>
      <w:r w:rsidRPr="00944C21">
        <w:rPr>
          <w:rFonts w:hint="eastAsia"/>
          <w:lang w:val="en-US" w:eastAsia="ko-KR"/>
        </w:rPr>
        <w:t>-</w:t>
      </w:r>
      <w:r w:rsidRPr="00944C21">
        <w:rPr>
          <w:lang w:val="en-US" w:eastAsia="ko-KR"/>
        </w:rPr>
        <w:t>rate and bandwidth media type attributes</w:t>
      </w:r>
      <w:r w:rsidRPr="00944C21">
        <w:rPr>
          <w:rFonts w:hint="eastAsia"/>
          <w:lang w:val="en-US" w:eastAsia="ko-KR"/>
        </w:rPr>
        <w:t xml:space="preserve"> for EVS primary and EVS AMR-WB IO modes</w:t>
      </w:r>
      <w:r w:rsidRPr="00944C21">
        <w:rPr>
          <w:lang w:val="en-US" w:eastAsia="ko-KR"/>
        </w:rPr>
        <w:t>.</w:t>
      </w:r>
    </w:p>
    <w:p w14:paraId="7D272CDD" w14:textId="77777777" w:rsidR="002025BF" w:rsidRPr="00C03B68" w:rsidRDefault="004705BC" w:rsidP="00A864B8">
      <w:pPr>
        <w:keepNext/>
        <w:ind w:left="1136" w:hanging="1136"/>
        <w:rPr>
          <w:lang w:eastAsia="ja-JP"/>
        </w:rPr>
      </w:pPr>
      <w:r w:rsidRPr="00C82F72">
        <w:rPr>
          <w:lang w:val="en-US" w:eastAsia="ja-JP"/>
        </w:rPr>
        <w:t>T</w:t>
      </w:r>
      <w:r w:rsidRPr="00C82F72">
        <w:rPr>
          <w:lang w:eastAsia="ja-JP"/>
        </w:rPr>
        <w:t xml:space="preserve">he following parameters </w:t>
      </w:r>
      <w:r w:rsidRPr="009B4D39">
        <w:rPr>
          <w:rFonts w:hint="eastAsia"/>
          <w:lang w:eastAsia="ko-KR"/>
        </w:rPr>
        <w:t>are applicable</w:t>
      </w:r>
      <w:r w:rsidRPr="00C82F72">
        <w:rPr>
          <w:rFonts w:hint="eastAsia"/>
          <w:lang w:eastAsia="ko-KR"/>
        </w:rPr>
        <w:t xml:space="preserve"> only </w:t>
      </w:r>
      <w:r>
        <w:rPr>
          <w:rFonts w:hint="eastAsia"/>
          <w:lang w:eastAsia="ko-KR"/>
        </w:rPr>
        <w:t>to</w:t>
      </w:r>
      <w:r w:rsidRPr="00C82F72">
        <w:rPr>
          <w:lang w:eastAsia="ja-JP"/>
        </w:rPr>
        <w:t xml:space="preserve"> </w:t>
      </w:r>
      <w:r w:rsidRPr="00C82F72">
        <w:rPr>
          <w:rFonts w:hint="eastAsia"/>
          <w:lang w:eastAsia="ko-KR"/>
        </w:rPr>
        <w:t xml:space="preserve">EVS </w:t>
      </w:r>
      <w:r w:rsidRPr="00C82F72">
        <w:rPr>
          <w:lang w:eastAsia="ja-JP"/>
        </w:rPr>
        <w:t>Primary mode</w:t>
      </w:r>
      <w:r w:rsidR="002025BF" w:rsidRPr="00C03B68">
        <w:rPr>
          <w:lang w:eastAsia="ja-JP"/>
        </w:rPr>
        <w:t>:</w:t>
      </w:r>
    </w:p>
    <w:p w14:paraId="62F11C5C" w14:textId="77777777" w:rsidR="004705BC" w:rsidRDefault="004705BC" w:rsidP="00A864B8">
      <w:pPr>
        <w:keepNext/>
        <w:ind w:left="1420" w:hanging="1420"/>
        <w:rPr>
          <w:i/>
          <w:lang w:eastAsia="ja-JP"/>
        </w:rPr>
      </w:pPr>
      <w:r w:rsidRPr="00C82F72">
        <w:rPr>
          <w:b/>
          <w:lang w:eastAsia="ja-JP"/>
        </w:rPr>
        <w:t>br</w:t>
      </w:r>
      <w:r w:rsidRPr="00C82F72">
        <w:rPr>
          <w:lang w:eastAsia="ja-JP"/>
        </w:rPr>
        <w:t>:</w:t>
      </w:r>
      <w:r w:rsidRPr="00C82F72">
        <w:rPr>
          <w:b/>
          <w:lang w:eastAsia="ja-JP"/>
        </w:rPr>
        <w:tab/>
      </w:r>
      <w:r w:rsidRPr="00C82F72">
        <w:rPr>
          <w:lang w:eastAsia="ja-JP"/>
        </w:rPr>
        <w:t xml:space="preserve">Specifies the range of </w:t>
      </w:r>
      <w:r w:rsidRPr="00C82F72">
        <w:rPr>
          <w:rFonts w:hint="eastAsia"/>
          <w:lang w:eastAsia="ja-JP"/>
        </w:rPr>
        <w:t xml:space="preserve">source </w:t>
      </w:r>
      <w:r w:rsidRPr="00C82F72">
        <w:rPr>
          <w:lang w:eastAsia="ja-JP"/>
        </w:rPr>
        <w:t>codec bit-rate for EVS Primary mode (see Table 1 [2])</w:t>
      </w:r>
      <w:r w:rsidRPr="00C82F72">
        <w:rPr>
          <w:rFonts w:hint="eastAsia"/>
          <w:lang w:eastAsia="ja-JP"/>
        </w:rPr>
        <w:t xml:space="preserve"> </w:t>
      </w:r>
      <w:r w:rsidRPr="00C82F72">
        <w:rPr>
          <w:lang w:eastAsia="ja-JP"/>
        </w:rPr>
        <w:t>in the session, in kilobits per second, for the send and the receive directions. The parameter can either have: a single bit-rate (br1); or a hyphen-separated pair of two bit-rates (br1-br2). If a single value is included, this bit-rate, br1, is used. If a hyphen-separated pair of two bit-rates is included, br1 and br2 are used as the minimum bit-rate and the maximum bit-rate respectively. br1 shall be smaller than br2. br1 and br2 have a value from the set: 5.9, 7.2, 8, 9.6, 13.2, 16.4, 24.4, 32, 48, 64, 96, and 128. 5.9 represents the average bit-rate of source controlled variable bit rate (SC-VBR) coding, and 7.2, …, 128 represent the bit-rates of constant bit-rate source coding.</w:t>
      </w:r>
      <w:r w:rsidRPr="00C82F72">
        <w:rPr>
          <w:rFonts w:hint="eastAsia"/>
          <w:lang w:eastAsia="ja-JP"/>
        </w:rPr>
        <w:t xml:space="preserve"> </w:t>
      </w:r>
      <w:r w:rsidRPr="00C82F72">
        <w:rPr>
          <w:lang w:val="en-US" w:eastAsia="ja-JP"/>
        </w:rPr>
        <w:t>Only bit</w:t>
      </w:r>
      <w:r w:rsidRPr="00AB4E1D">
        <w:rPr>
          <w:rFonts w:hint="eastAsia"/>
          <w:lang w:val="en-US" w:eastAsia="ko-KR"/>
        </w:rPr>
        <w:t>-</w:t>
      </w:r>
      <w:r w:rsidRPr="00C82F72">
        <w:rPr>
          <w:lang w:val="en-US" w:eastAsia="ja-JP"/>
        </w:rPr>
        <w:t xml:space="preserve">rates supporting </w:t>
      </w:r>
      <w:r w:rsidRPr="00C82F72">
        <w:rPr>
          <w:rFonts w:hint="eastAsia"/>
          <w:lang w:val="en-US" w:eastAsia="ja-JP"/>
        </w:rPr>
        <w:t xml:space="preserve">at least one of </w:t>
      </w:r>
      <w:r w:rsidRPr="00C82F72">
        <w:rPr>
          <w:rFonts w:hint="eastAsia"/>
          <w:lang w:eastAsia="ja-JP"/>
        </w:rPr>
        <w:t xml:space="preserve">the </w:t>
      </w:r>
      <w:r w:rsidRPr="00C82F72">
        <w:rPr>
          <w:lang w:eastAsia="ja-JP"/>
        </w:rPr>
        <w:t>allowed</w:t>
      </w:r>
      <w:r w:rsidRPr="00C82F72">
        <w:rPr>
          <w:rFonts w:hint="eastAsia"/>
          <w:lang w:eastAsia="ja-JP"/>
        </w:rPr>
        <w:t xml:space="preserve"> </w:t>
      </w:r>
      <w:r w:rsidRPr="00C82F72">
        <w:rPr>
          <w:lang w:eastAsia="ja-JP"/>
        </w:rPr>
        <w:t xml:space="preserve">audio </w:t>
      </w:r>
      <w:r w:rsidRPr="00C82F72">
        <w:rPr>
          <w:rFonts w:hint="eastAsia"/>
          <w:lang w:eastAsia="ja-JP"/>
        </w:rPr>
        <w:t>bandwidth(s)</w:t>
      </w:r>
      <w:r w:rsidRPr="00C82F72">
        <w:rPr>
          <w:lang w:eastAsia="ja-JP"/>
        </w:rPr>
        <w:t xml:space="preserve"> shall be used in the session (see clause A.3.3.1).</w:t>
      </w:r>
      <w:r w:rsidRPr="00C82F72">
        <w:rPr>
          <w:rFonts w:hint="eastAsia"/>
          <w:lang w:eastAsia="ja-JP"/>
        </w:rPr>
        <w:t xml:space="preserve"> If </w:t>
      </w:r>
      <w:r w:rsidRPr="009B4D39">
        <w:rPr>
          <w:rFonts w:hint="eastAsia"/>
          <w:lang w:eastAsia="ko-KR"/>
        </w:rPr>
        <w:t xml:space="preserve">br is </w:t>
      </w:r>
      <w:r w:rsidRPr="00C82F72">
        <w:rPr>
          <w:rFonts w:hint="eastAsia"/>
          <w:lang w:eastAsia="ja-JP"/>
        </w:rPr>
        <w:t xml:space="preserve">not present, all bit-rates consistent with the negotiated bandwidth(s) are allowed in the </w:t>
      </w:r>
      <w:r w:rsidRPr="005C4099">
        <w:rPr>
          <w:lang w:eastAsia="ja-JP"/>
        </w:rPr>
        <w:t>session</w:t>
      </w:r>
      <w:r w:rsidRPr="009A0701">
        <w:rPr>
          <w:rFonts w:ascii="Segoe UI" w:hAnsi="Segoe UI" w:cs="Segoe UI"/>
          <w:color w:val="044444"/>
          <w:sz w:val="17"/>
          <w:szCs w:val="17"/>
        </w:rPr>
        <w:t xml:space="preserve"> </w:t>
      </w:r>
      <w:r w:rsidRPr="009A0701">
        <w:rPr>
          <w:lang w:eastAsia="ja-JP"/>
        </w:rPr>
        <w:t>unless br</w:t>
      </w:r>
      <w:r w:rsidRPr="0023718D">
        <w:rPr>
          <w:rFonts w:hint="eastAsia"/>
          <w:lang w:eastAsia="ko-KR"/>
        </w:rPr>
        <w:t>-send</w:t>
      </w:r>
      <w:r w:rsidRPr="009A0701">
        <w:rPr>
          <w:lang w:eastAsia="ja-JP"/>
        </w:rPr>
        <w:t xml:space="preserve"> or br-</w:t>
      </w:r>
      <w:r w:rsidRPr="0023718D">
        <w:rPr>
          <w:rFonts w:hint="eastAsia"/>
          <w:lang w:eastAsia="ko-KR"/>
        </w:rPr>
        <w:t>recv</w:t>
      </w:r>
      <w:r w:rsidRPr="009A0701">
        <w:rPr>
          <w:lang w:eastAsia="ja-JP"/>
        </w:rPr>
        <w:t xml:space="preserve"> </w:t>
      </w:r>
      <w:r w:rsidRPr="0023718D">
        <w:rPr>
          <w:rFonts w:hint="eastAsia"/>
          <w:lang w:eastAsia="ko-KR"/>
        </w:rPr>
        <w:t>is present</w:t>
      </w:r>
      <w:r w:rsidRPr="005C4099">
        <w:rPr>
          <w:lang w:eastAsia="ja-JP"/>
        </w:rPr>
        <w:t>.</w:t>
      </w:r>
      <w:r w:rsidRPr="004D4156">
        <w:rPr>
          <w:rFonts w:ascii="Calibri" w:hAnsi="Calibri"/>
          <w:color w:val="1F497D"/>
          <w:sz w:val="22"/>
          <w:szCs w:val="22"/>
        </w:rPr>
        <w:t xml:space="preserve"> </w:t>
      </w:r>
      <w:r w:rsidRPr="00881CF7">
        <w:rPr>
          <w:lang w:val="en-US"/>
        </w:rPr>
        <w:t xml:space="preserve">If br is included, br-send </w:t>
      </w:r>
      <w:r>
        <w:rPr>
          <w:rFonts w:hint="eastAsia"/>
          <w:lang w:val="en-US" w:eastAsia="ko-KR"/>
        </w:rPr>
        <w:t>or</w:t>
      </w:r>
      <w:r w:rsidRPr="00881CF7">
        <w:rPr>
          <w:lang w:val="en-US"/>
        </w:rPr>
        <w:t xml:space="preserve"> br-recv </w:t>
      </w:r>
      <w:r>
        <w:rPr>
          <w:rFonts w:hint="eastAsia"/>
          <w:lang w:val="en-US" w:eastAsia="ko-KR"/>
        </w:rPr>
        <w:t>is</w:t>
      </w:r>
      <w:r w:rsidRPr="00881CF7">
        <w:rPr>
          <w:lang w:val="en-US"/>
        </w:rPr>
        <w:t xml:space="preserve"> </w:t>
      </w:r>
      <w:r>
        <w:rPr>
          <w:rFonts w:hint="eastAsia"/>
          <w:lang w:val="en-US" w:eastAsia="ko-KR"/>
        </w:rPr>
        <w:t>redundant</w:t>
      </w:r>
      <w:r w:rsidRPr="00881CF7">
        <w:rPr>
          <w:lang w:val="en-US"/>
        </w:rPr>
        <w:t xml:space="preserve"> but if </w:t>
      </w:r>
      <w:r>
        <w:rPr>
          <w:rFonts w:hint="eastAsia"/>
          <w:lang w:val="en-US" w:eastAsia="ko-KR"/>
        </w:rPr>
        <w:t xml:space="preserve">either </w:t>
      </w:r>
      <w:r w:rsidRPr="00881CF7">
        <w:rPr>
          <w:lang w:val="en-US"/>
        </w:rPr>
        <w:t xml:space="preserve">br-send </w:t>
      </w:r>
      <w:r>
        <w:rPr>
          <w:rFonts w:hint="eastAsia"/>
          <w:lang w:val="en-US" w:eastAsia="ko-KR"/>
        </w:rPr>
        <w:t>or</w:t>
      </w:r>
      <w:r w:rsidRPr="00881CF7">
        <w:rPr>
          <w:lang w:val="en-US"/>
        </w:rPr>
        <w:t xml:space="preserve"> br-recv</w:t>
      </w:r>
      <w:r>
        <w:rPr>
          <w:rFonts w:hint="eastAsia"/>
          <w:lang w:val="en-US" w:eastAsia="ko-KR"/>
        </w:rPr>
        <w:t>,</w:t>
      </w:r>
      <w:r w:rsidRPr="00881CF7">
        <w:rPr>
          <w:lang w:val="en-US"/>
        </w:rPr>
        <w:t xml:space="preserve"> </w:t>
      </w:r>
      <w:r>
        <w:rPr>
          <w:rFonts w:hint="eastAsia"/>
          <w:lang w:val="en-US" w:eastAsia="ko-KR"/>
        </w:rPr>
        <w:t xml:space="preserve">or both are </w:t>
      </w:r>
      <w:r>
        <w:rPr>
          <w:lang w:val="en-US"/>
        </w:rPr>
        <w:t>included</w:t>
      </w:r>
      <w:r>
        <w:rPr>
          <w:rFonts w:hint="eastAsia"/>
          <w:lang w:val="en-US" w:eastAsia="ko-KR"/>
        </w:rPr>
        <w:t>,</w:t>
      </w:r>
      <w:r w:rsidRPr="00881CF7">
        <w:rPr>
          <w:lang w:val="en-US"/>
        </w:rPr>
        <w:t xml:space="preserve"> they shall be identical to br.</w:t>
      </w:r>
      <w:r>
        <w:rPr>
          <w:rFonts w:hint="eastAsia"/>
          <w:lang w:val="en-US" w:eastAsia="ko-KR"/>
        </w:rPr>
        <w:t xml:space="preserve"> If br-send and br-recv are not identical, br shall not be used.</w:t>
      </w:r>
    </w:p>
    <w:p w14:paraId="56D9DBD9" w14:textId="77777777" w:rsidR="004705BC" w:rsidRPr="00C82F72" w:rsidRDefault="004705BC" w:rsidP="004705BC">
      <w:pPr>
        <w:ind w:left="1420" w:hanging="1420"/>
        <w:rPr>
          <w:rFonts w:hint="eastAsia"/>
          <w:lang w:eastAsia="ja-JP"/>
        </w:rPr>
      </w:pPr>
      <w:r w:rsidRPr="00C82F72">
        <w:rPr>
          <w:b/>
          <w:lang w:eastAsia="ja-JP"/>
        </w:rPr>
        <w:t>br-send</w:t>
      </w:r>
      <w:r w:rsidRPr="00C82F72">
        <w:rPr>
          <w:lang w:eastAsia="ja-JP"/>
        </w:rPr>
        <w:t>:</w:t>
      </w:r>
      <w:r w:rsidRPr="00C82F72">
        <w:rPr>
          <w:lang w:eastAsia="ja-JP"/>
        </w:rPr>
        <w:tab/>
      </w:r>
      <w:r w:rsidRPr="00C82F72">
        <w:rPr>
          <w:lang w:val="en-US" w:eastAsia="ja-JP"/>
        </w:rPr>
        <w:t xml:space="preserve">Specifies the range of </w:t>
      </w:r>
      <w:r w:rsidRPr="00C82F72">
        <w:rPr>
          <w:rFonts w:hint="eastAsia"/>
          <w:lang w:val="en-US" w:eastAsia="ja-JP"/>
        </w:rPr>
        <w:t xml:space="preserve">source </w:t>
      </w:r>
      <w:r w:rsidRPr="00C82F72">
        <w:rPr>
          <w:lang w:val="en-US" w:eastAsia="ja-JP"/>
        </w:rPr>
        <w:t xml:space="preserve">codec bit-rate for </w:t>
      </w:r>
      <w:r w:rsidRPr="00C82F72">
        <w:rPr>
          <w:rFonts w:hint="eastAsia"/>
          <w:lang w:val="en-US" w:eastAsia="ja-JP"/>
        </w:rPr>
        <w:t>EVS P</w:t>
      </w:r>
      <w:r w:rsidRPr="00C82F72">
        <w:rPr>
          <w:lang w:val="en-US" w:eastAsia="ja-JP"/>
        </w:rPr>
        <w:t xml:space="preserve">rimary mode </w:t>
      </w:r>
      <w:r w:rsidRPr="00C82F72">
        <w:rPr>
          <w:lang w:eastAsia="ja-JP"/>
        </w:rPr>
        <w:t>(see Table 1 [2])</w:t>
      </w:r>
      <w:r w:rsidRPr="00C82F72">
        <w:rPr>
          <w:rFonts w:hint="eastAsia"/>
          <w:lang w:eastAsia="ja-JP"/>
        </w:rPr>
        <w:t xml:space="preserve"> </w:t>
      </w:r>
      <w:r w:rsidRPr="00C82F72">
        <w:rPr>
          <w:lang w:val="en-US" w:eastAsia="ja-JP"/>
        </w:rPr>
        <w:t>in the session, in kilobits per second</w:t>
      </w:r>
      <w:r w:rsidRPr="00C82F72">
        <w:rPr>
          <w:rFonts w:hint="eastAsia"/>
          <w:lang w:val="en-US" w:eastAsia="ja-JP"/>
        </w:rPr>
        <w:t>,</w:t>
      </w:r>
      <w:r w:rsidRPr="00C82F72">
        <w:rPr>
          <w:lang w:val="en-US" w:eastAsia="ja-JP"/>
        </w:rPr>
        <w:t xml:space="preserve"> for the send direction. The parameter can either have: a single bit-rate (br1); or a hyphen-separated pair of two bit-rates (br1-br2). If a single value is included, this bit-rate</w:t>
      </w:r>
      <w:r w:rsidRPr="00C82F72">
        <w:rPr>
          <w:rFonts w:hint="eastAsia"/>
          <w:lang w:val="en-US" w:eastAsia="ja-JP"/>
        </w:rPr>
        <w:t>, br1,</w:t>
      </w:r>
      <w:r w:rsidRPr="00C82F72">
        <w:rPr>
          <w:lang w:val="en-US" w:eastAsia="ja-JP"/>
        </w:rPr>
        <w:t xml:space="preserve"> is used. If a hyphen-separated pair of two bit-rates is included, br1 and br2 are used </w:t>
      </w:r>
      <w:r w:rsidRPr="00C82F72">
        <w:rPr>
          <w:rFonts w:hint="eastAsia"/>
          <w:lang w:val="en-US" w:eastAsia="ja-JP"/>
        </w:rPr>
        <w:t>as</w:t>
      </w:r>
      <w:r w:rsidRPr="00C82F72">
        <w:rPr>
          <w:lang w:val="en-US" w:eastAsia="ja-JP"/>
        </w:rPr>
        <w:t xml:space="preserve"> the minimum </w:t>
      </w:r>
      <w:r w:rsidRPr="00C82F72">
        <w:rPr>
          <w:rFonts w:hint="eastAsia"/>
          <w:lang w:val="en-US" w:eastAsia="ja-JP"/>
        </w:rPr>
        <w:t xml:space="preserve">bit-rate </w:t>
      </w:r>
      <w:r w:rsidRPr="00C82F72">
        <w:rPr>
          <w:lang w:val="en-US" w:eastAsia="ja-JP"/>
        </w:rPr>
        <w:t xml:space="preserve">and </w:t>
      </w:r>
      <w:r w:rsidRPr="00C82F72">
        <w:rPr>
          <w:rFonts w:hint="eastAsia"/>
          <w:lang w:val="en-US" w:eastAsia="ja-JP"/>
        </w:rPr>
        <w:t xml:space="preserve">the </w:t>
      </w:r>
      <w:r w:rsidRPr="00C82F72">
        <w:rPr>
          <w:lang w:val="en-US" w:eastAsia="ja-JP"/>
        </w:rPr>
        <w:t>maximum bit-rate respectively</w:t>
      </w:r>
      <w:r w:rsidRPr="00C82F72">
        <w:rPr>
          <w:rFonts w:hint="eastAsia"/>
          <w:lang w:val="en-US" w:eastAsia="ja-JP"/>
        </w:rPr>
        <w:t>.</w:t>
      </w:r>
      <w:r w:rsidRPr="00C82F72">
        <w:rPr>
          <w:lang w:val="en-US" w:eastAsia="ja-JP"/>
        </w:rPr>
        <w:t xml:space="preserve"> br1 shall be smaller than br2. br1 and br2 have a value from the set: 5.9, 7.2, 8, 9.6, 13.2, 16.4, 24.4, 32, 48, 64, 96, and 128. 5.9 represents the average bit-rate of source controlled variable bit-rate (SC-VBR) coding, and 7.2, …, 128 represent the bit-rates of constant bit-rate source coding.</w:t>
      </w:r>
      <w:r w:rsidRPr="00C82F72">
        <w:rPr>
          <w:rFonts w:hint="eastAsia"/>
          <w:lang w:val="en-US" w:eastAsia="ja-JP"/>
        </w:rPr>
        <w:t xml:space="preserve"> </w:t>
      </w:r>
      <w:r w:rsidRPr="00C82F72">
        <w:rPr>
          <w:lang w:val="en-US" w:eastAsia="ja-JP"/>
        </w:rPr>
        <w:t>Only bit</w:t>
      </w:r>
      <w:r w:rsidRPr="00AB4E1D">
        <w:rPr>
          <w:rFonts w:hint="eastAsia"/>
          <w:lang w:val="en-US" w:eastAsia="ko-KR"/>
        </w:rPr>
        <w:t>-</w:t>
      </w:r>
      <w:r w:rsidRPr="00C82F72">
        <w:rPr>
          <w:lang w:val="en-US" w:eastAsia="ja-JP"/>
        </w:rPr>
        <w:t xml:space="preserve">rates supporting </w:t>
      </w:r>
      <w:r w:rsidRPr="00C82F72">
        <w:rPr>
          <w:rFonts w:hint="eastAsia"/>
          <w:lang w:val="en-US" w:eastAsia="ja-JP"/>
        </w:rPr>
        <w:t xml:space="preserve">at least one of </w:t>
      </w:r>
      <w:r w:rsidRPr="00C82F72">
        <w:rPr>
          <w:rFonts w:hint="eastAsia"/>
          <w:lang w:eastAsia="ja-JP"/>
        </w:rPr>
        <w:t xml:space="preserve">the </w:t>
      </w:r>
      <w:r w:rsidRPr="00C82F72">
        <w:rPr>
          <w:lang w:eastAsia="ja-JP"/>
        </w:rPr>
        <w:t>allowed</w:t>
      </w:r>
      <w:r w:rsidRPr="00C82F72">
        <w:rPr>
          <w:rFonts w:hint="eastAsia"/>
          <w:lang w:eastAsia="ja-JP"/>
        </w:rPr>
        <w:t xml:space="preserve"> </w:t>
      </w:r>
      <w:r w:rsidRPr="00C82F72">
        <w:rPr>
          <w:lang w:eastAsia="ja-JP"/>
        </w:rPr>
        <w:t xml:space="preserve">audio </w:t>
      </w:r>
      <w:r w:rsidRPr="00C82F72">
        <w:rPr>
          <w:rFonts w:hint="eastAsia"/>
          <w:lang w:eastAsia="ja-JP"/>
        </w:rPr>
        <w:t>bandwidth(s)</w:t>
      </w:r>
      <w:r w:rsidRPr="00C82F72">
        <w:rPr>
          <w:lang w:eastAsia="ja-JP"/>
        </w:rPr>
        <w:t xml:space="preserve"> shall be used in the session (see clause A.3.3.1).</w:t>
      </w:r>
      <w:r w:rsidRPr="00C82F72">
        <w:rPr>
          <w:rFonts w:hint="eastAsia"/>
          <w:lang w:eastAsia="ja-JP"/>
        </w:rPr>
        <w:t xml:space="preserve"> If </w:t>
      </w:r>
      <w:r w:rsidRPr="009B4D39">
        <w:rPr>
          <w:rFonts w:hint="eastAsia"/>
          <w:lang w:eastAsia="ko-KR"/>
        </w:rPr>
        <w:t xml:space="preserve">br-send is </w:t>
      </w:r>
      <w:r w:rsidRPr="00C82F72">
        <w:rPr>
          <w:rFonts w:hint="eastAsia"/>
          <w:lang w:eastAsia="ja-JP"/>
        </w:rPr>
        <w:t>not present, all bit-rates consistent with the negotiated bandwidth(s) are allowed in the session</w:t>
      </w:r>
      <w:r w:rsidRPr="0023718D">
        <w:rPr>
          <w:rFonts w:hint="eastAsia"/>
          <w:lang w:eastAsia="ko-KR"/>
        </w:rPr>
        <w:t xml:space="preserve"> unless br is present</w:t>
      </w:r>
      <w:r w:rsidRPr="00C82F72">
        <w:rPr>
          <w:rFonts w:hint="eastAsia"/>
          <w:lang w:eastAsia="ja-JP"/>
        </w:rPr>
        <w:t>.</w:t>
      </w:r>
    </w:p>
    <w:p w14:paraId="7ED3F948" w14:textId="77777777" w:rsidR="004705BC" w:rsidRPr="00C82F72" w:rsidRDefault="004705BC" w:rsidP="004705BC">
      <w:pPr>
        <w:ind w:left="1420" w:hanging="1420"/>
        <w:rPr>
          <w:rFonts w:hint="eastAsia"/>
          <w:lang w:val="en-US" w:eastAsia="ja-JP"/>
        </w:rPr>
      </w:pPr>
      <w:r w:rsidRPr="00C82F72">
        <w:rPr>
          <w:b/>
          <w:lang w:eastAsia="ja-JP"/>
        </w:rPr>
        <w:t>br-recv</w:t>
      </w:r>
      <w:r w:rsidRPr="00C82F72">
        <w:rPr>
          <w:lang w:eastAsia="ja-JP"/>
        </w:rPr>
        <w:t>:</w:t>
      </w:r>
      <w:r w:rsidRPr="00C82F72">
        <w:rPr>
          <w:lang w:eastAsia="ja-JP"/>
        </w:rPr>
        <w:tab/>
      </w:r>
      <w:r w:rsidRPr="00C82F72">
        <w:rPr>
          <w:lang w:val="en-US" w:eastAsia="ja-JP"/>
        </w:rPr>
        <w:t xml:space="preserve">Specifies the range of </w:t>
      </w:r>
      <w:r w:rsidRPr="00C82F72">
        <w:rPr>
          <w:rFonts w:hint="eastAsia"/>
          <w:lang w:val="en-US" w:eastAsia="ja-JP"/>
        </w:rPr>
        <w:t xml:space="preserve">source </w:t>
      </w:r>
      <w:r w:rsidRPr="00C82F72">
        <w:rPr>
          <w:lang w:val="en-US" w:eastAsia="ja-JP"/>
        </w:rPr>
        <w:t xml:space="preserve">codec bit-rate for </w:t>
      </w:r>
      <w:r w:rsidRPr="00C82F72">
        <w:rPr>
          <w:rFonts w:hint="eastAsia"/>
          <w:lang w:val="en-US" w:eastAsia="ja-JP"/>
        </w:rPr>
        <w:t>EVS P</w:t>
      </w:r>
      <w:r w:rsidRPr="00C82F72">
        <w:rPr>
          <w:lang w:val="en-US" w:eastAsia="ja-JP"/>
        </w:rPr>
        <w:t xml:space="preserve">rimary mode </w:t>
      </w:r>
      <w:r w:rsidRPr="00C82F72">
        <w:rPr>
          <w:lang w:eastAsia="ja-JP"/>
        </w:rPr>
        <w:t>(see Table 1 [2])</w:t>
      </w:r>
      <w:r w:rsidRPr="00C82F72">
        <w:rPr>
          <w:rFonts w:hint="eastAsia"/>
          <w:lang w:eastAsia="ja-JP"/>
        </w:rPr>
        <w:t xml:space="preserve"> </w:t>
      </w:r>
      <w:r w:rsidRPr="00C82F72">
        <w:rPr>
          <w:lang w:val="en-US" w:eastAsia="ja-JP"/>
        </w:rPr>
        <w:t>in the session, in kilobits per second</w:t>
      </w:r>
      <w:r w:rsidRPr="00C82F72">
        <w:rPr>
          <w:rFonts w:hint="eastAsia"/>
          <w:lang w:val="en-US" w:eastAsia="ja-JP"/>
        </w:rPr>
        <w:t>,</w:t>
      </w:r>
      <w:r w:rsidRPr="00C82F72">
        <w:rPr>
          <w:lang w:val="en-US" w:eastAsia="ja-JP"/>
        </w:rPr>
        <w:t xml:space="preserve"> for the receive direction. The parameter can either have: a single bit-</w:t>
      </w:r>
      <w:r w:rsidRPr="00C82F72">
        <w:rPr>
          <w:lang w:eastAsia="ja-JP"/>
        </w:rPr>
        <w:t>rate</w:t>
      </w:r>
      <w:r w:rsidRPr="00C82F72">
        <w:rPr>
          <w:lang w:val="en-US" w:eastAsia="ja-JP"/>
        </w:rPr>
        <w:t xml:space="preserve"> (br1); or a hyphen-separated pair of two bit-rates (br1-br2). If a single value is included, this bit-rate</w:t>
      </w:r>
      <w:r w:rsidRPr="00C82F72">
        <w:rPr>
          <w:rFonts w:hint="eastAsia"/>
          <w:lang w:val="en-US" w:eastAsia="ja-JP"/>
        </w:rPr>
        <w:t>, br1,</w:t>
      </w:r>
      <w:r w:rsidRPr="00C82F72">
        <w:rPr>
          <w:lang w:val="en-US" w:eastAsia="ja-JP"/>
        </w:rPr>
        <w:t xml:space="preserve"> is used. If a hyphen-separated pair of two bit-rates is included, br1 and br2 are used </w:t>
      </w:r>
      <w:r w:rsidRPr="00C82F72">
        <w:rPr>
          <w:rFonts w:hint="eastAsia"/>
          <w:lang w:val="en-US" w:eastAsia="ja-JP"/>
        </w:rPr>
        <w:t>as</w:t>
      </w:r>
      <w:r w:rsidRPr="00C82F72">
        <w:rPr>
          <w:lang w:val="en-US" w:eastAsia="ja-JP"/>
        </w:rPr>
        <w:t xml:space="preserve"> the minimum </w:t>
      </w:r>
      <w:r w:rsidRPr="00C82F72">
        <w:rPr>
          <w:rFonts w:hint="eastAsia"/>
          <w:lang w:val="en-US" w:eastAsia="ja-JP"/>
        </w:rPr>
        <w:t xml:space="preserve">bit-rate </w:t>
      </w:r>
      <w:r w:rsidRPr="00C82F72">
        <w:rPr>
          <w:lang w:val="en-US" w:eastAsia="ja-JP"/>
        </w:rPr>
        <w:t xml:space="preserve">and </w:t>
      </w:r>
      <w:r w:rsidRPr="00C82F72">
        <w:rPr>
          <w:rFonts w:hint="eastAsia"/>
          <w:lang w:val="en-US" w:eastAsia="ja-JP"/>
        </w:rPr>
        <w:t xml:space="preserve">the </w:t>
      </w:r>
      <w:r w:rsidRPr="00C82F72">
        <w:rPr>
          <w:lang w:val="en-US" w:eastAsia="ja-JP"/>
        </w:rPr>
        <w:t>maximum bit-rate respectively. br1 shall be smaller than br2. br1 and br2 have a value from the set: 5.9, 7.2, 8, 9.6, 13.2, 16.4, 24.4, 32, 48, 64, 96, and 128. 5.9 represents the average bit-rate of source controlled variable bit-rate (SC-VBR) coding, and 7.2, …, 128 represent the bit-rates of constant bit-rate source coding.</w:t>
      </w:r>
      <w:r w:rsidRPr="00C82F72">
        <w:rPr>
          <w:rFonts w:hint="eastAsia"/>
          <w:lang w:val="en-US" w:eastAsia="ja-JP"/>
        </w:rPr>
        <w:t xml:space="preserve"> </w:t>
      </w:r>
      <w:r w:rsidRPr="00C82F72">
        <w:rPr>
          <w:lang w:val="en-US" w:eastAsia="ja-JP"/>
        </w:rPr>
        <w:t>Only bit</w:t>
      </w:r>
      <w:r w:rsidRPr="00AB4E1D">
        <w:rPr>
          <w:rFonts w:hint="eastAsia"/>
          <w:lang w:val="en-US" w:eastAsia="ko-KR"/>
        </w:rPr>
        <w:t>-</w:t>
      </w:r>
      <w:r w:rsidRPr="00C82F72">
        <w:rPr>
          <w:lang w:val="en-US" w:eastAsia="ja-JP"/>
        </w:rPr>
        <w:t xml:space="preserve">rates supporting </w:t>
      </w:r>
      <w:r w:rsidRPr="00C82F72">
        <w:rPr>
          <w:rFonts w:hint="eastAsia"/>
          <w:lang w:val="en-US" w:eastAsia="ja-JP"/>
        </w:rPr>
        <w:t xml:space="preserve">at least one of </w:t>
      </w:r>
      <w:r w:rsidRPr="00C82F72">
        <w:rPr>
          <w:rFonts w:hint="eastAsia"/>
          <w:lang w:eastAsia="ja-JP"/>
        </w:rPr>
        <w:t xml:space="preserve">the </w:t>
      </w:r>
      <w:r w:rsidRPr="00C82F72">
        <w:rPr>
          <w:lang w:eastAsia="ja-JP"/>
        </w:rPr>
        <w:t>allowed</w:t>
      </w:r>
      <w:r w:rsidRPr="00C82F72">
        <w:rPr>
          <w:rFonts w:hint="eastAsia"/>
          <w:lang w:eastAsia="ja-JP"/>
        </w:rPr>
        <w:t xml:space="preserve"> </w:t>
      </w:r>
      <w:r w:rsidRPr="00C82F72">
        <w:rPr>
          <w:lang w:eastAsia="ja-JP"/>
        </w:rPr>
        <w:t xml:space="preserve">audio </w:t>
      </w:r>
      <w:r w:rsidRPr="00C82F72">
        <w:rPr>
          <w:rFonts w:hint="eastAsia"/>
          <w:lang w:eastAsia="ja-JP"/>
        </w:rPr>
        <w:t>bandwidth(s)</w:t>
      </w:r>
      <w:r w:rsidRPr="00C82F72">
        <w:rPr>
          <w:lang w:eastAsia="ja-JP"/>
        </w:rPr>
        <w:t xml:space="preserve"> shall be used in the session (see clause A.3.3.1).</w:t>
      </w:r>
      <w:r w:rsidRPr="00C82F72">
        <w:rPr>
          <w:rFonts w:hint="eastAsia"/>
          <w:lang w:eastAsia="ja-JP"/>
        </w:rPr>
        <w:t xml:space="preserve"> If </w:t>
      </w:r>
      <w:r w:rsidRPr="009B4D39">
        <w:rPr>
          <w:rFonts w:hint="eastAsia"/>
          <w:lang w:eastAsia="ko-KR"/>
        </w:rPr>
        <w:t xml:space="preserve">br-recv is </w:t>
      </w:r>
      <w:r w:rsidRPr="00C82F72">
        <w:rPr>
          <w:rFonts w:hint="eastAsia"/>
          <w:lang w:eastAsia="ja-JP"/>
        </w:rPr>
        <w:t>not present, all bit-rates consistent with the negotiated bandwidth(s) are allowed in the session</w:t>
      </w:r>
      <w:r w:rsidRPr="0023718D">
        <w:rPr>
          <w:rFonts w:hint="eastAsia"/>
          <w:lang w:eastAsia="ko-KR"/>
        </w:rPr>
        <w:t xml:space="preserve"> unless br is present</w:t>
      </w:r>
      <w:r w:rsidRPr="00C82F72">
        <w:rPr>
          <w:rFonts w:hint="eastAsia"/>
          <w:lang w:eastAsia="ja-JP"/>
        </w:rPr>
        <w:t>.</w:t>
      </w:r>
    </w:p>
    <w:p w14:paraId="250F3D1D" w14:textId="77777777" w:rsidR="004705BC" w:rsidRPr="00C82F72" w:rsidRDefault="004705BC" w:rsidP="004705BC">
      <w:pPr>
        <w:ind w:left="1420" w:hanging="1420"/>
        <w:rPr>
          <w:rFonts w:hint="eastAsia"/>
          <w:lang w:val="en-US" w:eastAsia="ja-JP"/>
        </w:rPr>
      </w:pPr>
      <w:r w:rsidRPr="00C82F72">
        <w:rPr>
          <w:b/>
          <w:lang w:val="en-US" w:eastAsia="ja-JP"/>
        </w:rPr>
        <w:t>bw</w:t>
      </w:r>
      <w:r w:rsidRPr="00C82F72">
        <w:rPr>
          <w:lang w:val="en-US" w:eastAsia="ja-JP"/>
        </w:rPr>
        <w:t>:</w:t>
      </w:r>
      <w:r w:rsidRPr="00C82F72">
        <w:rPr>
          <w:lang w:val="en-US" w:eastAsia="ja-JP"/>
        </w:rPr>
        <w:tab/>
      </w:r>
      <w:r w:rsidRPr="00C82F72">
        <w:rPr>
          <w:kern w:val="2"/>
          <w:lang w:eastAsia="ja-JP"/>
        </w:rPr>
        <w:t xml:space="preserve">Specifies the </w:t>
      </w:r>
      <w:r w:rsidRPr="00C82F72">
        <w:rPr>
          <w:rFonts w:hint="eastAsia"/>
          <w:kern w:val="2"/>
          <w:lang w:eastAsia="ja-JP"/>
        </w:rPr>
        <w:t xml:space="preserve">audio </w:t>
      </w:r>
      <w:r w:rsidRPr="00C82F72">
        <w:rPr>
          <w:kern w:val="2"/>
          <w:lang w:eastAsia="ja-JP"/>
        </w:rPr>
        <w:t>bandwidth for EVS Primary mode (see Table 1 [2]) to be used in the session for the send and the receive directions. bw has a value from the set: nb, wb, swb, fb, nb-wb, nb-swb, and nb-fb. nb, wb, swb, and fb represent narrowband, wideband, super-wideband, and fullband respectively, and nb-wb, nb-swb, and nb-fb represent all bandwidths from narrowband to wideband, super-wideband, and fullband respectively.</w:t>
      </w:r>
      <w:r w:rsidRPr="00C82F72">
        <w:rPr>
          <w:rFonts w:hint="eastAsia"/>
          <w:kern w:val="2"/>
          <w:lang w:eastAsia="ja-JP"/>
        </w:rPr>
        <w:t xml:space="preserve"> If </w:t>
      </w:r>
      <w:r w:rsidRPr="009B4D39">
        <w:rPr>
          <w:rFonts w:hint="eastAsia"/>
          <w:kern w:val="2"/>
          <w:lang w:eastAsia="ko-KR"/>
        </w:rPr>
        <w:t xml:space="preserve">bw is </w:t>
      </w:r>
      <w:r w:rsidRPr="00C82F72">
        <w:rPr>
          <w:rFonts w:hint="eastAsia"/>
          <w:kern w:val="2"/>
          <w:lang w:eastAsia="ja-JP"/>
        </w:rPr>
        <w:t>not present, all bandwidths consistent with the negotiated bit-rate(s) are allowed in the session</w:t>
      </w:r>
      <w:r w:rsidRPr="0023718D">
        <w:rPr>
          <w:rFonts w:hint="eastAsia"/>
          <w:kern w:val="2"/>
          <w:lang w:eastAsia="ko-KR"/>
        </w:rPr>
        <w:t xml:space="preserve"> unless bw-send or bw-recv is present</w:t>
      </w:r>
      <w:r w:rsidRPr="00C82F72">
        <w:rPr>
          <w:rFonts w:hint="eastAsia"/>
          <w:kern w:val="2"/>
          <w:lang w:eastAsia="ja-JP"/>
        </w:rPr>
        <w:t>.</w:t>
      </w:r>
      <w:r>
        <w:rPr>
          <w:kern w:val="2"/>
          <w:lang w:eastAsia="ja-JP"/>
        </w:rPr>
        <w:t xml:space="preserve"> </w:t>
      </w:r>
      <w:r w:rsidRPr="00881CF7">
        <w:rPr>
          <w:lang w:val="en-US"/>
        </w:rPr>
        <w:t>If b</w:t>
      </w:r>
      <w:r>
        <w:rPr>
          <w:rFonts w:hint="eastAsia"/>
          <w:lang w:val="en-US" w:eastAsia="ko-KR"/>
        </w:rPr>
        <w:t>w</w:t>
      </w:r>
      <w:r w:rsidRPr="00881CF7">
        <w:rPr>
          <w:lang w:val="en-US"/>
        </w:rPr>
        <w:t xml:space="preserve"> is included, b</w:t>
      </w:r>
      <w:r>
        <w:rPr>
          <w:rFonts w:hint="eastAsia"/>
          <w:lang w:val="en-US" w:eastAsia="ko-KR"/>
        </w:rPr>
        <w:t>w</w:t>
      </w:r>
      <w:r w:rsidRPr="00881CF7">
        <w:rPr>
          <w:lang w:val="en-US"/>
        </w:rPr>
        <w:t xml:space="preserve">-send </w:t>
      </w:r>
      <w:r>
        <w:rPr>
          <w:rFonts w:hint="eastAsia"/>
          <w:lang w:val="en-US" w:eastAsia="ko-KR"/>
        </w:rPr>
        <w:t>or</w:t>
      </w:r>
      <w:r w:rsidRPr="00881CF7">
        <w:rPr>
          <w:lang w:val="en-US"/>
        </w:rPr>
        <w:t xml:space="preserve"> b</w:t>
      </w:r>
      <w:r>
        <w:rPr>
          <w:rFonts w:hint="eastAsia"/>
          <w:lang w:val="en-US" w:eastAsia="ko-KR"/>
        </w:rPr>
        <w:t>w</w:t>
      </w:r>
      <w:r w:rsidRPr="00881CF7">
        <w:rPr>
          <w:lang w:val="en-US"/>
        </w:rPr>
        <w:t xml:space="preserve">-recv </w:t>
      </w:r>
      <w:r>
        <w:rPr>
          <w:rFonts w:hint="eastAsia"/>
          <w:lang w:val="en-US" w:eastAsia="ko-KR"/>
        </w:rPr>
        <w:t>is</w:t>
      </w:r>
      <w:r w:rsidRPr="00881CF7">
        <w:rPr>
          <w:lang w:val="en-US"/>
        </w:rPr>
        <w:t xml:space="preserve"> </w:t>
      </w:r>
      <w:r>
        <w:rPr>
          <w:rFonts w:hint="eastAsia"/>
          <w:lang w:val="en-US" w:eastAsia="ko-KR"/>
        </w:rPr>
        <w:t>redundant</w:t>
      </w:r>
      <w:r w:rsidRPr="00881CF7">
        <w:rPr>
          <w:lang w:val="en-US"/>
        </w:rPr>
        <w:t xml:space="preserve"> but if </w:t>
      </w:r>
      <w:r>
        <w:rPr>
          <w:rFonts w:hint="eastAsia"/>
          <w:lang w:val="en-US" w:eastAsia="ko-KR"/>
        </w:rPr>
        <w:t xml:space="preserve">either </w:t>
      </w:r>
      <w:r w:rsidRPr="00881CF7">
        <w:rPr>
          <w:lang w:val="en-US"/>
        </w:rPr>
        <w:t>b</w:t>
      </w:r>
      <w:r>
        <w:rPr>
          <w:rFonts w:hint="eastAsia"/>
          <w:lang w:val="en-US" w:eastAsia="ko-KR"/>
        </w:rPr>
        <w:t>w</w:t>
      </w:r>
      <w:r w:rsidRPr="00881CF7">
        <w:rPr>
          <w:lang w:val="en-US"/>
        </w:rPr>
        <w:t xml:space="preserve">-send </w:t>
      </w:r>
      <w:r>
        <w:rPr>
          <w:rFonts w:hint="eastAsia"/>
          <w:lang w:val="en-US" w:eastAsia="ko-KR"/>
        </w:rPr>
        <w:t>or</w:t>
      </w:r>
      <w:r w:rsidRPr="00881CF7">
        <w:rPr>
          <w:lang w:val="en-US"/>
        </w:rPr>
        <w:t xml:space="preserve"> b</w:t>
      </w:r>
      <w:r>
        <w:rPr>
          <w:rFonts w:hint="eastAsia"/>
          <w:lang w:val="en-US" w:eastAsia="ko-KR"/>
        </w:rPr>
        <w:t>w</w:t>
      </w:r>
      <w:r w:rsidRPr="00881CF7">
        <w:rPr>
          <w:lang w:val="en-US"/>
        </w:rPr>
        <w:t>-recv</w:t>
      </w:r>
      <w:r>
        <w:rPr>
          <w:rFonts w:hint="eastAsia"/>
          <w:lang w:val="en-US" w:eastAsia="ko-KR"/>
        </w:rPr>
        <w:t xml:space="preserve">, </w:t>
      </w:r>
      <w:r>
        <w:rPr>
          <w:lang w:val="en-US" w:eastAsia="ko-KR"/>
        </w:rPr>
        <w:t xml:space="preserve">or </w:t>
      </w:r>
      <w:r>
        <w:rPr>
          <w:rFonts w:hint="eastAsia"/>
          <w:lang w:val="en-US" w:eastAsia="ko-KR"/>
        </w:rPr>
        <w:t>both are included,</w:t>
      </w:r>
      <w:r w:rsidRPr="00881CF7">
        <w:rPr>
          <w:lang w:val="en-US"/>
        </w:rPr>
        <w:t xml:space="preserve"> they shall be identical to b</w:t>
      </w:r>
      <w:r>
        <w:rPr>
          <w:rFonts w:hint="eastAsia"/>
          <w:lang w:val="en-US" w:eastAsia="ko-KR"/>
        </w:rPr>
        <w:t>w</w:t>
      </w:r>
      <w:r w:rsidRPr="00881CF7">
        <w:rPr>
          <w:lang w:val="en-US"/>
        </w:rPr>
        <w:t>.</w:t>
      </w:r>
      <w:r>
        <w:rPr>
          <w:rFonts w:hint="eastAsia"/>
          <w:lang w:val="en-US" w:eastAsia="ko-KR"/>
        </w:rPr>
        <w:t xml:space="preserve"> If bw-send and bw-recv are not identical, bw shall not be used.</w:t>
      </w:r>
    </w:p>
    <w:p w14:paraId="54A8420C" w14:textId="77777777" w:rsidR="004705BC" w:rsidRPr="00C82F72" w:rsidRDefault="004705BC" w:rsidP="004705BC">
      <w:pPr>
        <w:ind w:left="1420" w:hanging="1420"/>
        <w:rPr>
          <w:rFonts w:hint="eastAsia"/>
          <w:lang w:eastAsia="ja-JP"/>
        </w:rPr>
      </w:pPr>
      <w:r w:rsidRPr="00C82F72">
        <w:rPr>
          <w:b/>
          <w:lang w:val="en-US" w:eastAsia="ja-JP"/>
        </w:rPr>
        <w:t>bw-send</w:t>
      </w:r>
      <w:r w:rsidRPr="00C82F72">
        <w:rPr>
          <w:lang w:val="en-US" w:eastAsia="ja-JP"/>
        </w:rPr>
        <w:t>:</w:t>
      </w:r>
      <w:r w:rsidRPr="00C82F72">
        <w:rPr>
          <w:lang w:val="en-US" w:eastAsia="ja-JP"/>
        </w:rPr>
        <w:tab/>
      </w:r>
      <w:r w:rsidRPr="00C82F72">
        <w:rPr>
          <w:lang w:eastAsia="ja-JP"/>
        </w:rPr>
        <w:t>Specifies the bandwidth (see Table 1 [2]) to be used in the session for the send direction. bw-send has a value from the set: nb, wb, swb, fb, nb-wb, nb-swb, and nb-fb. nb, wb, swb, and fb represent narrowband, wideband, super-wideband, and fullband respectively, and nb-wb, nb-swb, and nb-fb represent all bandwidths from narrowband to wideband, super-wideband, and fullband respectively.</w:t>
      </w:r>
      <w:r w:rsidRPr="00C82F72">
        <w:rPr>
          <w:rFonts w:hint="eastAsia"/>
          <w:lang w:eastAsia="ja-JP"/>
        </w:rPr>
        <w:t xml:space="preserve"> If </w:t>
      </w:r>
      <w:r w:rsidRPr="009B4D39">
        <w:rPr>
          <w:rFonts w:hint="eastAsia"/>
          <w:lang w:eastAsia="ko-KR"/>
        </w:rPr>
        <w:t xml:space="preserve">bw-send is </w:t>
      </w:r>
      <w:r w:rsidRPr="00C82F72">
        <w:rPr>
          <w:rFonts w:hint="eastAsia"/>
          <w:lang w:eastAsia="ja-JP"/>
        </w:rPr>
        <w:t>not present, all bandwidths consistent with the negotiated bit-rate(s) are allowed in the session</w:t>
      </w:r>
      <w:r w:rsidRPr="0023718D">
        <w:rPr>
          <w:rFonts w:hint="eastAsia"/>
          <w:lang w:eastAsia="ko-KR"/>
        </w:rPr>
        <w:t xml:space="preserve"> unless bw is present</w:t>
      </w:r>
      <w:r w:rsidRPr="00C82F72">
        <w:rPr>
          <w:rFonts w:hint="eastAsia"/>
          <w:lang w:eastAsia="ja-JP"/>
        </w:rPr>
        <w:t>.</w:t>
      </w:r>
    </w:p>
    <w:p w14:paraId="55FAAF42" w14:textId="77777777" w:rsidR="002025BF" w:rsidRPr="00C03B68" w:rsidRDefault="004705BC" w:rsidP="004705BC">
      <w:pPr>
        <w:ind w:left="1420" w:hanging="1420"/>
        <w:rPr>
          <w:rFonts w:hint="eastAsia"/>
          <w:lang w:eastAsia="ja-JP"/>
        </w:rPr>
      </w:pPr>
      <w:r w:rsidRPr="00C82F72">
        <w:rPr>
          <w:b/>
          <w:lang w:val="en-US" w:eastAsia="ja-JP"/>
        </w:rPr>
        <w:t>bw-recv</w:t>
      </w:r>
      <w:r w:rsidRPr="00C82F72">
        <w:rPr>
          <w:lang w:val="en-US" w:eastAsia="ja-JP"/>
        </w:rPr>
        <w:t>:</w:t>
      </w:r>
      <w:r w:rsidRPr="00C82F72">
        <w:rPr>
          <w:lang w:val="en-US" w:eastAsia="ja-JP"/>
        </w:rPr>
        <w:tab/>
      </w:r>
      <w:r w:rsidRPr="00C82F72">
        <w:rPr>
          <w:lang w:eastAsia="ja-JP"/>
        </w:rPr>
        <w:t>Specifies the bandwidth</w:t>
      </w:r>
      <w:r w:rsidRPr="00C82F72">
        <w:rPr>
          <w:rFonts w:hint="eastAsia"/>
          <w:lang w:eastAsia="ja-JP"/>
        </w:rPr>
        <w:t xml:space="preserve"> </w:t>
      </w:r>
      <w:r w:rsidRPr="00C82F72">
        <w:rPr>
          <w:lang w:eastAsia="ja-JP"/>
        </w:rPr>
        <w:t>(see Table 1 [2]) to be used in the session for the receive direction. bw-recv has a value from the set: nb, wb, swb, fb, nb-wb, nb-swb, and nb-fb. nb, wb, swb, and fb represent narrowband, wideband, super-wideband, and fullband respectively, and nb-wb, nb-swb, and nb-fb represent all bandwidths from narrowband to wideband, super-wideband, and fullband respectively.</w:t>
      </w:r>
      <w:r w:rsidRPr="00C82F72">
        <w:rPr>
          <w:rFonts w:hint="eastAsia"/>
          <w:lang w:eastAsia="ja-JP"/>
        </w:rPr>
        <w:t xml:space="preserve"> If </w:t>
      </w:r>
      <w:r w:rsidRPr="009B4D39">
        <w:rPr>
          <w:rFonts w:hint="eastAsia"/>
          <w:lang w:eastAsia="ko-KR"/>
        </w:rPr>
        <w:t xml:space="preserve">bw-recv is </w:t>
      </w:r>
      <w:r w:rsidRPr="00C82F72">
        <w:rPr>
          <w:rFonts w:hint="eastAsia"/>
          <w:lang w:eastAsia="ja-JP"/>
        </w:rPr>
        <w:t>not present, all bandwidths consistent with the negotiated bit-rate(s) are allowed in the session</w:t>
      </w:r>
      <w:r w:rsidRPr="0023718D">
        <w:rPr>
          <w:rFonts w:hint="eastAsia"/>
          <w:lang w:eastAsia="ko-KR"/>
        </w:rPr>
        <w:t xml:space="preserve"> unless bw is present</w:t>
      </w:r>
      <w:r w:rsidR="002025BF" w:rsidRPr="00C03B68">
        <w:rPr>
          <w:rFonts w:hint="eastAsia"/>
          <w:lang w:eastAsia="ja-JP"/>
        </w:rPr>
        <w:t>.</w:t>
      </w:r>
    </w:p>
    <w:p w14:paraId="0D225C35" w14:textId="77777777" w:rsidR="004705BC" w:rsidRPr="00C82F72" w:rsidRDefault="004705BC" w:rsidP="004705BC">
      <w:pPr>
        <w:ind w:left="1420" w:hanging="1420"/>
        <w:rPr>
          <w:rFonts w:hint="eastAsia"/>
          <w:lang w:val="en-US" w:eastAsia="ja-JP"/>
        </w:rPr>
      </w:pPr>
      <w:r w:rsidRPr="00C82F72">
        <w:rPr>
          <w:b/>
          <w:lang w:val="en-US" w:eastAsia="ja-JP"/>
        </w:rPr>
        <w:t>ch-</w:t>
      </w:r>
      <w:r w:rsidRPr="00C82F72">
        <w:rPr>
          <w:rFonts w:hint="eastAsia"/>
          <w:b/>
          <w:lang w:val="en-US" w:eastAsia="ko-KR"/>
        </w:rPr>
        <w:t>send</w:t>
      </w:r>
      <w:r w:rsidRPr="00C82F72">
        <w:rPr>
          <w:lang w:val="en-US" w:eastAsia="ja-JP"/>
        </w:rPr>
        <w:t xml:space="preserve">: </w:t>
      </w:r>
      <w:r w:rsidRPr="00C82F72">
        <w:rPr>
          <w:lang w:val="en-US" w:eastAsia="ja-JP"/>
        </w:rPr>
        <w:tab/>
      </w:r>
      <w:r w:rsidRPr="00C82F72">
        <w:rPr>
          <w:lang w:eastAsia="ko-KR"/>
        </w:rPr>
        <w:t xml:space="preserve">Specifies the number of audio channels to be used in the session for the send direction. </w:t>
      </w:r>
      <w:r w:rsidRPr="00C82F72">
        <w:rPr>
          <w:rFonts w:hint="eastAsia"/>
          <w:lang w:eastAsia="ja-JP"/>
        </w:rPr>
        <w:t>ch</w:t>
      </w:r>
      <w:r w:rsidRPr="00C82F72">
        <w:rPr>
          <w:lang w:eastAsia="ko-KR"/>
        </w:rPr>
        <w:t>-send has a</w:t>
      </w:r>
      <w:r w:rsidRPr="00C82F72">
        <w:rPr>
          <w:rFonts w:hint="eastAsia"/>
          <w:lang w:eastAsia="ko-KR"/>
        </w:rPr>
        <w:t>n integer</w:t>
      </w:r>
      <w:r w:rsidRPr="00C82F72">
        <w:rPr>
          <w:lang w:eastAsia="ko-KR"/>
        </w:rPr>
        <w:t xml:space="preserve"> value from </w:t>
      </w:r>
      <w:r w:rsidRPr="00C82F72">
        <w:rPr>
          <w:rFonts w:hint="eastAsia"/>
          <w:lang w:eastAsia="ko-KR"/>
        </w:rPr>
        <w:t>1 to the maximum number of audio channels</w:t>
      </w:r>
      <w:r w:rsidRPr="00C82F72">
        <w:rPr>
          <w:rFonts w:hint="eastAsia"/>
          <w:lang w:eastAsia="ja-JP"/>
        </w:rPr>
        <w:t xml:space="preserve"> (see also clause A.3.2)</w:t>
      </w:r>
      <w:r w:rsidRPr="00C82F72">
        <w:rPr>
          <w:lang w:eastAsia="ko-KR"/>
        </w:rPr>
        <w:t xml:space="preserve">. If </w:t>
      </w:r>
      <w:r>
        <w:rPr>
          <w:rFonts w:hint="eastAsia"/>
          <w:lang w:eastAsia="ko-KR"/>
        </w:rPr>
        <w:t xml:space="preserve">ch-send is </w:t>
      </w:r>
      <w:r w:rsidRPr="00C82F72">
        <w:rPr>
          <w:lang w:eastAsia="ko-KR"/>
        </w:rPr>
        <w:t xml:space="preserve">not present, </w:t>
      </w:r>
      <w:r w:rsidRPr="00C82F72">
        <w:rPr>
          <w:rFonts w:hint="eastAsia"/>
          <w:lang w:eastAsia="ko-KR"/>
        </w:rPr>
        <w:t xml:space="preserve">ch-send=1, </w:t>
      </w:r>
      <w:r w:rsidRPr="00C82F72">
        <w:rPr>
          <w:lang w:eastAsia="ko-KR"/>
        </w:rPr>
        <w:t>mono</w:t>
      </w:r>
      <w:r w:rsidRPr="00C82F72">
        <w:rPr>
          <w:rFonts w:hint="eastAsia"/>
          <w:lang w:eastAsia="ko-KR"/>
        </w:rPr>
        <w:t>,</w:t>
      </w:r>
      <w:r w:rsidRPr="00C82F72">
        <w:rPr>
          <w:lang w:eastAsia="ko-KR"/>
        </w:rPr>
        <w:t xml:space="preserve"> is supported.</w:t>
      </w:r>
    </w:p>
    <w:p w14:paraId="7A381FF0" w14:textId="77777777" w:rsidR="004705BC" w:rsidRPr="00C82F72" w:rsidRDefault="004705BC" w:rsidP="004705BC">
      <w:pPr>
        <w:ind w:left="1420" w:hanging="1420"/>
        <w:rPr>
          <w:rFonts w:hint="eastAsia"/>
          <w:lang w:eastAsia="ja-JP"/>
        </w:rPr>
      </w:pPr>
      <w:r w:rsidRPr="00C82F72">
        <w:rPr>
          <w:b/>
          <w:lang w:val="en-US" w:eastAsia="ja-JP"/>
        </w:rPr>
        <w:t>ch-</w:t>
      </w:r>
      <w:r w:rsidRPr="00C82F72">
        <w:rPr>
          <w:rFonts w:hint="eastAsia"/>
          <w:b/>
          <w:lang w:val="en-US" w:eastAsia="ko-KR"/>
        </w:rPr>
        <w:t>recv</w:t>
      </w:r>
      <w:r w:rsidRPr="00C82F72">
        <w:rPr>
          <w:lang w:val="en-US" w:eastAsia="ja-JP"/>
        </w:rPr>
        <w:t xml:space="preserve">: </w:t>
      </w:r>
      <w:r w:rsidRPr="00C82F72">
        <w:rPr>
          <w:lang w:val="en-US" w:eastAsia="ja-JP"/>
        </w:rPr>
        <w:tab/>
      </w:r>
      <w:r w:rsidRPr="00C82F72">
        <w:rPr>
          <w:lang w:eastAsia="ko-KR"/>
        </w:rPr>
        <w:t xml:space="preserve">Specifies the number of audio channels to be used in the session for the </w:t>
      </w:r>
      <w:r w:rsidRPr="00C82F72">
        <w:rPr>
          <w:rFonts w:hint="eastAsia"/>
          <w:lang w:eastAsia="ko-KR"/>
        </w:rPr>
        <w:t>receive</w:t>
      </w:r>
      <w:r w:rsidRPr="00C82F72">
        <w:rPr>
          <w:lang w:eastAsia="ko-KR"/>
        </w:rPr>
        <w:t xml:space="preserve"> direction. </w:t>
      </w:r>
      <w:r w:rsidRPr="00C82F72">
        <w:rPr>
          <w:rFonts w:hint="eastAsia"/>
          <w:lang w:eastAsia="ja-JP"/>
        </w:rPr>
        <w:t>ch</w:t>
      </w:r>
      <w:r w:rsidRPr="00C82F72">
        <w:rPr>
          <w:lang w:eastAsia="ko-KR"/>
        </w:rPr>
        <w:t>-</w:t>
      </w:r>
      <w:r w:rsidRPr="00C82F72">
        <w:rPr>
          <w:rFonts w:hint="eastAsia"/>
          <w:lang w:eastAsia="ko-KR"/>
        </w:rPr>
        <w:t>recv</w:t>
      </w:r>
      <w:r w:rsidRPr="00C82F72">
        <w:rPr>
          <w:lang w:eastAsia="ko-KR"/>
        </w:rPr>
        <w:t xml:space="preserve"> has a</w:t>
      </w:r>
      <w:r w:rsidRPr="00C82F72">
        <w:rPr>
          <w:rFonts w:hint="eastAsia"/>
          <w:lang w:eastAsia="ko-KR"/>
        </w:rPr>
        <w:t>n integer</w:t>
      </w:r>
      <w:r w:rsidRPr="00C82F72">
        <w:rPr>
          <w:lang w:eastAsia="ko-KR"/>
        </w:rPr>
        <w:t xml:space="preserve"> value from </w:t>
      </w:r>
      <w:r w:rsidRPr="00C82F72">
        <w:rPr>
          <w:rFonts w:hint="eastAsia"/>
          <w:lang w:eastAsia="ko-KR"/>
        </w:rPr>
        <w:t>1 to the maximum number of audio channels</w:t>
      </w:r>
      <w:r w:rsidRPr="00C82F72">
        <w:rPr>
          <w:rFonts w:hint="eastAsia"/>
          <w:lang w:eastAsia="ja-JP"/>
        </w:rPr>
        <w:t xml:space="preserve"> (see also clause A.3.2)</w:t>
      </w:r>
      <w:r w:rsidRPr="00C82F72">
        <w:rPr>
          <w:lang w:eastAsia="ko-KR"/>
        </w:rPr>
        <w:t xml:space="preserve">. If </w:t>
      </w:r>
      <w:r>
        <w:rPr>
          <w:rFonts w:hint="eastAsia"/>
          <w:lang w:eastAsia="ko-KR"/>
        </w:rPr>
        <w:t xml:space="preserve">ch-recv is </w:t>
      </w:r>
      <w:r w:rsidRPr="00C82F72">
        <w:rPr>
          <w:lang w:eastAsia="ko-KR"/>
        </w:rPr>
        <w:t xml:space="preserve">not present, </w:t>
      </w:r>
      <w:r w:rsidRPr="00C82F72">
        <w:rPr>
          <w:rFonts w:hint="eastAsia"/>
          <w:lang w:eastAsia="ko-KR"/>
        </w:rPr>
        <w:t xml:space="preserve">ch-recv=1, </w:t>
      </w:r>
      <w:r w:rsidRPr="00C82F72">
        <w:rPr>
          <w:lang w:eastAsia="ko-KR"/>
        </w:rPr>
        <w:t>mono</w:t>
      </w:r>
      <w:r w:rsidRPr="00C82F72">
        <w:rPr>
          <w:rFonts w:hint="eastAsia"/>
          <w:lang w:eastAsia="ko-KR"/>
        </w:rPr>
        <w:t>,</w:t>
      </w:r>
      <w:r w:rsidRPr="00C82F72">
        <w:rPr>
          <w:lang w:eastAsia="ko-KR"/>
        </w:rPr>
        <w:t xml:space="preserve"> is supported.</w:t>
      </w:r>
    </w:p>
    <w:p w14:paraId="562E2D5A" w14:textId="77777777" w:rsidR="002025BF" w:rsidRPr="00FF0363" w:rsidRDefault="004705BC" w:rsidP="004705BC">
      <w:pPr>
        <w:ind w:left="1420" w:hanging="1420"/>
        <w:rPr>
          <w:rFonts w:eastAsia="Malgun Gothic" w:hint="eastAsia"/>
          <w:lang w:eastAsia="ko-KR"/>
        </w:rPr>
      </w:pPr>
      <w:r w:rsidRPr="00C82F72">
        <w:rPr>
          <w:rFonts w:hint="eastAsia"/>
          <w:b/>
          <w:lang w:val="en-US" w:eastAsia="ko-KR"/>
        </w:rPr>
        <w:t>ch-aw-recv</w:t>
      </w:r>
      <w:r w:rsidRPr="00C82F72">
        <w:rPr>
          <w:rFonts w:hint="eastAsia"/>
          <w:lang w:val="en-US" w:eastAsia="ko-KR"/>
        </w:rPr>
        <w:t>:</w:t>
      </w:r>
      <w:r w:rsidRPr="00C82F72">
        <w:rPr>
          <w:rFonts w:hint="eastAsia"/>
          <w:lang w:val="en-US" w:eastAsia="ko-KR"/>
        </w:rPr>
        <w:tab/>
      </w:r>
      <w:r w:rsidRPr="00C82F72">
        <w:rPr>
          <w:lang w:eastAsia="ko-KR"/>
        </w:rPr>
        <w:t xml:space="preserve">Specifies how channel-aware mode is configured or used for the receive direction. Permissible values are -1, 0, 2, 3, 5, and 7. If </w:t>
      </w:r>
      <w:r>
        <w:rPr>
          <w:rFonts w:hint="eastAsia"/>
          <w:lang w:eastAsia="ko-KR"/>
        </w:rPr>
        <w:t xml:space="preserve">ch-aw-recv is </w:t>
      </w:r>
      <w:r w:rsidRPr="00C82F72">
        <w:rPr>
          <w:lang w:eastAsia="ko-KR"/>
        </w:rPr>
        <w:t xml:space="preserve">-1, channel-aware mode is disabled in the session for the receive direction. If </w:t>
      </w:r>
      <w:r w:rsidRPr="000C7A6D">
        <w:rPr>
          <w:rFonts w:hint="eastAsia"/>
          <w:lang w:eastAsia="ko-KR"/>
        </w:rPr>
        <w:t xml:space="preserve">ch-aw-recv is </w:t>
      </w:r>
      <w:r w:rsidRPr="00C82F72">
        <w:rPr>
          <w:lang w:eastAsia="ko-KR"/>
        </w:rPr>
        <w:t xml:space="preserve">0 or not present, partial redundancy (channel-aware mode) is not used at the start of the session for the receive direction. If </w:t>
      </w:r>
      <w:r w:rsidRPr="000C7A6D">
        <w:rPr>
          <w:rFonts w:hint="eastAsia"/>
          <w:lang w:eastAsia="ko-KR"/>
        </w:rPr>
        <w:t xml:space="preserve">ch-aw-recv is </w:t>
      </w:r>
      <w:r w:rsidRPr="00C82F72">
        <w:rPr>
          <w:lang w:eastAsia="ko-KR"/>
        </w:rPr>
        <w:t>positive (2, 3, 5, or 7), partial redundancy (channel-aware mode) is used at the start of the session for the receive direction using the value as the offset (See NOTE below).</w:t>
      </w:r>
      <w:r w:rsidRPr="00C82F72">
        <w:rPr>
          <w:rFonts w:hint="eastAsia"/>
          <w:lang w:eastAsia="ja-JP"/>
        </w:rPr>
        <w:t xml:space="preserve"> </w:t>
      </w:r>
      <w:r w:rsidRPr="00C82F72">
        <w:rPr>
          <w:lang w:eastAsia="ko-KR"/>
        </w:rPr>
        <w:t>Partial redundancy is supported only when the bit-rate is 13.2 kbps and the bandwidth is wb or swb</w:t>
      </w:r>
      <w:r w:rsidR="002025BF" w:rsidRPr="000D326F">
        <w:rPr>
          <w:lang w:eastAsia="ko-KR"/>
        </w:rPr>
        <w:t>.</w:t>
      </w:r>
    </w:p>
    <w:p w14:paraId="448EB694" w14:textId="77777777" w:rsidR="002025BF" w:rsidRDefault="002025BF" w:rsidP="002025BF">
      <w:pPr>
        <w:pStyle w:val="FP"/>
        <w:rPr>
          <w:rFonts w:hint="eastAsia"/>
          <w:lang w:val="en-US" w:eastAsia="ja-JP"/>
        </w:rPr>
      </w:pPr>
    </w:p>
    <w:p w14:paraId="31FF2049" w14:textId="77777777" w:rsidR="00357D99" w:rsidRDefault="00CE1C7B" w:rsidP="00487E29">
      <w:pPr>
        <w:pStyle w:val="NO"/>
        <w:rPr>
          <w:lang w:val="en-US" w:eastAsia="ko-KR"/>
        </w:rPr>
      </w:pPr>
      <w:r w:rsidRPr="00255761">
        <w:rPr>
          <w:rFonts w:hint="eastAsia"/>
          <w:lang w:val="en-US" w:eastAsia="ko-KR"/>
        </w:rPr>
        <w:t>NOTE</w:t>
      </w:r>
      <w:r w:rsidR="00FB62E9">
        <w:rPr>
          <w:lang w:val="en-US" w:eastAsia="ko-KR"/>
        </w:rPr>
        <w:t xml:space="preserve"> </w:t>
      </w:r>
      <w:r w:rsidR="00F52512">
        <w:rPr>
          <w:lang w:val="en-US" w:eastAsia="ko-KR"/>
        </w:rPr>
        <w:t>3</w:t>
      </w:r>
      <w:r w:rsidRPr="00255761">
        <w:rPr>
          <w:rFonts w:hint="eastAsia"/>
          <w:lang w:val="en-US" w:eastAsia="ko-KR"/>
        </w:rPr>
        <w:t>:</w:t>
      </w:r>
      <w:r w:rsidRPr="00255761">
        <w:rPr>
          <w:rFonts w:hint="eastAsia"/>
          <w:lang w:val="en-US" w:eastAsia="ko-KR"/>
        </w:rPr>
        <w:tab/>
      </w:r>
      <w:r w:rsidR="00487E29" w:rsidRPr="00C82F72">
        <w:rPr>
          <w:lang w:val="en-US" w:eastAsia="ko-KR"/>
        </w:rPr>
        <w:t>If a positive (2, 3, 5, or 7) value of ch-aw-recv is declared for a payload type and the payload type is accepted, the receiver of the parameter shall send partial redundancy (channel-aware mode)</w:t>
      </w:r>
      <w:r w:rsidR="00357D99" w:rsidRPr="00357D99">
        <w:rPr>
          <w:lang w:eastAsia="ko-KR"/>
        </w:rPr>
        <w:t xml:space="preserve"> </w:t>
      </w:r>
      <w:r w:rsidR="00357D99">
        <w:rPr>
          <w:lang w:eastAsia="ko-KR"/>
        </w:rPr>
        <w:t>with</w:t>
      </w:r>
      <w:r w:rsidR="00357D99" w:rsidRPr="005332B2">
        <w:rPr>
          <w:lang w:eastAsia="ko-KR"/>
        </w:rPr>
        <w:t xml:space="preserve"> the value </w:t>
      </w:r>
      <w:r w:rsidR="00357D99">
        <w:rPr>
          <w:lang w:eastAsia="ko-KR"/>
        </w:rPr>
        <w:t xml:space="preserve">of ch-aw-recv </w:t>
      </w:r>
      <w:r w:rsidR="00357D99" w:rsidRPr="005332B2">
        <w:rPr>
          <w:lang w:eastAsia="ko-KR"/>
        </w:rPr>
        <w:t xml:space="preserve">as </w:t>
      </w:r>
      <w:r w:rsidR="00357D99">
        <w:rPr>
          <w:lang w:eastAsia="ko-KR"/>
        </w:rPr>
        <w:t xml:space="preserve">the </w:t>
      </w:r>
      <w:r w:rsidR="00357D99" w:rsidRPr="005332B2">
        <w:rPr>
          <w:lang w:eastAsia="ko-KR"/>
        </w:rPr>
        <w:t>offset</w:t>
      </w:r>
      <w:r w:rsidR="00357D99">
        <w:rPr>
          <w:lang w:eastAsia="ko-KR"/>
        </w:rPr>
        <w:t xml:space="preserve"> when operating at 13.2 kbit/s in</w:t>
      </w:r>
      <w:r w:rsidR="00487E29" w:rsidRPr="00C82F72">
        <w:rPr>
          <w:lang w:val="en-US" w:eastAsia="ko-KR"/>
        </w:rPr>
        <w:t xml:space="preserve">  </w:t>
      </w:r>
      <w:r w:rsidR="00357D99">
        <w:rPr>
          <w:lang w:val="en-US" w:eastAsia="ko-KR"/>
        </w:rPr>
        <w:t xml:space="preserve">the </w:t>
      </w:r>
      <w:r w:rsidR="00487E29" w:rsidRPr="00C82F72">
        <w:rPr>
          <w:lang w:val="en-US" w:eastAsia="ko-KR"/>
        </w:rPr>
        <w:t xml:space="preserve">session </w:t>
      </w:r>
      <w:r w:rsidR="00357D99" w:rsidRPr="005332B2">
        <w:rPr>
          <w:lang w:eastAsia="ko-KR"/>
        </w:rPr>
        <w:t>.</w:t>
      </w:r>
      <w:r w:rsidR="00357D99">
        <w:rPr>
          <w:lang w:eastAsia="ko-KR"/>
        </w:rPr>
        <w:t xml:space="preserve"> Note that i</w:t>
      </w:r>
      <w:r w:rsidR="00357D99">
        <w:rPr>
          <w:lang w:val="en-US" w:eastAsia="ko-KR"/>
        </w:rPr>
        <w:t>f</w:t>
      </w:r>
      <w:r w:rsidR="00357D99" w:rsidRPr="00D66EE1">
        <w:rPr>
          <w:lang w:val="en-US" w:eastAsia="ko-KR"/>
        </w:rPr>
        <w:t xml:space="preserve"> </w:t>
      </w:r>
      <w:r w:rsidR="00357D99" w:rsidRPr="005332B2">
        <w:rPr>
          <w:lang w:eastAsia="ko-KR"/>
        </w:rPr>
        <w:t xml:space="preserve">ch-aw-recv=-1 is </w:t>
      </w:r>
      <w:r w:rsidR="00357D99" w:rsidRPr="00D66EE1">
        <w:rPr>
          <w:lang w:val="en-US" w:eastAsia="ko-KR"/>
        </w:rPr>
        <w:t xml:space="preserve">not </w:t>
      </w:r>
      <w:r w:rsidR="00357D99" w:rsidRPr="005332B2">
        <w:rPr>
          <w:lang w:eastAsia="ko-KR"/>
        </w:rPr>
        <w:t>declared for a payload type</w:t>
      </w:r>
      <w:r w:rsidR="00357D99" w:rsidRPr="00D8090F">
        <w:rPr>
          <w:lang w:val="en-US" w:eastAsia="ko-KR"/>
        </w:rPr>
        <w:t xml:space="preserve"> </w:t>
      </w:r>
      <w:r w:rsidR="00357D99" w:rsidRPr="005332B2">
        <w:rPr>
          <w:lang w:eastAsia="ko-KR"/>
        </w:rPr>
        <w:t>and the payload type is accepted</w:t>
      </w:r>
      <w:r w:rsidR="00357D99">
        <w:rPr>
          <w:lang w:val="en-US" w:eastAsia="ko-KR"/>
        </w:rPr>
        <w:t>, t</w:t>
      </w:r>
      <w:r w:rsidR="00357D99" w:rsidRPr="005332B2">
        <w:rPr>
          <w:lang w:eastAsia="ko-KR"/>
        </w:rPr>
        <w:t>h</w:t>
      </w:r>
      <w:r w:rsidR="00357D99" w:rsidRPr="00851956">
        <w:rPr>
          <w:lang w:val="en-US" w:eastAsia="ko-KR"/>
        </w:rPr>
        <w:t>e</w:t>
      </w:r>
      <w:r w:rsidR="00357D99" w:rsidRPr="005332B2">
        <w:rPr>
          <w:lang w:eastAsia="ko-KR"/>
        </w:rPr>
        <w:t xml:space="preserve"> value of ch-aw-recv </w:t>
      </w:r>
      <w:r w:rsidR="00357D99" w:rsidRPr="00D8090F">
        <w:rPr>
          <w:lang w:val="en-US" w:eastAsia="ko-KR"/>
        </w:rPr>
        <w:t>may be</w:t>
      </w:r>
      <w:r w:rsidR="00357D99" w:rsidRPr="005332B2">
        <w:rPr>
          <w:lang w:eastAsia="ko-KR"/>
        </w:rPr>
        <w:t xml:space="preserve"> modified during the session by an adaptation request</w:t>
      </w:r>
      <w:r w:rsidR="00357D99" w:rsidRPr="00D8090F">
        <w:rPr>
          <w:lang w:val="en-US" w:eastAsia="ko-KR"/>
        </w:rPr>
        <w:t>.</w:t>
      </w:r>
      <w:r w:rsidR="00357D99">
        <w:rPr>
          <w:lang w:eastAsia="ko-KR"/>
        </w:rPr>
        <w:t xml:space="preserve"> </w:t>
      </w:r>
      <w:r w:rsidR="00487E29" w:rsidRPr="00C82F72">
        <w:rPr>
          <w:lang w:val="en-US" w:eastAsia="ko-KR"/>
        </w:rPr>
        <w:t xml:space="preserve"> </w:t>
      </w:r>
    </w:p>
    <w:p w14:paraId="2386662A" w14:textId="77777777" w:rsidR="00357D99" w:rsidRDefault="00357D99" w:rsidP="00487E29">
      <w:pPr>
        <w:pStyle w:val="NO"/>
        <w:rPr>
          <w:lang w:val="en-US" w:eastAsia="ko-KR"/>
        </w:rPr>
      </w:pPr>
      <w:r>
        <w:rPr>
          <w:lang w:val="en-US" w:eastAsia="ko-KR"/>
        </w:rPr>
        <w:tab/>
      </w:r>
      <w:r w:rsidR="00487E29" w:rsidRPr="00C82F72">
        <w:rPr>
          <w:lang w:val="en-US" w:eastAsia="ko-KR"/>
        </w:rPr>
        <w:t xml:space="preserve">If ch-aw-recv=0 is declared or not present for a payload type and the payload type is accepted, the receiver of the parameter shall not send partial redundancy (channel-aware mode) at the start of the session. </w:t>
      </w:r>
    </w:p>
    <w:p w14:paraId="760A2455" w14:textId="77777777" w:rsidR="00357D99" w:rsidRDefault="00357D99" w:rsidP="00487E29">
      <w:pPr>
        <w:pStyle w:val="NO"/>
        <w:rPr>
          <w:lang w:val="en-US" w:eastAsia="ko-KR"/>
        </w:rPr>
      </w:pPr>
      <w:r>
        <w:rPr>
          <w:lang w:val="en-US" w:eastAsia="ko-KR"/>
        </w:rPr>
        <w:tab/>
      </w:r>
      <w:r w:rsidR="00487E29" w:rsidRPr="00C82F72">
        <w:rPr>
          <w:lang w:val="en-US" w:eastAsia="ko-KR"/>
        </w:rPr>
        <w:t xml:space="preserve">If ch-aw-recv=-1 is declared for a payload type and the payload type is accepted, the receiver of the parameter shall not send partial redundancy (channel-aware mode) in the session.  </w:t>
      </w:r>
    </w:p>
    <w:p w14:paraId="7E20D13A" w14:textId="77777777" w:rsidR="00357D99" w:rsidRDefault="00357D99" w:rsidP="00487E29">
      <w:pPr>
        <w:pStyle w:val="NO"/>
        <w:rPr>
          <w:lang w:val="en-US" w:eastAsia="ko-KR"/>
        </w:rPr>
      </w:pPr>
      <w:r>
        <w:rPr>
          <w:lang w:val="en-US" w:eastAsia="ko-KR"/>
        </w:rPr>
        <w:tab/>
      </w:r>
      <w:r w:rsidR="00487E29" w:rsidRPr="00C82F72">
        <w:rPr>
          <w:lang w:val="en-US" w:eastAsia="ko-KR"/>
        </w:rPr>
        <w:t xml:space="preserve">If </w:t>
      </w:r>
      <w:r w:rsidR="00487E29" w:rsidRPr="000C7A6D">
        <w:rPr>
          <w:rFonts w:hint="eastAsia"/>
          <w:lang w:eastAsia="ko-KR"/>
        </w:rPr>
        <w:t xml:space="preserve">ch-aw-recv is </w:t>
      </w:r>
      <w:r w:rsidR="00487E29" w:rsidRPr="00C82F72">
        <w:rPr>
          <w:lang w:val="en-US" w:eastAsia="ko-KR"/>
        </w:rPr>
        <w:t>not present or a non-negative (0, 2, 3, 5, or 7) value of ch-aw-recv is declared for a payload type and the payload type is accepted, partial redundancy (channel-aware mode) can be activated or deactivated during the session based on the expected or estimated channel condition through adaptation signaling, such as CMR (see Annex A.2) or RTCP based signaling</w:t>
      </w:r>
      <w:r w:rsidR="00487E29" w:rsidRPr="00C82F72">
        <w:rPr>
          <w:rFonts w:hint="eastAsia"/>
          <w:lang w:val="en-US" w:eastAsia="ja-JP"/>
        </w:rPr>
        <w:t xml:space="preserve"> (</w:t>
      </w:r>
      <w:r w:rsidR="00487E29" w:rsidRPr="00C82F72">
        <w:rPr>
          <w:rFonts w:eastAsia="Gulim"/>
          <w:lang w:eastAsia="ko-KR"/>
        </w:rPr>
        <w:t>see clause 10.2</w:t>
      </w:r>
      <w:r w:rsidR="00487E29" w:rsidRPr="00C82F72">
        <w:rPr>
          <w:rFonts w:hint="eastAsia"/>
          <w:lang w:eastAsia="ja-JP"/>
        </w:rPr>
        <w:t xml:space="preserve"> of [13]</w:t>
      </w:r>
      <w:r w:rsidR="00487E29" w:rsidRPr="00C82F72">
        <w:rPr>
          <w:rFonts w:hint="eastAsia"/>
          <w:lang w:val="en-US" w:eastAsia="ja-JP"/>
        </w:rPr>
        <w:t>)</w:t>
      </w:r>
      <w:r w:rsidR="00487E29" w:rsidRPr="00C82F72">
        <w:rPr>
          <w:lang w:val="en-US" w:eastAsia="ko-KR"/>
        </w:rPr>
        <w:t xml:space="preserve">.  </w:t>
      </w:r>
    </w:p>
    <w:p w14:paraId="4C07A41E" w14:textId="77777777" w:rsidR="00CE1C7B" w:rsidRPr="00D936BC" w:rsidRDefault="00357D99" w:rsidP="00487E29">
      <w:pPr>
        <w:pStyle w:val="NO"/>
        <w:rPr>
          <w:rFonts w:hint="eastAsia"/>
          <w:lang w:val="en-US" w:eastAsia="ja-JP"/>
        </w:rPr>
      </w:pPr>
      <w:r>
        <w:rPr>
          <w:lang w:val="en-US" w:eastAsia="ko-KR"/>
        </w:rPr>
        <w:tab/>
      </w:r>
      <w:r w:rsidR="00487E29" w:rsidRPr="00C82F72">
        <w:rPr>
          <w:lang w:val="en-US" w:eastAsia="ko-KR"/>
        </w:rPr>
        <w:t xml:space="preserve">If </w:t>
      </w:r>
      <w:r w:rsidR="00487E29" w:rsidRPr="000C7A6D">
        <w:rPr>
          <w:rFonts w:hint="eastAsia"/>
          <w:lang w:eastAsia="ko-KR"/>
        </w:rPr>
        <w:t xml:space="preserve">ch-aw-recv is </w:t>
      </w:r>
      <w:r w:rsidR="00487E29" w:rsidRPr="00C82F72">
        <w:rPr>
          <w:lang w:val="en-US" w:eastAsia="ko-KR"/>
        </w:rPr>
        <w:t>not present or a non-negative (0, 2, 3, 5, or 7) value of ch-aw-recv is declared for a payload type and the payload type is accepted, the partial redundancy offset value can also be adjusted during the session based on the expected or estimated channel condition through adaptation signaling</w:t>
      </w:r>
      <w:r w:rsidR="00487E29">
        <w:rPr>
          <w:lang w:val="en-US" w:eastAsia="ko-KR"/>
        </w:rPr>
        <w:t>.</w:t>
      </w:r>
    </w:p>
    <w:p w14:paraId="5C2FEB16" w14:textId="77777777" w:rsidR="002025BF" w:rsidRDefault="00FB62E9" w:rsidP="00FB62E9">
      <w:pPr>
        <w:pStyle w:val="NO"/>
        <w:rPr>
          <w:lang w:eastAsia="ja-JP"/>
        </w:rPr>
      </w:pPr>
      <w:r>
        <w:rPr>
          <w:lang w:eastAsia="ja-JP"/>
        </w:rPr>
        <w:t xml:space="preserve">NOTE </w:t>
      </w:r>
      <w:r w:rsidR="00F52512">
        <w:rPr>
          <w:lang w:val="en-GB" w:eastAsia="ja-JP"/>
        </w:rPr>
        <w:t>4</w:t>
      </w:r>
      <w:r>
        <w:rPr>
          <w:lang w:eastAsia="ja-JP"/>
        </w:rPr>
        <w:t>:</w:t>
      </w:r>
      <w:r>
        <w:rPr>
          <w:lang w:eastAsia="ja-JP"/>
        </w:rPr>
        <w:tab/>
        <w:t>The frame erasure rate indicator for the channel-aware mode has two permissible values (LO, HI) and this indicator has to be initialized to HI, as specified in clause 5.8.4.</w:t>
      </w:r>
    </w:p>
    <w:p w14:paraId="355AA32E" w14:textId="77777777" w:rsidR="00FB62E9" w:rsidRPr="00356E52" w:rsidRDefault="00FB62E9" w:rsidP="00487E29">
      <w:pPr>
        <w:pStyle w:val="FP"/>
        <w:rPr>
          <w:rFonts w:hint="eastAsia"/>
          <w:lang w:val="en-US" w:eastAsia="ja-JP"/>
        </w:rPr>
      </w:pPr>
    </w:p>
    <w:p w14:paraId="7132DCAC" w14:textId="77777777" w:rsidR="002025BF" w:rsidRPr="00C03B68" w:rsidRDefault="00487E29" w:rsidP="002025BF">
      <w:pPr>
        <w:ind w:left="1420" w:hanging="1420"/>
        <w:rPr>
          <w:lang w:val="en-US" w:eastAsia="ja-JP"/>
        </w:rPr>
      </w:pPr>
      <w:r w:rsidRPr="00C82F72">
        <w:rPr>
          <w:lang w:val="en-US" w:eastAsia="ja-JP"/>
        </w:rPr>
        <w:t xml:space="preserve">The following parameters </w:t>
      </w:r>
      <w:r w:rsidRPr="009B4D39">
        <w:rPr>
          <w:rFonts w:hint="eastAsia"/>
          <w:lang w:val="en-US" w:eastAsia="ko-KR"/>
        </w:rPr>
        <w:t>are applicable</w:t>
      </w:r>
      <w:r w:rsidRPr="00C82F72">
        <w:rPr>
          <w:rFonts w:hint="eastAsia"/>
          <w:lang w:val="en-US" w:eastAsia="ko-KR"/>
        </w:rPr>
        <w:t xml:space="preserve"> only </w:t>
      </w:r>
      <w:r>
        <w:rPr>
          <w:rFonts w:hint="eastAsia"/>
          <w:lang w:val="en-US" w:eastAsia="ko-KR"/>
        </w:rPr>
        <w:t>to</w:t>
      </w:r>
      <w:r w:rsidRPr="00C82F72">
        <w:rPr>
          <w:lang w:val="en-US" w:eastAsia="ja-JP"/>
        </w:rPr>
        <w:t xml:space="preserve"> </w:t>
      </w:r>
      <w:r w:rsidRPr="00C82F72">
        <w:rPr>
          <w:rFonts w:hint="eastAsia"/>
          <w:lang w:val="en-US" w:eastAsia="ko-KR"/>
        </w:rPr>
        <w:t xml:space="preserve">EVS </w:t>
      </w:r>
      <w:r w:rsidRPr="00C82F72">
        <w:rPr>
          <w:lang w:val="en-US" w:eastAsia="ja-JP"/>
        </w:rPr>
        <w:t>AMR-WB IO mode</w:t>
      </w:r>
      <w:r w:rsidR="002025BF" w:rsidRPr="00C03B68">
        <w:rPr>
          <w:lang w:val="en-US" w:eastAsia="ja-JP"/>
        </w:rPr>
        <w:t>:</w:t>
      </w:r>
    </w:p>
    <w:p w14:paraId="47489ED5" w14:textId="77777777" w:rsidR="002025BF" w:rsidRPr="00C03B68" w:rsidRDefault="002025BF" w:rsidP="002025BF">
      <w:pPr>
        <w:ind w:left="2265" w:hanging="2265"/>
        <w:rPr>
          <w:lang w:val="en-US" w:eastAsia="ja-JP"/>
        </w:rPr>
      </w:pPr>
      <w:r w:rsidRPr="00C03B68">
        <w:rPr>
          <w:b/>
          <w:lang w:val="en-US" w:eastAsia="ja-JP"/>
        </w:rPr>
        <w:t>mode-set</w:t>
      </w:r>
      <w:r w:rsidRPr="00C03B68">
        <w:rPr>
          <w:lang w:val="en-US" w:eastAsia="ja-JP"/>
        </w:rPr>
        <w:t>:</w:t>
      </w:r>
      <w:r w:rsidRPr="00C03B68">
        <w:rPr>
          <w:lang w:val="en-US" w:eastAsia="ja-JP"/>
        </w:rPr>
        <w:tab/>
      </w:r>
      <w:r w:rsidRPr="00C03B68">
        <w:rPr>
          <w:rFonts w:eastAsia="Malgun Gothic"/>
          <w:kern w:val="2"/>
          <w:lang w:val="en-US" w:eastAsia="ko-KR"/>
        </w:rPr>
        <w:t>Restricts the active codec mode set to a subset of all modes when the EVS codec operates in AMR-WB IO, for example, to be able to support transport channels such as GSM or UMTS networks. Possible value is a comma-separated list of modes from the set: 0, …, 8 (see Table 1a [</w:t>
      </w:r>
      <w:r w:rsidRPr="00C03B68">
        <w:rPr>
          <w:rFonts w:eastAsia="Malgun Gothic" w:hint="eastAsia"/>
          <w:kern w:val="2"/>
          <w:lang w:val="en-US" w:eastAsia="ko-KR"/>
        </w:rPr>
        <w:t>36</w:t>
      </w:r>
      <w:r w:rsidRPr="00C03B68">
        <w:rPr>
          <w:rFonts w:eastAsia="Malgun Gothic"/>
          <w:kern w:val="2"/>
          <w:lang w:val="en-US" w:eastAsia="ko-KR"/>
        </w:rPr>
        <w:t>]). If mode-set is specified, it must be abided, and frames encoded with AMR-WB IO outside of the subset must not be sent in any RTP payload or used in codec mode request signal. If not present, all codec modes of AMR-WB IO are allowed for the payload type.</w:t>
      </w:r>
    </w:p>
    <w:p w14:paraId="48021E08" w14:textId="77777777" w:rsidR="002025BF" w:rsidRPr="00C03B68" w:rsidRDefault="002025BF" w:rsidP="002025BF">
      <w:pPr>
        <w:ind w:left="2265" w:hanging="2265"/>
        <w:rPr>
          <w:rFonts w:eastAsia="Malgun Gothic" w:hint="eastAsia"/>
          <w:lang w:val="en-US" w:eastAsia="ko-KR"/>
        </w:rPr>
      </w:pPr>
      <w:r w:rsidRPr="00C03B68">
        <w:rPr>
          <w:b/>
          <w:lang w:val="en-US" w:eastAsia="ja-JP"/>
        </w:rPr>
        <w:t>mode-change-period</w:t>
      </w:r>
      <w:r w:rsidRPr="00C03B68">
        <w:rPr>
          <w:lang w:val="en-US" w:eastAsia="ja-JP"/>
        </w:rPr>
        <w:t>:</w:t>
      </w:r>
      <w:r w:rsidRPr="00C03B68">
        <w:rPr>
          <w:lang w:val="en-US" w:eastAsia="ja-JP"/>
        </w:rPr>
        <w:tab/>
      </w:r>
      <w:r w:rsidRPr="00C03B68">
        <w:rPr>
          <w:lang w:val="en-US" w:eastAsia="ja-JP"/>
        </w:rPr>
        <w:tab/>
        <w:t>See RFC 4867</w:t>
      </w:r>
      <w:r w:rsidRPr="00C03B68">
        <w:rPr>
          <w:rFonts w:hint="eastAsia"/>
          <w:lang w:val="en-US" w:eastAsia="ja-JP"/>
        </w:rPr>
        <w:t xml:space="preserve"> [15].</w:t>
      </w:r>
    </w:p>
    <w:p w14:paraId="1446EBC8" w14:textId="77777777" w:rsidR="002025BF" w:rsidRPr="00C03B68" w:rsidRDefault="002025BF" w:rsidP="002025BF">
      <w:pPr>
        <w:ind w:left="2265" w:hanging="2265"/>
        <w:rPr>
          <w:rFonts w:eastAsia="Malgun Gothic" w:hint="eastAsia"/>
          <w:lang w:val="en-US" w:eastAsia="ko-KR"/>
        </w:rPr>
      </w:pPr>
      <w:r w:rsidRPr="00C03B68">
        <w:rPr>
          <w:b/>
          <w:lang w:val="en-US" w:eastAsia="ja-JP"/>
        </w:rPr>
        <w:t>mode-change-capability</w:t>
      </w:r>
      <w:r w:rsidRPr="00C03B68">
        <w:rPr>
          <w:lang w:val="en-US" w:eastAsia="ja-JP"/>
        </w:rPr>
        <w:t>:</w:t>
      </w:r>
      <w:r w:rsidRPr="00C03B68">
        <w:rPr>
          <w:lang w:val="en-US" w:eastAsia="ja-JP"/>
        </w:rPr>
        <w:tab/>
      </w:r>
      <w:r w:rsidR="00FB62E9">
        <w:rPr>
          <w:lang w:val="en-US" w:eastAsia="ja-JP"/>
        </w:rPr>
        <w:t>See RFC 4867 [15], except that the default and the only allowed value of mode-change-capability is 2 for EVS AMR-WB IO. As the default and the only allowed value of mode-change-capibility is 2 in EVS AMR-WB IO, it is not required to include this parameter in the SDP</w:t>
      </w:r>
      <w:r w:rsidRPr="00C03B68">
        <w:rPr>
          <w:rFonts w:hint="eastAsia"/>
          <w:lang w:val="en-US" w:eastAsia="ja-JP"/>
        </w:rPr>
        <w:t>.</w:t>
      </w:r>
    </w:p>
    <w:p w14:paraId="7FD00715" w14:textId="77777777" w:rsidR="002025BF" w:rsidRPr="00C03B68" w:rsidRDefault="002025BF" w:rsidP="002025BF">
      <w:pPr>
        <w:ind w:left="2265" w:hanging="2265"/>
        <w:rPr>
          <w:rFonts w:eastAsia="Malgun Gothic" w:hint="eastAsia"/>
          <w:lang w:val="en-US" w:eastAsia="ko-KR"/>
        </w:rPr>
      </w:pPr>
      <w:r w:rsidRPr="00C03B68">
        <w:rPr>
          <w:b/>
          <w:lang w:val="en-US" w:eastAsia="ja-JP"/>
        </w:rPr>
        <w:t>mode-change-neighbor</w:t>
      </w:r>
      <w:r w:rsidRPr="00C03B68">
        <w:rPr>
          <w:lang w:val="en-US" w:eastAsia="ja-JP"/>
        </w:rPr>
        <w:t xml:space="preserve">: </w:t>
      </w:r>
      <w:r w:rsidRPr="00C03B68">
        <w:rPr>
          <w:lang w:val="en-US" w:eastAsia="ja-JP"/>
        </w:rPr>
        <w:tab/>
        <w:t>See RFC 4867</w:t>
      </w:r>
      <w:r w:rsidRPr="00C03B68">
        <w:rPr>
          <w:rFonts w:hint="eastAsia"/>
          <w:lang w:val="en-US" w:eastAsia="ja-JP"/>
        </w:rPr>
        <w:t xml:space="preserve"> [15].</w:t>
      </w:r>
    </w:p>
    <w:p w14:paraId="6AACB001" w14:textId="77777777" w:rsidR="002025BF" w:rsidRPr="00C03B68" w:rsidRDefault="002025BF" w:rsidP="00CE1C7B">
      <w:pPr>
        <w:pStyle w:val="FP"/>
        <w:rPr>
          <w:rFonts w:hint="eastAsia"/>
          <w:lang w:val="en-US" w:eastAsia="ko-KR"/>
        </w:rPr>
      </w:pPr>
    </w:p>
    <w:p w14:paraId="7DE90E78" w14:textId="77777777" w:rsidR="002025BF" w:rsidRPr="00C03B68" w:rsidRDefault="002025BF" w:rsidP="002025BF">
      <w:pPr>
        <w:widowControl w:val="0"/>
        <w:spacing w:after="60" w:line="240" w:lineRule="atLeast"/>
        <w:rPr>
          <w:rFonts w:ascii="Arial" w:eastAsia="Malgun Gothic" w:hAnsi="Arial" w:cs="Arial" w:hint="eastAsia"/>
          <w:bCs/>
          <w:sz w:val="22"/>
          <w:szCs w:val="22"/>
          <w:lang w:eastAsia="ko-KR"/>
        </w:rPr>
      </w:pPr>
      <w:r w:rsidRPr="00C03B68">
        <w:rPr>
          <w:rFonts w:eastAsia="Malgun Gothic" w:hint="eastAsia"/>
          <w:lang w:val="en-US" w:eastAsia="ko-KR"/>
        </w:rPr>
        <w:t>Optional parameters of AMR-WB (see clause 8.2 of [15]) not defined above shall not be used in the EVS AMR-WB IO mode.</w:t>
      </w:r>
    </w:p>
    <w:p w14:paraId="70DD1850" w14:textId="77777777" w:rsidR="002025BF" w:rsidRPr="00C03B68" w:rsidRDefault="002025BF" w:rsidP="002025BF">
      <w:pPr>
        <w:pStyle w:val="Heading2"/>
        <w:rPr>
          <w:rFonts w:hint="eastAsia"/>
          <w:lang w:eastAsia="ja-JP"/>
        </w:rPr>
      </w:pPr>
      <w:r w:rsidRPr="00C03B68">
        <w:rPr>
          <w:rFonts w:hint="eastAsia"/>
          <w:lang w:eastAsia="ja-JP"/>
        </w:rPr>
        <w:t>A.3.2</w:t>
      </w:r>
      <w:r w:rsidRPr="00C03B68">
        <w:rPr>
          <w:rFonts w:hint="eastAsia"/>
          <w:lang w:eastAsia="ja-JP"/>
        </w:rPr>
        <w:tab/>
      </w:r>
      <w:r w:rsidRPr="00C03B68">
        <w:rPr>
          <w:lang w:eastAsia="ja-JP"/>
        </w:rPr>
        <w:t>Mapping Media Type Parameters into SDP</w:t>
      </w:r>
    </w:p>
    <w:p w14:paraId="6CFAA5AD" w14:textId="77777777" w:rsidR="002025BF" w:rsidRPr="00C03B68" w:rsidRDefault="002025BF" w:rsidP="002025BF">
      <w:pPr>
        <w:rPr>
          <w:rFonts w:hint="eastAsia"/>
          <w:lang w:eastAsia="ja-JP"/>
        </w:rPr>
      </w:pPr>
      <w:r w:rsidRPr="00C03B68">
        <w:rPr>
          <w:lang w:eastAsia="ja-JP"/>
        </w:rPr>
        <w:t>The information carried in the media type specification has a specific mapping to fields in the Session Description Protocol (SDP)</w:t>
      </w:r>
      <w:r w:rsidRPr="00C03B68">
        <w:rPr>
          <w:rFonts w:hint="eastAsia"/>
          <w:lang w:eastAsia="ja-JP"/>
        </w:rPr>
        <w:t xml:space="preserve"> </w:t>
      </w:r>
      <w:r w:rsidRPr="00C03B68">
        <w:rPr>
          <w:lang w:eastAsia="ja-JP"/>
        </w:rPr>
        <w:t>[</w:t>
      </w:r>
      <w:r w:rsidRPr="00C03B68">
        <w:rPr>
          <w:rFonts w:hint="eastAsia"/>
          <w:lang w:eastAsia="ja-JP"/>
        </w:rPr>
        <w:t>27</w:t>
      </w:r>
      <w:r w:rsidRPr="00C03B68">
        <w:rPr>
          <w:lang w:eastAsia="ja-JP"/>
        </w:rPr>
        <w:t>], which is commonly used to describe RTP sessions. When SDP is</w:t>
      </w:r>
      <w:r w:rsidRPr="00C03B68">
        <w:rPr>
          <w:rFonts w:hint="eastAsia"/>
          <w:lang w:eastAsia="ja-JP"/>
        </w:rPr>
        <w:t xml:space="preserve"> </w:t>
      </w:r>
      <w:r w:rsidRPr="00C03B68">
        <w:rPr>
          <w:lang w:eastAsia="ja-JP"/>
        </w:rPr>
        <w:t>used to specify sessions employing the EVS codec, the</w:t>
      </w:r>
      <w:r w:rsidRPr="00C03B68">
        <w:rPr>
          <w:rFonts w:hint="eastAsia"/>
          <w:lang w:eastAsia="ja-JP"/>
        </w:rPr>
        <w:t xml:space="preserve"> </w:t>
      </w:r>
      <w:r w:rsidRPr="00C03B68">
        <w:rPr>
          <w:lang w:eastAsia="ja-JP"/>
        </w:rPr>
        <w:t>mapping is as follows:</w:t>
      </w:r>
    </w:p>
    <w:p w14:paraId="66B2DE59" w14:textId="77777777" w:rsidR="002025BF" w:rsidRPr="00C03B68" w:rsidRDefault="002025BF" w:rsidP="002025BF">
      <w:pPr>
        <w:pStyle w:val="B1"/>
        <w:rPr>
          <w:lang w:eastAsia="ja-JP"/>
        </w:rPr>
      </w:pPr>
      <w:r>
        <w:rPr>
          <w:rFonts w:hint="eastAsia"/>
          <w:lang w:eastAsia="ja-JP"/>
        </w:rPr>
        <w:t>-</w:t>
      </w:r>
      <w:r>
        <w:rPr>
          <w:rFonts w:hint="eastAsia"/>
          <w:lang w:eastAsia="ja-JP"/>
        </w:rPr>
        <w:tab/>
      </w:r>
      <w:r w:rsidRPr="00C03B68">
        <w:rPr>
          <w:lang w:eastAsia="ja-JP"/>
        </w:rPr>
        <w:t>The media type ("audio") goes in SDP "m=" as the media name.</w:t>
      </w:r>
    </w:p>
    <w:p w14:paraId="7708E9F3" w14:textId="77777777" w:rsidR="002025BF" w:rsidRPr="00C03B68" w:rsidRDefault="002025BF" w:rsidP="002025BF">
      <w:pPr>
        <w:pStyle w:val="B1"/>
        <w:rPr>
          <w:lang w:eastAsia="ja-JP"/>
        </w:rPr>
      </w:pPr>
      <w:r>
        <w:rPr>
          <w:rFonts w:hint="eastAsia"/>
          <w:lang w:eastAsia="ja-JP"/>
        </w:rPr>
        <w:t>-</w:t>
      </w:r>
      <w:r>
        <w:rPr>
          <w:rFonts w:hint="eastAsia"/>
          <w:lang w:eastAsia="ja-JP"/>
        </w:rPr>
        <w:tab/>
      </w:r>
      <w:r w:rsidRPr="00C03B68">
        <w:rPr>
          <w:lang w:eastAsia="ja-JP"/>
        </w:rPr>
        <w:t xml:space="preserve">The media subtype (payload format name) goes in SDP "a=rtpmap" as the encoding name.  The RTP clock rate in "a=rtpmap" </w:t>
      </w:r>
      <w:r w:rsidRPr="00C03B68">
        <w:rPr>
          <w:rFonts w:hint="eastAsia"/>
          <w:lang w:eastAsia="ja-JP"/>
        </w:rPr>
        <w:t>shall</w:t>
      </w:r>
      <w:r w:rsidRPr="00C03B68">
        <w:rPr>
          <w:lang w:eastAsia="ja-JP"/>
        </w:rPr>
        <w:t xml:space="preserve"> be 16000, and the encoding parameters (number of channels) </w:t>
      </w:r>
      <w:r w:rsidRPr="00C03B68">
        <w:rPr>
          <w:rFonts w:hint="eastAsia"/>
          <w:lang w:eastAsia="ja-JP"/>
        </w:rPr>
        <w:t>shall</w:t>
      </w:r>
      <w:r w:rsidRPr="00C03B68">
        <w:rPr>
          <w:lang w:eastAsia="ja-JP"/>
        </w:rPr>
        <w:t xml:space="preserve"> either be explicitly set to N or</w:t>
      </w:r>
      <w:r w:rsidRPr="00C03B68">
        <w:rPr>
          <w:rFonts w:hint="eastAsia"/>
          <w:lang w:eastAsia="ja-JP"/>
        </w:rPr>
        <w:t xml:space="preserve"> </w:t>
      </w:r>
      <w:r w:rsidRPr="00C03B68">
        <w:rPr>
          <w:lang w:eastAsia="ja-JP"/>
        </w:rPr>
        <w:t xml:space="preserve">omitted, implying a default value of 1. </w:t>
      </w:r>
      <w:r w:rsidRPr="00C03B68">
        <w:rPr>
          <w:rFonts w:hint="eastAsia"/>
          <w:lang w:eastAsia="ja-JP"/>
        </w:rPr>
        <w:t>T</w:t>
      </w:r>
      <w:r w:rsidRPr="00C03B68">
        <w:rPr>
          <w:lang w:eastAsia="ja-JP"/>
        </w:rPr>
        <w:t>he values of N that</w:t>
      </w:r>
      <w:r w:rsidRPr="00C03B68">
        <w:rPr>
          <w:rFonts w:hint="eastAsia"/>
          <w:lang w:eastAsia="ja-JP"/>
        </w:rPr>
        <w:t xml:space="preserve"> </w:t>
      </w:r>
      <w:r w:rsidRPr="00C03B68">
        <w:rPr>
          <w:lang w:eastAsia="ja-JP"/>
        </w:rPr>
        <w:t>are allowed are specified in Section 4.1 in [</w:t>
      </w:r>
      <w:r w:rsidRPr="00C03B68">
        <w:rPr>
          <w:rFonts w:hint="eastAsia"/>
          <w:lang w:eastAsia="ja-JP"/>
        </w:rPr>
        <w:t>38</w:t>
      </w:r>
      <w:r w:rsidRPr="00C03B68">
        <w:rPr>
          <w:lang w:eastAsia="ja-JP"/>
        </w:rPr>
        <w:t>].</w:t>
      </w:r>
      <w:r w:rsidRPr="00C03B68">
        <w:rPr>
          <w:rFonts w:hint="eastAsia"/>
          <w:lang w:eastAsia="ja-JP"/>
        </w:rPr>
        <w:t xml:space="preserve"> If ch-send and/or ch-recv paramaters are supplied</w:t>
      </w:r>
      <w:r>
        <w:rPr>
          <w:rFonts w:hint="eastAsia"/>
          <w:lang w:eastAsia="ja-JP"/>
        </w:rPr>
        <w:t>,</w:t>
      </w:r>
      <w:r w:rsidRPr="00C03B68">
        <w:rPr>
          <w:rFonts w:hint="eastAsia"/>
          <w:lang w:eastAsia="ja-JP"/>
        </w:rPr>
        <w:t xml:space="preserve"> the number of channels N shall be</w:t>
      </w:r>
      <w:r>
        <w:rPr>
          <w:rFonts w:hint="eastAsia"/>
          <w:lang w:eastAsia="ja-JP"/>
        </w:rPr>
        <w:t xml:space="preserve"> the</w:t>
      </w:r>
      <w:r w:rsidRPr="00C03B68">
        <w:rPr>
          <w:rFonts w:hint="eastAsia"/>
          <w:lang w:eastAsia="ja-JP"/>
        </w:rPr>
        <w:t xml:space="preserve"> </w:t>
      </w:r>
      <w:r>
        <w:rPr>
          <w:rFonts w:hint="eastAsia"/>
          <w:lang w:eastAsia="ja-JP"/>
        </w:rPr>
        <w:t xml:space="preserve">larger </w:t>
      </w:r>
      <w:r w:rsidRPr="00C03B68">
        <w:rPr>
          <w:rFonts w:hint="eastAsia"/>
          <w:lang w:eastAsia="ja-JP"/>
        </w:rPr>
        <w:t>value given in those parameters.</w:t>
      </w:r>
    </w:p>
    <w:p w14:paraId="2C040584" w14:textId="77777777" w:rsidR="002025BF" w:rsidRPr="00C03B68" w:rsidRDefault="002025BF" w:rsidP="002025BF">
      <w:pPr>
        <w:pStyle w:val="B1"/>
        <w:rPr>
          <w:lang w:eastAsia="ja-JP"/>
        </w:rPr>
      </w:pPr>
      <w:r>
        <w:rPr>
          <w:rFonts w:hint="eastAsia"/>
          <w:lang w:eastAsia="ja-JP"/>
        </w:rPr>
        <w:t>-</w:t>
      </w:r>
      <w:r>
        <w:rPr>
          <w:rFonts w:hint="eastAsia"/>
          <w:lang w:eastAsia="ja-JP"/>
        </w:rPr>
        <w:tab/>
      </w:r>
      <w:r w:rsidRPr="00C03B68">
        <w:rPr>
          <w:lang w:eastAsia="ja-JP"/>
        </w:rPr>
        <w:t>The parameters "ptime" and "maxptime" go in the SDP "a=ptime" and "a=maxptime" attributes, respectively.</w:t>
      </w:r>
    </w:p>
    <w:p w14:paraId="315464B5" w14:textId="77777777" w:rsidR="002025BF" w:rsidRDefault="002025BF" w:rsidP="002025BF">
      <w:pPr>
        <w:pStyle w:val="B1"/>
        <w:rPr>
          <w:lang w:eastAsia="ja-JP"/>
        </w:rPr>
      </w:pPr>
      <w:r>
        <w:rPr>
          <w:rFonts w:hint="eastAsia"/>
          <w:lang w:eastAsia="ja-JP"/>
        </w:rPr>
        <w:t>-</w:t>
      </w:r>
      <w:r>
        <w:rPr>
          <w:rFonts w:hint="eastAsia"/>
          <w:lang w:eastAsia="ja-JP"/>
        </w:rPr>
        <w:tab/>
      </w:r>
      <w:r w:rsidR="00257070" w:rsidRPr="00C03B68">
        <w:rPr>
          <w:lang w:eastAsia="ja-JP"/>
        </w:rPr>
        <w:t>Any remaining parameters go in the SDP "a=fmtp" attribute by copying them direct</w:t>
      </w:r>
      <w:r w:rsidR="00257070">
        <w:rPr>
          <w:lang w:eastAsia="ja-JP"/>
        </w:rPr>
        <w:t xml:space="preserve">ly </w:t>
      </w:r>
      <w:r w:rsidR="00257070" w:rsidRPr="00C03B68">
        <w:rPr>
          <w:lang w:eastAsia="ja-JP"/>
        </w:rPr>
        <w:t>from the media type parameter string as a semicolon-separated list of parameter=value pairs</w:t>
      </w:r>
      <w:r w:rsidRPr="00C03B68">
        <w:rPr>
          <w:lang w:eastAsia="ja-JP"/>
        </w:rPr>
        <w:t>.</w:t>
      </w:r>
    </w:p>
    <w:p w14:paraId="0DA83FBC" w14:textId="77777777" w:rsidR="002025BF" w:rsidRPr="00C03B68" w:rsidRDefault="002025BF" w:rsidP="002025BF">
      <w:pPr>
        <w:rPr>
          <w:rFonts w:hint="eastAsia"/>
          <w:lang w:eastAsia="ja-JP"/>
        </w:rPr>
      </w:pPr>
      <w:r w:rsidRPr="00C03B68">
        <w:rPr>
          <w:lang w:eastAsia="ja-JP"/>
        </w:rPr>
        <w:t>Mapping to</w:t>
      </w:r>
      <w:r w:rsidRPr="00C03B68">
        <w:rPr>
          <w:rFonts w:hint="eastAsia"/>
          <w:lang w:eastAsia="ja-JP"/>
        </w:rPr>
        <w:t xml:space="preserve"> </w:t>
      </w:r>
      <w:r w:rsidRPr="00C03B68">
        <w:rPr>
          <w:rFonts w:eastAsia="Malgun Gothic" w:hint="eastAsia"/>
          <w:lang w:eastAsia="ko-KR"/>
        </w:rPr>
        <w:t xml:space="preserve">fields in </w:t>
      </w:r>
      <w:r w:rsidRPr="00C03B68">
        <w:rPr>
          <w:rFonts w:hint="eastAsia"/>
          <w:lang w:eastAsia="ja-JP"/>
        </w:rPr>
        <w:t>SDP</w:t>
      </w:r>
      <w:r w:rsidRPr="00C03B68">
        <w:rPr>
          <w:rFonts w:eastAsia="Malgun Gothic" w:hint="eastAsia"/>
          <w:lang w:eastAsia="ko-KR"/>
        </w:rPr>
        <w:t xml:space="preserve"> is</w:t>
      </w:r>
      <w:r w:rsidRPr="00C03B68">
        <w:rPr>
          <w:rFonts w:hint="eastAsia"/>
          <w:lang w:eastAsia="ja-JP"/>
        </w:rPr>
        <w:t xml:space="preserve"> </w:t>
      </w:r>
      <w:r w:rsidRPr="00C03B68">
        <w:rPr>
          <w:rFonts w:eastAsia="Malgun Gothic" w:hint="eastAsia"/>
          <w:lang w:eastAsia="ko-KR"/>
        </w:rPr>
        <w:t xml:space="preserve">specified </w:t>
      </w:r>
      <w:r w:rsidRPr="00C03B68">
        <w:rPr>
          <w:rFonts w:hint="eastAsia"/>
          <w:lang w:eastAsia="ja-JP"/>
        </w:rPr>
        <w:t xml:space="preserve">in </w:t>
      </w:r>
      <w:r w:rsidRPr="00C03B68">
        <w:rPr>
          <w:rFonts w:eastAsia="Malgun Gothic" w:hint="eastAsia"/>
          <w:lang w:eastAsia="ko-KR"/>
        </w:rPr>
        <w:t>clause 6</w:t>
      </w:r>
      <w:r w:rsidRPr="00C03B68">
        <w:rPr>
          <w:rFonts w:hint="eastAsia"/>
          <w:lang w:eastAsia="ja-JP"/>
        </w:rPr>
        <w:t xml:space="preserve"> of [13]</w:t>
      </w:r>
      <w:r w:rsidRPr="00C03B68">
        <w:rPr>
          <w:lang w:eastAsia="ja-JP"/>
        </w:rPr>
        <w:t>.</w:t>
      </w:r>
    </w:p>
    <w:p w14:paraId="0AA1C9D2" w14:textId="77777777" w:rsidR="002025BF" w:rsidRPr="00C03B68" w:rsidRDefault="002025BF" w:rsidP="002025BF">
      <w:pPr>
        <w:pStyle w:val="Heading2"/>
        <w:rPr>
          <w:rFonts w:hint="eastAsia"/>
          <w:lang w:eastAsia="ja-JP"/>
        </w:rPr>
      </w:pPr>
      <w:r w:rsidRPr="00C03B68">
        <w:rPr>
          <w:rFonts w:hint="eastAsia"/>
          <w:lang w:eastAsia="ja-JP"/>
        </w:rPr>
        <w:t>A.3.3</w:t>
      </w:r>
      <w:r w:rsidRPr="00C03B68">
        <w:rPr>
          <w:rFonts w:hint="eastAsia"/>
          <w:lang w:eastAsia="ja-JP"/>
        </w:rPr>
        <w:tab/>
      </w:r>
      <w:r>
        <w:rPr>
          <w:lang w:eastAsia="ja-JP"/>
        </w:rPr>
        <w:t>Detailed Description of Usage of SDP Parameters</w:t>
      </w:r>
    </w:p>
    <w:p w14:paraId="7BC82B71" w14:textId="77777777" w:rsidR="002025BF" w:rsidRPr="00C03B68" w:rsidRDefault="002025BF" w:rsidP="002025BF">
      <w:pPr>
        <w:pStyle w:val="Heading3"/>
        <w:rPr>
          <w:rFonts w:hint="eastAsia"/>
          <w:lang w:eastAsia="ko-KR"/>
        </w:rPr>
      </w:pPr>
      <w:r w:rsidRPr="00C03B68">
        <w:rPr>
          <w:rFonts w:hint="eastAsia"/>
          <w:lang w:eastAsia="ja-JP"/>
        </w:rPr>
        <w:t>A.3.3</w:t>
      </w:r>
      <w:r w:rsidRPr="00C03B68">
        <w:rPr>
          <w:rFonts w:hint="eastAsia"/>
          <w:lang w:eastAsia="ko-KR"/>
        </w:rPr>
        <w:t>.1</w:t>
      </w:r>
      <w:r w:rsidRPr="00C03B68">
        <w:rPr>
          <w:rFonts w:hint="eastAsia"/>
          <w:lang w:eastAsia="ja-JP"/>
        </w:rPr>
        <w:tab/>
      </w:r>
      <w:r w:rsidRPr="00C03B68">
        <w:rPr>
          <w:rFonts w:hint="eastAsia"/>
          <w:lang w:eastAsia="ko-KR"/>
        </w:rPr>
        <w:t>Offer-Answer Model Considerations</w:t>
      </w:r>
    </w:p>
    <w:p w14:paraId="49378A0F" w14:textId="77777777" w:rsidR="002025BF" w:rsidRPr="00C03B68" w:rsidRDefault="002025BF" w:rsidP="002025BF">
      <w:pPr>
        <w:widowControl w:val="0"/>
        <w:wordWrap w:val="0"/>
        <w:autoSpaceDE w:val="0"/>
        <w:autoSpaceDN w:val="0"/>
        <w:spacing w:line="276" w:lineRule="auto"/>
        <w:rPr>
          <w:rFonts w:eastAsia="Batang" w:hint="eastAsia"/>
          <w:lang w:eastAsia="ko-KR"/>
        </w:rPr>
      </w:pPr>
      <w:r w:rsidRPr="00C03B68">
        <w:rPr>
          <w:rFonts w:eastAsia="Batang"/>
          <w:lang w:val="en" w:eastAsia="ko-KR"/>
        </w:rPr>
        <w:t>The following considerations apply when using SDP Offer-Answer</w:t>
      </w:r>
      <w:r w:rsidRPr="00C03B68">
        <w:rPr>
          <w:rFonts w:eastAsia="Batang" w:hint="eastAsia"/>
          <w:lang w:val="en" w:eastAsia="ko-KR"/>
        </w:rPr>
        <w:t xml:space="preserve"> </w:t>
      </w:r>
      <w:r w:rsidRPr="00C03B68">
        <w:rPr>
          <w:rFonts w:eastAsia="Batang"/>
          <w:lang w:val="en" w:eastAsia="ko-KR"/>
        </w:rPr>
        <w:t xml:space="preserve">procedures to negotiate the use of </w:t>
      </w:r>
      <w:r w:rsidRPr="00C03B68">
        <w:rPr>
          <w:rFonts w:eastAsia="Batang" w:hint="eastAsia"/>
          <w:lang w:val="en" w:eastAsia="ko-KR"/>
        </w:rPr>
        <w:t>EVS</w:t>
      </w:r>
      <w:r w:rsidRPr="00C03B68">
        <w:rPr>
          <w:rFonts w:eastAsia="Batang"/>
          <w:lang w:val="en" w:eastAsia="ko-KR"/>
        </w:rPr>
        <w:t xml:space="preserve"> payload in RTP:</w:t>
      </w:r>
    </w:p>
    <w:p w14:paraId="72B82C99" w14:textId="77777777" w:rsidR="00F52512" w:rsidRPr="0078745A" w:rsidRDefault="002025BF" w:rsidP="00F52512">
      <w:pPr>
        <w:spacing w:after="0"/>
        <w:ind w:left="1704" w:hanging="1704"/>
        <w:rPr>
          <w:rFonts w:hint="eastAsia"/>
          <w:lang w:eastAsia="ko-KR"/>
        </w:rPr>
      </w:pPr>
      <w:r w:rsidRPr="00C03B68">
        <w:rPr>
          <w:b/>
          <w:lang w:val="en-US" w:eastAsia="ja-JP"/>
        </w:rPr>
        <w:t>dtx</w:t>
      </w:r>
      <w:r w:rsidRPr="00C03B68">
        <w:rPr>
          <w:lang w:val="en-US" w:eastAsia="ja-JP"/>
        </w:rPr>
        <w:t>:</w:t>
      </w:r>
      <w:r w:rsidRPr="00C03B68">
        <w:rPr>
          <w:lang w:val="en-US" w:eastAsia="ja-JP"/>
        </w:rPr>
        <w:tab/>
      </w:r>
      <w:r w:rsidR="00487E29" w:rsidRPr="00C82F72">
        <w:rPr>
          <w:lang w:val="en-US"/>
        </w:rPr>
        <w:t>When dtx is not offered</w:t>
      </w:r>
      <w:r w:rsidR="00487E29" w:rsidRPr="004B79A1">
        <w:rPr>
          <w:rFonts w:hint="eastAsia"/>
          <w:lang w:val="en-US" w:eastAsia="ko-KR"/>
        </w:rPr>
        <w:t>, i.e., not included,</w:t>
      </w:r>
      <w:r w:rsidR="00487E29" w:rsidRPr="00C82F72">
        <w:rPr>
          <w:lang w:val="en-US"/>
        </w:rPr>
        <w:t xml:space="preserve"> for a payload type, the answerer may include dtx for the payload </w:t>
      </w:r>
      <w:r w:rsidR="00487E29" w:rsidRPr="00C82F72">
        <w:t>type</w:t>
      </w:r>
      <w:r w:rsidR="00487E29" w:rsidRPr="00C82F72">
        <w:rPr>
          <w:lang w:val="en-US"/>
        </w:rPr>
        <w:t xml:space="preserve"> in the SDP answer. When dtx is offered for a payload type and th</w:t>
      </w:r>
      <w:r w:rsidR="00487E29" w:rsidRPr="00C82F72">
        <w:rPr>
          <w:rFonts w:hint="eastAsia"/>
          <w:lang w:val="en-US"/>
        </w:rPr>
        <w:t>e</w:t>
      </w:r>
      <w:r w:rsidR="00487E29" w:rsidRPr="00C82F72">
        <w:rPr>
          <w:lang w:val="en-US"/>
        </w:rPr>
        <w:t xml:space="preserve"> payload type is accepted, the answerer shall not </w:t>
      </w:r>
      <w:r w:rsidR="00487E29" w:rsidRPr="00C82F72">
        <w:rPr>
          <w:rFonts w:hint="eastAsia"/>
          <w:lang w:val="en-US"/>
        </w:rPr>
        <w:t xml:space="preserve">modify or </w:t>
      </w:r>
      <w:r w:rsidR="00487E29" w:rsidRPr="00C82F72">
        <w:rPr>
          <w:lang w:val="en-US"/>
        </w:rPr>
        <w:t>remove dtx for the payload type in the SDP answer</w:t>
      </w:r>
      <w:r w:rsidRPr="00C03B68">
        <w:rPr>
          <w:lang w:val="en-US"/>
        </w:rPr>
        <w:t>.</w:t>
      </w:r>
      <w:r w:rsidR="00F52512">
        <w:rPr>
          <w:lang w:val="en-US"/>
        </w:rPr>
        <w:t xml:space="preserve"> When</w:t>
      </w:r>
      <w:r w:rsidR="00F52512" w:rsidRPr="0078745A">
        <w:rPr>
          <w:lang w:eastAsia="ko-KR"/>
        </w:rPr>
        <w:t xml:space="preserve"> dtx-recv is offered and the answerer includes dtx, the value </w:t>
      </w:r>
      <w:r w:rsidR="00F52512" w:rsidRPr="0078745A">
        <w:rPr>
          <w:rFonts w:hint="eastAsia"/>
          <w:lang w:eastAsia="ko-KR"/>
        </w:rPr>
        <w:t xml:space="preserve">of dtx </w:t>
      </w:r>
      <w:r w:rsidR="00F52512" w:rsidRPr="0078745A">
        <w:rPr>
          <w:lang w:eastAsia="ko-KR"/>
        </w:rPr>
        <w:t xml:space="preserve">in the answer shall be identical to the </w:t>
      </w:r>
      <w:r w:rsidR="00F52512" w:rsidRPr="0078745A">
        <w:rPr>
          <w:rFonts w:hint="eastAsia"/>
          <w:lang w:eastAsia="ko-KR"/>
        </w:rPr>
        <w:t xml:space="preserve">value of </w:t>
      </w:r>
      <w:r w:rsidR="00F52512" w:rsidRPr="0078745A">
        <w:rPr>
          <w:lang w:eastAsia="ko-KR"/>
        </w:rPr>
        <w:t>dtx-recv</w:t>
      </w:r>
      <w:r w:rsidR="00F52512">
        <w:rPr>
          <w:lang w:eastAsia="ko-KR"/>
        </w:rPr>
        <w:t xml:space="preserve"> </w:t>
      </w:r>
      <w:r w:rsidR="00F52512" w:rsidRPr="0078745A">
        <w:rPr>
          <w:lang w:eastAsia="ko-KR"/>
        </w:rPr>
        <w:t>in the offer</w:t>
      </w:r>
      <w:r w:rsidR="00F52512">
        <w:rPr>
          <w:lang w:eastAsia="ko-KR"/>
        </w:rPr>
        <w:t>.</w:t>
      </w:r>
    </w:p>
    <w:p w14:paraId="1E93F0E8" w14:textId="77777777" w:rsidR="00F52512" w:rsidRPr="007A4763" w:rsidRDefault="00F52512" w:rsidP="00F52512">
      <w:pPr>
        <w:spacing w:after="0"/>
        <w:ind w:left="1704" w:hanging="3"/>
        <w:rPr>
          <w:lang w:val="en-US" w:eastAsia="ko-KR"/>
        </w:rPr>
      </w:pPr>
      <w:r>
        <w:t>When</w:t>
      </w:r>
      <w:r w:rsidRPr="00252F81">
        <w:t xml:space="preserve"> dtx </w:t>
      </w:r>
      <w:r>
        <w:t>is</w:t>
      </w:r>
      <w:r w:rsidRPr="00252F81">
        <w:t xml:space="preserve"> not present in </w:t>
      </w:r>
      <w:r>
        <w:rPr>
          <w:rFonts w:hint="eastAsia"/>
          <w:lang w:eastAsia="ko-KR"/>
        </w:rPr>
        <w:t>the</w:t>
      </w:r>
      <w:r w:rsidRPr="00252F81">
        <w:t xml:space="preserve"> SDP answer </w:t>
      </w:r>
      <w:r>
        <w:t xml:space="preserve">(and thus was </w:t>
      </w:r>
      <w:r w:rsidRPr="00252F81">
        <w:t xml:space="preserve">not present in </w:t>
      </w:r>
      <w:r>
        <w:rPr>
          <w:rFonts w:hint="eastAsia"/>
          <w:lang w:eastAsia="ko-KR"/>
        </w:rPr>
        <w:t>the</w:t>
      </w:r>
      <w:r w:rsidRPr="00252F81">
        <w:t xml:space="preserve"> SDP </w:t>
      </w:r>
      <w:r>
        <w:t>offer)</w:t>
      </w:r>
      <w:r>
        <w:rPr>
          <w:rFonts w:hint="eastAsia"/>
          <w:lang w:eastAsia="ko-KR"/>
        </w:rPr>
        <w:t>,</w:t>
      </w:r>
      <w:r w:rsidRPr="00252F81">
        <w:t xml:space="preserve"> </w:t>
      </w:r>
      <w:r>
        <w:t>the following applies:</w:t>
      </w:r>
    </w:p>
    <w:p w14:paraId="2C8DA98F" w14:textId="77777777" w:rsidR="00F52512" w:rsidRDefault="00F52512" w:rsidP="00F52512">
      <w:pPr>
        <w:spacing w:after="0"/>
        <w:ind w:left="2268" w:hanging="567"/>
      </w:pPr>
      <w:r>
        <w:t>-</w:t>
      </w:r>
      <w:r>
        <w:tab/>
        <w:t xml:space="preserve">If </w:t>
      </w:r>
      <w:r w:rsidRPr="00252F81">
        <w:t xml:space="preserve">dtx-recv </w:t>
      </w:r>
      <w:r>
        <w:t>is</w:t>
      </w:r>
      <w:r w:rsidRPr="00252F81">
        <w:t xml:space="preserve"> </w:t>
      </w:r>
      <w:r>
        <w:t xml:space="preserve">not </w:t>
      </w:r>
      <w:r w:rsidRPr="00252F81">
        <w:t>present in the SDP offer, DTX</w:t>
      </w:r>
      <w:r w:rsidRPr="00B20A09">
        <w:t xml:space="preserve"> shall be</w:t>
      </w:r>
      <w:r w:rsidRPr="00252F81">
        <w:t xml:space="preserve"> enabled </w:t>
      </w:r>
      <w:r>
        <w:t xml:space="preserve">at least </w:t>
      </w:r>
      <w:r w:rsidRPr="00252F81">
        <w:t xml:space="preserve">in the direction towards the </w:t>
      </w:r>
      <w:r>
        <w:t>offerer.</w:t>
      </w:r>
    </w:p>
    <w:p w14:paraId="51AE8C0B" w14:textId="77777777" w:rsidR="00F52512" w:rsidRDefault="00F52512" w:rsidP="00F52512">
      <w:pPr>
        <w:spacing w:after="0"/>
        <w:ind w:left="2268" w:hanging="567"/>
        <w:rPr>
          <w:rFonts w:hint="eastAsia"/>
          <w:lang w:eastAsia="ko-KR"/>
        </w:rPr>
      </w:pPr>
      <w:r>
        <w:t>-</w:t>
      </w:r>
      <w:r>
        <w:tab/>
        <w:t xml:space="preserve">If </w:t>
      </w:r>
      <w:r w:rsidRPr="00252F81">
        <w:t xml:space="preserve">dtx-recv </w:t>
      </w:r>
      <w:r>
        <w:t>is</w:t>
      </w:r>
      <w:r w:rsidRPr="00252F81">
        <w:t xml:space="preserve"> present in the SDP offer, DTX </w:t>
      </w:r>
      <w:r w:rsidRPr="00B20A09">
        <w:t>shall be</w:t>
      </w:r>
      <w:r>
        <w:rPr>
          <w:rFonts w:hint="eastAsia"/>
          <w:lang w:eastAsia="ko-KR"/>
        </w:rPr>
        <w:t xml:space="preserve"> enabled or disabled</w:t>
      </w:r>
      <w:r w:rsidRPr="00252F81">
        <w:t xml:space="preserve"> towards the offerer depend</w:t>
      </w:r>
      <w:r>
        <w:rPr>
          <w:rFonts w:hint="eastAsia"/>
          <w:lang w:eastAsia="ko-KR"/>
        </w:rPr>
        <w:t>ing</w:t>
      </w:r>
      <w:r w:rsidRPr="00252F81">
        <w:t xml:space="preserve"> on the </w:t>
      </w:r>
      <w:r>
        <w:rPr>
          <w:rFonts w:hint="eastAsia"/>
          <w:lang w:eastAsia="ko-KR"/>
        </w:rPr>
        <w:t xml:space="preserve">value of </w:t>
      </w:r>
      <w:r w:rsidRPr="00252F81">
        <w:t>dtx-recv in the offer</w:t>
      </w:r>
      <w:r>
        <w:rPr>
          <w:rFonts w:hint="eastAsia"/>
          <w:lang w:eastAsia="ko-KR"/>
        </w:rPr>
        <w:t>.</w:t>
      </w:r>
    </w:p>
    <w:p w14:paraId="303F6B92" w14:textId="77777777" w:rsidR="00F52512" w:rsidRDefault="00F52512" w:rsidP="00F52512">
      <w:pPr>
        <w:spacing w:after="0"/>
        <w:ind w:left="2268" w:hanging="567"/>
      </w:pPr>
      <w:r>
        <w:t>-</w:t>
      </w:r>
      <w:r>
        <w:tab/>
        <w:t xml:space="preserve">If </w:t>
      </w:r>
      <w:r w:rsidRPr="00252F81">
        <w:t xml:space="preserve">dtx-recv </w:t>
      </w:r>
      <w:r>
        <w:t>is</w:t>
      </w:r>
      <w:r w:rsidRPr="00252F81">
        <w:t xml:space="preserve"> </w:t>
      </w:r>
      <w:r>
        <w:t xml:space="preserve">not </w:t>
      </w:r>
      <w:r w:rsidRPr="00252F81">
        <w:t xml:space="preserve">present in the SDP </w:t>
      </w:r>
      <w:r>
        <w:t>answer</w:t>
      </w:r>
      <w:r w:rsidRPr="00252F81">
        <w:t xml:space="preserve">, DTX </w:t>
      </w:r>
      <w:r w:rsidRPr="00B20A09">
        <w:t>shall be</w:t>
      </w:r>
      <w:r w:rsidRPr="00252F81">
        <w:t xml:space="preserve"> enabled </w:t>
      </w:r>
      <w:r>
        <w:t xml:space="preserve">at least </w:t>
      </w:r>
      <w:r w:rsidRPr="00252F81">
        <w:t xml:space="preserve">in the direction towards the </w:t>
      </w:r>
      <w:r>
        <w:t>answerer.</w:t>
      </w:r>
    </w:p>
    <w:p w14:paraId="0C0E9742" w14:textId="77777777" w:rsidR="00F52512" w:rsidRPr="00C23BAB" w:rsidRDefault="00F52512" w:rsidP="00F52512">
      <w:pPr>
        <w:ind w:left="2268" w:hanging="567"/>
        <w:rPr>
          <w:rFonts w:hint="eastAsia"/>
        </w:rPr>
      </w:pPr>
      <w:r>
        <w:t>-</w:t>
      </w:r>
      <w:r>
        <w:tab/>
        <w:t xml:space="preserve">If </w:t>
      </w:r>
      <w:r w:rsidRPr="00252F81">
        <w:t xml:space="preserve">dtx-recv </w:t>
      </w:r>
      <w:r>
        <w:t>is</w:t>
      </w:r>
      <w:r w:rsidRPr="00252F81">
        <w:t xml:space="preserve"> present in the SDP </w:t>
      </w:r>
      <w:r>
        <w:t>answer</w:t>
      </w:r>
      <w:r w:rsidRPr="00252F81">
        <w:t xml:space="preserve">, DTX </w:t>
      </w:r>
      <w:r w:rsidRPr="00B20A09">
        <w:t>shall be</w:t>
      </w:r>
      <w:r>
        <w:t xml:space="preserve"> </w:t>
      </w:r>
      <w:r>
        <w:rPr>
          <w:rFonts w:hint="eastAsia"/>
          <w:lang w:eastAsia="ko-KR"/>
        </w:rPr>
        <w:t>enabled or disabled</w:t>
      </w:r>
      <w:r>
        <w:rPr>
          <w:lang w:eastAsia="ko-KR"/>
        </w:rPr>
        <w:t xml:space="preserve"> </w:t>
      </w:r>
      <w:r w:rsidRPr="00252F81">
        <w:t xml:space="preserve">towards the </w:t>
      </w:r>
      <w:r>
        <w:t>answerer</w:t>
      </w:r>
      <w:r w:rsidRPr="00252F81">
        <w:t xml:space="preserve"> depend</w:t>
      </w:r>
      <w:r>
        <w:rPr>
          <w:rFonts w:hint="eastAsia"/>
          <w:lang w:eastAsia="ko-KR"/>
        </w:rPr>
        <w:t>ing</w:t>
      </w:r>
      <w:r w:rsidRPr="00252F81">
        <w:t xml:space="preserve"> on the </w:t>
      </w:r>
      <w:r>
        <w:rPr>
          <w:rFonts w:hint="eastAsia"/>
          <w:lang w:eastAsia="ko-KR"/>
        </w:rPr>
        <w:t xml:space="preserve">value of </w:t>
      </w:r>
      <w:r w:rsidRPr="00252F81">
        <w:t xml:space="preserve">dtx-recv in the </w:t>
      </w:r>
      <w:r>
        <w:t>answer.</w:t>
      </w:r>
    </w:p>
    <w:p w14:paraId="26CD82F0" w14:textId="77777777" w:rsidR="002025BF" w:rsidRPr="00F52512" w:rsidRDefault="00F52512" w:rsidP="002025BF">
      <w:pPr>
        <w:ind w:left="1704" w:hanging="1704"/>
        <w:rPr>
          <w:rFonts w:hint="eastAsia"/>
          <w:lang w:eastAsia="ko-KR"/>
        </w:rPr>
      </w:pPr>
      <w:r>
        <w:rPr>
          <w:b/>
          <w:lang w:val="en-US" w:eastAsia="ko-KR"/>
        </w:rPr>
        <w:t>dtx-recv:</w:t>
      </w:r>
      <w:r>
        <w:rPr>
          <w:b/>
          <w:lang w:val="en-US" w:eastAsia="ko-KR"/>
        </w:rPr>
        <w:tab/>
      </w:r>
      <w:r>
        <w:rPr>
          <w:lang w:eastAsia="ko-KR"/>
        </w:rPr>
        <w:t xml:space="preserve">The answerer may include dtx-recv for the payload type in the SDP answer irrespective of the presence and value of </w:t>
      </w:r>
      <w:r w:rsidRPr="00252F81">
        <w:rPr>
          <w:lang w:eastAsia="ko-KR"/>
        </w:rPr>
        <w:t>dtx-recv</w:t>
      </w:r>
      <w:r>
        <w:rPr>
          <w:lang w:eastAsia="ko-KR"/>
        </w:rPr>
        <w:t xml:space="preserve"> in the offer.</w:t>
      </w:r>
    </w:p>
    <w:p w14:paraId="3525015D" w14:textId="77777777" w:rsidR="002025BF" w:rsidRPr="00C03B68" w:rsidRDefault="002025BF" w:rsidP="002025BF">
      <w:pPr>
        <w:ind w:left="1704" w:hanging="1704"/>
        <w:rPr>
          <w:rFonts w:eastAsia="Malgun Gothic" w:hint="eastAsia"/>
          <w:lang w:eastAsia="ko-KR"/>
        </w:rPr>
      </w:pPr>
      <w:r w:rsidRPr="00C03B68">
        <w:rPr>
          <w:rFonts w:eastAsia="Malgun Gothic" w:hint="eastAsia"/>
          <w:b/>
          <w:lang w:val="en-US" w:eastAsia="ko-KR"/>
        </w:rPr>
        <w:t>hf-only</w:t>
      </w:r>
      <w:r w:rsidRPr="00C03B68">
        <w:rPr>
          <w:rFonts w:eastAsia="Malgun Gothic" w:hint="eastAsia"/>
          <w:lang w:eastAsia="ko-KR"/>
        </w:rPr>
        <w:t>:</w:t>
      </w:r>
      <w:r w:rsidRPr="00C03B68">
        <w:rPr>
          <w:rFonts w:eastAsia="Malgun Gothic" w:hint="eastAsia"/>
          <w:lang w:eastAsia="ko-KR"/>
        </w:rPr>
        <w:tab/>
      </w:r>
      <w:r w:rsidRPr="00C03B68">
        <w:rPr>
          <w:rFonts w:eastAsia="Malgun Gothic"/>
          <w:lang w:eastAsia="ko-KR"/>
        </w:rPr>
        <w:t>When h</w:t>
      </w:r>
      <w:r w:rsidRPr="00C03B68">
        <w:rPr>
          <w:rFonts w:eastAsia="Malgun Gothic" w:hint="eastAsia"/>
          <w:lang w:eastAsia="ko-KR"/>
        </w:rPr>
        <w:t>f-only</w:t>
      </w:r>
      <w:r w:rsidRPr="00C03B68">
        <w:rPr>
          <w:rFonts w:eastAsia="Malgun Gothic"/>
          <w:lang w:eastAsia="ko-KR"/>
        </w:rPr>
        <w:t xml:space="preserve"> is not offered for a payload type, the answerer may include h</w:t>
      </w:r>
      <w:r w:rsidRPr="00C03B68">
        <w:rPr>
          <w:rFonts w:eastAsia="Malgun Gothic" w:hint="eastAsia"/>
          <w:lang w:eastAsia="ko-KR"/>
        </w:rPr>
        <w:t>f-only</w:t>
      </w:r>
      <w:r w:rsidRPr="00C03B68">
        <w:rPr>
          <w:rFonts w:eastAsia="Malgun Gothic"/>
          <w:lang w:eastAsia="ko-KR"/>
        </w:rPr>
        <w:t xml:space="preserve"> for the payload type in the SDP answer. When h</w:t>
      </w:r>
      <w:r w:rsidRPr="00C03B68">
        <w:rPr>
          <w:rFonts w:eastAsia="Malgun Gothic" w:hint="eastAsia"/>
          <w:lang w:eastAsia="ko-KR"/>
        </w:rPr>
        <w:t>f-only</w:t>
      </w:r>
      <w:r w:rsidRPr="00C03B68">
        <w:rPr>
          <w:rFonts w:eastAsia="Malgun Gothic"/>
          <w:lang w:eastAsia="ko-KR"/>
        </w:rPr>
        <w:t xml:space="preserve"> is offered for a payload type and th</w:t>
      </w:r>
      <w:r w:rsidRPr="00C03B68">
        <w:rPr>
          <w:rFonts w:eastAsia="Malgun Gothic" w:hint="eastAsia"/>
          <w:lang w:eastAsia="ko-KR"/>
        </w:rPr>
        <w:t>e</w:t>
      </w:r>
      <w:r w:rsidRPr="00C03B68">
        <w:rPr>
          <w:rFonts w:eastAsia="Malgun Gothic"/>
          <w:lang w:eastAsia="ko-KR"/>
        </w:rPr>
        <w:t xml:space="preserve"> payload type is accepted, the answerer shall not modify or remove h</w:t>
      </w:r>
      <w:r w:rsidRPr="00C03B68">
        <w:rPr>
          <w:rFonts w:eastAsia="Malgun Gothic" w:hint="eastAsia"/>
          <w:lang w:eastAsia="ko-KR"/>
        </w:rPr>
        <w:t>f-only</w:t>
      </w:r>
      <w:r w:rsidRPr="00C03B68">
        <w:rPr>
          <w:rFonts w:eastAsia="Malgun Gothic"/>
          <w:lang w:eastAsia="ko-KR"/>
        </w:rPr>
        <w:t xml:space="preserve"> for the payload type in the SDP answer.</w:t>
      </w:r>
    </w:p>
    <w:p w14:paraId="67B20DE5" w14:textId="77777777" w:rsidR="002025BF" w:rsidRPr="00C03B68" w:rsidRDefault="002025BF" w:rsidP="002025BF">
      <w:pPr>
        <w:ind w:left="1704" w:hanging="1704"/>
        <w:rPr>
          <w:rFonts w:eastAsia="Malgun Gothic" w:hint="eastAsia"/>
          <w:lang w:val="en-US" w:eastAsia="ko-KR"/>
        </w:rPr>
      </w:pPr>
      <w:r w:rsidRPr="00C03B68">
        <w:rPr>
          <w:rFonts w:eastAsia="Malgun Gothic" w:hint="eastAsia"/>
          <w:b/>
          <w:lang w:val="en-US" w:eastAsia="ko-KR"/>
        </w:rPr>
        <w:t>evs-mode-switch</w:t>
      </w:r>
      <w:r w:rsidRPr="00C03B68">
        <w:rPr>
          <w:rFonts w:eastAsia="Malgun Gothic" w:hint="eastAsia"/>
          <w:lang w:eastAsia="ko-KR"/>
        </w:rPr>
        <w:t>:</w:t>
      </w:r>
      <w:r w:rsidRPr="00C03B68">
        <w:rPr>
          <w:rFonts w:eastAsia="Malgun Gothic" w:hint="eastAsia"/>
          <w:lang w:eastAsia="ko-KR"/>
        </w:rPr>
        <w:tab/>
      </w:r>
      <w:r w:rsidRPr="00C03B68">
        <w:rPr>
          <w:rFonts w:eastAsia="Malgun Gothic"/>
          <w:lang w:eastAsia="ko-KR"/>
        </w:rPr>
        <w:t xml:space="preserve">When </w:t>
      </w:r>
      <w:r w:rsidRPr="00C03B68">
        <w:rPr>
          <w:rFonts w:eastAsia="Malgun Gothic" w:hint="eastAsia"/>
          <w:lang w:eastAsia="ko-KR"/>
        </w:rPr>
        <w:t>evs-mode-switch</w:t>
      </w:r>
      <w:r w:rsidRPr="00C03B68">
        <w:rPr>
          <w:rFonts w:eastAsia="Malgun Gothic"/>
          <w:lang w:eastAsia="ko-KR"/>
        </w:rPr>
        <w:t xml:space="preserve"> is not offered for a payload type, the answerer may include </w:t>
      </w:r>
      <w:r w:rsidRPr="00C03B68">
        <w:rPr>
          <w:rFonts w:eastAsia="Malgun Gothic" w:hint="eastAsia"/>
          <w:lang w:eastAsia="ko-KR"/>
        </w:rPr>
        <w:t>evs-mode-switch</w:t>
      </w:r>
      <w:r w:rsidRPr="00C03B68">
        <w:rPr>
          <w:rFonts w:eastAsia="Malgun Gothic"/>
          <w:lang w:eastAsia="ko-KR"/>
        </w:rPr>
        <w:t xml:space="preserve"> for the payload type in the SDP answer. When </w:t>
      </w:r>
      <w:r w:rsidRPr="00C03B68">
        <w:rPr>
          <w:rFonts w:eastAsia="Malgun Gothic" w:hint="eastAsia"/>
          <w:lang w:eastAsia="ko-KR"/>
        </w:rPr>
        <w:t xml:space="preserve">evs-mode-switch </w:t>
      </w:r>
      <w:r w:rsidRPr="00C03B68">
        <w:rPr>
          <w:rFonts w:eastAsia="Malgun Gothic"/>
          <w:lang w:eastAsia="ko-KR"/>
        </w:rPr>
        <w:t xml:space="preserve">is offered for a payload type </w:t>
      </w:r>
      <w:r w:rsidRPr="00C03B68">
        <w:rPr>
          <w:rFonts w:eastAsia="Malgun Gothic" w:hint="eastAsia"/>
          <w:lang w:eastAsia="ko-KR"/>
        </w:rPr>
        <w:t>and the payload type</w:t>
      </w:r>
      <w:r w:rsidRPr="00C03B68">
        <w:rPr>
          <w:rFonts w:eastAsia="Malgun Gothic"/>
          <w:lang w:eastAsia="ko-KR"/>
        </w:rPr>
        <w:t xml:space="preserve"> is accepted, the answer</w:t>
      </w:r>
      <w:r w:rsidRPr="00C03B68">
        <w:rPr>
          <w:rFonts w:eastAsia="Malgun Gothic" w:hint="eastAsia"/>
          <w:lang w:eastAsia="ko-KR"/>
        </w:rPr>
        <w:t xml:space="preserve">er </w:t>
      </w:r>
      <w:r w:rsidRPr="00C03B68">
        <w:rPr>
          <w:rFonts w:eastAsia="Malgun Gothic"/>
          <w:lang w:eastAsia="ko-KR"/>
        </w:rPr>
        <w:t xml:space="preserve">shall not modify or remove </w:t>
      </w:r>
      <w:r w:rsidRPr="00C03B68">
        <w:rPr>
          <w:rFonts w:eastAsia="Malgun Gothic" w:hint="eastAsia"/>
          <w:lang w:eastAsia="ko-KR"/>
        </w:rPr>
        <w:t xml:space="preserve">evs-mode-switch </w:t>
      </w:r>
      <w:r w:rsidRPr="00C03B68">
        <w:rPr>
          <w:rFonts w:eastAsia="Malgun Gothic"/>
          <w:lang w:eastAsia="ko-KR"/>
        </w:rPr>
        <w:t>for the payload type in the SDP answer.</w:t>
      </w:r>
    </w:p>
    <w:p w14:paraId="34CC047A" w14:textId="77777777" w:rsidR="002025BF" w:rsidRPr="00C03B68" w:rsidRDefault="002025BF" w:rsidP="002025BF">
      <w:pPr>
        <w:ind w:left="1704" w:hanging="1704"/>
        <w:rPr>
          <w:rFonts w:eastAsia="Malgun Gothic" w:hint="eastAsia"/>
          <w:lang w:eastAsia="ko-KR"/>
        </w:rPr>
      </w:pPr>
      <w:r w:rsidRPr="00C03B68">
        <w:rPr>
          <w:rFonts w:eastAsia="Malgun Gothic" w:hint="eastAsia"/>
          <w:b/>
          <w:lang w:val="en-US" w:eastAsia="ko-KR"/>
        </w:rPr>
        <w:t>br</w:t>
      </w:r>
      <w:r w:rsidRPr="00C03B68">
        <w:rPr>
          <w:rFonts w:eastAsia="Malgun Gothic" w:hint="eastAsia"/>
          <w:lang w:val="en-US" w:eastAsia="ko-KR"/>
        </w:rPr>
        <w:t>:</w:t>
      </w:r>
      <w:r w:rsidRPr="00C03B68">
        <w:rPr>
          <w:rFonts w:eastAsia="Malgun Gothic" w:hint="eastAsia"/>
          <w:lang w:eastAsia="ko-KR"/>
        </w:rPr>
        <w:tab/>
      </w:r>
      <w:r w:rsidRPr="00C03B68">
        <w:rPr>
          <w:rFonts w:eastAsia="Malgun Gothic"/>
          <w:lang w:eastAsia="ko-KR"/>
        </w:rPr>
        <w:t>When the same bit-rate or bit-rate range is defined for the send and the receive directions, br should be used but br-send and br-recv may also be used. br can be used even if the session is negotiated to be sendonly, recvonly</w:t>
      </w:r>
      <w:r w:rsidRPr="00C03B68">
        <w:rPr>
          <w:rFonts w:eastAsia="Malgun Gothic" w:hint="eastAsia"/>
          <w:lang w:eastAsia="ko-KR"/>
        </w:rPr>
        <w:t>,</w:t>
      </w:r>
      <w:r w:rsidRPr="00C03B68">
        <w:rPr>
          <w:rFonts w:eastAsia="Malgun Gothic"/>
          <w:lang w:eastAsia="ko-KR"/>
        </w:rPr>
        <w:t xml:space="preserve"> or inactive. For sendonly session, br and br-send can be interchangeabl</w:t>
      </w:r>
      <w:r w:rsidRPr="00C03B68">
        <w:rPr>
          <w:rFonts w:eastAsia="Malgun Gothic" w:hint="eastAsia"/>
          <w:lang w:eastAsia="ko-KR"/>
        </w:rPr>
        <w:t xml:space="preserve">y </w:t>
      </w:r>
      <w:r w:rsidRPr="00C03B68">
        <w:rPr>
          <w:rFonts w:eastAsia="Malgun Gothic"/>
          <w:lang w:eastAsia="ko-KR"/>
        </w:rPr>
        <w:t>used. For recvonly session, br and br-recv can be interchangeably used. When br is not offered for a payload type, the answerer may include br for the payload type in the SDP answer. When br is offered for a payload type and th</w:t>
      </w:r>
      <w:r w:rsidRPr="00C03B68">
        <w:rPr>
          <w:rFonts w:eastAsia="Malgun Gothic" w:hint="eastAsia"/>
          <w:lang w:eastAsia="ko-KR"/>
        </w:rPr>
        <w:t>e</w:t>
      </w:r>
      <w:r w:rsidRPr="00C03B68">
        <w:rPr>
          <w:rFonts w:eastAsia="Malgun Gothic"/>
          <w:lang w:eastAsia="ko-KR"/>
        </w:rPr>
        <w:t xml:space="preserve"> payload type is accepted, the answerer shall include br in the SDP answer </w:t>
      </w:r>
      <w:r w:rsidRPr="00C03B68">
        <w:rPr>
          <w:rFonts w:eastAsia="Malgun Gothic" w:hint="eastAsia"/>
          <w:lang w:eastAsia="ko-KR"/>
        </w:rPr>
        <w:t>which</w:t>
      </w:r>
      <w:r w:rsidRPr="00C03B68">
        <w:rPr>
          <w:rFonts w:eastAsia="Malgun Gothic"/>
          <w:lang w:eastAsia="ko-KR"/>
        </w:rPr>
        <w:t xml:space="preserve"> shall be </w:t>
      </w:r>
      <w:r w:rsidRPr="00C03B68">
        <w:rPr>
          <w:rFonts w:eastAsia="Malgun Gothic" w:hint="eastAsia"/>
          <w:lang w:eastAsia="ko-KR"/>
        </w:rPr>
        <w:t xml:space="preserve">identical to or </w:t>
      </w:r>
      <w:r w:rsidRPr="00C03B68">
        <w:rPr>
          <w:rFonts w:eastAsia="Malgun Gothic"/>
          <w:lang w:eastAsia="ko-KR"/>
        </w:rPr>
        <w:t>a subset of br for the payload type in the SDP offer</w:t>
      </w:r>
      <w:r w:rsidRPr="00C03B68">
        <w:rPr>
          <w:rFonts w:eastAsia="Malgun Gothic" w:hint="eastAsia"/>
          <w:lang w:eastAsia="ko-KR"/>
        </w:rPr>
        <w:t>.</w:t>
      </w:r>
    </w:p>
    <w:p w14:paraId="11D48095" w14:textId="77777777" w:rsidR="002025BF" w:rsidRPr="00C03B68" w:rsidRDefault="002025BF" w:rsidP="002025BF">
      <w:pPr>
        <w:ind w:left="1704" w:hanging="1704"/>
        <w:rPr>
          <w:rFonts w:eastAsia="Malgun Gothic" w:hint="eastAsia"/>
          <w:lang w:eastAsia="ko-KR"/>
        </w:rPr>
      </w:pPr>
      <w:r w:rsidRPr="00C03B68">
        <w:rPr>
          <w:rFonts w:eastAsia="Malgun Gothic" w:hint="eastAsia"/>
          <w:b/>
          <w:lang w:val="en-US" w:eastAsia="ko-KR"/>
        </w:rPr>
        <w:t>br-send</w:t>
      </w:r>
      <w:r w:rsidRPr="00C03B68">
        <w:rPr>
          <w:rFonts w:eastAsia="Malgun Gothic" w:hint="eastAsia"/>
          <w:lang w:val="en-US" w:eastAsia="ko-KR"/>
        </w:rPr>
        <w:t>:</w:t>
      </w:r>
      <w:r w:rsidRPr="00C03B68">
        <w:rPr>
          <w:rFonts w:eastAsia="Malgun Gothic" w:hint="eastAsia"/>
          <w:lang w:val="en-US" w:eastAsia="ko-KR"/>
        </w:rPr>
        <w:tab/>
      </w:r>
      <w:r w:rsidRPr="00C03B68">
        <w:rPr>
          <w:rFonts w:eastAsia="Malgun Gothic"/>
          <w:lang w:eastAsia="ko-KR"/>
        </w:rPr>
        <w:t xml:space="preserve">When br-send is not offered for a payload type, the answerer may include br-recv for the </w:t>
      </w:r>
      <w:r w:rsidRPr="00C03B68">
        <w:rPr>
          <w:rFonts w:eastAsia="Malgun Gothic"/>
          <w:lang w:val="en-US" w:eastAsia="ko-KR"/>
        </w:rPr>
        <w:t>payload</w:t>
      </w:r>
      <w:r w:rsidRPr="00C03B68">
        <w:rPr>
          <w:rFonts w:eastAsia="Malgun Gothic"/>
          <w:lang w:eastAsia="ko-KR"/>
        </w:rPr>
        <w:t xml:space="preserve"> type in the SDP answer. </w:t>
      </w:r>
      <w:r w:rsidRPr="00C03B68">
        <w:rPr>
          <w:rFonts w:eastAsia="Malgun Gothic" w:hint="eastAsia"/>
          <w:lang w:eastAsia="ko-KR"/>
        </w:rPr>
        <w:t>When</w:t>
      </w:r>
      <w:r w:rsidRPr="00C03B68">
        <w:rPr>
          <w:rFonts w:eastAsia="Malgun Gothic"/>
          <w:lang w:eastAsia="ko-KR"/>
        </w:rPr>
        <w:t xml:space="preserve"> br-send is offered for a payload type and th</w:t>
      </w:r>
      <w:r w:rsidRPr="00C03B68">
        <w:rPr>
          <w:rFonts w:eastAsia="Malgun Gothic" w:hint="eastAsia"/>
          <w:lang w:eastAsia="ko-KR"/>
        </w:rPr>
        <w:t>e</w:t>
      </w:r>
      <w:r w:rsidRPr="00C03B68">
        <w:rPr>
          <w:rFonts w:eastAsia="Malgun Gothic"/>
          <w:lang w:eastAsia="ko-KR"/>
        </w:rPr>
        <w:t xml:space="preserve"> payload type is accepted, the answerer shall include br-recv in the SDP answer, and the br-recv shall be identical to or a subset of br-send for the payload type in the SDP offer.</w:t>
      </w:r>
    </w:p>
    <w:p w14:paraId="205599D1" w14:textId="77777777" w:rsidR="002025BF" w:rsidRPr="00C03B68" w:rsidRDefault="002025BF" w:rsidP="002025BF">
      <w:pPr>
        <w:ind w:left="1704" w:hanging="1704"/>
        <w:rPr>
          <w:rFonts w:eastAsia="Malgun Gothic" w:hint="eastAsia"/>
          <w:lang w:val="en-US" w:eastAsia="ko-KR"/>
        </w:rPr>
      </w:pPr>
      <w:r w:rsidRPr="00C03B68">
        <w:rPr>
          <w:rFonts w:eastAsia="Malgun Gothic" w:hint="eastAsia"/>
          <w:b/>
          <w:lang w:val="en-US" w:eastAsia="ko-KR"/>
        </w:rPr>
        <w:t>br-recv</w:t>
      </w:r>
      <w:r w:rsidRPr="00C03B68">
        <w:rPr>
          <w:rFonts w:eastAsia="Malgun Gothic" w:hint="eastAsia"/>
          <w:lang w:eastAsia="ko-KR"/>
        </w:rPr>
        <w:t>:</w:t>
      </w:r>
      <w:r w:rsidRPr="00C03B68">
        <w:rPr>
          <w:rFonts w:eastAsia="Malgun Gothic" w:hint="eastAsia"/>
          <w:lang w:eastAsia="ko-KR"/>
        </w:rPr>
        <w:tab/>
      </w:r>
      <w:r w:rsidRPr="00C03B68">
        <w:rPr>
          <w:rFonts w:eastAsia="Malgun Gothic"/>
          <w:lang w:val="en-US" w:eastAsia="ko-KR"/>
        </w:rPr>
        <w:t xml:space="preserve">When br-recv is not offered for a payload type, the answerer may include br-send for the payload type in the SDP answer. </w:t>
      </w:r>
      <w:r w:rsidRPr="00C03B68">
        <w:rPr>
          <w:rFonts w:eastAsia="Malgun Gothic" w:hint="eastAsia"/>
          <w:lang w:val="en-US" w:eastAsia="ko-KR"/>
        </w:rPr>
        <w:t>When</w:t>
      </w:r>
      <w:r w:rsidRPr="00C03B68">
        <w:rPr>
          <w:rFonts w:eastAsia="Malgun Gothic"/>
          <w:lang w:val="en-US" w:eastAsia="ko-KR"/>
        </w:rPr>
        <w:t xml:space="preserve"> br-recv is offered for a payload type </w:t>
      </w:r>
      <w:r w:rsidRPr="00C03B68">
        <w:rPr>
          <w:rFonts w:eastAsia="Malgun Gothic"/>
          <w:lang w:eastAsia="ko-KR"/>
        </w:rPr>
        <w:t>and th</w:t>
      </w:r>
      <w:r w:rsidRPr="00C03B68">
        <w:rPr>
          <w:rFonts w:eastAsia="Malgun Gothic" w:hint="eastAsia"/>
          <w:lang w:eastAsia="ko-KR"/>
        </w:rPr>
        <w:t>e</w:t>
      </w:r>
      <w:r w:rsidRPr="00C03B68">
        <w:rPr>
          <w:rFonts w:eastAsia="Malgun Gothic"/>
          <w:lang w:eastAsia="ko-KR"/>
        </w:rPr>
        <w:t xml:space="preserve"> payload type is accepted</w:t>
      </w:r>
      <w:r w:rsidRPr="00C03B68">
        <w:rPr>
          <w:rFonts w:eastAsia="Malgun Gothic"/>
          <w:lang w:val="en-US" w:eastAsia="ko-KR"/>
        </w:rPr>
        <w:t xml:space="preserve">, the answerer shall include br-send in the SDP answer, and the br-send shall be </w:t>
      </w:r>
      <w:r w:rsidRPr="00C03B68">
        <w:rPr>
          <w:rFonts w:eastAsia="Malgun Gothic"/>
          <w:lang w:eastAsia="ko-KR"/>
        </w:rPr>
        <w:t xml:space="preserve">identical to or </w:t>
      </w:r>
      <w:r w:rsidRPr="00C03B68">
        <w:rPr>
          <w:rFonts w:eastAsia="Malgun Gothic"/>
          <w:lang w:val="en-US" w:eastAsia="ko-KR"/>
        </w:rPr>
        <w:t>a subset of br-recv for the payload type in the SDP offer.</w:t>
      </w:r>
    </w:p>
    <w:p w14:paraId="0EFA978F" w14:textId="77777777" w:rsidR="002025BF" w:rsidRPr="00C03B68" w:rsidRDefault="002025BF" w:rsidP="002025BF">
      <w:pPr>
        <w:ind w:left="1704" w:hanging="1704"/>
        <w:rPr>
          <w:rFonts w:eastAsia="Malgun Gothic" w:hint="eastAsia"/>
          <w:lang w:eastAsia="ko-KR"/>
        </w:rPr>
      </w:pPr>
      <w:r w:rsidRPr="00C03B68">
        <w:rPr>
          <w:rFonts w:eastAsia="Malgun Gothic" w:hint="eastAsia"/>
          <w:b/>
          <w:lang w:val="en-US" w:eastAsia="ko-KR"/>
        </w:rPr>
        <w:t>bw</w:t>
      </w:r>
      <w:r w:rsidRPr="00C03B68">
        <w:rPr>
          <w:rFonts w:eastAsia="Malgun Gothic" w:hint="eastAsia"/>
          <w:lang w:val="en-US" w:eastAsia="ko-KR"/>
        </w:rPr>
        <w:t>:</w:t>
      </w:r>
      <w:r w:rsidRPr="00C03B68">
        <w:rPr>
          <w:rFonts w:eastAsia="Malgun Gothic" w:hint="eastAsia"/>
          <w:lang w:val="en-US" w:eastAsia="ko-KR"/>
        </w:rPr>
        <w:tab/>
      </w:r>
      <w:r w:rsidR="00F70632" w:rsidRPr="00C82F72">
        <w:rPr>
          <w:lang w:eastAsia="ko-KR"/>
        </w:rPr>
        <w:t>When the same bandwidth or bandwidth range is defined for the send and the receive directions, bw should be used but bw-send and bw-recv may also be used. bw can be used even if the session is negotiated to be sendonly, recvonly</w:t>
      </w:r>
      <w:r w:rsidR="00F70632" w:rsidRPr="00C82F72">
        <w:rPr>
          <w:rFonts w:hint="eastAsia"/>
          <w:lang w:eastAsia="ko-KR"/>
        </w:rPr>
        <w:t>,</w:t>
      </w:r>
      <w:r w:rsidR="00F70632" w:rsidRPr="00C82F72">
        <w:rPr>
          <w:lang w:eastAsia="ko-KR"/>
        </w:rPr>
        <w:t xml:space="preserve"> or inactive. For sendonly session, bw and bw-send can be interchangeabl</w:t>
      </w:r>
      <w:r w:rsidR="00F70632" w:rsidRPr="00C82F72">
        <w:rPr>
          <w:rFonts w:hint="eastAsia"/>
          <w:lang w:eastAsia="ko-KR"/>
        </w:rPr>
        <w:t>y</w:t>
      </w:r>
      <w:r w:rsidR="00F70632" w:rsidRPr="00C82F72">
        <w:rPr>
          <w:lang w:eastAsia="ko-KR"/>
        </w:rPr>
        <w:t xml:space="preserve"> used. For recvonly session, bw and bw-recv can be interchangeably used. When bw is not offered for a payload type, the answerer may include bw for the payload type in the SDP answer. When bw is offered for a payload type and th</w:t>
      </w:r>
      <w:r w:rsidR="00F70632" w:rsidRPr="00C82F72">
        <w:rPr>
          <w:rFonts w:hint="eastAsia"/>
          <w:lang w:eastAsia="ko-KR"/>
        </w:rPr>
        <w:t>e</w:t>
      </w:r>
      <w:r w:rsidR="00F70632" w:rsidRPr="00C82F72">
        <w:rPr>
          <w:lang w:eastAsia="ko-KR"/>
        </w:rPr>
        <w:t xml:space="preserve"> payload type is accepted, the answerer shall include bw in the SDP answer, </w:t>
      </w:r>
      <w:r w:rsidR="00F70632" w:rsidRPr="00C82F72">
        <w:rPr>
          <w:rFonts w:hint="eastAsia"/>
          <w:lang w:eastAsia="ko-KR"/>
        </w:rPr>
        <w:t>which</w:t>
      </w:r>
      <w:r w:rsidR="00F70632" w:rsidRPr="00C82F72">
        <w:rPr>
          <w:lang w:eastAsia="ko-KR"/>
        </w:rPr>
        <w:t xml:space="preserve"> shall be </w:t>
      </w:r>
      <w:r w:rsidR="00F70632" w:rsidRPr="00C82F72">
        <w:rPr>
          <w:rFonts w:hint="eastAsia"/>
          <w:lang w:eastAsia="ko-KR"/>
        </w:rPr>
        <w:t xml:space="preserve">identical to or </w:t>
      </w:r>
      <w:r w:rsidR="00F70632" w:rsidRPr="00C82F72">
        <w:rPr>
          <w:lang w:eastAsia="ko-KR"/>
        </w:rPr>
        <w:t>a subset of bw for the payload type in the SDP offer</w:t>
      </w:r>
      <w:r w:rsidRPr="00C03B68">
        <w:rPr>
          <w:rFonts w:eastAsia="Malgun Gothic"/>
          <w:lang w:eastAsia="ko-KR"/>
        </w:rPr>
        <w:t>.</w:t>
      </w:r>
    </w:p>
    <w:p w14:paraId="3E94F801" w14:textId="77777777" w:rsidR="002025BF" w:rsidRPr="00C03B68" w:rsidRDefault="002025BF" w:rsidP="002025BF">
      <w:pPr>
        <w:ind w:left="1704" w:hanging="1704"/>
        <w:rPr>
          <w:rFonts w:eastAsia="Malgun Gothic" w:hint="eastAsia"/>
          <w:lang w:eastAsia="ko-KR"/>
        </w:rPr>
      </w:pPr>
      <w:r w:rsidRPr="00C03B68">
        <w:rPr>
          <w:rFonts w:eastAsia="Malgun Gothic" w:hint="eastAsia"/>
          <w:b/>
          <w:lang w:val="en-US" w:eastAsia="ko-KR"/>
        </w:rPr>
        <w:t>bw-send</w:t>
      </w:r>
      <w:r w:rsidRPr="00C03B68">
        <w:rPr>
          <w:rFonts w:eastAsia="Malgun Gothic" w:hint="eastAsia"/>
          <w:lang w:eastAsia="ko-KR"/>
        </w:rPr>
        <w:t>:</w:t>
      </w:r>
      <w:r w:rsidRPr="00C03B68">
        <w:rPr>
          <w:rFonts w:eastAsia="Malgun Gothic" w:hint="eastAsia"/>
          <w:lang w:eastAsia="ko-KR"/>
        </w:rPr>
        <w:tab/>
      </w:r>
      <w:r w:rsidRPr="00C03B68">
        <w:rPr>
          <w:rFonts w:eastAsia="Malgun Gothic"/>
          <w:lang w:eastAsia="ko-KR"/>
        </w:rPr>
        <w:t xml:space="preserve">When bw-send is not offered for a payload type, the answerer may include bw-recv for the payload type in the SDP answer. </w:t>
      </w:r>
      <w:r w:rsidRPr="00C03B68">
        <w:rPr>
          <w:rFonts w:eastAsia="Malgun Gothic" w:hint="eastAsia"/>
          <w:lang w:eastAsia="ko-KR"/>
        </w:rPr>
        <w:t>When</w:t>
      </w:r>
      <w:r w:rsidRPr="00C03B68">
        <w:rPr>
          <w:rFonts w:eastAsia="Malgun Gothic"/>
          <w:lang w:eastAsia="ko-KR"/>
        </w:rPr>
        <w:t xml:space="preserve"> bw-send is offered for a payload type </w:t>
      </w:r>
      <w:r w:rsidRPr="00C03B68">
        <w:rPr>
          <w:rFonts w:eastAsia="Malgun Gothic" w:hint="eastAsia"/>
          <w:lang w:eastAsia="ko-KR"/>
        </w:rPr>
        <w:t>and the payload is</w:t>
      </w:r>
      <w:r w:rsidRPr="00C03B68">
        <w:rPr>
          <w:rFonts w:eastAsia="Malgun Gothic"/>
          <w:lang w:eastAsia="ko-KR"/>
        </w:rPr>
        <w:t xml:space="preserve"> accepted, the answerer shall include bw-recv in the SDP answer, and the bw-recv shall be identical to or a subset of bw-send for the payload type in the SDP offer.</w:t>
      </w:r>
    </w:p>
    <w:p w14:paraId="73FB1AE6" w14:textId="77777777" w:rsidR="002025BF" w:rsidRPr="00C03B68" w:rsidRDefault="002025BF" w:rsidP="002025BF">
      <w:pPr>
        <w:ind w:left="1704" w:hanging="1704"/>
        <w:rPr>
          <w:rFonts w:eastAsia="Malgun Gothic" w:hint="eastAsia"/>
          <w:lang w:eastAsia="ko-KR"/>
        </w:rPr>
      </w:pPr>
      <w:r w:rsidRPr="00C03B68">
        <w:rPr>
          <w:rFonts w:eastAsia="Malgun Gothic" w:hint="eastAsia"/>
          <w:b/>
          <w:lang w:val="en-US" w:eastAsia="ko-KR"/>
        </w:rPr>
        <w:t>bw-recv</w:t>
      </w:r>
      <w:r w:rsidRPr="00C03B68">
        <w:rPr>
          <w:rFonts w:eastAsia="Malgun Gothic" w:hint="eastAsia"/>
          <w:b/>
          <w:lang w:val="en-US" w:eastAsia="ko-KR"/>
        </w:rPr>
        <w:tab/>
      </w:r>
      <w:r w:rsidRPr="00C03B68">
        <w:t xml:space="preserve">When bw-recv is not offered for a payload type, the answerer may include bw-send for the payload type in the SDP answer. </w:t>
      </w:r>
      <w:r w:rsidRPr="00C03B68">
        <w:rPr>
          <w:rFonts w:hint="eastAsia"/>
        </w:rPr>
        <w:t>When</w:t>
      </w:r>
      <w:r w:rsidRPr="00C03B68">
        <w:t xml:space="preserve"> bw-recv is offered for a payload type </w:t>
      </w:r>
      <w:r w:rsidRPr="00C03B68">
        <w:rPr>
          <w:rFonts w:hint="eastAsia"/>
        </w:rPr>
        <w:t>and the payload</w:t>
      </w:r>
      <w:r w:rsidRPr="00C03B68">
        <w:t xml:space="preserve"> is accepted, the answerer shall include bw-send in the SDP answer, and the bw-send shall be </w:t>
      </w:r>
      <w:r w:rsidRPr="00C03B68">
        <w:rPr>
          <w:rFonts w:eastAsia="Malgun Gothic"/>
          <w:lang w:eastAsia="ko-KR"/>
        </w:rPr>
        <w:t xml:space="preserve">identical to or </w:t>
      </w:r>
      <w:r w:rsidRPr="00C03B68">
        <w:t>a subset of bw-recv for the payload type in the SDP offer.</w:t>
      </w:r>
    </w:p>
    <w:p w14:paraId="0343CFE9" w14:textId="77777777" w:rsidR="00F70632" w:rsidRDefault="00F70632" w:rsidP="00F70632">
      <w:pPr>
        <w:ind w:left="1704" w:hanging="1704"/>
        <w:rPr>
          <w:rFonts w:hint="eastAsia"/>
          <w:lang w:val="en-US" w:eastAsia="ko-KR"/>
        </w:rPr>
      </w:pPr>
      <w:r w:rsidRPr="00C82F72">
        <w:rPr>
          <w:rFonts w:hint="eastAsia"/>
          <w:b/>
          <w:lang w:val="en-US" w:eastAsia="ko-KR"/>
        </w:rPr>
        <w:t>cmr</w:t>
      </w:r>
      <w:r w:rsidRPr="00C82F72">
        <w:rPr>
          <w:rFonts w:hint="eastAsia"/>
          <w:lang w:val="en-US" w:eastAsia="ko-KR"/>
        </w:rPr>
        <w:t>:</w:t>
      </w:r>
      <w:r w:rsidRPr="00C82F72">
        <w:rPr>
          <w:rFonts w:hint="eastAsia"/>
          <w:lang w:val="en-US" w:eastAsia="ko-KR"/>
        </w:rPr>
        <w:tab/>
      </w:r>
      <w:r w:rsidRPr="00C82F72">
        <w:rPr>
          <w:lang w:val="en-US" w:eastAsia="ko-KR"/>
        </w:rPr>
        <w:t>When cmr is not offered for a payload type, the answerer may include cmr for the payload type in the SDP answer. When cmr is offered for a payload type and th</w:t>
      </w:r>
      <w:r w:rsidRPr="00C82F72">
        <w:rPr>
          <w:rFonts w:hint="eastAsia"/>
          <w:lang w:val="en-US" w:eastAsia="ko-KR"/>
        </w:rPr>
        <w:t>e</w:t>
      </w:r>
      <w:r w:rsidRPr="00C82F72">
        <w:rPr>
          <w:lang w:val="en-US" w:eastAsia="ko-KR"/>
        </w:rPr>
        <w:t xml:space="preserve"> payload type is accepted, the answerer shall not </w:t>
      </w:r>
      <w:r w:rsidRPr="00C82F72">
        <w:rPr>
          <w:rFonts w:hint="eastAsia"/>
          <w:lang w:val="en-US" w:eastAsia="ko-KR"/>
        </w:rPr>
        <w:t xml:space="preserve">modify or </w:t>
      </w:r>
      <w:r w:rsidRPr="00C82F72">
        <w:rPr>
          <w:lang w:val="en-US" w:eastAsia="ko-KR"/>
        </w:rPr>
        <w:t>remove cmr for the payload type in the SDP answer.</w:t>
      </w:r>
    </w:p>
    <w:p w14:paraId="5B8BD5EA" w14:textId="77777777" w:rsidR="00F70632" w:rsidRPr="001C1619" w:rsidRDefault="00F70632" w:rsidP="00F70632">
      <w:pPr>
        <w:ind w:left="1704" w:hanging="1704"/>
        <w:rPr>
          <w:rFonts w:hint="eastAsia"/>
          <w:lang w:val="en-US" w:eastAsia="ja-JP"/>
        </w:rPr>
      </w:pPr>
      <w:r>
        <w:rPr>
          <w:rFonts w:hint="eastAsia"/>
          <w:b/>
          <w:lang w:val="en-US" w:eastAsia="ko-KR"/>
        </w:rPr>
        <w:t>channels</w:t>
      </w:r>
      <w:r>
        <w:rPr>
          <w:rFonts w:hint="eastAsia"/>
          <w:b/>
          <w:lang w:val="en-US" w:eastAsia="ko-KR"/>
        </w:rPr>
        <w:tab/>
      </w:r>
      <w:r w:rsidRPr="004D4156">
        <w:rPr>
          <w:lang w:val="en-US" w:eastAsia="ko-KR"/>
        </w:rPr>
        <w:t xml:space="preserve">See </w:t>
      </w:r>
      <w:r w:rsidRPr="004D4156">
        <w:rPr>
          <w:rFonts w:hint="eastAsia"/>
          <w:lang w:val="en-US" w:eastAsia="ko-KR"/>
        </w:rPr>
        <w:t xml:space="preserve">&lt;encoding parameters&gt; of a=rtpmap attribute specified in RFC 4566 [27]. If ch-send and ch-recv </w:t>
      </w:r>
      <w:r w:rsidRPr="004D4156">
        <w:rPr>
          <w:lang w:val="en-US" w:eastAsia="ko-KR"/>
        </w:rPr>
        <w:t>are offered</w:t>
      </w:r>
      <w:r w:rsidRPr="004D4156">
        <w:rPr>
          <w:rFonts w:hint="eastAsia"/>
          <w:lang w:val="en-US" w:eastAsia="ko-KR"/>
        </w:rPr>
        <w:t xml:space="preserve"> for a payload type </w:t>
      </w:r>
      <w:r w:rsidRPr="004D4156">
        <w:rPr>
          <w:lang w:val="en-US" w:eastAsia="ko-KR"/>
        </w:rPr>
        <w:t>with</w:t>
      </w:r>
      <w:r w:rsidRPr="004D4156">
        <w:rPr>
          <w:rFonts w:hint="eastAsia"/>
          <w:lang w:val="en-US" w:eastAsia="ko-KR"/>
        </w:rPr>
        <w:t xml:space="preserve"> different</w:t>
      </w:r>
      <w:r w:rsidRPr="004D4156">
        <w:rPr>
          <w:rFonts w:hint="eastAsia"/>
          <w:lang w:eastAsia="ko-KR"/>
        </w:rPr>
        <w:t xml:space="preserve"> </w:t>
      </w:r>
      <w:r w:rsidRPr="004D4156">
        <w:rPr>
          <w:lang w:eastAsia="ko-KR"/>
        </w:rPr>
        <w:t>number</w:t>
      </w:r>
      <w:r>
        <w:rPr>
          <w:rFonts w:hint="eastAsia"/>
          <w:lang w:eastAsia="ko-KR"/>
        </w:rPr>
        <w:t>s</w:t>
      </w:r>
      <w:r w:rsidRPr="004D4156">
        <w:rPr>
          <w:lang w:eastAsia="ko-KR"/>
        </w:rPr>
        <w:t xml:space="preserve"> of channels for sending and receiving directions</w:t>
      </w:r>
      <w:r w:rsidRPr="004D4156">
        <w:rPr>
          <w:rFonts w:hint="eastAsia"/>
          <w:lang w:val="en-US" w:eastAsia="ko-KR"/>
        </w:rPr>
        <w:t>, channels is set to the larger of the two parameters.</w:t>
      </w:r>
    </w:p>
    <w:p w14:paraId="1E9A5BA9" w14:textId="77777777" w:rsidR="00F70632" w:rsidRPr="00055A83" w:rsidRDefault="00F70632" w:rsidP="00F70632">
      <w:pPr>
        <w:ind w:left="1704" w:hanging="1704"/>
        <w:rPr>
          <w:rFonts w:hint="eastAsia"/>
          <w:lang w:eastAsia="ja-JP"/>
        </w:rPr>
      </w:pPr>
      <w:r w:rsidRPr="00C82F72">
        <w:rPr>
          <w:rFonts w:hint="eastAsia"/>
          <w:b/>
          <w:lang w:val="en-US" w:eastAsia="ja-JP"/>
        </w:rPr>
        <w:t>ch-</w:t>
      </w:r>
      <w:r w:rsidRPr="00C82F72">
        <w:rPr>
          <w:rFonts w:hint="eastAsia"/>
          <w:b/>
          <w:lang w:val="en-US" w:eastAsia="ko-KR"/>
        </w:rPr>
        <w:t>send</w:t>
      </w:r>
      <w:r w:rsidRPr="00C82F72">
        <w:rPr>
          <w:rFonts w:hint="eastAsia"/>
          <w:lang w:eastAsia="ko-KR"/>
        </w:rPr>
        <w:t>:</w:t>
      </w:r>
      <w:r w:rsidRPr="00C82F72">
        <w:rPr>
          <w:rFonts w:hint="eastAsia"/>
          <w:lang w:eastAsia="ko-KR"/>
        </w:rPr>
        <w:tab/>
      </w:r>
      <w:r>
        <w:rPr>
          <w:lang w:val="en-US" w:eastAsia="ko-KR"/>
        </w:rPr>
        <w:t xml:space="preserve">When ch-send is offered for a payload type and the payload type is accepted, the answerer shall include </w:t>
      </w:r>
      <w:r>
        <w:rPr>
          <w:rFonts w:hint="eastAsia"/>
          <w:lang w:val="en-US" w:eastAsia="ko-KR"/>
        </w:rPr>
        <w:t xml:space="preserve">ch-recv </w:t>
      </w:r>
      <w:r>
        <w:rPr>
          <w:lang w:val="en-US" w:eastAsia="ko-KR"/>
        </w:rPr>
        <w:t>in the SDP answer</w:t>
      </w:r>
      <w:r>
        <w:rPr>
          <w:rFonts w:hint="eastAsia"/>
          <w:lang w:val="en-US" w:eastAsia="ko-KR"/>
        </w:rPr>
        <w:t>, and</w:t>
      </w:r>
      <w:r>
        <w:rPr>
          <w:lang w:val="en-US" w:eastAsia="ko-KR"/>
        </w:rPr>
        <w:t xml:space="preserve"> the ch-recv </w:t>
      </w:r>
      <w:r>
        <w:rPr>
          <w:rFonts w:hint="eastAsia"/>
          <w:lang w:val="en-US" w:eastAsia="ko-KR"/>
        </w:rPr>
        <w:t xml:space="preserve">shall be identical to </w:t>
      </w:r>
      <w:r>
        <w:rPr>
          <w:lang w:val="en-US" w:eastAsia="ko-KR"/>
        </w:rPr>
        <w:t xml:space="preserve">the ch-send parameter </w:t>
      </w:r>
      <w:r>
        <w:rPr>
          <w:rFonts w:hint="eastAsia"/>
          <w:lang w:val="en-US" w:eastAsia="ko-KR"/>
        </w:rPr>
        <w:t xml:space="preserve">for the payload type </w:t>
      </w:r>
      <w:r>
        <w:rPr>
          <w:lang w:val="en-US" w:eastAsia="ko-KR"/>
        </w:rPr>
        <w:t>in the SDP offer.</w:t>
      </w:r>
    </w:p>
    <w:p w14:paraId="22BB3139" w14:textId="77777777" w:rsidR="002025BF" w:rsidRPr="000D326F" w:rsidRDefault="00F70632" w:rsidP="00F70632">
      <w:pPr>
        <w:ind w:left="1704" w:hanging="1704"/>
        <w:rPr>
          <w:rFonts w:hint="eastAsia"/>
          <w:lang w:eastAsia="ja-JP"/>
        </w:rPr>
      </w:pPr>
      <w:r w:rsidRPr="00C82F72">
        <w:rPr>
          <w:rFonts w:hint="eastAsia"/>
          <w:b/>
          <w:lang w:eastAsia="ja-JP"/>
        </w:rPr>
        <w:t>ch</w:t>
      </w:r>
      <w:r w:rsidRPr="00C82F72">
        <w:rPr>
          <w:rFonts w:hint="eastAsia"/>
          <w:b/>
          <w:lang w:val="en-US" w:eastAsia="ko-KR"/>
        </w:rPr>
        <w:t>-recv</w:t>
      </w:r>
      <w:r w:rsidRPr="00C82F72">
        <w:rPr>
          <w:rFonts w:hint="eastAsia"/>
          <w:b/>
          <w:lang w:val="en-US" w:eastAsia="ko-KR"/>
        </w:rPr>
        <w:tab/>
      </w:r>
      <w:r>
        <w:rPr>
          <w:lang w:val="en-US" w:eastAsia="ko-KR"/>
        </w:rPr>
        <w:t xml:space="preserve">When ch-recv is offered for a payload type and the payload type is accepted, the answerer shall include </w:t>
      </w:r>
      <w:r>
        <w:rPr>
          <w:rFonts w:hint="eastAsia"/>
          <w:lang w:val="en-US" w:eastAsia="ko-KR"/>
        </w:rPr>
        <w:t xml:space="preserve">ch-send </w:t>
      </w:r>
      <w:r>
        <w:rPr>
          <w:lang w:val="en-US" w:eastAsia="ko-KR"/>
        </w:rPr>
        <w:t>in the SDP answer</w:t>
      </w:r>
      <w:r>
        <w:rPr>
          <w:rFonts w:hint="eastAsia"/>
          <w:lang w:val="en-US" w:eastAsia="ko-KR"/>
        </w:rPr>
        <w:t>, and</w:t>
      </w:r>
      <w:r>
        <w:rPr>
          <w:lang w:val="en-US" w:eastAsia="ko-KR"/>
        </w:rPr>
        <w:t xml:space="preserve"> the ch-send </w:t>
      </w:r>
      <w:r>
        <w:rPr>
          <w:rFonts w:hint="eastAsia"/>
          <w:lang w:val="en-US" w:eastAsia="ko-KR"/>
        </w:rPr>
        <w:t>shall be identical to</w:t>
      </w:r>
      <w:r>
        <w:rPr>
          <w:lang w:val="en-US" w:eastAsia="ko-KR"/>
        </w:rPr>
        <w:t xml:space="preserve"> the ch-recv parameter </w:t>
      </w:r>
      <w:r>
        <w:rPr>
          <w:rFonts w:hint="eastAsia"/>
          <w:lang w:val="en-US" w:eastAsia="ko-KR"/>
        </w:rPr>
        <w:t xml:space="preserve">for the payload type </w:t>
      </w:r>
      <w:r>
        <w:rPr>
          <w:lang w:val="en-US" w:eastAsia="ko-KR"/>
        </w:rPr>
        <w:t>in the SDP offer</w:t>
      </w:r>
      <w:r w:rsidR="002025BF">
        <w:rPr>
          <w:rFonts w:hint="eastAsia"/>
          <w:lang w:eastAsia="ja-JP"/>
        </w:rPr>
        <w:t>.</w:t>
      </w:r>
    </w:p>
    <w:p w14:paraId="025C0E7C" w14:textId="77777777" w:rsidR="00D43176" w:rsidRDefault="00D43176" w:rsidP="00FF65B3">
      <w:pPr>
        <w:pStyle w:val="FP"/>
        <w:rPr>
          <w:lang w:eastAsia="ja-JP"/>
        </w:rPr>
      </w:pPr>
    </w:p>
    <w:p w14:paraId="20A4560F" w14:textId="77777777" w:rsidR="002025BF" w:rsidRPr="00C03B68" w:rsidRDefault="002025BF" w:rsidP="002025BF">
      <w:pPr>
        <w:widowControl w:val="0"/>
        <w:wordWrap w:val="0"/>
        <w:autoSpaceDE w:val="0"/>
        <w:autoSpaceDN w:val="0"/>
        <w:spacing w:line="276" w:lineRule="auto"/>
        <w:rPr>
          <w:rFonts w:eastAsia="Batang" w:hint="eastAsia"/>
          <w:lang w:eastAsia="ko-KR"/>
        </w:rPr>
      </w:pPr>
      <w:r w:rsidRPr="00C03B68">
        <w:rPr>
          <w:rFonts w:eastAsia="Batang"/>
          <w:lang w:eastAsia="ko-KR"/>
        </w:rPr>
        <w:t>When a single bit-rate is offered, the answer</w:t>
      </w:r>
      <w:r w:rsidRPr="00C03B68">
        <w:rPr>
          <w:rFonts w:eastAsia="Batang" w:hint="eastAsia"/>
          <w:lang w:eastAsia="ko-KR"/>
        </w:rPr>
        <w:t>er</w:t>
      </w:r>
      <w:r w:rsidRPr="00C03B68">
        <w:rPr>
          <w:rFonts w:eastAsia="Batang"/>
          <w:lang w:eastAsia="ko-KR"/>
        </w:rPr>
        <w:t xml:space="preserve"> may accept the offered bit-rate or reject the offered bit-rate. If the offered bit-rate is accepted</w:t>
      </w:r>
      <w:r w:rsidRPr="00C03B68">
        <w:rPr>
          <w:rFonts w:eastAsia="Batang" w:hint="eastAsia"/>
          <w:lang w:eastAsia="ko-KR"/>
        </w:rPr>
        <w:t>,</w:t>
      </w:r>
      <w:r w:rsidRPr="00C03B68">
        <w:rPr>
          <w:rFonts w:eastAsia="Batang"/>
          <w:lang w:eastAsia="ko-KR"/>
        </w:rPr>
        <w:t xml:space="preserve"> this bit-rate shall be used also in the SDP answer. If the offered bit-rate is accepted but the session is changed from sendrecv to sendrecv or recvonly, the offered bit-rate shall be used in the br, br-send or br-recv parameter included in the SDP answer. Otherwise, the RTP payload type shall be rejected.</w:t>
      </w:r>
    </w:p>
    <w:p w14:paraId="5B863AF7" w14:textId="77777777" w:rsidR="002025BF" w:rsidRPr="00C03B68" w:rsidRDefault="002025BF" w:rsidP="002025BF">
      <w:pPr>
        <w:widowControl w:val="0"/>
        <w:wordWrap w:val="0"/>
        <w:autoSpaceDE w:val="0"/>
        <w:autoSpaceDN w:val="0"/>
        <w:spacing w:line="276" w:lineRule="auto"/>
        <w:rPr>
          <w:rFonts w:eastAsia="Batang" w:hint="eastAsia"/>
          <w:lang w:eastAsia="ko-KR"/>
        </w:rPr>
      </w:pPr>
      <w:r w:rsidRPr="00C03B68">
        <w:rPr>
          <w:rFonts w:eastAsia="Batang"/>
          <w:lang w:eastAsia="ko-KR"/>
        </w:rPr>
        <w:t>When a bit-rate range is offered, the answerer: may accept the offered bit-rate range</w:t>
      </w:r>
      <w:r w:rsidRPr="00C03B68">
        <w:rPr>
          <w:rFonts w:eastAsia="Batang" w:hint="eastAsia"/>
          <w:lang w:eastAsia="ko-KR"/>
        </w:rPr>
        <w:t>,</w:t>
      </w:r>
      <w:r w:rsidRPr="00C03B68">
        <w:rPr>
          <w:rFonts w:eastAsia="Batang"/>
          <w:lang w:eastAsia="ko-KR"/>
        </w:rPr>
        <w:t xml:space="preserve"> modify the offered bit-rate range</w:t>
      </w:r>
      <w:r w:rsidRPr="00C03B68">
        <w:rPr>
          <w:rFonts w:eastAsia="Batang" w:hint="eastAsia"/>
          <w:lang w:eastAsia="ko-KR"/>
        </w:rPr>
        <w:t>,</w:t>
      </w:r>
      <w:r w:rsidRPr="00C03B68">
        <w:rPr>
          <w:rFonts w:eastAsia="Batang"/>
          <w:lang w:eastAsia="ko-KR"/>
        </w:rPr>
        <w:t xml:space="preserve"> select a single bit-rate</w:t>
      </w:r>
      <w:r w:rsidRPr="00C03B68">
        <w:rPr>
          <w:rFonts w:eastAsia="Batang" w:hint="eastAsia"/>
          <w:lang w:eastAsia="ko-KR"/>
        </w:rPr>
        <w:t>,</w:t>
      </w:r>
      <w:r w:rsidRPr="00C03B68">
        <w:rPr>
          <w:rFonts w:eastAsia="Batang"/>
          <w:lang w:eastAsia="ko-KR"/>
        </w:rPr>
        <w:t xml:space="preserve"> or may reject the offered bit-rate range. Otherwise, the RTP payload type shall be rejected.</w:t>
      </w:r>
    </w:p>
    <w:p w14:paraId="47910B71" w14:textId="77777777" w:rsidR="002025BF" w:rsidRPr="00C03B68" w:rsidRDefault="002025BF" w:rsidP="002025BF">
      <w:pPr>
        <w:widowControl w:val="0"/>
        <w:wordWrap w:val="0"/>
        <w:autoSpaceDE w:val="0"/>
        <w:autoSpaceDN w:val="0"/>
        <w:spacing w:line="276" w:lineRule="auto"/>
        <w:rPr>
          <w:rFonts w:eastAsia="Batang"/>
          <w:lang w:eastAsia="ko-KR"/>
        </w:rPr>
      </w:pPr>
      <w:r w:rsidRPr="00C03B68">
        <w:rPr>
          <w:rFonts w:eastAsia="Batang"/>
          <w:lang w:eastAsia="ko-KR"/>
        </w:rPr>
        <w:t>When an offered bit-rate range is modif</w:t>
      </w:r>
      <w:r w:rsidRPr="00C03B68">
        <w:rPr>
          <w:rFonts w:eastAsia="Batang" w:hint="eastAsia"/>
          <w:lang w:eastAsia="ko-KR"/>
        </w:rPr>
        <w:t>ied</w:t>
      </w:r>
      <w:r w:rsidRPr="00C03B68">
        <w:rPr>
          <w:rFonts w:eastAsia="Batang"/>
          <w:lang w:eastAsia="ko-KR"/>
        </w:rPr>
        <w:t xml:space="preserve"> for the answer, the following rules appl</w:t>
      </w:r>
      <w:r w:rsidRPr="00C03B68">
        <w:rPr>
          <w:rFonts w:eastAsia="Batang" w:hint="eastAsia"/>
          <w:lang w:eastAsia="ko-KR"/>
        </w:rPr>
        <w:t>y</w:t>
      </w:r>
      <w:r w:rsidRPr="00C03B68">
        <w:rPr>
          <w:rFonts w:eastAsia="Batang"/>
          <w:lang w:eastAsia="ko-KR"/>
        </w:rPr>
        <w:t>:</w:t>
      </w:r>
    </w:p>
    <w:p w14:paraId="2270D59B" w14:textId="77777777" w:rsidR="002025BF" w:rsidRPr="00C03B68" w:rsidRDefault="002025BF" w:rsidP="002025BF">
      <w:pPr>
        <w:pStyle w:val="B1"/>
        <w:rPr>
          <w:lang w:eastAsia="ko-KR"/>
        </w:rPr>
      </w:pPr>
      <w:r>
        <w:rPr>
          <w:rFonts w:hint="eastAsia"/>
          <w:lang w:eastAsia="ja-JP"/>
        </w:rPr>
        <w:t>-</w:t>
      </w:r>
      <w:r>
        <w:rPr>
          <w:rFonts w:hint="eastAsia"/>
          <w:lang w:eastAsia="ja-JP"/>
        </w:rPr>
        <w:tab/>
      </w:r>
      <w:r w:rsidRPr="00C03B68">
        <w:rPr>
          <w:lang w:eastAsia="ko-KR"/>
        </w:rPr>
        <w:t>The lower bit</w:t>
      </w:r>
      <w:r w:rsidRPr="00C03B68">
        <w:rPr>
          <w:rFonts w:hint="eastAsia"/>
          <w:lang w:eastAsia="ko-KR"/>
        </w:rPr>
        <w:t>-</w:t>
      </w:r>
      <w:r w:rsidRPr="00C03B68">
        <w:rPr>
          <w:lang w:eastAsia="ko-KR"/>
        </w:rPr>
        <w:t>rate limit ‘br1’ can be kept unchanged or can be increased</w:t>
      </w:r>
      <w:r w:rsidRPr="00C03B68">
        <w:rPr>
          <w:rFonts w:hint="eastAsia"/>
          <w:lang w:eastAsia="ja-JP"/>
        </w:rPr>
        <w:t xml:space="preserve"> up to </w:t>
      </w:r>
      <w:r w:rsidRPr="00C03B68">
        <w:rPr>
          <w:lang w:eastAsia="ja-JP"/>
        </w:rPr>
        <w:t>‘</w:t>
      </w:r>
      <w:r w:rsidRPr="00C03B68">
        <w:rPr>
          <w:rFonts w:hint="eastAsia"/>
          <w:lang w:eastAsia="ja-JP"/>
        </w:rPr>
        <w:t>br2</w:t>
      </w:r>
      <w:r w:rsidRPr="00C03B68">
        <w:rPr>
          <w:lang w:eastAsia="ja-JP"/>
        </w:rPr>
        <w:t>’</w:t>
      </w:r>
      <w:r w:rsidRPr="00C03B68">
        <w:rPr>
          <w:lang w:eastAsia="ko-KR"/>
        </w:rPr>
        <w:t>, but cannot be decreased.</w:t>
      </w:r>
    </w:p>
    <w:p w14:paraId="5DBF4FD5" w14:textId="77777777" w:rsidR="002025BF" w:rsidRPr="00C03B68" w:rsidRDefault="002025BF" w:rsidP="002025BF">
      <w:pPr>
        <w:pStyle w:val="B1"/>
        <w:rPr>
          <w:rFonts w:hint="eastAsia"/>
          <w:lang w:eastAsia="ko-KR"/>
        </w:rPr>
      </w:pPr>
      <w:r>
        <w:rPr>
          <w:rFonts w:hint="eastAsia"/>
          <w:lang w:eastAsia="ja-JP"/>
        </w:rPr>
        <w:t>-</w:t>
      </w:r>
      <w:r>
        <w:rPr>
          <w:rFonts w:hint="eastAsia"/>
          <w:lang w:eastAsia="ja-JP"/>
        </w:rPr>
        <w:tab/>
      </w:r>
      <w:r w:rsidRPr="00C03B68">
        <w:rPr>
          <w:lang w:eastAsia="ko-KR"/>
        </w:rPr>
        <w:t>The upper bit</w:t>
      </w:r>
      <w:r w:rsidRPr="00C03B68">
        <w:rPr>
          <w:rFonts w:hint="eastAsia"/>
          <w:lang w:eastAsia="ko-KR"/>
        </w:rPr>
        <w:t>-</w:t>
      </w:r>
      <w:r w:rsidRPr="00C03B68">
        <w:rPr>
          <w:lang w:eastAsia="ko-KR"/>
        </w:rPr>
        <w:t>rate limit ‘br2’ can be kept unchanged or can be decreased</w:t>
      </w:r>
      <w:r w:rsidRPr="00C03B68">
        <w:rPr>
          <w:rFonts w:hint="eastAsia"/>
          <w:lang w:eastAsia="ja-JP"/>
        </w:rPr>
        <w:t xml:space="preserve"> down to </w:t>
      </w:r>
      <w:r w:rsidRPr="00C03B68">
        <w:rPr>
          <w:lang w:eastAsia="ja-JP"/>
        </w:rPr>
        <w:t>‘</w:t>
      </w:r>
      <w:r w:rsidRPr="00C03B68">
        <w:rPr>
          <w:rFonts w:hint="eastAsia"/>
          <w:lang w:eastAsia="ja-JP"/>
        </w:rPr>
        <w:t>br1</w:t>
      </w:r>
      <w:r w:rsidRPr="00C03B68">
        <w:rPr>
          <w:lang w:eastAsia="ja-JP"/>
        </w:rPr>
        <w:t>’</w:t>
      </w:r>
      <w:r w:rsidRPr="00C03B68">
        <w:rPr>
          <w:lang w:eastAsia="ko-KR"/>
        </w:rPr>
        <w:t>, but cannot be increased.</w:t>
      </w:r>
    </w:p>
    <w:p w14:paraId="0F6684E2" w14:textId="77777777" w:rsidR="002025BF" w:rsidRPr="00C03B68" w:rsidRDefault="002025BF" w:rsidP="002025BF">
      <w:pPr>
        <w:widowControl w:val="0"/>
        <w:wordWrap w:val="0"/>
        <w:autoSpaceDE w:val="0"/>
        <w:autoSpaceDN w:val="0"/>
        <w:spacing w:line="276" w:lineRule="auto"/>
        <w:rPr>
          <w:rFonts w:hint="eastAsia"/>
          <w:lang w:eastAsia="ja-JP"/>
        </w:rPr>
      </w:pPr>
      <w:r w:rsidRPr="00C03B68">
        <w:rPr>
          <w:rFonts w:eastAsia="Batang"/>
          <w:lang w:eastAsia="ko-KR"/>
        </w:rPr>
        <w:t>When an offered bit-rate range is answered with a single bit-rate</w:t>
      </w:r>
      <w:r w:rsidRPr="00C03B68">
        <w:rPr>
          <w:rFonts w:eastAsia="Batang" w:hint="eastAsia"/>
          <w:lang w:eastAsia="ko-KR"/>
        </w:rPr>
        <w:t>,</w:t>
      </w:r>
      <w:r w:rsidRPr="00C03B68">
        <w:rPr>
          <w:rFonts w:eastAsia="Batang"/>
          <w:lang w:eastAsia="ko-KR"/>
        </w:rPr>
        <w:t xml:space="preserve"> this bit-rate shall be </w:t>
      </w:r>
      <w:r w:rsidRPr="00C03B68">
        <w:rPr>
          <w:rFonts w:eastAsia="Batang" w:hint="eastAsia"/>
          <w:lang w:eastAsia="ko-KR"/>
        </w:rPr>
        <w:t xml:space="preserve">one of the </w:t>
      </w:r>
      <w:r w:rsidRPr="00C03B68">
        <w:rPr>
          <w:rFonts w:eastAsia="Batang"/>
          <w:lang w:eastAsia="ko-KR"/>
        </w:rPr>
        <w:t>offered bit-rate</w:t>
      </w:r>
      <w:r w:rsidRPr="00C03B68">
        <w:rPr>
          <w:rFonts w:eastAsia="Batang" w:hint="eastAsia"/>
          <w:lang w:eastAsia="ko-KR"/>
        </w:rPr>
        <w:t>s</w:t>
      </w:r>
      <w:r w:rsidRPr="00C03B68">
        <w:rPr>
          <w:rFonts w:eastAsia="Batang"/>
          <w:lang w:eastAsia="ko-KR"/>
        </w:rPr>
        <w:t>.</w:t>
      </w:r>
    </w:p>
    <w:p w14:paraId="6B049828" w14:textId="77777777" w:rsidR="002025BF" w:rsidRPr="00C03B68" w:rsidRDefault="002025BF" w:rsidP="002025BF">
      <w:pPr>
        <w:widowControl w:val="0"/>
        <w:spacing w:line="240" w:lineRule="atLeast"/>
        <w:rPr>
          <w:rFonts w:hint="eastAsia"/>
          <w:lang w:eastAsia="ja-JP"/>
        </w:rPr>
      </w:pPr>
      <w:r w:rsidRPr="00C03B68">
        <w:rPr>
          <w:rFonts w:eastAsia="Batang"/>
          <w:lang w:eastAsia="ko-KR"/>
        </w:rPr>
        <w:t>Rejecting all RTP payload types may lead to rejecting the media type and possibly even the whole SIP INVITE.</w:t>
      </w:r>
    </w:p>
    <w:p w14:paraId="2A4E305E" w14:textId="77777777" w:rsidR="00CE1C7B" w:rsidRDefault="00CE1C7B" w:rsidP="00CE1C7B">
      <w:pPr>
        <w:rPr>
          <w:lang w:val="en-US" w:eastAsia="ko-KR"/>
        </w:rPr>
      </w:pPr>
      <w:r w:rsidRPr="00D936BC">
        <w:rPr>
          <w:rFonts w:hint="eastAsia"/>
          <w:bCs/>
          <w:lang w:val="en-US" w:eastAsia="ko-KR"/>
        </w:rPr>
        <w:t xml:space="preserve">The bit-rates and bandwidths </w:t>
      </w:r>
      <w:r w:rsidRPr="00D936BC">
        <w:rPr>
          <w:bCs/>
          <w:lang w:val="en-US" w:eastAsia="ko-KR"/>
        </w:rPr>
        <w:t>indicated</w:t>
      </w:r>
      <w:r w:rsidRPr="00D936BC">
        <w:rPr>
          <w:rFonts w:hint="eastAsia"/>
          <w:bCs/>
          <w:lang w:val="en-US" w:eastAsia="ko-KR"/>
        </w:rPr>
        <w:t xml:space="preserve"> in the negotiated </w:t>
      </w:r>
      <w:r w:rsidRPr="00D936BC">
        <w:rPr>
          <w:bCs/>
          <w:lang w:val="en-US" w:eastAsia="ko-KR"/>
        </w:rPr>
        <w:t>media type attributes</w:t>
      </w:r>
      <w:r w:rsidRPr="00D936BC">
        <w:rPr>
          <w:rFonts w:hint="eastAsia"/>
          <w:bCs/>
          <w:lang w:val="en-US" w:eastAsia="ko-KR"/>
        </w:rPr>
        <w:t xml:space="preserve"> shall be consistent with Table A.6. Each </w:t>
      </w:r>
      <w:r w:rsidRPr="00D936BC">
        <w:rPr>
          <w:lang w:val="en-US" w:eastAsia="ko-KR"/>
        </w:rPr>
        <w:t>‘</w:t>
      </w:r>
      <w:r w:rsidRPr="00D936BC">
        <w:rPr>
          <w:lang w:eastAsia="ko-KR"/>
        </w:rPr>
        <w:t>x’</w:t>
      </w:r>
      <w:r w:rsidRPr="00D936BC">
        <w:rPr>
          <w:rFonts w:hint="eastAsia"/>
          <w:lang w:eastAsia="ko-KR"/>
        </w:rPr>
        <w:t xml:space="preserve"> represents a bit-rate and bandwidth combination</w:t>
      </w:r>
      <w:r w:rsidRPr="00D936BC">
        <w:rPr>
          <w:lang w:val="en-US" w:eastAsia="ko-KR"/>
        </w:rPr>
        <w:t xml:space="preserve"> supported by the EVS codec</w:t>
      </w:r>
      <w:r w:rsidRPr="00D936BC">
        <w:rPr>
          <w:rFonts w:hint="eastAsia"/>
          <w:lang w:val="en-US" w:eastAsia="ko-KR"/>
        </w:rPr>
        <w:t>.</w:t>
      </w:r>
    </w:p>
    <w:p w14:paraId="14A2471D" w14:textId="77777777" w:rsidR="002025BF" w:rsidRPr="00C03B68" w:rsidRDefault="002025BF" w:rsidP="002025BF">
      <w:pPr>
        <w:pStyle w:val="TH"/>
        <w:rPr>
          <w:lang w:val="en-US" w:eastAsia="ko-KR"/>
        </w:rPr>
      </w:pPr>
      <w:r w:rsidRPr="00C03B68">
        <w:rPr>
          <w:lang w:eastAsia="ko-KR"/>
        </w:rPr>
        <w:t>Table A.</w:t>
      </w:r>
      <w:r w:rsidRPr="00C03B68">
        <w:rPr>
          <w:rFonts w:hint="eastAsia"/>
          <w:lang w:eastAsia="ko-KR"/>
        </w:rPr>
        <w:t>6</w:t>
      </w:r>
      <w:r w:rsidRPr="00C03B68">
        <w:rPr>
          <w:lang w:eastAsia="ko-KR"/>
        </w:rPr>
        <w:t xml:space="preserve">: </w:t>
      </w:r>
      <w:r w:rsidRPr="00C03B68">
        <w:rPr>
          <w:rFonts w:hint="eastAsia"/>
          <w:lang w:eastAsia="ko-KR"/>
        </w:rPr>
        <w:t>Allowed bit-rates and audio bandwidths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687"/>
        <w:gridCol w:w="687"/>
        <w:gridCol w:w="687"/>
        <w:gridCol w:w="687"/>
        <w:gridCol w:w="687"/>
        <w:gridCol w:w="687"/>
        <w:gridCol w:w="687"/>
        <w:gridCol w:w="687"/>
        <w:gridCol w:w="687"/>
        <w:gridCol w:w="687"/>
        <w:gridCol w:w="687"/>
        <w:gridCol w:w="688"/>
      </w:tblGrid>
      <w:tr w:rsidR="002025BF" w:rsidRPr="00C03B68" w14:paraId="4C8DF0A8" w14:textId="77777777" w:rsidTr="00685DCD">
        <w:trPr>
          <w:jc w:val="center"/>
        </w:trPr>
        <w:tc>
          <w:tcPr>
            <w:tcW w:w="687" w:type="dxa"/>
            <w:shd w:val="clear" w:color="auto" w:fill="D9D9D9"/>
          </w:tcPr>
          <w:p w14:paraId="308EE985" w14:textId="77777777" w:rsidR="002025BF" w:rsidRPr="00C03B68" w:rsidRDefault="002025BF" w:rsidP="00685DCD">
            <w:pPr>
              <w:pStyle w:val="TAH"/>
              <w:rPr>
                <w:lang w:eastAsia="ko-KR"/>
              </w:rPr>
            </w:pPr>
          </w:p>
        </w:tc>
        <w:tc>
          <w:tcPr>
            <w:tcW w:w="687" w:type="dxa"/>
            <w:shd w:val="clear" w:color="auto" w:fill="D9D9D9"/>
          </w:tcPr>
          <w:p w14:paraId="75A15FD1" w14:textId="77777777" w:rsidR="002025BF" w:rsidRPr="00C03B68" w:rsidRDefault="002025BF" w:rsidP="00685DCD">
            <w:pPr>
              <w:pStyle w:val="TAH"/>
              <w:rPr>
                <w:lang w:eastAsia="ko-KR"/>
              </w:rPr>
            </w:pPr>
            <w:r w:rsidRPr="00C03B68">
              <w:rPr>
                <w:lang w:eastAsia="ko-KR"/>
              </w:rPr>
              <w:t>5.9</w:t>
            </w:r>
          </w:p>
        </w:tc>
        <w:tc>
          <w:tcPr>
            <w:tcW w:w="687" w:type="dxa"/>
            <w:shd w:val="clear" w:color="auto" w:fill="D9D9D9"/>
          </w:tcPr>
          <w:p w14:paraId="4AE5C039" w14:textId="77777777" w:rsidR="002025BF" w:rsidRPr="00C03B68" w:rsidRDefault="002025BF" w:rsidP="00685DCD">
            <w:pPr>
              <w:pStyle w:val="TAH"/>
              <w:rPr>
                <w:lang w:eastAsia="ko-KR"/>
              </w:rPr>
            </w:pPr>
            <w:r w:rsidRPr="00C03B68">
              <w:rPr>
                <w:lang w:eastAsia="ko-KR"/>
              </w:rPr>
              <w:t>7.2</w:t>
            </w:r>
          </w:p>
        </w:tc>
        <w:tc>
          <w:tcPr>
            <w:tcW w:w="687" w:type="dxa"/>
            <w:shd w:val="clear" w:color="auto" w:fill="D9D9D9"/>
          </w:tcPr>
          <w:p w14:paraId="6B0C28BD" w14:textId="77777777" w:rsidR="002025BF" w:rsidRPr="00C03B68" w:rsidRDefault="002025BF" w:rsidP="00685DCD">
            <w:pPr>
              <w:pStyle w:val="TAH"/>
              <w:rPr>
                <w:lang w:eastAsia="ko-KR"/>
              </w:rPr>
            </w:pPr>
            <w:r w:rsidRPr="00C03B68">
              <w:rPr>
                <w:lang w:eastAsia="ko-KR"/>
              </w:rPr>
              <w:t>8</w:t>
            </w:r>
          </w:p>
        </w:tc>
        <w:tc>
          <w:tcPr>
            <w:tcW w:w="687" w:type="dxa"/>
            <w:shd w:val="clear" w:color="auto" w:fill="D9D9D9"/>
          </w:tcPr>
          <w:p w14:paraId="4C83D94A" w14:textId="77777777" w:rsidR="002025BF" w:rsidRPr="00C03B68" w:rsidRDefault="002025BF" w:rsidP="00685DCD">
            <w:pPr>
              <w:pStyle w:val="TAH"/>
              <w:rPr>
                <w:lang w:eastAsia="ko-KR"/>
              </w:rPr>
            </w:pPr>
            <w:r w:rsidRPr="00C03B68">
              <w:rPr>
                <w:lang w:eastAsia="ko-KR"/>
              </w:rPr>
              <w:t>9.6</w:t>
            </w:r>
          </w:p>
        </w:tc>
        <w:tc>
          <w:tcPr>
            <w:tcW w:w="687" w:type="dxa"/>
            <w:shd w:val="clear" w:color="auto" w:fill="D9D9D9"/>
          </w:tcPr>
          <w:p w14:paraId="7933C4D2" w14:textId="77777777" w:rsidR="002025BF" w:rsidRPr="00C03B68" w:rsidRDefault="002025BF" w:rsidP="00685DCD">
            <w:pPr>
              <w:pStyle w:val="TAH"/>
              <w:rPr>
                <w:lang w:eastAsia="ko-KR"/>
              </w:rPr>
            </w:pPr>
            <w:r w:rsidRPr="00C03B68">
              <w:rPr>
                <w:lang w:eastAsia="ko-KR"/>
              </w:rPr>
              <w:t>13.2</w:t>
            </w:r>
          </w:p>
        </w:tc>
        <w:tc>
          <w:tcPr>
            <w:tcW w:w="687" w:type="dxa"/>
            <w:shd w:val="clear" w:color="auto" w:fill="D9D9D9"/>
          </w:tcPr>
          <w:p w14:paraId="52129D6E" w14:textId="77777777" w:rsidR="002025BF" w:rsidRPr="00C03B68" w:rsidRDefault="002025BF" w:rsidP="00685DCD">
            <w:pPr>
              <w:pStyle w:val="TAH"/>
              <w:rPr>
                <w:lang w:eastAsia="ko-KR"/>
              </w:rPr>
            </w:pPr>
            <w:r w:rsidRPr="00C03B68">
              <w:rPr>
                <w:lang w:eastAsia="ko-KR"/>
              </w:rPr>
              <w:t>16.4</w:t>
            </w:r>
          </w:p>
        </w:tc>
        <w:tc>
          <w:tcPr>
            <w:tcW w:w="687" w:type="dxa"/>
            <w:shd w:val="clear" w:color="auto" w:fill="D9D9D9"/>
          </w:tcPr>
          <w:p w14:paraId="2F2E6997" w14:textId="77777777" w:rsidR="002025BF" w:rsidRPr="00C03B68" w:rsidRDefault="002025BF" w:rsidP="00685DCD">
            <w:pPr>
              <w:pStyle w:val="TAH"/>
              <w:rPr>
                <w:lang w:eastAsia="ko-KR"/>
              </w:rPr>
            </w:pPr>
            <w:r w:rsidRPr="00C03B68">
              <w:rPr>
                <w:lang w:eastAsia="ko-KR"/>
              </w:rPr>
              <w:t>24.4</w:t>
            </w:r>
          </w:p>
        </w:tc>
        <w:tc>
          <w:tcPr>
            <w:tcW w:w="687" w:type="dxa"/>
            <w:shd w:val="clear" w:color="auto" w:fill="D9D9D9"/>
          </w:tcPr>
          <w:p w14:paraId="22959D86" w14:textId="77777777" w:rsidR="002025BF" w:rsidRPr="00C03B68" w:rsidRDefault="002025BF" w:rsidP="00685DCD">
            <w:pPr>
              <w:pStyle w:val="TAH"/>
              <w:rPr>
                <w:lang w:eastAsia="ko-KR"/>
              </w:rPr>
            </w:pPr>
            <w:r w:rsidRPr="00C03B68">
              <w:rPr>
                <w:lang w:eastAsia="ko-KR"/>
              </w:rPr>
              <w:t>32</w:t>
            </w:r>
          </w:p>
        </w:tc>
        <w:tc>
          <w:tcPr>
            <w:tcW w:w="687" w:type="dxa"/>
            <w:shd w:val="clear" w:color="auto" w:fill="D9D9D9"/>
          </w:tcPr>
          <w:p w14:paraId="60C8E516" w14:textId="77777777" w:rsidR="002025BF" w:rsidRPr="00C03B68" w:rsidRDefault="002025BF" w:rsidP="00685DCD">
            <w:pPr>
              <w:pStyle w:val="TAH"/>
              <w:rPr>
                <w:lang w:eastAsia="ko-KR"/>
              </w:rPr>
            </w:pPr>
            <w:r w:rsidRPr="00C03B68">
              <w:rPr>
                <w:lang w:eastAsia="ko-KR"/>
              </w:rPr>
              <w:t>48</w:t>
            </w:r>
          </w:p>
        </w:tc>
        <w:tc>
          <w:tcPr>
            <w:tcW w:w="687" w:type="dxa"/>
            <w:shd w:val="clear" w:color="auto" w:fill="D9D9D9"/>
          </w:tcPr>
          <w:p w14:paraId="16095ACE" w14:textId="77777777" w:rsidR="002025BF" w:rsidRPr="00C03B68" w:rsidRDefault="002025BF" w:rsidP="00685DCD">
            <w:pPr>
              <w:pStyle w:val="TAH"/>
              <w:rPr>
                <w:lang w:eastAsia="ko-KR"/>
              </w:rPr>
            </w:pPr>
            <w:r w:rsidRPr="00C03B68">
              <w:rPr>
                <w:lang w:eastAsia="ko-KR"/>
              </w:rPr>
              <w:t>64</w:t>
            </w:r>
          </w:p>
        </w:tc>
        <w:tc>
          <w:tcPr>
            <w:tcW w:w="687" w:type="dxa"/>
            <w:shd w:val="clear" w:color="auto" w:fill="D9D9D9"/>
          </w:tcPr>
          <w:p w14:paraId="7FED5431" w14:textId="77777777" w:rsidR="002025BF" w:rsidRPr="00C03B68" w:rsidRDefault="002025BF" w:rsidP="00685DCD">
            <w:pPr>
              <w:pStyle w:val="TAH"/>
              <w:rPr>
                <w:lang w:eastAsia="ko-KR"/>
              </w:rPr>
            </w:pPr>
            <w:r w:rsidRPr="00C03B68">
              <w:rPr>
                <w:lang w:eastAsia="ko-KR"/>
              </w:rPr>
              <w:t>96</w:t>
            </w:r>
          </w:p>
        </w:tc>
        <w:tc>
          <w:tcPr>
            <w:tcW w:w="688" w:type="dxa"/>
            <w:shd w:val="clear" w:color="auto" w:fill="D9D9D9"/>
          </w:tcPr>
          <w:p w14:paraId="4EC3E751" w14:textId="77777777" w:rsidR="002025BF" w:rsidRPr="00C03B68" w:rsidRDefault="002025BF" w:rsidP="00685DCD">
            <w:pPr>
              <w:pStyle w:val="TAH"/>
              <w:rPr>
                <w:lang w:eastAsia="ko-KR"/>
              </w:rPr>
            </w:pPr>
            <w:r w:rsidRPr="00C03B68">
              <w:rPr>
                <w:lang w:eastAsia="ko-KR"/>
              </w:rPr>
              <w:t>128</w:t>
            </w:r>
          </w:p>
        </w:tc>
      </w:tr>
      <w:tr w:rsidR="002025BF" w:rsidRPr="00C03B68" w14:paraId="47F190E4" w14:textId="77777777" w:rsidTr="00685DCD">
        <w:trPr>
          <w:jc w:val="center"/>
        </w:trPr>
        <w:tc>
          <w:tcPr>
            <w:tcW w:w="687" w:type="dxa"/>
            <w:shd w:val="clear" w:color="auto" w:fill="auto"/>
          </w:tcPr>
          <w:p w14:paraId="7C563BE3" w14:textId="77777777" w:rsidR="002025BF" w:rsidRPr="00C03B68" w:rsidRDefault="002025BF" w:rsidP="00685DCD">
            <w:pPr>
              <w:pStyle w:val="TAC"/>
              <w:rPr>
                <w:lang w:eastAsia="ko-KR"/>
              </w:rPr>
            </w:pPr>
            <w:r w:rsidRPr="00C03B68">
              <w:rPr>
                <w:lang w:eastAsia="ko-KR"/>
              </w:rPr>
              <w:t>nb</w:t>
            </w:r>
          </w:p>
        </w:tc>
        <w:tc>
          <w:tcPr>
            <w:tcW w:w="687" w:type="dxa"/>
            <w:shd w:val="clear" w:color="auto" w:fill="auto"/>
          </w:tcPr>
          <w:p w14:paraId="13447206"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43D6FBB7"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2983636A"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30899B5F"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2A1A5864"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4FBDB5BD"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3BF20374"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4E7B5347" w14:textId="77777777" w:rsidR="002025BF" w:rsidRPr="00C03B68" w:rsidRDefault="002025BF" w:rsidP="00685DCD">
            <w:pPr>
              <w:pStyle w:val="TAC"/>
              <w:rPr>
                <w:lang w:eastAsia="ko-KR"/>
              </w:rPr>
            </w:pPr>
          </w:p>
        </w:tc>
        <w:tc>
          <w:tcPr>
            <w:tcW w:w="687" w:type="dxa"/>
            <w:shd w:val="clear" w:color="auto" w:fill="auto"/>
          </w:tcPr>
          <w:p w14:paraId="6C36B856" w14:textId="77777777" w:rsidR="002025BF" w:rsidRPr="00C03B68" w:rsidRDefault="002025BF" w:rsidP="00685DCD">
            <w:pPr>
              <w:pStyle w:val="TAC"/>
              <w:rPr>
                <w:lang w:eastAsia="ko-KR"/>
              </w:rPr>
            </w:pPr>
          </w:p>
        </w:tc>
        <w:tc>
          <w:tcPr>
            <w:tcW w:w="687" w:type="dxa"/>
            <w:shd w:val="clear" w:color="auto" w:fill="auto"/>
          </w:tcPr>
          <w:p w14:paraId="0A4AAA84" w14:textId="77777777" w:rsidR="002025BF" w:rsidRPr="00C03B68" w:rsidRDefault="002025BF" w:rsidP="00685DCD">
            <w:pPr>
              <w:pStyle w:val="TAC"/>
              <w:rPr>
                <w:lang w:eastAsia="ko-KR"/>
              </w:rPr>
            </w:pPr>
          </w:p>
        </w:tc>
        <w:tc>
          <w:tcPr>
            <w:tcW w:w="687" w:type="dxa"/>
            <w:shd w:val="clear" w:color="auto" w:fill="auto"/>
          </w:tcPr>
          <w:p w14:paraId="6D7C3363" w14:textId="77777777" w:rsidR="002025BF" w:rsidRPr="00C03B68" w:rsidRDefault="002025BF" w:rsidP="00685DCD">
            <w:pPr>
              <w:pStyle w:val="TAC"/>
              <w:rPr>
                <w:lang w:eastAsia="ko-KR"/>
              </w:rPr>
            </w:pPr>
          </w:p>
        </w:tc>
        <w:tc>
          <w:tcPr>
            <w:tcW w:w="688" w:type="dxa"/>
            <w:shd w:val="clear" w:color="auto" w:fill="auto"/>
          </w:tcPr>
          <w:p w14:paraId="50CC47F6" w14:textId="77777777" w:rsidR="002025BF" w:rsidRPr="00C03B68" w:rsidRDefault="002025BF" w:rsidP="00685DCD">
            <w:pPr>
              <w:pStyle w:val="TAC"/>
              <w:rPr>
                <w:lang w:eastAsia="ko-KR"/>
              </w:rPr>
            </w:pPr>
          </w:p>
        </w:tc>
      </w:tr>
      <w:tr w:rsidR="002025BF" w:rsidRPr="00C03B68" w14:paraId="4F566A81" w14:textId="77777777" w:rsidTr="00685DCD">
        <w:trPr>
          <w:jc w:val="center"/>
        </w:trPr>
        <w:tc>
          <w:tcPr>
            <w:tcW w:w="687" w:type="dxa"/>
            <w:shd w:val="clear" w:color="auto" w:fill="auto"/>
          </w:tcPr>
          <w:p w14:paraId="19506395" w14:textId="77777777" w:rsidR="002025BF" w:rsidRPr="00C03B68" w:rsidRDefault="002025BF" w:rsidP="00685DCD">
            <w:pPr>
              <w:pStyle w:val="TAC"/>
              <w:rPr>
                <w:lang w:eastAsia="ko-KR"/>
              </w:rPr>
            </w:pPr>
            <w:r w:rsidRPr="00C03B68">
              <w:rPr>
                <w:lang w:eastAsia="ko-KR"/>
              </w:rPr>
              <w:t>wb</w:t>
            </w:r>
          </w:p>
        </w:tc>
        <w:tc>
          <w:tcPr>
            <w:tcW w:w="687" w:type="dxa"/>
            <w:shd w:val="clear" w:color="auto" w:fill="auto"/>
          </w:tcPr>
          <w:p w14:paraId="3C08FC0F"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3FBA9661"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7427D34A"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36E1A5BC"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099FEDD9"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57745B6C"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25E423EA"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3C428E24"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6053D584"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0B330C03"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40608783" w14:textId="77777777" w:rsidR="002025BF" w:rsidRPr="00C03B68" w:rsidRDefault="002025BF" w:rsidP="00685DCD">
            <w:pPr>
              <w:pStyle w:val="TAC"/>
              <w:rPr>
                <w:lang w:eastAsia="ko-KR"/>
              </w:rPr>
            </w:pPr>
            <w:r w:rsidRPr="00C03B68">
              <w:rPr>
                <w:lang w:eastAsia="ko-KR"/>
              </w:rPr>
              <w:t>x</w:t>
            </w:r>
          </w:p>
        </w:tc>
        <w:tc>
          <w:tcPr>
            <w:tcW w:w="688" w:type="dxa"/>
            <w:shd w:val="clear" w:color="auto" w:fill="auto"/>
          </w:tcPr>
          <w:p w14:paraId="523B7DD0" w14:textId="77777777" w:rsidR="002025BF" w:rsidRPr="00C03B68" w:rsidRDefault="002025BF" w:rsidP="00685DCD">
            <w:pPr>
              <w:pStyle w:val="TAC"/>
              <w:rPr>
                <w:lang w:eastAsia="ko-KR"/>
              </w:rPr>
            </w:pPr>
            <w:r w:rsidRPr="00C03B68">
              <w:rPr>
                <w:lang w:eastAsia="ko-KR"/>
              </w:rPr>
              <w:t>x</w:t>
            </w:r>
          </w:p>
        </w:tc>
      </w:tr>
      <w:tr w:rsidR="002025BF" w:rsidRPr="00C03B68" w14:paraId="11944343" w14:textId="77777777" w:rsidTr="00685DCD">
        <w:trPr>
          <w:jc w:val="center"/>
        </w:trPr>
        <w:tc>
          <w:tcPr>
            <w:tcW w:w="687" w:type="dxa"/>
            <w:shd w:val="clear" w:color="auto" w:fill="auto"/>
          </w:tcPr>
          <w:p w14:paraId="4140BDD1" w14:textId="77777777" w:rsidR="002025BF" w:rsidRPr="00C03B68" w:rsidRDefault="002025BF" w:rsidP="00685DCD">
            <w:pPr>
              <w:pStyle w:val="TAC"/>
              <w:rPr>
                <w:lang w:eastAsia="ko-KR"/>
              </w:rPr>
            </w:pPr>
            <w:r w:rsidRPr="00C03B68">
              <w:rPr>
                <w:lang w:eastAsia="ko-KR"/>
              </w:rPr>
              <w:t>swb</w:t>
            </w:r>
          </w:p>
        </w:tc>
        <w:tc>
          <w:tcPr>
            <w:tcW w:w="687" w:type="dxa"/>
            <w:shd w:val="clear" w:color="auto" w:fill="auto"/>
          </w:tcPr>
          <w:p w14:paraId="6BBEC46E" w14:textId="77777777" w:rsidR="002025BF" w:rsidRPr="00C03B68" w:rsidRDefault="002025BF" w:rsidP="00685DCD">
            <w:pPr>
              <w:pStyle w:val="TAC"/>
              <w:rPr>
                <w:lang w:eastAsia="ko-KR"/>
              </w:rPr>
            </w:pPr>
          </w:p>
        </w:tc>
        <w:tc>
          <w:tcPr>
            <w:tcW w:w="687" w:type="dxa"/>
            <w:shd w:val="clear" w:color="auto" w:fill="auto"/>
          </w:tcPr>
          <w:p w14:paraId="10829112" w14:textId="77777777" w:rsidR="002025BF" w:rsidRPr="00C03B68" w:rsidRDefault="002025BF" w:rsidP="00685DCD">
            <w:pPr>
              <w:pStyle w:val="TAC"/>
              <w:rPr>
                <w:lang w:eastAsia="ko-KR"/>
              </w:rPr>
            </w:pPr>
          </w:p>
        </w:tc>
        <w:tc>
          <w:tcPr>
            <w:tcW w:w="687" w:type="dxa"/>
            <w:shd w:val="clear" w:color="auto" w:fill="auto"/>
          </w:tcPr>
          <w:p w14:paraId="7C042299" w14:textId="77777777" w:rsidR="002025BF" w:rsidRPr="00C03B68" w:rsidRDefault="002025BF" w:rsidP="00685DCD">
            <w:pPr>
              <w:pStyle w:val="TAC"/>
              <w:rPr>
                <w:lang w:eastAsia="ko-KR"/>
              </w:rPr>
            </w:pPr>
          </w:p>
        </w:tc>
        <w:tc>
          <w:tcPr>
            <w:tcW w:w="687" w:type="dxa"/>
            <w:shd w:val="clear" w:color="auto" w:fill="auto"/>
          </w:tcPr>
          <w:p w14:paraId="45B0373A"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1443786D"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7B6FA497"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050A4180"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757F7CBA"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36E0D25F"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69F36871"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39FAA067" w14:textId="77777777" w:rsidR="002025BF" w:rsidRPr="00C03B68" w:rsidRDefault="002025BF" w:rsidP="00685DCD">
            <w:pPr>
              <w:pStyle w:val="TAC"/>
              <w:rPr>
                <w:lang w:eastAsia="ko-KR"/>
              </w:rPr>
            </w:pPr>
            <w:r w:rsidRPr="00C03B68">
              <w:rPr>
                <w:lang w:eastAsia="ko-KR"/>
              </w:rPr>
              <w:t>x</w:t>
            </w:r>
          </w:p>
        </w:tc>
        <w:tc>
          <w:tcPr>
            <w:tcW w:w="688" w:type="dxa"/>
            <w:shd w:val="clear" w:color="auto" w:fill="auto"/>
          </w:tcPr>
          <w:p w14:paraId="5EE851BA" w14:textId="77777777" w:rsidR="002025BF" w:rsidRPr="00C03B68" w:rsidRDefault="002025BF" w:rsidP="00685DCD">
            <w:pPr>
              <w:pStyle w:val="TAC"/>
              <w:rPr>
                <w:lang w:eastAsia="ko-KR"/>
              </w:rPr>
            </w:pPr>
            <w:r w:rsidRPr="00C03B68">
              <w:rPr>
                <w:lang w:eastAsia="ko-KR"/>
              </w:rPr>
              <w:t>x</w:t>
            </w:r>
          </w:p>
        </w:tc>
      </w:tr>
      <w:tr w:rsidR="002025BF" w:rsidRPr="00C03B68" w14:paraId="3B5620D1" w14:textId="77777777" w:rsidTr="00685DCD">
        <w:trPr>
          <w:jc w:val="center"/>
        </w:trPr>
        <w:tc>
          <w:tcPr>
            <w:tcW w:w="687" w:type="dxa"/>
            <w:shd w:val="clear" w:color="auto" w:fill="auto"/>
          </w:tcPr>
          <w:p w14:paraId="7FE50A06" w14:textId="77777777" w:rsidR="002025BF" w:rsidRPr="00C03B68" w:rsidRDefault="002025BF" w:rsidP="00685DCD">
            <w:pPr>
              <w:pStyle w:val="TAC"/>
              <w:rPr>
                <w:lang w:eastAsia="ko-KR"/>
              </w:rPr>
            </w:pPr>
            <w:r w:rsidRPr="00C03B68">
              <w:rPr>
                <w:lang w:eastAsia="ko-KR"/>
              </w:rPr>
              <w:t>fb</w:t>
            </w:r>
          </w:p>
        </w:tc>
        <w:tc>
          <w:tcPr>
            <w:tcW w:w="687" w:type="dxa"/>
            <w:shd w:val="clear" w:color="auto" w:fill="auto"/>
          </w:tcPr>
          <w:p w14:paraId="10BE7A39" w14:textId="77777777" w:rsidR="002025BF" w:rsidRPr="00C03B68" w:rsidRDefault="002025BF" w:rsidP="00685DCD">
            <w:pPr>
              <w:pStyle w:val="TAC"/>
              <w:rPr>
                <w:lang w:eastAsia="ko-KR"/>
              </w:rPr>
            </w:pPr>
          </w:p>
        </w:tc>
        <w:tc>
          <w:tcPr>
            <w:tcW w:w="687" w:type="dxa"/>
            <w:shd w:val="clear" w:color="auto" w:fill="auto"/>
          </w:tcPr>
          <w:p w14:paraId="7663A1DD" w14:textId="77777777" w:rsidR="002025BF" w:rsidRPr="00C03B68" w:rsidRDefault="002025BF" w:rsidP="00685DCD">
            <w:pPr>
              <w:pStyle w:val="TAC"/>
              <w:rPr>
                <w:lang w:eastAsia="ko-KR"/>
              </w:rPr>
            </w:pPr>
          </w:p>
        </w:tc>
        <w:tc>
          <w:tcPr>
            <w:tcW w:w="687" w:type="dxa"/>
            <w:shd w:val="clear" w:color="auto" w:fill="auto"/>
          </w:tcPr>
          <w:p w14:paraId="67458E39" w14:textId="77777777" w:rsidR="002025BF" w:rsidRPr="00C03B68" w:rsidRDefault="002025BF" w:rsidP="00685DCD">
            <w:pPr>
              <w:pStyle w:val="TAC"/>
              <w:rPr>
                <w:lang w:eastAsia="ko-KR"/>
              </w:rPr>
            </w:pPr>
          </w:p>
        </w:tc>
        <w:tc>
          <w:tcPr>
            <w:tcW w:w="687" w:type="dxa"/>
            <w:shd w:val="clear" w:color="auto" w:fill="auto"/>
          </w:tcPr>
          <w:p w14:paraId="726E131F" w14:textId="77777777" w:rsidR="002025BF" w:rsidRPr="00C03B68" w:rsidRDefault="002025BF" w:rsidP="00685DCD">
            <w:pPr>
              <w:pStyle w:val="TAC"/>
              <w:rPr>
                <w:lang w:eastAsia="ko-KR"/>
              </w:rPr>
            </w:pPr>
          </w:p>
        </w:tc>
        <w:tc>
          <w:tcPr>
            <w:tcW w:w="687" w:type="dxa"/>
            <w:shd w:val="clear" w:color="auto" w:fill="auto"/>
          </w:tcPr>
          <w:p w14:paraId="03E0741E" w14:textId="77777777" w:rsidR="002025BF" w:rsidRPr="00C03B68" w:rsidRDefault="002025BF" w:rsidP="00685DCD">
            <w:pPr>
              <w:pStyle w:val="TAC"/>
              <w:rPr>
                <w:lang w:eastAsia="ko-KR"/>
              </w:rPr>
            </w:pPr>
          </w:p>
        </w:tc>
        <w:tc>
          <w:tcPr>
            <w:tcW w:w="687" w:type="dxa"/>
            <w:shd w:val="clear" w:color="auto" w:fill="auto"/>
          </w:tcPr>
          <w:p w14:paraId="54D34D15"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49410295"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5E0CF3CE"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31F21255"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2EB62152" w14:textId="77777777" w:rsidR="002025BF" w:rsidRPr="00C03B68" w:rsidRDefault="002025BF" w:rsidP="00685DCD">
            <w:pPr>
              <w:pStyle w:val="TAC"/>
              <w:rPr>
                <w:lang w:eastAsia="ko-KR"/>
              </w:rPr>
            </w:pPr>
            <w:r w:rsidRPr="00C03B68">
              <w:rPr>
                <w:lang w:eastAsia="ko-KR"/>
              </w:rPr>
              <w:t>x</w:t>
            </w:r>
          </w:p>
        </w:tc>
        <w:tc>
          <w:tcPr>
            <w:tcW w:w="687" w:type="dxa"/>
            <w:shd w:val="clear" w:color="auto" w:fill="auto"/>
          </w:tcPr>
          <w:p w14:paraId="1C29037C" w14:textId="77777777" w:rsidR="002025BF" w:rsidRPr="00C03B68" w:rsidRDefault="002025BF" w:rsidP="00685DCD">
            <w:pPr>
              <w:pStyle w:val="TAC"/>
              <w:rPr>
                <w:lang w:eastAsia="ko-KR"/>
              </w:rPr>
            </w:pPr>
            <w:r w:rsidRPr="00C03B68">
              <w:rPr>
                <w:lang w:eastAsia="ko-KR"/>
              </w:rPr>
              <w:t>x</w:t>
            </w:r>
          </w:p>
        </w:tc>
        <w:tc>
          <w:tcPr>
            <w:tcW w:w="688" w:type="dxa"/>
            <w:shd w:val="clear" w:color="auto" w:fill="auto"/>
          </w:tcPr>
          <w:p w14:paraId="6C776477" w14:textId="77777777" w:rsidR="002025BF" w:rsidRPr="00C03B68" w:rsidRDefault="002025BF" w:rsidP="00685DCD">
            <w:pPr>
              <w:pStyle w:val="TAC"/>
              <w:rPr>
                <w:lang w:eastAsia="ko-KR"/>
              </w:rPr>
            </w:pPr>
            <w:r w:rsidRPr="00C03B68">
              <w:rPr>
                <w:lang w:eastAsia="ko-KR"/>
              </w:rPr>
              <w:t>x</w:t>
            </w:r>
          </w:p>
        </w:tc>
      </w:tr>
    </w:tbl>
    <w:p w14:paraId="7235C7DE" w14:textId="77777777" w:rsidR="002025BF" w:rsidRPr="00C03B68" w:rsidRDefault="002025BF" w:rsidP="002025BF">
      <w:pPr>
        <w:pStyle w:val="FP"/>
        <w:rPr>
          <w:lang w:eastAsia="ko-KR"/>
        </w:rPr>
      </w:pPr>
    </w:p>
    <w:p w14:paraId="1441769A" w14:textId="77777777" w:rsidR="002025BF" w:rsidRPr="00C03B68" w:rsidRDefault="002025BF" w:rsidP="002025BF">
      <w:pPr>
        <w:rPr>
          <w:rFonts w:eastAsia="Malgun Gothic"/>
          <w:lang w:val="en-US" w:eastAsia="ko-KR"/>
        </w:rPr>
      </w:pPr>
      <w:r w:rsidRPr="00C03B68">
        <w:rPr>
          <w:rFonts w:eastAsia="Malgun Gothic"/>
          <w:lang w:eastAsia="ko-KR"/>
        </w:rPr>
        <w:t xml:space="preserve">If no bit rate parameter </w:t>
      </w:r>
      <w:r w:rsidRPr="00C03B68">
        <w:rPr>
          <w:rFonts w:eastAsia="Malgun Gothic" w:hint="eastAsia"/>
          <w:lang w:eastAsia="ko-KR"/>
        </w:rPr>
        <w:t>and</w:t>
      </w:r>
      <w:r w:rsidRPr="00C03B68">
        <w:rPr>
          <w:rFonts w:eastAsia="Malgun Gothic"/>
          <w:lang w:eastAsia="ko-KR"/>
        </w:rPr>
        <w:t xml:space="preserve"> no bandwidth parameter are specified, all bit</w:t>
      </w:r>
      <w:r w:rsidRPr="00C03B68">
        <w:rPr>
          <w:rFonts w:eastAsia="Malgun Gothic" w:hint="eastAsia"/>
          <w:lang w:eastAsia="ko-KR"/>
        </w:rPr>
        <w:t>-</w:t>
      </w:r>
      <w:r w:rsidRPr="00C03B68">
        <w:rPr>
          <w:rFonts w:eastAsia="Malgun Gothic"/>
          <w:lang w:eastAsia="ko-KR"/>
        </w:rPr>
        <w:t xml:space="preserve">rates and bandwidths </w:t>
      </w:r>
      <w:r w:rsidRPr="00C03B68">
        <w:rPr>
          <w:rFonts w:eastAsia="Malgun Gothic" w:hint="eastAsia"/>
          <w:lang w:eastAsia="ko-KR"/>
        </w:rPr>
        <w:t xml:space="preserve">combinations as specified in Table A.6 </w:t>
      </w:r>
      <w:r w:rsidRPr="00C03B68">
        <w:rPr>
          <w:rFonts w:eastAsia="Malgun Gothic"/>
          <w:lang w:eastAsia="ko-KR"/>
        </w:rPr>
        <w:t>are allowed in the session</w:t>
      </w:r>
      <w:r w:rsidRPr="00C03B68">
        <w:rPr>
          <w:rFonts w:eastAsia="Malgun Gothic" w:hint="eastAsia"/>
          <w:lang w:eastAsia="ko-KR"/>
        </w:rPr>
        <w:t>.</w:t>
      </w:r>
    </w:p>
    <w:p w14:paraId="2E6FBB9A" w14:textId="77777777" w:rsidR="002025BF" w:rsidRPr="00C03B68" w:rsidRDefault="002025BF" w:rsidP="002025BF">
      <w:pPr>
        <w:pStyle w:val="Heading3"/>
        <w:rPr>
          <w:rFonts w:hint="eastAsia"/>
          <w:lang w:eastAsia="ko-KR"/>
        </w:rPr>
      </w:pPr>
      <w:r w:rsidRPr="00C03B68">
        <w:rPr>
          <w:rFonts w:hint="eastAsia"/>
          <w:lang w:eastAsia="ja-JP"/>
        </w:rPr>
        <w:t>A.3.3</w:t>
      </w:r>
      <w:r w:rsidRPr="00C03B68">
        <w:rPr>
          <w:rFonts w:hint="eastAsia"/>
          <w:lang w:eastAsia="ko-KR"/>
        </w:rPr>
        <w:t>.2</w:t>
      </w:r>
      <w:r w:rsidRPr="00C03B68">
        <w:rPr>
          <w:rFonts w:hint="eastAsia"/>
          <w:lang w:eastAsia="ja-JP"/>
        </w:rPr>
        <w:tab/>
      </w:r>
      <w:r w:rsidRPr="00C03B68">
        <w:rPr>
          <w:rFonts w:hint="eastAsia"/>
          <w:lang w:eastAsia="ko-KR"/>
        </w:rPr>
        <w:t>Examples</w:t>
      </w:r>
    </w:p>
    <w:p w14:paraId="0F7CCBA1" w14:textId="77777777" w:rsidR="002025BF" w:rsidRPr="00A46D5E" w:rsidRDefault="002025BF" w:rsidP="002025BF">
      <w:pPr>
        <w:rPr>
          <w:rFonts w:hint="eastAsia"/>
          <w:lang w:val="en-US" w:eastAsia="ja-JP"/>
        </w:rPr>
      </w:pPr>
      <w:r w:rsidRPr="00C03B68">
        <w:rPr>
          <w:lang w:eastAsia="ja-JP"/>
        </w:rPr>
        <w:t xml:space="preserve">SDP offer/answer procedure examples </w:t>
      </w:r>
      <w:r w:rsidRPr="00C03B68">
        <w:rPr>
          <w:rFonts w:eastAsia="Malgun Gothic"/>
          <w:lang w:eastAsia="ko-KR"/>
        </w:rPr>
        <w:t xml:space="preserve">for MTSI </w:t>
      </w:r>
      <w:r w:rsidRPr="00C03B68">
        <w:rPr>
          <w:lang w:eastAsia="ja-JP"/>
        </w:rPr>
        <w:t xml:space="preserve">are in </w:t>
      </w:r>
      <w:r w:rsidRPr="00C03B68">
        <w:rPr>
          <w:rFonts w:eastAsia="Malgun Gothic"/>
          <w:lang w:eastAsia="ko-KR"/>
        </w:rPr>
        <w:t>A.14</w:t>
      </w:r>
      <w:r w:rsidRPr="00C03B68">
        <w:rPr>
          <w:lang w:eastAsia="ja-JP"/>
        </w:rPr>
        <w:t xml:space="preserve"> of [13].</w:t>
      </w:r>
    </w:p>
    <w:p w14:paraId="419C9A4F" w14:textId="77777777" w:rsidR="002025BF" w:rsidRDefault="002025BF" w:rsidP="002025BF">
      <w:pPr>
        <w:rPr>
          <w:lang w:val="en-US"/>
        </w:rPr>
      </w:pPr>
      <w:r w:rsidRPr="00C03B68">
        <w:rPr>
          <w:lang w:val="en-US"/>
        </w:rPr>
        <w:t xml:space="preserve">Setting up a symmetric </w:t>
      </w:r>
      <w:r w:rsidRPr="00C03B68">
        <w:rPr>
          <w:rFonts w:hint="eastAsia"/>
          <w:lang w:val="en-US" w:eastAsia="ja-JP"/>
        </w:rPr>
        <w:t>dual-mono</w:t>
      </w:r>
      <w:r w:rsidRPr="00C03B68">
        <w:rPr>
          <w:lang w:val="en-US"/>
        </w:rPr>
        <w:t xml:space="preserve"> session in both sending and receiving direction, can be done with SDP offer and S</w:t>
      </w:r>
      <w:r w:rsidRPr="00C03B68">
        <w:rPr>
          <w:rFonts w:hint="eastAsia"/>
          <w:lang w:val="en-US" w:eastAsia="ja-JP"/>
        </w:rPr>
        <w:t>DP</w:t>
      </w:r>
      <w:r w:rsidRPr="00C03B68">
        <w:rPr>
          <w:lang w:val="en-US"/>
        </w:rPr>
        <w:t xml:space="preserve"> answer negotiating the same number of channels on the ‘a=rtpmap’ line in the SDP offer and S</w:t>
      </w:r>
      <w:r w:rsidRPr="00C03B68">
        <w:rPr>
          <w:rFonts w:hint="eastAsia"/>
          <w:lang w:val="en-US" w:eastAsia="ja-JP"/>
        </w:rPr>
        <w:t>DP</w:t>
      </w:r>
      <w:r w:rsidRPr="00C03B68">
        <w:rPr>
          <w:lang w:val="en-US"/>
        </w:rPr>
        <w:t xml:space="preserve"> answer. An example SDP offer/answer negotiation for using the same number of channels for sending and receiving directions is included below:</w:t>
      </w:r>
    </w:p>
    <w:p w14:paraId="2FD892BB" w14:textId="77777777" w:rsidR="002025BF" w:rsidRPr="00C03B68" w:rsidRDefault="002025BF" w:rsidP="002025BF">
      <w:pPr>
        <w:pStyle w:val="TH"/>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2025BF" w:rsidRPr="00C03B68" w14:paraId="69D8C64B" w14:textId="77777777" w:rsidTr="00685DCD">
        <w:trPr>
          <w:jc w:val="center"/>
        </w:trPr>
        <w:tc>
          <w:tcPr>
            <w:tcW w:w="9072" w:type="dxa"/>
            <w:shd w:val="clear" w:color="auto" w:fill="auto"/>
          </w:tcPr>
          <w:p w14:paraId="2281D518" w14:textId="77777777" w:rsidR="002025BF" w:rsidRPr="00C03B68" w:rsidRDefault="002025BF" w:rsidP="00685DCD">
            <w:pPr>
              <w:pStyle w:val="TableHeader"/>
              <w:rPr>
                <w:rFonts w:ascii="Arial" w:hAnsi="Arial" w:cs="Arial"/>
                <w:sz w:val="18"/>
                <w:szCs w:val="18"/>
              </w:rPr>
            </w:pPr>
            <w:r w:rsidRPr="00C03B68">
              <w:rPr>
                <w:rFonts w:ascii="Arial" w:hAnsi="Arial" w:cs="Arial"/>
                <w:sz w:val="18"/>
                <w:szCs w:val="18"/>
              </w:rPr>
              <w:t>Example SDP offer</w:t>
            </w:r>
          </w:p>
        </w:tc>
      </w:tr>
      <w:tr w:rsidR="002025BF" w:rsidRPr="00C03B68" w14:paraId="12F6CD95" w14:textId="77777777" w:rsidTr="00685DCD">
        <w:trPr>
          <w:jc w:val="center"/>
        </w:trPr>
        <w:tc>
          <w:tcPr>
            <w:tcW w:w="9072" w:type="dxa"/>
            <w:shd w:val="clear" w:color="auto" w:fill="auto"/>
          </w:tcPr>
          <w:p w14:paraId="3C3C1D83" w14:textId="77777777" w:rsidR="002025BF" w:rsidRPr="00C03B68" w:rsidRDefault="002025BF" w:rsidP="00685DCD">
            <w:pPr>
              <w:pStyle w:val="SDPtext"/>
              <w:rPr>
                <w:lang w:eastAsia="en-US"/>
              </w:rPr>
            </w:pPr>
            <w:r w:rsidRPr="00C03B68">
              <w:rPr>
                <w:lang w:eastAsia="en-US"/>
              </w:rPr>
              <w:t>m=audio 49152 RTP/AVP 96 97 98 99 100 101 102 103</w:t>
            </w:r>
          </w:p>
          <w:p w14:paraId="69450480" w14:textId="77777777" w:rsidR="002025BF" w:rsidRPr="00C03B68" w:rsidRDefault="002025BF" w:rsidP="00685DCD">
            <w:pPr>
              <w:pStyle w:val="SDPtext"/>
              <w:rPr>
                <w:lang w:eastAsia="en-US"/>
              </w:rPr>
            </w:pPr>
            <w:r w:rsidRPr="00C03B68">
              <w:rPr>
                <w:lang w:eastAsia="en-US"/>
              </w:rPr>
              <w:t>a=rtpmap:96 EVS/16000/</w:t>
            </w:r>
            <w:r w:rsidRPr="00C03B68">
              <w:rPr>
                <w:b/>
                <w:lang w:eastAsia="en-US"/>
              </w:rPr>
              <w:t>2</w:t>
            </w:r>
          </w:p>
          <w:p w14:paraId="17CAA182" w14:textId="77777777" w:rsidR="002025BF" w:rsidRPr="00C03B68" w:rsidRDefault="002025BF" w:rsidP="00685DCD">
            <w:pPr>
              <w:pStyle w:val="SDPtext"/>
              <w:rPr>
                <w:lang w:eastAsia="en-US"/>
              </w:rPr>
            </w:pPr>
            <w:r w:rsidRPr="00C03B68">
              <w:rPr>
                <w:lang w:eastAsia="en-US"/>
              </w:rPr>
              <w:t xml:space="preserve">a=fmtp:96 </w:t>
            </w:r>
            <w:r w:rsidRPr="00C03B68">
              <w:rPr>
                <w:rFonts w:hint="eastAsia"/>
                <w:lang w:val="en-GB" w:eastAsia="en-US"/>
              </w:rPr>
              <w:t>br=16.4; bw=nb-swb</w:t>
            </w:r>
            <w:r w:rsidRPr="00C03B68">
              <w:rPr>
                <w:lang w:eastAsia="en-US"/>
              </w:rPr>
              <w:t>; max-red=220</w:t>
            </w:r>
          </w:p>
          <w:p w14:paraId="53A2A721" w14:textId="77777777" w:rsidR="002025BF" w:rsidRPr="00C03B68" w:rsidRDefault="002025BF" w:rsidP="00685DCD">
            <w:pPr>
              <w:pStyle w:val="SDPtext"/>
              <w:rPr>
                <w:lang w:eastAsia="en-US"/>
              </w:rPr>
            </w:pPr>
            <w:r w:rsidRPr="00C03B68">
              <w:rPr>
                <w:lang w:eastAsia="en-US"/>
              </w:rPr>
              <w:t>a=rtpmap:97 EVS/16000/</w:t>
            </w:r>
            <w:r w:rsidRPr="00C03B68">
              <w:rPr>
                <w:b/>
                <w:lang w:eastAsia="en-US"/>
              </w:rPr>
              <w:t>1</w:t>
            </w:r>
          </w:p>
          <w:p w14:paraId="21F291F4" w14:textId="77777777" w:rsidR="002025BF" w:rsidRPr="00C03B68" w:rsidRDefault="002025BF" w:rsidP="00685DCD">
            <w:pPr>
              <w:pStyle w:val="SDPtext"/>
              <w:rPr>
                <w:lang w:eastAsia="en-US"/>
              </w:rPr>
            </w:pPr>
            <w:r w:rsidRPr="00C03B68">
              <w:rPr>
                <w:lang w:eastAsia="en-US"/>
              </w:rPr>
              <w:t xml:space="preserve">a=fmtp:97 </w:t>
            </w:r>
            <w:r w:rsidRPr="00C03B68">
              <w:rPr>
                <w:rFonts w:hint="eastAsia"/>
                <w:lang w:val="en-GB" w:eastAsia="en-US"/>
              </w:rPr>
              <w:t>br=13.2-24.4; bw=nb-swb</w:t>
            </w:r>
            <w:r w:rsidRPr="00C03B68">
              <w:rPr>
                <w:lang w:eastAsia="en-US"/>
              </w:rPr>
              <w:t>; max-red=220</w:t>
            </w:r>
          </w:p>
          <w:p w14:paraId="71D605DE" w14:textId="77777777" w:rsidR="002025BF" w:rsidRPr="00C03B68" w:rsidRDefault="002025BF" w:rsidP="00685DCD">
            <w:pPr>
              <w:pStyle w:val="SDPtext"/>
              <w:rPr>
                <w:lang w:eastAsia="en-US"/>
              </w:rPr>
            </w:pPr>
            <w:r w:rsidRPr="00C03B68">
              <w:rPr>
                <w:lang w:eastAsia="en-US"/>
              </w:rPr>
              <w:t>a=rtpmap:98 AMR-WB/16000/</w:t>
            </w:r>
            <w:r w:rsidRPr="00C03B68">
              <w:rPr>
                <w:b/>
                <w:lang w:eastAsia="en-US"/>
              </w:rPr>
              <w:t>2</w:t>
            </w:r>
          </w:p>
          <w:p w14:paraId="3AAC19BF" w14:textId="77777777" w:rsidR="002025BF" w:rsidRPr="00C03B68" w:rsidRDefault="002025BF" w:rsidP="00685DCD">
            <w:pPr>
              <w:pStyle w:val="SDPtext"/>
              <w:rPr>
                <w:lang w:eastAsia="en-US"/>
              </w:rPr>
            </w:pPr>
            <w:r w:rsidRPr="00C03B68">
              <w:rPr>
                <w:lang w:eastAsia="en-US"/>
              </w:rPr>
              <w:t>a=fmtp:98 mode-change-capability=2; max-red=220</w:t>
            </w:r>
          </w:p>
          <w:p w14:paraId="77649737" w14:textId="77777777" w:rsidR="002025BF" w:rsidRPr="00C03B68" w:rsidRDefault="002025BF" w:rsidP="00685DCD">
            <w:pPr>
              <w:pStyle w:val="SDPtext"/>
              <w:rPr>
                <w:lang w:eastAsia="en-US"/>
              </w:rPr>
            </w:pPr>
            <w:r w:rsidRPr="00C03B68">
              <w:rPr>
                <w:lang w:eastAsia="en-US"/>
              </w:rPr>
              <w:t>a=rtpmap:99 AMR-WB/16000/</w:t>
            </w:r>
            <w:r w:rsidRPr="00C03B68">
              <w:rPr>
                <w:b/>
                <w:lang w:eastAsia="en-US"/>
              </w:rPr>
              <w:t>2</w:t>
            </w:r>
          </w:p>
          <w:p w14:paraId="690A0939" w14:textId="77777777" w:rsidR="002025BF" w:rsidRPr="00C03B68" w:rsidRDefault="002025BF" w:rsidP="00685DCD">
            <w:pPr>
              <w:pStyle w:val="SDPtext"/>
              <w:rPr>
                <w:lang w:eastAsia="en-US"/>
              </w:rPr>
            </w:pPr>
            <w:r w:rsidRPr="00C03B68">
              <w:rPr>
                <w:lang w:eastAsia="en-US"/>
              </w:rPr>
              <w:t>a=fmtp:99 mode-change-capability=2; max-red=220; octet-align=1</w:t>
            </w:r>
          </w:p>
          <w:p w14:paraId="4110AD71" w14:textId="77777777" w:rsidR="002025BF" w:rsidRPr="00C03B68" w:rsidRDefault="002025BF" w:rsidP="00685DCD">
            <w:pPr>
              <w:pStyle w:val="SDPtext"/>
              <w:rPr>
                <w:lang w:eastAsia="en-US"/>
              </w:rPr>
            </w:pPr>
            <w:r w:rsidRPr="00C03B68">
              <w:rPr>
                <w:lang w:eastAsia="en-US"/>
              </w:rPr>
              <w:t>a=rtpmap:100 AMR-WB/16000/</w:t>
            </w:r>
            <w:r w:rsidRPr="00C03B68">
              <w:rPr>
                <w:b/>
                <w:lang w:eastAsia="en-US"/>
              </w:rPr>
              <w:t>1</w:t>
            </w:r>
          </w:p>
          <w:p w14:paraId="37DAAACF" w14:textId="77777777" w:rsidR="002025BF" w:rsidRPr="00C03B68" w:rsidRDefault="002025BF" w:rsidP="00685DCD">
            <w:pPr>
              <w:pStyle w:val="SDPtext"/>
              <w:rPr>
                <w:lang w:eastAsia="en-US"/>
              </w:rPr>
            </w:pPr>
            <w:r w:rsidRPr="00C03B68">
              <w:rPr>
                <w:lang w:eastAsia="en-US"/>
              </w:rPr>
              <w:t>a=fmtp:100 mode-change-capability=2; max-red=220</w:t>
            </w:r>
          </w:p>
          <w:p w14:paraId="5AD78A1C" w14:textId="77777777" w:rsidR="002025BF" w:rsidRPr="00C03B68" w:rsidRDefault="002025BF" w:rsidP="00685DCD">
            <w:pPr>
              <w:pStyle w:val="SDPtext"/>
              <w:rPr>
                <w:lang w:eastAsia="en-US"/>
              </w:rPr>
            </w:pPr>
            <w:r w:rsidRPr="00C03B68">
              <w:rPr>
                <w:lang w:eastAsia="en-US"/>
              </w:rPr>
              <w:t>a=rtpmap:101 AMR-WB/16000/</w:t>
            </w:r>
            <w:r w:rsidRPr="00C03B68">
              <w:rPr>
                <w:b/>
                <w:lang w:eastAsia="en-US"/>
              </w:rPr>
              <w:t>1</w:t>
            </w:r>
          </w:p>
          <w:p w14:paraId="19DA35E2" w14:textId="77777777" w:rsidR="002025BF" w:rsidRPr="00C03B68" w:rsidRDefault="002025BF" w:rsidP="00685DCD">
            <w:pPr>
              <w:pStyle w:val="SDPtext"/>
              <w:rPr>
                <w:lang w:eastAsia="en-US"/>
              </w:rPr>
            </w:pPr>
            <w:r w:rsidRPr="00C03B68">
              <w:rPr>
                <w:lang w:eastAsia="en-US"/>
              </w:rPr>
              <w:t>a=fmtp:101 mode-change-capability=2; max-red=220; octet-align=1</w:t>
            </w:r>
          </w:p>
          <w:p w14:paraId="6351CD2E" w14:textId="77777777" w:rsidR="002025BF" w:rsidRPr="00C03B68" w:rsidRDefault="002025BF" w:rsidP="00685DCD">
            <w:pPr>
              <w:pStyle w:val="SDPtext"/>
              <w:rPr>
                <w:lang w:eastAsia="en-US"/>
              </w:rPr>
            </w:pPr>
            <w:r w:rsidRPr="00C03B68">
              <w:rPr>
                <w:lang w:eastAsia="en-US"/>
              </w:rPr>
              <w:t>a=rtpmap:102 AMR/8000/</w:t>
            </w:r>
            <w:r w:rsidRPr="00C03B68">
              <w:rPr>
                <w:b/>
                <w:lang w:eastAsia="en-US"/>
              </w:rPr>
              <w:t>1</w:t>
            </w:r>
          </w:p>
          <w:p w14:paraId="543952BF" w14:textId="77777777" w:rsidR="002025BF" w:rsidRPr="00C03B68" w:rsidRDefault="002025BF" w:rsidP="00685DCD">
            <w:pPr>
              <w:pStyle w:val="SDPtext"/>
              <w:rPr>
                <w:lang w:eastAsia="en-US"/>
              </w:rPr>
            </w:pPr>
            <w:r w:rsidRPr="00C03B68">
              <w:rPr>
                <w:lang w:eastAsia="en-US"/>
              </w:rPr>
              <w:t>a=fmtp:102 mode-change-capability=2; max-red=220</w:t>
            </w:r>
          </w:p>
          <w:p w14:paraId="36285EF3" w14:textId="77777777" w:rsidR="002025BF" w:rsidRPr="00C03B68" w:rsidRDefault="002025BF" w:rsidP="00685DCD">
            <w:pPr>
              <w:pStyle w:val="SDPtext"/>
              <w:rPr>
                <w:lang w:eastAsia="en-US"/>
              </w:rPr>
            </w:pPr>
            <w:r w:rsidRPr="00C03B68">
              <w:rPr>
                <w:lang w:eastAsia="en-US"/>
              </w:rPr>
              <w:t>a=rtpmap:103 AMR/8000/</w:t>
            </w:r>
            <w:r w:rsidRPr="00C03B68">
              <w:rPr>
                <w:b/>
                <w:lang w:eastAsia="en-US"/>
              </w:rPr>
              <w:t>1</w:t>
            </w:r>
          </w:p>
          <w:p w14:paraId="45CF69E4" w14:textId="77777777" w:rsidR="002025BF" w:rsidRPr="00C03B68" w:rsidRDefault="002025BF" w:rsidP="00685DCD">
            <w:pPr>
              <w:pStyle w:val="SDPtext"/>
              <w:rPr>
                <w:lang w:eastAsia="en-US"/>
              </w:rPr>
            </w:pPr>
            <w:r w:rsidRPr="00C03B68">
              <w:rPr>
                <w:lang w:eastAsia="en-US"/>
              </w:rPr>
              <w:t>a=fmtp:103 mode-change-capability=2; max-red=220; octet-align=1</w:t>
            </w:r>
          </w:p>
          <w:p w14:paraId="411E32F5" w14:textId="77777777" w:rsidR="002025BF" w:rsidRPr="00C03B68" w:rsidRDefault="002025BF" w:rsidP="00685DCD">
            <w:pPr>
              <w:pStyle w:val="SDPtext"/>
              <w:rPr>
                <w:lang w:eastAsia="en-US"/>
              </w:rPr>
            </w:pPr>
            <w:r w:rsidRPr="00C03B68">
              <w:rPr>
                <w:lang w:eastAsia="en-US"/>
              </w:rPr>
              <w:t>a=ptime:20</w:t>
            </w:r>
          </w:p>
          <w:p w14:paraId="3E95C6C2" w14:textId="77777777" w:rsidR="002025BF" w:rsidRPr="00C03B68" w:rsidRDefault="002025BF" w:rsidP="00685DCD">
            <w:pPr>
              <w:pStyle w:val="SDPtext"/>
            </w:pPr>
            <w:r w:rsidRPr="00C03B68">
              <w:rPr>
                <w:lang w:eastAsia="en-US"/>
              </w:rPr>
              <w:t>a=maxptime:240</w:t>
            </w:r>
          </w:p>
        </w:tc>
      </w:tr>
      <w:tr w:rsidR="002025BF" w:rsidRPr="00C03B68" w14:paraId="3580720F" w14:textId="77777777" w:rsidTr="00685DCD">
        <w:trPr>
          <w:jc w:val="center"/>
        </w:trPr>
        <w:tc>
          <w:tcPr>
            <w:tcW w:w="9072" w:type="dxa"/>
            <w:shd w:val="clear" w:color="auto" w:fill="auto"/>
          </w:tcPr>
          <w:p w14:paraId="21397D16" w14:textId="77777777" w:rsidR="002025BF" w:rsidRPr="00C03B68" w:rsidRDefault="002025BF" w:rsidP="00685DCD">
            <w:pPr>
              <w:pStyle w:val="TableHeader"/>
              <w:rPr>
                <w:rFonts w:ascii="Arial" w:hAnsi="Arial" w:cs="Arial"/>
                <w:sz w:val="18"/>
                <w:szCs w:val="18"/>
              </w:rPr>
            </w:pPr>
            <w:r w:rsidRPr="00C03B68">
              <w:rPr>
                <w:rFonts w:ascii="Arial" w:hAnsi="Arial" w:cs="Arial"/>
                <w:sz w:val="18"/>
                <w:szCs w:val="18"/>
              </w:rPr>
              <w:t>Example SDP answer</w:t>
            </w:r>
          </w:p>
        </w:tc>
      </w:tr>
      <w:tr w:rsidR="002025BF" w:rsidRPr="00C03B68" w14:paraId="2AF6CFBD" w14:textId="77777777" w:rsidTr="00685DCD">
        <w:trPr>
          <w:jc w:val="center"/>
        </w:trPr>
        <w:tc>
          <w:tcPr>
            <w:tcW w:w="9072" w:type="dxa"/>
            <w:shd w:val="clear" w:color="auto" w:fill="auto"/>
          </w:tcPr>
          <w:p w14:paraId="1BA484B7" w14:textId="77777777" w:rsidR="002025BF" w:rsidRPr="00C03B68" w:rsidRDefault="002025BF" w:rsidP="00685DCD">
            <w:pPr>
              <w:pStyle w:val="SDPtext"/>
              <w:rPr>
                <w:lang w:eastAsia="en-US"/>
              </w:rPr>
            </w:pPr>
            <w:r w:rsidRPr="00C03B68">
              <w:rPr>
                <w:lang w:eastAsia="en-US"/>
              </w:rPr>
              <w:t>m=audio 49152 RTP/AVP 96</w:t>
            </w:r>
          </w:p>
          <w:p w14:paraId="11841D1A" w14:textId="77777777" w:rsidR="002025BF" w:rsidRPr="00C03B68" w:rsidRDefault="002025BF" w:rsidP="00685DCD">
            <w:pPr>
              <w:pStyle w:val="SDPtext"/>
              <w:rPr>
                <w:lang w:eastAsia="en-US"/>
              </w:rPr>
            </w:pPr>
            <w:r w:rsidRPr="00C03B68">
              <w:rPr>
                <w:lang w:eastAsia="en-US"/>
              </w:rPr>
              <w:t>a=rtpmap:96 EVS/16000/</w:t>
            </w:r>
            <w:r w:rsidRPr="00C03B68">
              <w:rPr>
                <w:b/>
                <w:lang w:eastAsia="en-US"/>
              </w:rPr>
              <w:t>2</w:t>
            </w:r>
          </w:p>
          <w:p w14:paraId="145D1FE7" w14:textId="77777777" w:rsidR="002025BF" w:rsidRPr="00C03B68" w:rsidRDefault="002025BF" w:rsidP="00685DCD">
            <w:pPr>
              <w:pStyle w:val="SDPtext"/>
              <w:rPr>
                <w:lang w:eastAsia="en-US"/>
              </w:rPr>
            </w:pPr>
            <w:r w:rsidRPr="00C03B68">
              <w:rPr>
                <w:lang w:eastAsia="en-US"/>
              </w:rPr>
              <w:t xml:space="preserve">a=fmtp:96 </w:t>
            </w:r>
            <w:r w:rsidRPr="00C03B68">
              <w:rPr>
                <w:rFonts w:hint="eastAsia"/>
                <w:lang w:val="en-GB" w:eastAsia="en-US"/>
              </w:rPr>
              <w:t>br=16.4; bw=nb-swb</w:t>
            </w:r>
            <w:r w:rsidRPr="00C03B68">
              <w:rPr>
                <w:lang w:eastAsia="en-US"/>
              </w:rPr>
              <w:t>; max-red=220</w:t>
            </w:r>
          </w:p>
          <w:p w14:paraId="539D8FE6" w14:textId="77777777" w:rsidR="002025BF" w:rsidRPr="00C03B68" w:rsidRDefault="002025BF" w:rsidP="00685DCD">
            <w:pPr>
              <w:pStyle w:val="SDPtext"/>
              <w:rPr>
                <w:lang w:eastAsia="en-US"/>
              </w:rPr>
            </w:pPr>
            <w:r w:rsidRPr="00C03B68">
              <w:rPr>
                <w:lang w:eastAsia="en-US"/>
              </w:rPr>
              <w:t>a=ptime:20</w:t>
            </w:r>
          </w:p>
          <w:p w14:paraId="5EA6401F" w14:textId="77777777" w:rsidR="002025BF" w:rsidRPr="00C03B68" w:rsidRDefault="002025BF" w:rsidP="00685DCD">
            <w:pPr>
              <w:pStyle w:val="SDPtext"/>
            </w:pPr>
            <w:r w:rsidRPr="00C03B68">
              <w:rPr>
                <w:lang w:eastAsia="en-US"/>
              </w:rPr>
              <w:t>a=maxptime:240</w:t>
            </w:r>
          </w:p>
        </w:tc>
      </w:tr>
    </w:tbl>
    <w:p w14:paraId="598C3D68" w14:textId="77777777" w:rsidR="002025BF" w:rsidRPr="00C03B68" w:rsidRDefault="002025BF" w:rsidP="002025BF">
      <w:pPr>
        <w:pStyle w:val="FP"/>
        <w:rPr>
          <w:lang w:val="en-US"/>
        </w:rPr>
      </w:pPr>
    </w:p>
    <w:p w14:paraId="741C9E03" w14:textId="77777777" w:rsidR="002025BF" w:rsidRPr="00C03B68" w:rsidRDefault="002025BF" w:rsidP="002025BF">
      <w:pPr>
        <w:rPr>
          <w:rFonts w:hint="eastAsia"/>
          <w:lang w:val="en-US" w:eastAsia="ja-JP"/>
        </w:rPr>
      </w:pPr>
      <w:r w:rsidRPr="00C03B68">
        <w:rPr>
          <w:lang w:val="en-US"/>
        </w:rPr>
        <w:t>It is possible to use one m= line when setting up a session with equal number of channels in both directions.</w:t>
      </w:r>
    </w:p>
    <w:p w14:paraId="08E6D420" w14:textId="77777777" w:rsidR="002025BF" w:rsidRPr="00FF0363" w:rsidRDefault="002025BF" w:rsidP="002025BF">
      <w:pPr>
        <w:rPr>
          <w:rFonts w:hint="eastAsia"/>
          <w:lang w:val="en-US" w:eastAsia="ja-JP"/>
        </w:rPr>
      </w:pPr>
      <w:r w:rsidRPr="00C03B68">
        <w:rPr>
          <w:lang w:val="en-US"/>
        </w:rPr>
        <w:t xml:space="preserve">Setting up a session with asymmetric number of channels for different directions </w:t>
      </w:r>
      <w:r w:rsidRPr="00C03B68">
        <w:rPr>
          <w:rFonts w:hint="eastAsia"/>
          <w:lang w:val="en-US" w:eastAsia="ja-JP"/>
        </w:rPr>
        <w:t xml:space="preserve">is possible by negotiating </w:t>
      </w:r>
      <w:r w:rsidRPr="00C03B68">
        <w:rPr>
          <w:lang w:val="en-US"/>
        </w:rPr>
        <w:t>different number of channels</w:t>
      </w:r>
      <w:r w:rsidRPr="00C03B68">
        <w:rPr>
          <w:rFonts w:hint="eastAsia"/>
          <w:lang w:val="en-US" w:eastAsia="ja-JP"/>
        </w:rPr>
        <w:t xml:space="preserve"> using the</w:t>
      </w:r>
      <w:r w:rsidRPr="00C03B68">
        <w:rPr>
          <w:lang w:val="en-US"/>
        </w:rPr>
        <w:t xml:space="preserve"> ‘ch-send=&lt;#&gt;’ and</w:t>
      </w:r>
      <w:r w:rsidRPr="00C03B68">
        <w:rPr>
          <w:rFonts w:hint="eastAsia"/>
          <w:lang w:val="en-US" w:eastAsia="ja-JP"/>
        </w:rPr>
        <w:t xml:space="preserve"> the</w:t>
      </w:r>
      <w:r w:rsidRPr="00C03B68">
        <w:rPr>
          <w:lang w:val="en-US"/>
        </w:rPr>
        <w:t xml:space="preserve"> ‘ch-recv=#’</w:t>
      </w:r>
      <w:r w:rsidRPr="00C03B68">
        <w:rPr>
          <w:rFonts w:hint="eastAsia"/>
          <w:lang w:val="en-US" w:eastAsia="ja-JP"/>
        </w:rPr>
        <w:t xml:space="preserve"> parameters</w:t>
      </w:r>
      <w:r w:rsidRPr="00C03B68">
        <w:rPr>
          <w:lang w:val="en-US"/>
        </w:rPr>
        <w:t>.</w:t>
      </w:r>
    </w:p>
    <w:p w14:paraId="1A648CFE" w14:textId="77777777" w:rsidR="00F52512" w:rsidRPr="00C03B68" w:rsidRDefault="00F52512" w:rsidP="00F52512">
      <w:pPr>
        <w:pStyle w:val="Heading3"/>
        <w:rPr>
          <w:rFonts w:hint="eastAsia"/>
          <w:lang w:eastAsia="ko-KR"/>
        </w:rPr>
      </w:pPr>
      <w:r w:rsidRPr="00C03B68">
        <w:rPr>
          <w:rFonts w:hint="eastAsia"/>
          <w:lang w:eastAsia="ja-JP"/>
        </w:rPr>
        <w:t>A.3.3</w:t>
      </w:r>
      <w:r w:rsidRPr="00C03B68">
        <w:rPr>
          <w:rFonts w:hint="eastAsia"/>
          <w:lang w:eastAsia="ko-KR"/>
        </w:rPr>
        <w:t>.</w:t>
      </w:r>
      <w:r>
        <w:rPr>
          <w:lang w:eastAsia="ko-KR"/>
        </w:rPr>
        <w:t>3</w:t>
      </w:r>
      <w:r w:rsidRPr="00C03B68">
        <w:rPr>
          <w:rFonts w:hint="eastAsia"/>
          <w:lang w:eastAsia="ja-JP"/>
        </w:rPr>
        <w:tab/>
      </w:r>
      <w:r>
        <w:rPr>
          <w:lang w:eastAsia="ko-KR"/>
        </w:rPr>
        <w:t>Interactions of the dtx and dtx-recv parameters</w:t>
      </w:r>
    </w:p>
    <w:p w14:paraId="1E81BD0C" w14:textId="77777777" w:rsidR="00F52512" w:rsidRDefault="00F52512" w:rsidP="00F52512">
      <w:pPr>
        <w:rPr>
          <w:lang w:eastAsia="ko-KR"/>
        </w:rPr>
      </w:pPr>
      <w:r w:rsidRPr="00C03B68">
        <w:rPr>
          <w:lang w:eastAsia="ko-KR"/>
        </w:rPr>
        <w:t>Table A.</w:t>
      </w:r>
      <w:r>
        <w:rPr>
          <w:lang w:eastAsia="ko-KR"/>
        </w:rPr>
        <w:t>7 lists all allowed combinations of the dtx and dtx-recv parameters in SDP offers and answers</w:t>
      </w:r>
      <w:r>
        <w:rPr>
          <w:rFonts w:hint="eastAsia"/>
          <w:lang w:eastAsia="ko-KR"/>
        </w:rPr>
        <w:t>,</w:t>
      </w:r>
      <w:r>
        <w:rPr>
          <w:lang w:eastAsia="ko-KR"/>
        </w:rPr>
        <w:t xml:space="preserve"> and their meaning. Combinations of the dtx and dtx-recv parameters in SDP offers and answers not contained in </w:t>
      </w:r>
      <w:r w:rsidRPr="00C03B68">
        <w:rPr>
          <w:lang w:eastAsia="ko-KR"/>
        </w:rPr>
        <w:t>Table A.</w:t>
      </w:r>
      <w:r>
        <w:rPr>
          <w:lang w:eastAsia="ko-KR"/>
        </w:rPr>
        <w:t>7 shall not be used; the error handling if such combinations are encountered is left to the implementation.</w:t>
      </w:r>
    </w:p>
    <w:p w14:paraId="723E47DA" w14:textId="77777777" w:rsidR="00F52512" w:rsidRPr="00C03B68" w:rsidRDefault="00F52512" w:rsidP="00F52512">
      <w:pPr>
        <w:pStyle w:val="TH"/>
        <w:rPr>
          <w:lang w:val="en-US" w:eastAsia="ko-KR"/>
        </w:rPr>
      </w:pPr>
      <w:r w:rsidRPr="00C03B68">
        <w:rPr>
          <w:lang w:eastAsia="ko-KR"/>
        </w:rPr>
        <w:t>Table A.</w:t>
      </w:r>
      <w:r>
        <w:rPr>
          <w:lang w:eastAsia="ko-KR"/>
        </w:rPr>
        <w:t>7</w:t>
      </w:r>
      <w:r w:rsidRPr="00C03B68">
        <w:rPr>
          <w:lang w:eastAsia="ko-KR"/>
        </w:rPr>
        <w:t xml:space="preserve">: </w:t>
      </w:r>
      <w:r>
        <w:rPr>
          <w:lang w:eastAsia="ko-KR"/>
        </w:rPr>
        <w:t>Allowed combinations of the dtx and dtx-recv parameter in SDP offer and answer</w:t>
      </w:r>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992"/>
        <w:gridCol w:w="992"/>
        <w:gridCol w:w="713"/>
        <w:gridCol w:w="1075"/>
        <w:gridCol w:w="2040"/>
        <w:gridCol w:w="1984"/>
      </w:tblGrid>
      <w:tr w:rsidR="00F52512" w:rsidRPr="00495158" w14:paraId="1FCFA517" w14:textId="77777777" w:rsidTr="00430160">
        <w:tc>
          <w:tcPr>
            <w:tcW w:w="1134" w:type="dxa"/>
            <w:vMerge w:val="restart"/>
          </w:tcPr>
          <w:p w14:paraId="5A5775DF" w14:textId="77777777" w:rsidR="00F52512" w:rsidRPr="00495158" w:rsidRDefault="00F52512" w:rsidP="00430160">
            <w:pPr>
              <w:pStyle w:val="TAH"/>
            </w:pPr>
            <w:r>
              <w:t>Number</w:t>
            </w:r>
          </w:p>
        </w:tc>
        <w:tc>
          <w:tcPr>
            <w:tcW w:w="1984" w:type="dxa"/>
            <w:gridSpan w:val="2"/>
            <w:shd w:val="clear" w:color="auto" w:fill="auto"/>
          </w:tcPr>
          <w:p w14:paraId="6851D9A1" w14:textId="77777777" w:rsidR="00F52512" w:rsidRPr="00495158" w:rsidRDefault="00F52512" w:rsidP="00430160">
            <w:pPr>
              <w:pStyle w:val="TAH"/>
            </w:pPr>
            <w:r w:rsidRPr="00495158">
              <w:t>SDP offer</w:t>
            </w:r>
          </w:p>
        </w:tc>
        <w:tc>
          <w:tcPr>
            <w:tcW w:w="1788" w:type="dxa"/>
            <w:gridSpan w:val="2"/>
            <w:shd w:val="clear" w:color="auto" w:fill="auto"/>
          </w:tcPr>
          <w:p w14:paraId="2716EBBA" w14:textId="77777777" w:rsidR="00F52512" w:rsidRPr="00495158" w:rsidRDefault="00F52512" w:rsidP="00430160">
            <w:pPr>
              <w:pStyle w:val="TAH"/>
            </w:pPr>
            <w:r w:rsidRPr="00495158">
              <w:t>SDP answer</w:t>
            </w:r>
          </w:p>
        </w:tc>
        <w:tc>
          <w:tcPr>
            <w:tcW w:w="2040" w:type="dxa"/>
            <w:vMerge w:val="restart"/>
            <w:shd w:val="clear" w:color="auto" w:fill="auto"/>
          </w:tcPr>
          <w:p w14:paraId="355E0A2D" w14:textId="77777777" w:rsidR="00F52512" w:rsidRPr="00495158" w:rsidRDefault="00F52512" w:rsidP="00430160">
            <w:pPr>
              <w:pStyle w:val="TAH"/>
            </w:pPr>
            <w:r w:rsidRPr="00495158">
              <w:t xml:space="preserve">DTX towards </w:t>
            </w:r>
            <w:r>
              <w:br/>
            </w:r>
            <w:r w:rsidRPr="00495158">
              <w:t xml:space="preserve">offerer </w:t>
            </w:r>
            <w:r>
              <w:t>enabled</w:t>
            </w:r>
            <w:r w:rsidRPr="00495158">
              <w:t>?</w:t>
            </w:r>
          </w:p>
        </w:tc>
        <w:tc>
          <w:tcPr>
            <w:tcW w:w="1984" w:type="dxa"/>
            <w:vMerge w:val="restart"/>
            <w:shd w:val="clear" w:color="auto" w:fill="auto"/>
          </w:tcPr>
          <w:p w14:paraId="73B91E63" w14:textId="77777777" w:rsidR="00F52512" w:rsidRPr="00495158" w:rsidRDefault="00F52512" w:rsidP="00430160">
            <w:pPr>
              <w:pStyle w:val="TAH"/>
            </w:pPr>
            <w:r w:rsidRPr="00495158">
              <w:t xml:space="preserve">DTX towards </w:t>
            </w:r>
            <w:r>
              <w:br/>
            </w:r>
            <w:r w:rsidRPr="00495158">
              <w:t xml:space="preserve">answerer </w:t>
            </w:r>
            <w:r>
              <w:t>enabled</w:t>
            </w:r>
            <w:r w:rsidRPr="00495158">
              <w:t>?</w:t>
            </w:r>
          </w:p>
        </w:tc>
      </w:tr>
      <w:tr w:rsidR="00F52512" w:rsidRPr="00495158" w14:paraId="627F1C78" w14:textId="77777777" w:rsidTr="00430160">
        <w:tc>
          <w:tcPr>
            <w:tcW w:w="1134" w:type="dxa"/>
            <w:vMerge/>
          </w:tcPr>
          <w:p w14:paraId="7BFD3732" w14:textId="77777777" w:rsidR="00F52512" w:rsidRPr="00495158" w:rsidRDefault="00F52512" w:rsidP="00430160">
            <w:pPr>
              <w:pStyle w:val="TAH"/>
            </w:pPr>
          </w:p>
        </w:tc>
        <w:tc>
          <w:tcPr>
            <w:tcW w:w="992" w:type="dxa"/>
            <w:shd w:val="clear" w:color="auto" w:fill="auto"/>
          </w:tcPr>
          <w:p w14:paraId="3C3B832F" w14:textId="77777777" w:rsidR="00F52512" w:rsidRPr="00495158" w:rsidRDefault="00F52512" w:rsidP="00430160">
            <w:pPr>
              <w:pStyle w:val="TAH"/>
            </w:pPr>
            <w:r w:rsidRPr="00495158">
              <w:t>dtx</w:t>
            </w:r>
          </w:p>
        </w:tc>
        <w:tc>
          <w:tcPr>
            <w:tcW w:w="992" w:type="dxa"/>
            <w:shd w:val="clear" w:color="auto" w:fill="auto"/>
          </w:tcPr>
          <w:p w14:paraId="52246C07" w14:textId="77777777" w:rsidR="00F52512" w:rsidRPr="00495158" w:rsidRDefault="00F52512" w:rsidP="00430160">
            <w:pPr>
              <w:pStyle w:val="TAH"/>
            </w:pPr>
            <w:r w:rsidRPr="00495158">
              <w:t>dtx recv</w:t>
            </w:r>
          </w:p>
        </w:tc>
        <w:tc>
          <w:tcPr>
            <w:tcW w:w="713" w:type="dxa"/>
            <w:shd w:val="clear" w:color="auto" w:fill="auto"/>
          </w:tcPr>
          <w:p w14:paraId="5A512D18" w14:textId="77777777" w:rsidR="00F52512" w:rsidRPr="00495158" w:rsidRDefault="00F52512" w:rsidP="00430160">
            <w:pPr>
              <w:pStyle w:val="TAH"/>
            </w:pPr>
            <w:r w:rsidRPr="00495158">
              <w:t>dtx</w:t>
            </w:r>
          </w:p>
        </w:tc>
        <w:tc>
          <w:tcPr>
            <w:tcW w:w="1075" w:type="dxa"/>
            <w:shd w:val="clear" w:color="auto" w:fill="auto"/>
          </w:tcPr>
          <w:p w14:paraId="773BE8C7" w14:textId="77777777" w:rsidR="00F52512" w:rsidRPr="00495158" w:rsidRDefault="00F52512" w:rsidP="00430160">
            <w:pPr>
              <w:pStyle w:val="TAH"/>
            </w:pPr>
            <w:r w:rsidRPr="00495158">
              <w:t>dtx recv</w:t>
            </w:r>
          </w:p>
        </w:tc>
        <w:tc>
          <w:tcPr>
            <w:tcW w:w="2040" w:type="dxa"/>
            <w:vMerge/>
            <w:shd w:val="clear" w:color="auto" w:fill="auto"/>
          </w:tcPr>
          <w:p w14:paraId="505E0C2F" w14:textId="77777777" w:rsidR="00F52512" w:rsidRPr="00495158" w:rsidRDefault="00F52512" w:rsidP="00430160">
            <w:pPr>
              <w:jc w:val="center"/>
            </w:pPr>
          </w:p>
        </w:tc>
        <w:tc>
          <w:tcPr>
            <w:tcW w:w="1984" w:type="dxa"/>
            <w:vMerge/>
            <w:shd w:val="clear" w:color="auto" w:fill="auto"/>
          </w:tcPr>
          <w:p w14:paraId="43064483" w14:textId="77777777" w:rsidR="00F52512" w:rsidRPr="00495158" w:rsidRDefault="00F52512" w:rsidP="00430160">
            <w:pPr>
              <w:jc w:val="center"/>
            </w:pPr>
          </w:p>
        </w:tc>
      </w:tr>
      <w:tr w:rsidR="00F52512" w:rsidRPr="00495158" w14:paraId="6B7B4DC0" w14:textId="77777777" w:rsidTr="00430160">
        <w:tc>
          <w:tcPr>
            <w:tcW w:w="1134" w:type="dxa"/>
          </w:tcPr>
          <w:p w14:paraId="4174215A" w14:textId="77777777" w:rsidR="00F52512" w:rsidRPr="00495158" w:rsidRDefault="00F52512" w:rsidP="00430160">
            <w:pPr>
              <w:pStyle w:val="TAC"/>
            </w:pPr>
            <w:r>
              <w:t>1</w:t>
            </w:r>
          </w:p>
        </w:tc>
        <w:tc>
          <w:tcPr>
            <w:tcW w:w="992" w:type="dxa"/>
            <w:shd w:val="clear" w:color="auto" w:fill="auto"/>
          </w:tcPr>
          <w:p w14:paraId="1F3059E8" w14:textId="77777777" w:rsidR="00F52512" w:rsidRPr="00495158" w:rsidRDefault="00F52512" w:rsidP="00430160">
            <w:pPr>
              <w:pStyle w:val="TAC"/>
            </w:pPr>
            <w:r w:rsidRPr="00495158">
              <w:t>-</w:t>
            </w:r>
          </w:p>
        </w:tc>
        <w:tc>
          <w:tcPr>
            <w:tcW w:w="992" w:type="dxa"/>
            <w:shd w:val="clear" w:color="auto" w:fill="auto"/>
          </w:tcPr>
          <w:p w14:paraId="1CF5D573" w14:textId="77777777" w:rsidR="00F52512" w:rsidRPr="00495158" w:rsidRDefault="00F52512" w:rsidP="00430160">
            <w:pPr>
              <w:pStyle w:val="TAC"/>
            </w:pPr>
            <w:r w:rsidRPr="00495158">
              <w:t>-</w:t>
            </w:r>
          </w:p>
        </w:tc>
        <w:tc>
          <w:tcPr>
            <w:tcW w:w="713" w:type="dxa"/>
            <w:shd w:val="clear" w:color="auto" w:fill="auto"/>
          </w:tcPr>
          <w:p w14:paraId="1E0A7126" w14:textId="77777777" w:rsidR="00F52512" w:rsidRPr="00495158" w:rsidRDefault="00F52512" w:rsidP="00430160">
            <w:pPr>
              <w:pStyle w:val="TAC"/>
            </w:pPr>
            <w:r w:rsidRPr="00495158">
              <w:t>-</w:t>
            </w:r>
          </w:p>
        </w:tc>
        <w:tc>
          <w:tcPr>
            <w:tcW w:w="1075" w:type="dxa"/>
            <w:shd w:val="clear" w:color="auto" w:fill="auto"/>
          </w:tcPr>
          <w:p w14:paraId="11A38684" w14:textId="77777777" w:rsidR="00F52512" w:rsidRPr="00495158" w:rsidRDefault="00F52512" w:rsidP="00430160">
            <w:pPr>
              <w:pStyle w:val="TAC"/>
            </w:pPr>
            <w:r w:rsidRPr="00495158">
              <w:t>-</w:t>
            </w:r>
          </w:p>
        </w:tc>
        <w:tc>
          <w:tcPr>
            <w:tcW w:w="2040" w:type="dxa"/>
            <w:shd w:val="clear" w:color="auto" w:fill="auto"/>
          </w:tcPr>
          <w:p w14:paraId="496C22E9" w14:textId="77777777" w:rsidR="00F52512" w:rsidRPr="00495158" w:rsidRDefault="00F52512" w:rsidP="00430160">
            <w:pPr>
              <w:pStyle w:val="TAC"/>
            </w:pPr>
            <w:r w:rsidRPr="00495158">
              <w:t>y</w:t>
            </w:r>
          </w:p>
        </w:tc>
        <w:tc>
          <w:tcPr>
            <w:tcW w:w="1984" w:type="dxa"/>
            <w:shd w:val="clear" w:color="auto" w:fill="auto"/>
          </w:tcPr>
          <w:p w14:paraId="54841DE2" w14:textId="77777777" w:rsidR="00F52512" w:rsidRPr="00495158" w:rsidRDefault="00F52512" w:rsidP="00430160">
            <w:pPr>
              <w:pStyle w:val="TAC"/>
            </w:pPr>
            <w:r w:rsidRPr="00495158">
              <w:t>y</w:t>
            </w:r>
          </w:p>
        </w:tc>
      </w:tr>
      <w:tr w:rsidR="00F52512" w:rsidRPr="00495158" w14:paraId="536484A9" w14:textId="77777777" w:rsidTr="00430160">
        <w:tc>
          <w:tcPr>
            <w:tcW w:w="1134" w:type="dxa"/>
          </w:tcPr>
          <w:p w14:paraId="7462B91B" w14:textId="77777777" w:rsidR="00F52512" w:rsidRPr="00495158" w:rsidRDefault="00F52512" w:rsidP="00430160">
            <w:pPr>
              <w:pStyle w:val="TAC"/>
            </w:pPr>
            <w:r>
              <w:t>2</w:t>
            </w:r>
          </w:p>
        </w:tc>
        <w:tc>
          <w:tcPr>
            <w:tcW w:w="992" w:type="dxa"/>
            <w:shd w:val="clear" w:color="auto" w:fill="auto"/>
          </w:tcPr>
          <w:p w14:paraId="0A64327A" w14:textId="77777777" w:rsidR="00F52512" w:rsidRPr="00495158" w:rsidRDefault="00F52512" w:rsidP="00430160">
            <w:pPr>
              <w:pStyle w:val="TAC"/>
            </w:pPr>
            <w:r w:rsidRPr="00495158">
              <w:t>-</w:t>
            </w:r>
          </w:p>
        </w:tc>
        <w:tc>
          <w:tcPr>
            <w:tcW w:w="992" w:type="dxa"/>
            <w:shd w:val="clear" w:color="auto" w:fill="auto"/>
          </w:tcPr>
          <w:p w14:paraId="40F13AED" w14:textId="77777777" w:rsidR="00F52512" w:rsidRPr="00495158" w:rsidRDefault="00F52512" w:rsidP="00430160">
            <w:pPr>
              <w:pStyle w:val="TAC"/>
            </w:pPr>
            <w:r w:rsidRPr="00495158">
              <w:t>0</w:t>
            </w:r>
          </w:p>
        </w:tc>
        <w:tc>
          <w:tcPr>
            <w:tcW w:w="713" w:type="dxa"/>
            <w:shd w:val="clear" w:color="auto" w:fill="auto"/>
          </w:tcPr>
          <w:p w14:paraId="016E7051" w14:textId="77777777" w:rsidR="00F52512" w:rsidRPr="00495158" w:rsidRDefault="00F52512" w:rsidP="00430160">
            <w:pPr>
              <w:pStyle w:val="TAC"/>
            </w:pPr>
            <w:r w:rsidRPr="00495158">
              <w:t>-</w:t>
            </w:r>
          </w:p>
        </w:tc>
        <w:tc>
          <w:tcPr>
            <w:tcW w:w="1075" w:type="dxa"/>
            <w:shd w:val="clear" w:color="auto" w:fill="auto"/>
          </w:tcPr>
          <w:p w14:paraId="04D77B37" w14:textId="77777777" w:rsidR="00F52512" w:rsidRPr="00495158" w:rsidRDefault="00F52512" w:rsidP="00430160">
            <w:pPr>
              <w:pStyle w:val="TAC"/>
            </w:pPr>
            <w:r w:rsidRPr="00495158">
              <w:t>-</w:t>
            </w:r>
          </w:p>
        </w:tc>
        <w:tc>
          <w:tcPr>
            <w:tcW w:w="2040" w:type="dxa"/>
            <w:shd w:val="clear" w:color="auto" w:fill="auto"/>
          </w:tcPr>
          <w:p w14:paraId="599EB1C4" w14:textId="77777777" w:rsidR="00F52512" w:rsidRPr="00495158" w:rsidRDefault="00F52512" w:rsidP="00430160">
            <w:pPr>
              <w:pStyle w:val="TAC"/>
            </w:pPr>
            <w:r w:rsidRPr="00495158">
              <w:t>n</w:t>
            </w:r>
          </w:p>
        </w:tc>
        <w:tc>
          <w:tcPr>
            <w:tcW w:w="1984" w:type="dxa"/>
            <w:shd w:val="clear" w:color="auto" w:fill="auto"/>
          </w:tcPr>
          <w:p w14:paraId="381687CD" w14:textId="77777777" w:rsidR="00F52512" w:rsidRPr="00495158" w:rsidRDefault="00F52512" w:rsidP="00430160">
            <w:pPr>
              <w:pStyle w:val="TAC"/>
            </w:pPr>
            <w:r w:rsidRPr="00495158">
              <w:t>y</w:t>
            </w:r>
          </w:p>
        </w:tc>
      </w:tr>
      <w:tr w:rsidR="00F52512" w:rsidRPr="00495158" w14:paraId="44C04A24" w14:textId="77777777" w:rsidTr="00430160">
        <w:tc>
          <w:tcPr>
            <w:tcW w:w="1134" w:type="dxa"/>
          </w:tcPr>
          <w:p w14:paraId="52422248" w14:textId="77777777" w:rsidR="00F52512" w:rsidRPr="00495158" w:rsidRDefault="00F52512" w:rsidP="00430160">
            <w:pPr>
              <w:pStyle w:val="TAC"/>
            </w:pPr>
            <w:r>
              <w:t>3</w:t>
            </w:r>
          </w:p>
        </w:tc>
        <w:tc>
          <w:tcPr>
            <w:tcW w:w="992" w:type="dxa"/>
            <w:shd w:val="clear" w:color="auto" w:fill="auto"/>
          </w:tcPr>
          <w:p w14:paraId="4E2A0AA8" w14:textId="77777777" w:rsidR="00F52512" w:rsidRPr="00495158" w:rsidRDefault="00F52512" w:rsidP="00430160">
            <w:pPr>
              <w:pStyle w:val="TAC"/>
            </w:pPr>
            <w:r w:rsidRPr="00495158">
              <w:t>-</w:t>
            </w:r>
          </w:p>
        </w:tc>
        <w:tc>
          <w:tcPr>
            <w:tcW w:w="992" w:type="dxa"/>
            <w:shd w:val="clear" w:color="auto" w:fill="auto"/>
          </w:tcPr>
          <w:p w14:paraId="3DE7BB74" w14:textId="77777777" w:rsidR="00F52512" w:rsidRPr="00495158" w:rsidRDefault="00F52512" w:rsidP="00430160">
            <w:pPr>
              <w:pStyle w:val="TAC"/>
            </w:pPr>
            <w:r w:rsidRPr="00495158">
              <w:t>1</w:t>
            </w:r>
          </w:p>
        </w:tc>
        <w:tc>
          <w:tcPr>
            <w:tcW w:w="713" w:type="dxa"/>
            <w:shd w:val="clear" w:color="auto" w:fill="auto"/>
          </w:tcPr>
          <w:p w14:paraId="7E0F249B" w14:textId="77777777" w:rsidR="00F52512" w:rsidRPr="00495158" w:rsidRDefault="00F52512" w:rsidP="00430160">
            <w:pPr>
              <w:pStyle w:val="TAC"/>
            </w:pPr>
            <w:r w:rsidRPr="00495158">
              <w:t>-</w:t>
            </w:r>
          </w:p>
        </w:tc>
        <w:tc>
          <w:tcPr>
            <w:tcW w:w="1075" w:type="dxa"/>
            <w:shd w:val="clear" w:color="auto" w:fill="auto"/>
          </w:tcPr>
          <w:p w14:paraId="25FC5BDA" w14:textId="77777777" w:rsidR="00F52512" w:rsidRPr="00495158" w:rsidRDefault="00F52512" w:rsidP="00430160">
            <w:pPr>
              <w:pStyle w:val="TAC"/>
            </w:pPr>
            <w:r w:rsidRPr="00495158">
              <w:t>-</w:t>
            </w:r>
          </w:p>
        </w:tc>
        <w:tc>
          <w:tcPr>
            <w:tcW w:w="2040" w:type="dxa"/>
            <w:shd w:val="clear" w:color="auto" w:fill="auto"/>
          </w:tcPr>
          <w:p w14:paraId="5D5C7251" w14:textId="77777777" w:rsidR="00F52512" w:rsidRPr="00495158" w:rsidRDefault="00F52512" w:rsidP="00430160">
            <w:pPr>
              <w:pStyle w:val="TAC"/>
            </w:pPr>
            <w:r w:rsidRPr="00495158">
              <w:t>y</w:t>
            </w:r>
          </w:p>
        </w:tc>
        <w:tc>
          <w:tcPr>
            <w:tcW w:w="1984" w:type="dxa"/>
            <w:shd w:val="clear" w:color="auto" w:fill="auto"/>
          </w:tcPr>
          <w:p w14:paraId="3E9A6923" w14:textId="77777777" w:rsidR="00F52512" w:rsidRPr="00495158" w:rsidRDefault="00F52512" w:rsidP="00430160">
            <w:pPr>
              <w:pStyle w:val="TAC"/>
            </w:pPr>
            <w:r w:rsidRPr="00495158">
              <w:t>y</w:t>
            </w:r>
          </w:p>
        </w:tc>
      </w:tr>
      <w:tr w:rsidR="00F52512" w:rsidRPr="00495158" w14:paraId="7782690A" w14:textId="77777777" w:rsidTr="00430160">
        <w:tc>
          <w:tcPr>
            <w:tcW w:w="1134" w:type="dxa"/>
          </w:tcPr>
          <w:p w14:paraId="1FE92C89" w14:textId="77777777" w:rsidR="00F52512" w:rsidRPr="00495158" w:rsidRDefault="00F52512" w:rsidP="00430160">
            <w:pPr>
              <w:pStyle w:val="TAC"/>
            </w:pPr>
            <w:r>
              <w:t>4</w:t>
            </w:r>
          </w:p>
        </w:tc>
        <w:tc>
          <w:tcPr>
            <w:tcW w:w="992" w:type="dxa"/>
            <w:shd w:val="clear" w:color="auto" w:fill="auto"/>
          </w:tcPr>
          <w:p w14:paraId="4F5E34FF" w14:textId="77777777" w:rsidR="00F52512" w:rsidRPr="00495158" w:rsidRDefault="00F52512" w:rsidP="00430160">
            <w:pPr>
              <w:pStyle w:val="TAC"/>
            </w:pPr>
            <w:r w:rsidRPr="00495158">
              <w:t>-</w:t>
            </w:r>
          </w:p>
        </w:tc>
        <w:tc>
          <w:tcPr>
            <w:tcW w:w="992" w:type="dxa"/>
            <w:shd w:val="clear" w:color="auto" w:fill="auto"/>
          </w:tcPr>
          <w:p w14:paraId="6C240170" w14:textId="77777777" w:rsidR="00F52512" w:rsidRPr="00495158" w:rsidRDefault="00F52512" w:rsidP="00430160">
            <w:pPr>
              <w:pStyle w:val="TAC"/>
            </w:pPr>
            <w:r w:rsidRPr="00495158">
              <w:t>-</w:t>
            </w:r>
          </w:p>
        </w:tc>
        <w:tc>
          <w:tcPr>
            <w:tcW w:w="713" w:type="dxa"/>
            <w:shd w:val="clear" w:color="auto" w:fill="auto"/>
          </w:tcPr>
          <w:p w14:paraId="3C58079F" w14:textId="77777777" w:rsidR="00F52512" w:rsidRPr="00495158" w:rsidRDefault="00F52512" w:rsidP="00430160">
            <w:pPr>
              <w:pStyle w:val="TAC"/>
            </w:pPr>
            <w:r w:rsidRPr="00495158">
              <w:t>0</w:t>
            </w:r>
          </w:p>
        </w:tc>
        <w:tc>
          <w:tcPr>
            <w:tcW w:w="1075" w:type="dxa"/>
            <w:shd w:val="clear" w:color="auto" w:fill="auto"/>
          </w:tcPr>
          <w:p w14:paraId="182921D3" w14:textId="77777777" w:rsidR="00F52512" w:rsidRPr="00495158" w:rsidRDefault="00F52512" w:rsidP="00430160">
            <w:pPr>
              <w:pStyle w:val="TAC"/>
            </w:pPr>
            <w:r w:rsidRPr="00495158">
              <w:t>-</w:t>
            </w:r>
          </w:p>
        </w:tc>
        <w:tc>
          <w:tcPr>
            <w:tcW w:w="2040" w:type="dxa"/>
            <w:shd w:val="clear" w:color="auto" w:fill="auto"/>
          </w:tcPr>
          <w:p w14:paraId="7D0364EE" w14:textId="77777777" w:rsidR="00F52512" w:rsidRPr="00495158" w:rsidRDefault="00F52512" w:rsidP="00430160">
            <w:pPr>
              <w:pStyle w:val="TAC"/>
            </w:pPr>
            <w:r w:rsidRPr="00495158">
              <w:t>n</w:t>
            </w:r>
          </w:p>
        </w:tc>
        <w:tc>
          <w:tcPr>
            <w:tcW w:w="1984" w:type="dxa"/>
            <w:shd w:val="clear" w:color="auto" w:fill="auto"/>
          </w:tcPr>
          <w:p w14:paraId="0643F108" w14:textId="77777777" w:rsidR="00F52512" w:rsidRPr="00495158" w:rsidRDefault="00F52512" w:rsidP="00430160">
            <w:pPr>
              <w:pStyle w:val="TAC"/>
            </w:pPr>
            <w:r w:rsidRPr="00495158">
              <w:t>n</w:t>
            </w:r>
          </w:p>
        </w:tc>
      </w:tr>
      <w:tr w:rsidR="00F52512" w:rsidRPr="00495158" w14:paraId="69836E3A" w14:textId="77777777" w:rsidTr="00430160">
        <w:tc>
          <w:tcPr>
            <w:tcW w:w="1134" w:type="dxa"/>
          </w:tcPr>
          <w:p w14:paraId="61049A1E" w14:textId="77777777" w:rsidR="00F52512" w:rsidRPr="00495158" w:rsidRDefault="00F52512" w:rsidP="00430160">
            <w:pPr>
              <w:pStyle w:val="TAC"/>
            </w:pPr>
            <w:r>
              <w:t>5</w:t>
            </w:r>
          </w:p>
        </w:tc>
        <w:tc>
          <w:tcPr>
            <w:tcW w:w="992" w:type="dxa"/>
            <w:shd w:val="clear" w:color="auto" w:fill="auto"/>
          </w:tcPr>
          <w:p w14:paraId="089969E9" w14:textId="77777777" w:rsidR="00F52512" w:rsidRPr="00495158" w:rsidRDefault="00F52512" w:rsidP="00430160">
            <w:pPr>
              <w:pStyle w:val="TAC"/>
            </w:pPr>
            <w:r w:rsidRPr="00495158">
              <w:t>0</w:t>
            </w:r>
          </w:p>
        </w:tc>
        <w:tc>
          <w:tcPr>
            <w:tcW w:w="992" w:type="dxa"/>
            <w:shd w:val="clear" w:color="auto" w:fill="auto"/>
          </w:tcPr>
          <w:p w14:paraId="0080D089" w14:textId="77777777" w:rsidR="00F52512" w:rsidRPr="00495158" w:rsidRDefault="00F52512" w:rsidP="00430160">
            <w:pPr>
              <w:pStyle w:val="TAC"/>
            </w:pPr>
            <w:r w:rsidRPr="00495158">
              <w:t>-</w:t>
            </w:r>
          </w:p>
        </w:tc>
        <w:tc>
          <w:tcPr>
            <w:tcW w:w="713" w:type="dxa"/>
            <w:shd w:val="clear" w:color="auto" w:fill="auto"/>
          </w:tcPr>
          <w:p w14:paraId="68CCD6C8" w14:textId="77777777" w:rsidR="00F52512" w:rsidRPr="00495158" w:rsidRDefault="00F52512" w:rsidP="00430160">
            <w:pPr>
              <w:pStyle w:val="TAC"/>
            </w:pPr>
            <w:r w:rsidRPr="00495158">
              <w:t>0</w:t>
            </w:r>
          </w:p>
        </w:tc>
        <w:tc>
          <w:tcPr>
            <w:tcW w:w="1075" w:type="dxa"/>
            <w:shd w:val="clear" w:color="auto" w:fill="auto"/>
          </w:tcPr>
          <w:p w14:paraId="1558ADA5" w14:textId="77777777" w:rsidR="00F52512" w:rsidRPr="00495158" w:rsidRDefault="00F52512" w:rsidP="00430160">
            <w:pPr>
              <w:pStyle w:val="TAC"/>
            </w:pPr>
            <w:r w:rsidRPr="00495158">
              <w:t>-</w:t>
            </w:r>
          </w:p>
        </w:tc>
        <w:tc>
          <w:tcPr>
            <w:tcW w:w="2040" w:type="dxa"/>
            <w:shd w:val="clear" w:color="auto" w:fill="auto"/>
          </w:tcPr>
          <w:p w14:paraId="060A62F8" w14:textId="77777777" w:rsidR="00F52512" w:rsidRPr="00495158" w:rsidRDefault="00F52512" w:rsidP="00430160">
            <w:pPr>
              <w:pStyle w:val="TAC"/>
            </w:pPr>
            <w:r w:rsidRPr="00495158">
              <w:t>n</w:t>
            </w:r>
          </w:p>
        </w:tc>
        <w:tc>
          <w:tcPr>
            <w:tcW w:w="1984" w:type="dxa"/>
            <w:shd w:val="clear" w:color="auto" w:fill="auto"/>
          </w:tcPr>
          <w:p w14:paraId="57837745" w14:textId="77777777" w:rsidR="00F52512" w:rsidRPr="00495158" w:rsidRDefault="00F52512" w:rsidP="00430160">
            <w:pPr>
              <w:pStyle w:val="TAC"/>
            </w:pPr>
            <w:r w:rsidRPr="00495158">
              <w:t>n</w:t>
            </w:r>
          </w:p>
        </w:tc>
      </w:tr>
      <w:tr w:rsidR="00F52512" w:rsidRPr="00495158" w14:paraId="3BA53510" w14:textId="77777777" w:rsidTr="00430160">
        <w:tc>
          <w:tcPr>
            <w:tcW w:w="1134" w:type="dxa"/>
          </w:tcPr>
          <w:p w14:paraId="722890F1" w14:textId="77777777" w:rsidR="00F52512" w:rsidRPr="00495158" w:rsidRDefault="00F52512" w:rsidP="00430160">
            <w:pPr>
              <w:pStyle w:val="TAC"/>
            </w:pPr>
            <w:r>
              <w:t>6</w:t>
            </w:r>
          </w:p>
        </w:tc>
        <w:tc>
          <w:tcPr>
            <w:tcW w:w="992" w:type="dxa"/>
            <w:shd w:val="clear" w:color="auto" w:fill="auto"/>
          </w:tcPr>
          <w:p w14:paraId="194D60A5" w14:textId="77777777" w:rsidR="00F52512" w:rsidRPr="00495158" w:rsidRDefault="00F52512" w:rsidP="00430160">
            <w:pPr>
              <w:pStyle w:val="TAC"/>
            </w:pPr>
            <w:r w:rsidRPr="00495158">
              <w:t>-</w:t>
            </w:r>
          </w:p>
        </w:tc>
        <w:tc>
          <w:tcPr>
            <w:tcW w:w="992" w:type="dxa"/>
            <w:shd w:val="clear" w:color="auto" w:fill="auto"/>
          </w:tcPr>
          <w:p w14:paraId="48814D6B" w14:textId="77777777" w:rsidR="00F52512" w:rsidRPr="00495158" w:rsidRDefault="00F52512" w:rsidP="00430160">
            <w:pPr>
              <w:pStyle w:val="TAC"/>
            </w:pPr>
            <w:r w:rsidRPr="00495158">
              <w:t>0</w:t>
            </w:r>
          </w:p>
        </w:tc>
        <w:tc>
          <w:tcPr>
            <w:tcW w:w="713" w:type="dxa"/>
            <w:shd w:val="clear" w:color="auto" w:fill="auto"/>
          </w:tcPr>
          <w:p w14:paraId="2383D38C" w14:textId="77777777" w:rsidR="00F52512" w:rsidRPr="00495158" w:rsidRDefault="00F52512" w:rsidP="00430160">
            <w:pPr>
              <w:pStyle w:val="TAC"/>
            </w:pPr>
            <w:r w:rsidRPr="00495158">
              <w:t>0</w:t>
            </w:r>
          </w:p>
        </w:tc>
        <w:tc>
          <w:tcPr>
            <w:tcW w:w="1075" w:type="dxa"/>
            <w:shd w:val="clear" w:color="auto" w:fill="auto"/>
          </w:tcPr>
          <w:p w14:paraId="135754E3" w14:textId="77777777" w:rsidR="00F52512" w:rsidRPr="00495158" w:rsidRDefault="00F52512" w:rsidP="00430160">
            <w:pPr>
              <w:pStyle w:val="TAC"/>
            </w:pPr>
            <w:r w:rsidRPr="00495158">
              <w:t>-</w:t>
            </w:r>
          </w:p>
        </w:tc>
        <w:tc>
          <w:tcPr>
            <w:tcW w:w="2040" w:type="dxa"/>
            <w:shd w:val="clear" w:color="auto" w:fill="auto"/>
          </w:tcPr>
          <w:p w14:paraId="186056B1" w14:textId="77777777" w:rsidR="00F52512" w:rsidRPr="00495158" w:rsidRDefault="00F52512" w:rsidP="00430160">
            <w:pPr>
              <w:pStyle w:val="TAC"/>
            </w:pPr>
            <w:r w:rsidRPr="00495158">
              <w:t>n</w:t>
            </w:r>
          </w:p>
        </w:tc>
        <w:tc>
          <w:tcPr>
            <w:tcW w:w="1984" w:type="dxa"/>
            <w:shd w:val="clear" w:color="auto" w:fill="auto"/>
          </w:tcPr>
          <w:p w14:paraId="42EA900E" w14:textId="77777777" w:rsidR="00F52512" w:rsidRPr="00495158" w:rsidRDefault="00F52512" w:rsidP="00430160">
            <w:pPr>
              <w:pStyle w:val="TAC"/>
            </w:pPr>
            <w:r w:rsidRPr="00495158">
              <w:t>n</w:t>
            </w:r>
          </w:p>
        </w:tc>
      </w:tr>
      <w:tr w:rsidR="00F52512" w:rsidRPr="00495158" w14:paraId="444D635B" w14:textId="77777777" w:rsidTr="00430160">
        <w:tc>
          <w:tcPr>
            <w:tcW w:w="1134" w:type="dxa"/>
          </w:tcPr>
          <w:p w14:paraId="4BF187B2" w14:textId="77777777" w:rsidR="00F52512" w:rsidRPr="00495158" w:rsidRDefault="00F52512" w:rsidP="00430160">
            <w:pPr>
              <w:pStyle w:val="TAC"/>
            </w:pPr>
            <w:r>
              <w:t>7</w:t>
            </w:r>
          </w:p>
        </w:tc>
        <w:tc>
          <w:tcPr>
            <w:tcW w:w="992" w:type="dxa"/>
            <w:shd w:val="clear" w:color="auto" w:fill="auto"/>
          </w:tcPr>
          <w:p w14:paraId="0BEF8C30" w14:textId="77777777" w:rsidR="00F52512" w:rsidRPr="00495158" w:rsidRDefault="00F52512" w:rsidP="00430160">
            <w:pPr>
              <w:pStyle w:val="TAC"/>
            </w:pPr>
            <w:r w:rsidRPr="00495158">
              <w:t>0</w:t>
            </w:r>
          </w:p>
        </w:tc>
        <w:tc>
          <w:tcPr>
            <w:tcW w:w="992" w:type="dxa"/>
            <w:shd w:val="clear" w:color="auto" w:fill="auto"/>
          </w:tcPr>
          <w:p w14:paraId="7FE1BCB7" w14:textId="77777777" w:rsidR="00F52512" w:rsidRPr="00495158" w:rsidRDefault="00F52512" w:rsidP="00430160">
            <w:pPr>
              <w:pStyle w:val="TAC"/>
            </w:pPr>
            <w:r w:rsidRPr="00495158">
              <w:t>0</w:t>
            </w:r>
          </w:p>
        </w:tc>
        <w:tc>
          <w:tcPr>
            <w:tcW w:w="713" w:type="dxa"/>
            <w:shd w:val="clear" w:color="auto" w:fill="auto"/>
          </w:tcPr>
          <w:p w14:paraId="1211A9ED" w14:textId="77777777" w:rsidR="00F52512" w:rsidRPr="00495158" w:rsidRDefault="00F52512" w:rsidP="00430160">
            <w:pPr>
              <w:pStyle w:val="TAC"/>
            </w:pPr>
            <w:r w:rsidRPr="00495158">
              <w:t>0</w:t>
            </w:r>
          </w:p>
        </w:tc>
        <w:tc>
          <w:tcPr>
            <w:tcW w:w="1075" w:type="dxa"/>
            <w:shd w:val="clear" w:color="auto" w:fill="auto"/>
          </w:tcPr>
          <w:p w14:paraId="4AB09CDF" w14:textId="77777777" w:rsidR="00F52512" w:rsidRPr="00495158" w:rsidRDefault="00F52512" w:rsidP="00430160">
            <w:pPr>
              <w:pStyle w:val="TAC"/>
            </w:pPr>
            <w:r w:rsidRPr="00495158">
              <w:t>-</w:t>
            </w:r>
          </w:p>
        </w:tc>
        <w:tc>
          <w:tcPr>
            <w:tcW w:w="2040" w:type="dxa"/>
            <w:shd w:val="clear" w:color="auto" w:fill="auto"/>
          </w:tcPr>
          <w:p w14:paraId="747F048E" w14:textId="77777777" w:rsidR="00F52512" w:rsidRPr="00495158" w:rsidRDefault="00F52512" w:rsidP="00430160">
            <w:pPr>
              <w:pStyle w:val="TAC"/>
            </w:pPr>
            <w:r w:rsidRPr="00495158">
              <w:t>n</w:t>
            </w:r>
          </w:p>
        </w:tc>
        <w:tc>
          <w:tcPr>
            <w:tcW w:w="1984" w:type="dxa"/>
            <w:shd w:val="clear" w:color="auto" w:fill="auto"/>
          </w:tcPr>
          <w:p w14:paraId="47DEAADB" w14:textId="77777777" w:rsidR="00F52512" w:rsidRPr="00495158" w:rsidRDefault="00F52512" w:rsidP="00430160">
            <w:pPr>
              <w:pStyle w:val="TAC"/>
            </w:pPr>
            <w:r w:rsidRPr="00495158">
              <w:t>n</w:t>
            </w:r>
          </w:p>
        </w:tc>
      </w:tr>
      <w:tr w:rsidR="00F52512" w:rsidRPr="00495158" w14:paraId="5C52D109" w14:textId="77777777" w:rsidTr="00430160">
        <w:tc>
          <w:tcPr>
            <w:tcW w:w="1134" w:type="dxa"/>
          </w:tcPr>
          <w:p w14:paraId="67E9850E" w14:textId="77777777" w:rsidR="00F52512" w:rsidRPr="00495158" w:rsidRDefault="00F52512" w:rsidP="00430160">
            <w:pPr>
              <w:pStyle w:val="TAC"/>
            </w:pPr>
            <w:r>
              <w:t>8</w:t>
            </w:r>
          </w:p>
        </w:tc>
        <w:tc>
          <w:tcPr>
            <w:tcW w:w="992" w:type="dxa"/>
            <w:shd w:val="clear" w:color="auto" w:fill="auto"/>
          </w:tcPr>
          <w:p w14:paraId="04A2529D" w14:textId="77777777" w:rsidR="00F52512" w:rsidRPr="00495158" w:rsidRDefault="00F52512" w:rsidP="00430160">
            <w:pPr>
              <w:pStyle w:val="TAC"/>
            </w:pPr>
            <w:r w:rsidRPr="00495158">
              <w:t>-</w:t>
            </w:r>
          </w:p>
        </w:tc>
        <w:tc>
          <w:tcPr>
            <w:tcW w:w="992" w:type="dxa"/>
            <w:shd w:val="clear" w:color="auto" w:fill="auto"/>
          </w:tcPr>
          <w:p w14:paraId="6248136B" w14:textId="77777777" w:rsidR="00F52512" w:rsidRPr="00495158" w:rsidRDefault="00F52512" w:rsidP="00430160">
            <w:pPr>
              <w:pStyle w:val="TAC"/>
            </w:pPr>
            <w:r w:rsidRPr="00495158">
              <w:t>-</w:t>
            </w:r>
          </w:p>
        </w:tc>
        <w:tc>
          <w:tcPr>
            <w:tcW w:w="713" w:type="dxa"/>
            <w:shd w:val="clear" w:color="auto" w:fill="auto"/>
          </w:tcPr>
          <w:p w14:paraId="021DED88" w14:textId="77777777" w:rsidR="00F52512" w:rsidRPr="00495158" w:rsidRDefault="00F52512" w:rsidP="00430160">
            <w:pPr>
              <w:pStyle w:val="TAC"/>
            </w:pPr>
            <w:r w:rsidRPr="00495158">
              <w:t>1</w:t>
            </w:r>
          </w:p>
        </w:tc>
        <w:tc>
          <w:tcPr>
            <w:tcW w:w="1075" w:type="dxa"/>
            <w:shd w:val="clear" w:color="auto" w:fill="auto"/>
          </w:tcPr>
          <w:p w14:paraId="512E1EF8" w14:textId="77777777" w:rsidR="00F52512" w:rsidRPr="00495158" w:rsidRDefault="00F52512" w:rsidP="00430160">
            <w:pPr>
              <w:pStyle w:val="TAC"/>
            </w:pPr>
            <w:r w:rsidRPr="00495158">
              <w:t>-</w:t>
            </w:r>
          </w:p>
        </w:tc>
        <w:tc>
          <w:tcPr>
            <w:tcW w:w="2040" w:type="dxa"/>
            <w:shd w:val="clear" w:color="auto" w:fill="auto"/>
          </w:tcPr>
          <w:p w14:paraId="71670282" w14:textId="77777777" w:rsidR="00F52512" w:rsidRPr="00495158" w:rsidRDefault="00F52512" w:rsidP="00430160">
            <w:pPr>
              <w:pStyle w:val="TAC"/>
            </w:pPr>
            <w:r w:rsidRPr="00495158">
              <w:t>y</w:t>
            </w:r>
          </w:p>
        </w:tc>
        <w:tc>
          <w:tcPr>
            <w:tcW w:w="1984" w:type="dxa"/>
            <w:shd w:val="clear" w:color="auto" w:fill="auto"/>
          </w:tcPr>
          <w:p w14:paraId="17D83415" w14:textId="77777777" w:rsidR="00F52512" w:rsidRPr="00495158" w:rsidRDefault="00F52512" w:rsidP="00430160">
            <w:pPr>
              <w:pStyle w:val="TAC"/>
            </w:pPr>
            <w:r w:rsidRPr="00495158">
              <w:t>y</w:t>
            </w:r>
          </w:p>
        </w:tc>
      </w:tr>
      <w:tr w:rsidR="00F52512" w:rsidRPr="00495158" w14:paraId="69F28388" w14:textId="77777777" w:rsidTr="00430160">
        <w:tc>
          <w:tcPr>
            <w:tcW w:w="1134" w:type="dxa"/>
          </w:tcPr>
          <w:p w14:paraId="702A2414" w14:textId="77777777" w:rsidR="00F52512" w:rsidRPr="00495158" w:rsidRDefault="00F52512" w:rsidP="00430160">
            <w:pPr>
              <w:pStyle w:val="TAC"/>
            </w:pPr>
            <w:r>
              <w:t>9</w:t>
            </w:r>
          </w:p>
        </w:tc>
        <w:tc>
          <w:tcPr>
            <w:tcW w:w="992" w:type="dxa"/>
            <w:shd w:val="clear" w:color="auto" w:fill="auto"/>
          </w:tcPr>
          <w:p w14:paraId="1BB6FCFE" w14:textId="77777777" w:rsidR="00F52512" w:rsidRPr="00495158" w:rsidRDefault="00F52512" w:rsidP="00430160">
            <w:pPr>
              <w:pStyle w:val="TAC"/>
            </w:pPr>
            <w:r w:rsidRPr="00495158">
              <w:t>1</w:t>
            </w:r>
          </w:p>
        </w:tc>
        <w:tc>
          <w:tcPr>
            <w:tcW w:w="992" w:type="dxa"/>
            <w:shd w:val="clear" w:color="auto" w:fill="auto"/>
          </w:tcPr>
          <w:p w14:paraId="56145B23" w14:textId="77777777" w:rsidR="00F52512" w:rsidRPr="00495158" w:rsidRDefault="00F52512" w:rsidP="00430160">
            <w:pPr>
              <w:pStyle w:val="TAC"/>
            </w:pPr>
            <w:r w:rsidRPr="00495158">
              <w:t>-</w:t>
            </w:r>
          </w:p>
        </w:tc>
        <w:tc>
          <w:tcPr>
            <w:tcW w:w="713" w:type="dxa"/>
            <w:shd w:val="clear" w:color="auto" w:fill="auto"/>
          </w:tcPr>
          <w:p w14:paraId="65F936C3" w14:textId="77777777" w:rsidR="00F52512" w:rsidRPr="00495158" w:rsidRDefault="00F52512" w:rsidP="00430160">
            <w:pPr>
              <w:pStyle w:val="TAC"/>
            </w:pPr>
            <w:r w:rsidRPr="00495158">
              <w:t>1</w:t>
            </w:r>
          </w:p>
        </w:tc>
        <w:tc>
          <w:tcPr>
            <w:tcW w:w="1075" w:type="dxa"/>
            <w:shd w:val="clear" w:color="auto" w:fill="auto"/>
          </w:tcPr>
          <w:p w14:paraId="24B6CA02" w14:textId="77777777" w:rsidR="00F52512" w:rsidRPr="00495158" w:rsidRDefault="00F52512" w:rsidP="00430160">
            <w:pPr>
              <w:pStyle w:val="TAC"/>
            </w:pPr>
            <w:r w:rsidRPr="00495158">
              <w:t>-</w:t>
            </w:r>
          </w:p>
        </w:tc>
        <w:tc>
          <w:tcPr>
            <w:tcW w:w="2040" w:type="dxa"/>
            <w:shd w:val="clear" w:color="auto" w:fill="auto"/>
          </w:tcPr>
          <w:p w14:paraId="1370692C" w14:textId="77777777" w:rsidR="00F52512" w:rsidRPr="00495158" w:rsidRDefault="00F52512" w:rsidP="00430160">
            <w:pPr>
              <w:pStyle w:val="TAC"/>
            </w:pPr>
            <w:r w:rsidRPr="00495158">
              <w:t>y</w:t>
            </w:r>
          </w:p>
        </w:tc>
        <w:tc>
          <w:tcPr>
            <w:tcW w:w="1984" w:type="dxa"/>
            <w:shd w:val="clear" w:color="auto" w:fill="auto"/>
          </w:tcPr>
          <w:p w14:paraId="5A7F8A89" w14:textId="77777777" w:rsidR="00F52512" w:rsidRPr="00495158" w:rsidRDefault="00F52512" w:rsidP="00430160">
            <w:pPr>
              <w:pStyle w:val="TAC"/>
            </w:pPr>
            <w:r w:rsidRPr="00495158">
              <w:t>y</w:t>
            </w:r>
          </w:p>
        </w:tc>
      </w:tr>
      <w:tr w:rsidR="00F52512" w:rsidRPr="00495158" w14:paraId="3B7A43BD" w14:textId="77777777" w:rsidTr="00430160">
        <w:tc>
          <w:tcPr>
            <w:tcW w:w="1134" w:type="dxa"/>
          </w:tcPr>
          <w:p w14:paraId="17ACE97A" w14:textId="77777777" w:rsidR="00F52512" w:rsidRPr="00495158" w:rsidRDefault="00F52512" w:rsidP="00430160">
            <w:pPr>
              <w:pStyle w:val="TAC"/>
            </w:pPr>
            <w:r>
              <w:t>10</w:t>
            </w:r>
          </w:p>
        </w:tc>
        <w:tc>
          <w:tcPr>
            <w:tcW w:w="992" w:type="dxa"/>
            <w:shd w:val="clear" w:color="auto" w:fill="auto"/>
          </w:tcPr>
          <w:p w14:paraId="5F85A477" w14:textId="77777777" w:rsidR="00F52512" w:rsidRPr="00495158" w:rsidRDefault="00F52512" w:rsidP="00430160">
            <w:pPr>
              <w:pStyle w:val="TAC"/>
            </w:pPr>
            <w:r w:rsidRPr="00495158">
              <w:t>-</w:t>
            </w:r>
          </w:p>
        </w:tc>
        <w:tc>
          <w:tcPr>
            <w:tcW w:w="992" w:type="dxa"/>
            <w:shd w:val="clear" w:color="auto" w:fill="auto"/>
          </w:tcPr>
          <w:p w14:paraId="25035D72" w14:textId="77777777" w:rsidR="00F52512" w:rsidRPr="00495158" w:rsidRDefault="00F52512" w:rsidP="00430160">
            <w:pPr>
              <w:pStyle w:val="TAC"/>
            </w:pPr>
            <w:r w:rsidRPr="00495158">
              <w:t>1</w:t>
            </w:r>
          </w:p>
        </w:tc>
        <w:tc>
          <w:tcPr>
            <w:tcW w:w="713" w:type="dxa"/>
            <w:shd w:val="clear" w:color="auto" w:fill="auto"/>
          </w:tcPr>
          <w:p w14:paraId="0D24ADB1" w14:textId="77777777" w:rsidR="00F52512" w:rsidRPr="00495158" w:rsidRDefault="00F52512" w:rsidP="00430160">
            <w:pPr>
              <w:pStyle w:val="TAC"/>
            </w:pPr>
            <w:r w:rsidRPr="00495158">
              <w:t>1</w:t>
            </w:r>
          </w:p>
        </w:tc>
        <w:tc>
          <w:tcPr>
            <w:tcW w:w="1075" w:type="dxa"/>
            <w:shd w:val="clear" w:color="auto" w:fill="auto"/>
          </w:tcPr>
          <w:p w14:paraId="53281985" w14:textId="77777777" w:rsidR="00F52512" w:rsidRPr="00495158" w:rsidRDefault="00F52512" w:rsidP="00430160">
            <w:pPr>
              <w:pStyle w:val="TAC"/>
            </w:pPr>
            <w:r w:rsidRPr="00495158">
              <w:t>-</w:t>
            </w:r>
          </w:p>
        </w:tc>
        <w:tc>
          <w:tcPr>
            <w:tcW w:w="2040" w:type="dxa"/>
            <w:shd w:val="clear" w:color="auto" w:fill="auto"/>
          </w:tcPr>
          <w:p w14:paraId="4467E253" w14:textId="77777777" w:rsidR="00F52512" w:rsidRPr="00495158" w:rsidRDefault="00F52512" w:rsidP="00430160">
            <w:pPr>
              <w:pStyle w:val="TAC"/>
            </w:pPr>
            <w:r w:rsidRPr="00495158">
              <w:t>y</w:t>
            </w:r>
          </w:p>
        </w:tc>
        <w:tc>
          <w:tcPr>
            <w:tcW w:w="1984" w:type="dxa"/>
            <w:shd w:val="clear" w:color="auto" w:fill="auto"/>
          </w:tcPr>
          <w:p w14:paraId="60627047" w14:textId="77777777" w:rsidR="00F52512" w:rsidRPr="00495158" w:rsidRDefault="00F52512" w:rsidP="00430160">
            <w:pPr>
              <w:pStyle w:val="TAC"/>
            </w:pPr>
            <w:r w:rsidRPr="00495158">
              <w:t>y</w:t>
            </w:r>
          </w:p>
        </w:tc>
      </w:tr>
      <w:tr w:rsidR="00F52512" w:rsidRPr="00495158" w14:paraId="01599614" w14:textId="77777777" w:rsidTr="00430160">
        <w:tc>
          <w:tcPr>
            <w:tcW w:w="1134" w:type="dxa"/>
          </w:tcPr>
          <w:p w14:paraId="5C856B5F" w14:textId="77777777" w:rsidR="00F52512" w:rsidRPr="00495158" w:rsidRDefault="00F52512" w:rsidP="00430160">
            <w:pPr>
              <w:pStyle w:val="TAC"/>
            </w:pPr>
            <w:r>
              <w:t>11</w:t>
            </w:r>
          </w:p>
        </w:tc>
        <w:tc>
          <w:tcPr>
            <w:tcW w:w="992" w:type="dxa"/>
            <w:shd w:val="clear" w:color="auto" w:fill="auto"/>
          </w:tcPr>
          <w:p w14:paraId="057500D2" w14:textId="77777777" w:rsidR="00F52512" w:rsidRPr="00495158" w:rsidRDefault="00F52512" w:rsidP="00430160">
            <w:pPr>
              <w:pStyle w:val="TAC"/>
            </w:pPr>
            <w:r w:rsidRPr="00495158">
              <w:t>1</w:t>
            </w:r>
          </w:p>
        </w:tc>
        <w:tc>
          <w:tcPr>
            <w:tcW w:w="992" w:type="dxa"/>
            <w:shd w:val="clear" w:color="auto" w:fill="auto"/>
          </w:tcPr>
          <w:p w14:paraId="74AD1B94" w14:textId="77777777" w:rsidR="00F52512" w:rsidRPr="00495158" w:rsidRDefault="00F52512" w:rsidP="00430160">
            <w:pPr>
              <w:pStyle w:val="TAC"/>
            </w:pPr>
            <w:r w:rsidRPr="00495158">
              <w:t>1</w:t>
            </w:r>
          </w:p>
        </w:tc>
        <w:tc>
          <w:tcPr>
            <w:tcW w:w="713" w:type="dxa"/>
            <w:shd w:val="clear" w:color="auto" w:fill="auto"/>
          </w:tcPr>
          <w:p w14:paraId="3007EBD0" w14:textId="77777777" w:rsidR="00F52512" w:rsidRPr="00495158" w:rsidRDefault="00F52512" w:rsidP="00430160">
            <w:pPr>
              <w:pStyle w:val="TAC"/>
            </w:pPr>
            <w:r w:rsidRPr="00495158">
              <w:t>1</w:t>
            </w:r>
          </w:p>
        </w:tc>
        <w:tc>
          <w:tcPr>
            <w:tcW w:w="1075" w:type="dxa"/>
            <w:shd w:val="clear" w:color="auto" w:fill="auto"/>
          </w:tcPr>
          <w:p w14:paraId="3AEE4588" w14:textId="77777777" w:rsidR="00F52512" w:rsidRPr="00495158" w:rsidRDefault="00F52512" w:rsidP="00430160">
            <w:pPr>
              <w:pStyle w:val="TAC"/>
            </w:pPr>
            <w:r w:rsidRPr="00495158">
              <w:t>-</w:t>
            </w:r>
          </w:p>
        </w:tc>
        <w:tc>
          <w:tcPr>
            <w:tcW w:w="2040" w:type="dxa"/>
            <w:shd w:val="clear" w:color="auto" w:fill="auto"/>
          </w:tcPr>
          <w:p w14:paraId="61EE4A5F" w14:textId="77777777" w:rsidR="00F52512" w:rsidRPr="00495158" w:rsidRDefault="00F52512" w:rsidP="00430160">
            <w:pPr>
              <w:pStyle w:val="TAC"/>
            </w:pPr>
            <w:r w:rsidRPr="00495158">
              <w:t>y</w:t>
            </w:r>
          </w:p>
        </w:tc>
        <w:tc>
          <w:tcPr>
            <w:tcW w:w="1984" w:type="dxa"/>
            <w:shd w:val="clear" w:color="auto" w:fill="auto"/>
          </w:tcPr>
          <w:p w14:paraId="0DA801CC" w14:textId="77777777" w:rsidR="00F52512" w:rsidRPr="00495158" w:rsidRDefault="00F52512" w:rsidP="00430160">
            <w:pPr>
              <w:pStyle w:val="TAC"/>
            </w:pPr>
            <w:r w:rsidRPr="00495158">
              <w:t>y</w:t>
            </w:r>
          </w:p>
        </w:tc>
      </w:tr>
      <w:tr w:rsidR="00F52512" w:rsidRPr="00495158" w14:paraId="7942A935" w14:textId="77777777" w:rsidTr="00430160">
        <w:tc>
          <w:tcPr>
            <w:tcW w:w="1134" w:type="dxa"/>
          </w:tcPr>
          <w:p w14:paraId="64DF1BC2" w14:textId="77777777" w:rsidR="00F52512" w:rsidRPr="00495158" w:rsidRDefault="00F52512" w:rsidP="00430160">
            <w:pPr>
              <w:pStyle w:val="TAC"/>
            </w:pPr>
            <w:r>
              <w:t>12</w:t>
            </w:r>
          </w:p>
        </w:tc>
        <w:tc>
          <w:tcPr>
            <w:tcW w:w="992" w:type="dxa"/>
            <w:shd w:val="clear" w:color="auto" w:fill="auto"/>
          </w:tcPr>
          <w:p w14:paraId="5E38DEE8" w14:textId="77777777" w:rsidR="00F52512" w:rsidRPr="00495158" w:rsidRDefault="00F52512" w:rsidP="00430160">
            <w:pPr>
              <w:pStyle w:val="TAC"/>
            </w:pPr>
            <w:r w:rsidRPr="00495158">
              <w:t>-</w:t>
            </w:r>
          </w:p>
        </w:tc>
        <w:tc>
          <w:tcPr>
            <w:tcW w:w="992" w:type="dxa"/>
            <w:shd w:val="clear" w:color="auto" w:fill="auto"/>
          </w:tcPr>
          <w:p w14:paraId="46CC5222" w14:textId="77777777" w:rsidR="00F52512" w:rsidRPr="00495158" w:rsidRDefault="00F52512" w:rsidP="00430160">
            <w:pPr>
              <w:pStyle w:val="TAC"/>
            </w:pPr>
            <w:r w:rsidRPr="00495158">
              <w:t>-</w:t>
            </w:r>
          </w:p>
        </w:tc>
        <w:tc>
          <w:tcPr>
            <w:tcW w:w="713" w:type="dxa"/>
            <w:shd w:val="clear" w:color="auto" w:fill="auto"/>
          </w:tcPr>
          <w:p w14:paraId="2777B2C0" w14:textId="77777777" w:rsidR="00F52512" w:rsidRPr="00495158" w:rsidRDefault="00F52512" w:rsidP="00430160">
            <w:pPr>
              <w:pStyle w:val="TAC"/>
            </w:pPr>
            <w:r w:rsidRPr="00495158">
              <w:t>-</w:t>
            </w:r>
          </w:p>
        </w:tc>
        <w:tc>
          <w:tcPr>
            <w:tcW w:w="1075" w:type="dxa"/>
            <w:shd w:val="clear" w:color="auto" w:fill="auto"/>
          </w:tcPr>
          <w:p w14:paraId="361145C5" w14:textId="77777777" w:rsidR="00F52512" w:rsidRPr="00495158" w:rsidRDefault="00F52512" w:rsidP="00430160">
            <w:pPr>
              <w:pStyle w:val="TAC"/>
            </w:pPr>
            <w:r w:rsidRPr="00495158">
              <w:t>0</w:t>
            </w:r>
          </w:p>
        </w:tc>
        <w:tc>
          <w:tcPr>
            <w:tcW w:w="2040" w:type="dxa"/>
            <w:shd w:val="clear" w:color="auto" w:fill="auto"/>
          </w:tcPr>
          <w:p w14:paraId="4FAE5E1F" w14:textId="77777777" w:rsidR="00F52512" w:rsidRPr="00495158" w:rsidRDefault="00F52512" w:rsidP="00430160">
            <w:pPr>
              <w:pStyle w:val="TAC"/>
            </w:pPr>
            <w:r w:rsidRPr="00495158">
              <w:t>y</w:t>
            </w:r>
          </w:p>
        </w:tc>
        <w:tc>
          <w:tcPr>
            <w:tcW w:w="1984" w:type="dxa"/>
            <w:shd w:val="clear" w:color="auto" w:fill="auto"/>
          </w:tcPr>
          <w:p w14:paraId="6F5DB702" w14:textId="77777777" w:rsidR="00F52512" w:rsidRPr="00495158" w:rsidRDefault="00F52512" w:rsidP="00430160">
            <w:pPr>
              <w:pStyle w:val="TAC"/>
            </w:pPr>
            <w:r w:rsidRPr="00495158">
              <w:t>n</w:t>
            </w:r>
          </w:p>
        </w:tc>
      </w:tr>
      <w:tr w:rsidR="00F52512" w:rsidRPr="00495158" w14:paraId="2222055A" w14:textId="77777777" w:rsidTr="00430160">
        <w:tc>
          <w:tcPr>
            <w:tcW w:w="1134" w:type="dxa"/>
          </w:tcPr>
          <w:p w14:paraId="0D623C3C" w14:textId="77777777" w:rsidR="00F52512" w:rsidRPr="00495158" w:rsidRDefault="00F52512" w:rsidP="00430160">
            <w:pPr>
              <w:pStyle w:val="TAC"/>
            </w:pPr>
            <w:r>
              <w:t>13</w:t>
            </w:r>
          </w:p>
        </w:tc>
        <w:tc>
          <w:tcPr>
            <w:tcW w:w="992" w:type="dxa"/>
            <w:shd w:val="clear" w:color="auto" w:fill="auto"/>
          </w:tcPr>
          <w:p w14:paraId="0CAD8585" w14:textId="77777777" w:rsidR="00F52512" w:rsidRPr="00495158" w:rsidRDefault="00F52512" w:rsidP="00430160">
            <w:pPr>
              <w:pStyle w:val="TAC"/>
            </w:pPr>
            <w:r w:rsidRPr="00495158">
              <w:t>-</w:t>
            </w:r>
          </w:p>
        </w:tc>
        <w:tc>
          <w:tcPr>
            <w:tcW w:w="992" w:type="dxa"/>
            <w:shd w:val="clear" w:color="auto" w:fill="auto"/>
          </w:tcPr>
          <w:p w14:paraId="77E7E9DF" w14:textId="77777777" w:rsidR="00F52512" w:rsidRPr="00495158" w:rsidRDefault="00F52512" w:rsidP="00430160">
            <w:pPr>
              <w:pStyle w:val="TAC"/>
            </w:pPr>
            <w:r w:rsidRPr="00495158">
              <w:t>0</w:t>
            </w:r>
          </w:p>
        </w:tc>
        <w:tc>
          <w:tcPr>
            <w:tcW w:w="713" w:type="dxa"/>
            <w:shd w:val="clear" w:color="auto" w:fill="auto"/>
          </w:tcPr>
          <w:p w14:paraId="170416CF" w14:textId="77777777" w:rsidR="00F52512" w:rsidRPr="00495158" w:rsidRDefault="00F52512" w:rsidP="00430160">
            <w:pPr>
              <w:pStyle w:val="TAC"/>
            </w:pPr>
            <w:r w:rsidRPr="00495158">
              <w:t>-</w:t>
            </w:r>
          </w:p>
        </w:tc>
        <w:tc>
          <w:tcPr>
            <w:tcW w:w="1075" w:type="dxa"/>
            <w:shd w:val="clear" w:color="auto" w:fill="auto"/>
          </w:tcPr>
          <w:p w14:paraId="12EBD45A" w14:textId="77777777" w:rsidR="00F52512" w:rsidRPr="00495158" w:rsidRDefault="00F52512" w:rsidP="00430160">
            <w:pPr>
              <w:pStyle w:val="TAC"/>
            </w:pPr>
            <w:r w:rsidRPr="00495158">
              <w:t>0</w:t>
            </w:r>
          </w:p>
        </w:tc>
        <w:tc>
          <w:tcPr>
            <w:tcW w:w="2040" w:type="dxa"/>
            <w:shd w:val="clear" w:color="auto" w:fill="auto"/>
          </w:tcPr>
          <w:p w14:paraId="7C3E294E" w14:textId="77777777" w:rsidR="00F52512" w:rsidRPr="00495158" w:rsidRDefault="00F52512" w:rsidP="00430160">
            <w:pPr>
              <w:pStyle w:val="TAC"/>
            </w:pPr>
            <w:r w:rsidRPr="00495158">
              <w:t>n</w:t>
            </w:r>
          </w:p>
        </w:tc>
        <w:tc>
          <w:tcPr>
            <w:tcW w:w="1984" w:type="dxa"/>
            <w:shd w:val="clear" w:color="auto" w:fill="auto"/>
          </w:tcPr>
          <w:p w14:paraId="77C38068" w14:textId="77777777" w:rsidR="00F52512" w:rsidRPr="00495158" w:rsidRDefault="00F52512" w:rsidP="00430160">
            <w:pPr>
              <w:pStyle w:val="TAC"/>
            </w:pPr>
            <w:r w:rsidRPr="00495158">
              <w:t>n</w:t>
            </w:r>
          </w:p>
        </w:tc>
      </w:tr>
      <w:tr w:rsidR="00F52512" w:rsidRPr="00495158" w14:paraId="01C47516" w14:textId="77777777" w:rsidTr="00430160">
        <w:tc>
          <w:tcPr>
            <w:tcW w:w="1134" w:type="dxa"/>
          </w:tcPr>
          <w:p w14:paraId="0E341302" w14:textId="77777777" w:rsidR="00F52512" w:rsidRPr="00495158" w:rsidRDefault="00F52512" w:rsidP="00430160">
            <w:pPr>
              <w:pStyle w:val="TAC"/>
            </w:pPr>
            <w:r>
              <w:t>14</w:t>
            </w:r>
          </w:p>
        </w:tc>
        <w:tc>
          <w:tcPr>
            <w:tcW w:w="992" w:type="dxa"/>
            <w:shd w:val="clear" w:color="auto" w:fill="auto"/>
          </w:tcPr>
          <w:p w14:paraId="7EC9E7E0" w14:textId="77777777" w:rsidR="00F52512" w:rsidRPr="00495158" w:rsidRDefault="00F52512" w:rsidP="00430160">
            <w:pPr>
              <w:pStyle w:val="TAC"/>
            </w:pPr>
            <w:r w:rsidRPr="00495158">
              <w:t>-</w:t>
            </w:r>
          </w:p>
        </w:tc>
        <w:tc>
          <w:tcPr>
            <w:tcW w:w="992" w:type="dxa"/>
            <w:shd w:val="clear" w:color="auto" w:fill="auto"/>
          </w:tcPr>
          <w:p w14:paraId="22D16667" w14:textId="77777777" w:rsidR="00F52512" w:rsidRPr="00495158" w:rsidRDefault="00F52512" w:rsidP="00430160">
            <w:pPr>
              <w:pStyle w:val="TAC"/>
            </w:pPr>
            <w:r w:rsidRPr="00495158">
              <w:t>1</w:t>
            </w:r>
          </w:p>
        </w:tc>
        <w:tc>
          <w:tcPr>
            <w:tcW w:w="713" w:type="dxa"/>
            <w:shd w:val="clear" w:color="auto" w:fill="auto"/>
          </w:tcPr>
          <w:p w14:paraId="565231CB" w14:textId="77777777" w:rsidR="00F52512" w:rsidRPr="00495158" w:rsidRDefault="00F52512" w:rsidP="00430160">
            <w:pPr>
              <w:pStyle w:val="TAC"/>
            </w:pPr>
            <w:r w:rsidRPr="00495158">
              <w:t>-</w:t>
            </w:r>
          </w:p>
        </w:tc>
        <w:tc>
          <w:tcPr>
            <w:tcW w:w="1075" w:type="dxa"/>
            <w:shd w:val="clear" w:color="auto" w:fill="auto"/>
          </w:tcPr>
          <w:p w14:paraId="2A4D1150" w14:textId="77777777" w:rsidR="00F52512" w:rsidRPr="00495158" w:rsidRDefault="00F52512" w:rsidP="00430160">
            <w:pPr>
              <w:pStyle w:val="TAC"/>
            </w:pPr>
            <w:r w:rsidRPr="00495158">
              <w:t>0</w:t>
            </w:r>
          </w:p>
        </w:tc>
        <w:tc>
          <w:tcPr>
            <w:tcW w:w="2040" w:type="dxa"/>
            <w:shd w:val="clear" w:color="auto" w:fill="auto"/>
          </w:tcPr>
          <w:p w14:paraId="699DF85C" w14:textId="77777777" w:rsidR="00F52512" w:rsidRPr="00495158" w:rsidRDefault="00F52512" w:rsidP="00430160">
            <w:pPr>
              <w:pStyle w:val="TAC"/>
            </w:pPr>
            <w:r w:rsidRPr="00495158">
              <w:t>y</w:t>
            </w:r>
          </w:p>
        </w:tc>
        <w:tc>
          <w:tcPr>
            <w:tcW w:w="1984" w:type="dxa"/>
            <w:shd w:val="clear" w:color="auto" w:fill="auto"/>
          </w:tcPr>
          <w:p w14:paraId="6C4DDA81" w14:textId="77777777" w:rsidR="00F52512" w:rsidRPr="00495158" w:rsidRDefault="00F52512" w:rsidP="00430160">
            <w:pPr>
              <w:pStyle w:val="TAC"/>
            </w:pPr>
            <w:r w:rsidRPr="00495158">
              <w:t>n</w:t>
            </w:r>
          </w:p>
        </w:tc>
      </w:tr>
      <w:tr w:rsidR="00F52512" w:rsidRPr="00495158" w14:paraId="03AA5B9F" w14:textId="77777777" w:rsidTr="00430160">
        <w:tc>
          <w:tcPr>
            <w:tcW w:w="1134" w:type="dxa"/>
          </w:tcPr>
          <w:p w14:paraId="68CC87F5" w14:textId="77777777" w:rsidR="00F52512" w:rsidRPr="00495158" w:rsidRDefault="00F52512" w:rsidP="00430160">
            <w:pPr>
              <w:pStyle w:val="TAC"/>
            </w:pPr>
            <w:r>
              <w:t>15</w:t>
            </w:r>
          </w:p>
        </w:tc>
        <w:tc>
          <w:tcPr>
            <w:tcW w:w="992" w:type="dxa"/>
            <w:shd w:val="clear" w:color="auto" w:fill="auto"/>
          </w:tcPr>
          <w:p w14:paraId="0988C057" w14:textId="77777777" w:rsidR="00F52512" w:rsidRPr="00495158" w:rsidRDefault="00F52512" w:rsidP="00430160">
            <w:pPr>
              <w:pStyle w:val="TAC"/>
            </w:pPr>
            <w:r w:rsidRPr="00495158">
              <w:t>-</w:t>
            </w:r>
          </w:p>
        </w:tc>
        <w:tc>
          <w:tcPr>
            <w:tcW w:w="992" w:type="dxa"/>
            <w:shd w:val="clear" w:color="auto" w:fill="auto"/>
          </w:tcPr>
          <w:p w14:paraId="5E477729" w14:textId="77777777" w:rsidR="00F52512" w:rsidRPr="00495158" w:rsidRDefault="00F52512" w:rsidP="00430160">
            <w:pPr>
              <w:pStyle w:val="TAC"/>
            </w:pPr>
            <w:r w:rsidRPr="00495158">
              <w:t>-</w:t>
            </w:r>
          </w:p>
        </w:tc>
        <w:tc>
          <w:tcPr>
            <w:tcW w:w="713" w:type="dxa"/>
            <w:shd w:val="clear" w:color="auto" w:fill="auto"/>
          </w:tcPr>
          <w:p w14:paraId="76B34A84" w14:textId="77777777" w:rsidR="00F52512" w:rsidRPr="00495158" w:rsidRDefault="00F52512" w:rsidP="00430160">
            <w:pPr>
              <w:pStyle w:val="TAC"/>
            </w:pPr>
            <w:r w:rsidRPr="00495158">
              <w:t>0</w:t>
            </w:r>
          </w:p>
        </w:tc>
        <w:tc>
          <w:tcPr>
            <w:tcW w:w="1075" w:type="dxa"/>
            <w:shd w:val="clear" w:color="auto" w:fill="auto"/>
          </w:tcPr>
          <w:p w14:paraId="573E9600" w14:textId="77777777" w:rsidR="00F52512" w:rsidRPr="00495158" w:rsidRDefault="00F52512" w:rsidP="00430160">
            <w:pPr>
              <w:pStyle w:val="TAC"/>
            </w:pPr>
            <w:r w:rsidRPr="00495158">
              <w:t>0</w:t>
            </w:r>
          </w:p>
        </w:tc>
        <w:tc>
          <w:tcPr>
            <w:tcW w:w="2040" w:type="dxa"/>
            <w:shd w:val="clear" w:color="auto" w:fill="auto"/>
          </w:tcPr>
          <w:p w14:paraId="170D5525" w14:textId="77777777" w:rsidR="00F52512" w:rsidRPr="00495158" w:rsidRDefault="00F52512" w:rsidP="00430160">
            <w:pPr>
              <w:pStyle w:val="TAC"/>
            </w:pPr>
            <w:r w:rsidRPr="00495158">
              <w:t>n</w:t>
            </w:r>
          </w:p>
        </w:tc>
        <w:tc>
          <w:tcPr>
            <w:tcW w:w="1984" w:type="dxa"/>
            <w:shd w:val="clear" w:color="auto" w:fill="auto"/>
          </w:tcPr>
          <w:p w14:paraId="7588296E" w14:textId="77777777" w:rsidR="00F52512" w:rsidRPr="00495158" w:rsidRDefault="00F52512" w:rsidP="00430160">
            <w:pPr>
              <w:pStyle w:val="TAC"/>
            </w:pPr>
            <w:r w:rsidRPr="00495158">
              <w:t>n</w:t>
            </w:r>
          </w:p>
        </w:tc>
      </w:tr>
      <w:tr w:rsidR="00F52512" w:rsidRPr="00495158" w14:paraId="7F2A3ADE" w14:textId="77777777" w:rsidTr="00430160">
        <w:tc>
          <w:tcPr>
            <w:tcW w:w="1134" w:type="dxa"/>
          </w:tcPr>
          <w:p w14:paraId="3989A393" w14:textId="77777777" w:rsidR="00F52512" w:rsidRPr="00495158" w:rsidRDefault="00F52512" w:rsidP="00430160">
            <w:pPr>
              <w:pStyle w:val="TAC"/>
            </w:pPr>
            <w:r>
              <w:t>16</w:t>
            </w:r>
          </w:p>
        </w:tc>
        <w:tc>
          <w:tcPr>
            <w:tcW w:w="992" w:type="dxa"/>
            <w:shd w:val="clear" w:color="auto" w:fill="auto"/>
          </w:tcPr>
          <w:p w14:paraId="70551CCF" w14:textId="77777777" w:rsidR="00F52512" w:rsidRPr="00495158" w:rsidRDefault="00F52512" w:rsidP="00430160">
            <w:pPr>
              <w:pStyle w:val="TAC"/>
            </w:pPr>
            <w:r w:rsidRPr="00495158">
              <w:t>0</w:t>
            </w:r>
          </w:p>
        </w:tc>
        <w:tc>
          <w:tcPr>
            <w:tcW w:w="992" w:type="dxa"/>
            <w:shd w:val="clear" w:color="auto" w:fill="auto"/>
          </w:tcPr>
          <w:p w14:paraId="0C3F2C4F" w14:textId="77777777" w:rsidR="00F52512" w:rsidRPr="00495158" w:rsidRDefault="00F52512" w:rsidP="00430160">
            <w:pPr>
              <w:pStyle w:val="TAC"/>
            </w:pPr>
            <w:r w:rsidRPr="00495158">
              <w:t>-</w:t>
            </w:r>
          </w:p>
        </w:tc>
        <w:tc>
          <w:tcPr>
            <w:tcW w:w="713" w:type="dxa"/>
            <w:shd w:val="clear" w:color="auto" w:fill="auto"/>
          </w:tcPr>
          <w:p w14:paraId="6E9396F5" w14:textId="77777777" w:rsidR="00F52512" w:rsidRPr="00495158" w:rsidRDefault="00F52512" w:rsidP="00430160">
            <w:pPr>
              <w:pStyle w:val="TAC"/>
            </w:pPr>
            <w:r w:rsidRPr="00495158">
              <w:t>0</w:t>
            </w:r>
          </w:p>
        </w:tc>
        <w:tc>
          <w:tcPr>
            <w:tcW w:w="1075" w:type="dxa"/>
            <w:shd w:val="clear" w:color="auto" w:fill="auto"/>
          </w:tcPr>
          <w:p w14:paraId="2F13210D" w14:textId="77777777" w:rsidR="00F52512" w:rsidRPr="00495158" w:rsidRDefault="00F52512" w:rsidP="00430160">
            <w:pPr>
              <w:pStyle w:val="TAC"/>
            </w:pPr>
            <w:r w:rsidRPr="00495158">
              <w:t>0</w:t>
            </w:r>
          </w:p>
        </w:tc>
        <w:tc>
          <w:tcPr>
            <w:tcW w:w="2040" w:type="dxa"/>
            <w:shd w:val="clear" w:color="auto" w:fill="auto"/>
          </w:tcPr>
          <w:p w14:paraId="0BE7C6DE" w14:textId="77777777" w:rsidR="00F52512" w:rsidRPr="00495158" w:rsidRDefault="00F52512" w:rsidP="00430160">
            <w:pPr>
              <w:pStyle w:val="TAC"/>
            </w:pPr>
            <w:r w:rsidRPr="00495158">
              <w:t>n</w:t>
            </w:r>
          </w:p>
        </w:tc>
        <w:tc>
          <w:tcPr>
            <w:tcW w:w="1984" w:type="dxa"/>
            <w:shd w:val="clear" w:color="auto" w:fill="auto"/>
          </w:tcPr>
          <w:p w14:paraId="55C4EFA4" w14:textId="77777777" w:rsidR="00F52512" w:rsidRPr="00495158" w:rsidRDefault="00F52512" w:rsidP="00430160">
            <w:pPr>
              <w:pStyle w:val="TAC"/>
            </w:pPr>
            <w:r w:rsidRPr="00495158">
              <w:t>n</w:t>
            </w:r>
          </w:p>
        </w:tc>
      </w:tr>
      <w:tr w:rsidR="00F52512" w:rsidRPr="00495158" w14:paraId="609C72E1" w14:textId="77777777" w:rsidTr="00430160">
        <w:tc>
          <w:tcPr>
            <w:tcW w:w="1134" w:type="dxa"/>
          </w:tcPr>
          <w:p w14:paraId="1221641E" w14:textId="77777777" w:rsidR="00F52512" w:rsidRPr="00495158" w:rsidRDefault="00F52512" w:rsidP="00430160">
            <w:pPr>
              <w:pStyle w:val="TAC"/>
            </w:pPr>
            <w:r>
              <w:t>17</w:t>
            </w:r>
          </w:p>
        </w:tc>
        <w:tc>
          <w:tcPr>
            <w:tcW w:w="992" w:type="dxa"/>
            <w:shd w:val="clear" w:color="auto" w:fill="auto"/>
          </w:tcPr>
          <w:p w14:paraId="260A83FA" w14:textId="77777777" w:rsidR="00F52512" w:rsidRPr="00495158" w:rsidRDefault="00F52512" w:rsidP="00430160">
            <w:pPr>
              <w:pStyle w:val="TAC"/>
            </w:pPr>
            <w:r w:rsidRPr="00495158">
              <w:t>-</w:t>
            </w:r>
          </w:p>
        </w:tc>
        <w:tc>
          <w:tcPr>
            <w:tcW w:w="992" w:type="dxa"/>
            <w:shd w:val="clear" w:color="auto" w:fill="auto"/>
          </w:tcPr>
          <w:p w14:paraId="7C75E6AF" w14:textId="77777777" w:rsidR="00F52512" w:rsidRPr="00495158" w:rsidRDefault="00F52512" w:rsidP="00430160">
            <w:pPr>
              <w:pStyle w:val="TAC"/>
            </w:pPr>
            <w:r w:rsidRPr="00495158">
              <w:t>0</w:t>
            </w:r>
          </w:p>
        </w:tc>
        <w:tc>
          <w:tcPr>
            <w:tcW w:w="713" w:type="dxa"/>
            <w:shd w:val="clear" w:color="auto" w:fill="auto"/>
          </w:tcPr>
          <w:p w14:paraId="521FB1BF" w14:textId="77777777" w:rsidR="00F52512" w:rsidRPr="00495158" w:rsidRDefault="00F52512" w:rsidP="00430160">
            <w:pPr>
              <w:pStyle w:val="TAC"/>
            </w:pPr>
            <w:r w:rsidRPr="00495158">
              <w:t>0</w:t>
            </w:r>
          </w:p>
        </w:tc>
        <w:tc>
          <w:tcPr>
            <w:tcW w:w="1075" w:type="dxa"/>
            <w:shd w:val="clear" w:color="auto" w:fill="auto"/>
          </w:tcPr>
          <w:p w14:paraId="24F2D510" w14:textId="77777777" w:rsidR="00F52512" w:rsidRPr="00495158" w:rsidRDefault="00F52512" w:rsidP="00430160">
            <w:pPr>
              <w:pStyle w:val="TAC"/>
            </w:pPr>
            <w:r w:rsidRPr="00495158">
              <w:t>0</w:t>
            </w:r>
          </w:p>
        </w:tc>
        <w:tc>
          <w:tcPr>
            <w:tcW w:w="2040" w:type="dxa"/>
            <w:shd w:val="clear" w:color="auto" w:fill="auto"/>
          </w:tcPr>
          <w:p w14:paraId="12E49724" w14:textId="77777777" w:rsidR="00F52512" w:rsidRPr="00495158" w:rsidRDefault="00F52512" w:rsidP="00430160">
            <w:pPr>
              <w:pStyle w:val="TAC"/>
            </w:pPr>
            <w:r w:rsidRPr="00495158">
              <w:t>n</w:t>
            </w:r>
          </w:p>
        </w:tc>
        <w:tc>
          <w:tcPr>
            <w:tcW w:w="1984" w:type="dxa"/>
            <w:shd w:val="clear" w:color="auto" w:fill="auto"/>
          </w:tcPr>
          <w:p w14:paraId="6686E8C3" w14:textId="77777777" w:rsidR="00F52512" w:rsidRPr="00495158" w:rsidRDefault="00F52512" w:rsidP="00430160">
            <w:pPr>
              <w:pStyle w:val="TAC"/>
            </w:pPr>
            <w:r w:rsidRPr="00495158">
              <w:t>n</w:t>
            </w:r>
          </w:p>
        </w:tc>
      </w:tr>
      <w:tr w:rsidR="00F52512" w:rsidRPr="00495158" w14:paraId="792F2CF4" w14:textId="77777777" w:rsidTr="00430160">
        <w:tc>
          <w:tcPr>
            <w:tcW w:w="1134" w:type="dxa"/>
          </w:tcPr>
          <w:p w14:paraId="6CF00D1C" w14:textId="77777777" w:rsidR="00F52512" w:rsidRPr="00495158" w:rsidRDefault="00F52512" w:rsidP="00430160">
            <w:pPr>
              <w:pStyle w:val="TAC"/>
            </w:pPr>
            <w:r>
              <w:t>18</w:t>
            </w:r>
          </w:p>
        </w:tc>
        <w:tc>
          <w:tcPr>
            <w:tcW w:w="992" w:type="dxa"/>
            <w:shd w:val="clear" w:color="auto" w:fill="auto"/>
          </w:tcPr>
          <w:p w14:paraId="5033D02D" w14:textId="77777777" w:rsidR="00F52512" w:rsidRPr="00495158" w:rsidRDefault="00F52512" w:rsidP="00430160">
            <w:pPr>
              <w:pStyle w:val="TAC"/>
            </w:pPr>
            <w:r w:rsidRPr="00495158">
              <w:t>0</w:t>
            </w:r>
          </w:p>
        </w:tc>
        <w:tc>
          <w:tcPr>
            <w:tcW w:w="992" w:type="dxa"/>
            <w:shd w:val="clear" w:color="auto" w:fill="auto"/>
          </w:tcPr>
          <w:p w14:paraId="6EC6227D" w14:textId="77777777" w:rsidR="00F52512" w:rsidRPr="00495158" w:rsidRDefault="00F52512" w:rsidP="00430160">
            <w:pPr>
              <w:pStyle w:val="TAC"/>
            </w:pPr>
            <w:r w:rsidRPr="00495158">
              <w:t>0</w:t>
            </w:r>
          </w:p>
        </w:tc>
        <w:tc>
          <w:tcPr>
            <w:tcW w:w="713" w:type="dxa"/>
            <w:shd w:val="clear" w:color="auto" w:fill="auto"/>
          </w:tcPr>
          <w:p w14:paraId="422614F0" w14:textId="77777777" w:rsidR="00F52512" w:rsidRPr="00495158" w:rsidRDefault="00F52512" w:rsidP="00430160">
            <w:pPr>
              <w:pStyle w:val="TAC"/>
            </w:pPr>
            <w:r w:rsidRPr="00495158">
              <w:t>0</w:t>
            </w:r>
          </w:p>
        </w:tc>
        <w:tc>
          <w:tcPr>
            <w:tcW w:w="1075" w:type="dxa"/>
            <w:shd w:val="clear" w:color="auto" w:fill="auto"/>
          </w:tcPr>
          <w:p w14:paraId="49FE1B05" w14:textId="77777777" w:rsidR="00F52512" w:rsidRPr="00495158" w:rsidRDefault="00F52512" w:rsidP="00430160">
            <w:pPr>
              <w:pStyle w:val="TAC"/>
            </w:pPr>
            <w:r w:rsidRPr="00495158">
              <w:t>0</w:t>
            </w:r>
          </w:p>
        </w:tc>
        <w:tc>
          <w:tcPr>
            <w:tcW w:w="2040" w:type="dxa"/>
            <w:shd w:val="clear" w:color="auto" w:fill="auto"/>
          </w:tcPr>
          <w:p w14:paraId="345F74DF" w14:textId="77777777" w:rsidR="00F52512" w:rsidRPr="00495158" w:rsidRDefault="00F52512" w:rsidP="00430160">
            <w:pPr>
              <w:pStyle w:val="TAC"/>
            </w:pPr>
            <w:r w:rsidRPr="00495158">
              <w:t>n</w:t>
            </w:r>
          </w:p>
        </w:tc>
        <w:tc>
          <w:tcPr>
            <w:tcW w:w="1984" w:type="dxa"/>
            <w:shd w:val="clear" w:color="auto" w:fill="auto"/>
          </w:tcPr>
          <w:p w14:paraId="4D13519F" w14:textId="77777777" w:rsidR="00F52512" w:rsidRPr="00495158" w:rsidRDefault="00F52512" w:rsidP="00430160">
            <w:pPr>
              <w:pStyle w:val="TAC"/>
            </w:pPr>
            <w:r w:rsidRPr="00495158">
              <w:t>n</w:t>
            </w:r>
          </w:p>
        </w:tc>
      </w:tr>
      <w:tr w:rsidR="00F52512" w:rsidRPr="00495158" w14:paraId="14A31BE7" w14:textId="77777777" w:rsidTr="00430160">
        <w:tc>
          <w:tcPr>
            <w:tcW w:w="1134" w:type="dxa"/>
          </w:tcPr>
          <w:p w14:paraId="21DC97EF" w14:textId="77777777" w:rsidR="00F52512" w:rsidRPr="00495158" w:rsidRDefault="00F52512" w:rsidP="00430160">
            <w:pPr>
              <w:pStyle w:val="TAC"/>
            </w:pPr>
            <w:r>
              <w:t>19</w:t>
            </w:r>
          </w:p>
        </w:tc>
        <w:tc>
          <w:tcPr>
            <w:tcW w:w="992" w:type="dxa"/>
            <w:shd w:val="clear" w:color="auto" w:fill="auto"/>
          </w:tcPr>
          <w:p w14:paraId="26BD7914" w14:textId="77777777" w:rsidR="00F52512" w:rsidRPr="00495158" w:rsidRDefault="00F52512" w:rsidP="00430160">
            <w:pPr>
              <w:pStyle w:val="TAC"/>
            </w:pPr>
            <w:r w:rsidRPr="00495158">
              <w:t>-</w:t>
            </w:r>
          </w:p>
        </w:tc>
        <w:tc>
          <w:tcPr>
            <w:tcW w:w="992" w:type="dxa"/>
            <w:shd w:val="clear" w:color="auto" w:fill="auto"/>
          </w:tcPr>
          <w:p w14:paraId="4DDAB228" w14:textId="77777777" w:rsidR="00F52512" w:rsidRPr="00495158" w:rsidRDefault="00F52512" w:rsidP="00430160">
            <w:pPr>
              <w:pStyle w:val="TAC"/>
            </w:pPr>
            <w:r w:rsidRPr="00495158">
              <w:t>-</w:t>
            </w:r>
          </w:p>
        </w:tc>
        <w:tc>
          <w:tcPr>
            <w:tcW w:w="713" w:type="dxa"/>
            <w:shd w:val="clear" w:color="auto" w:fill="auto"/>
          </w:tcPr>
          <w:p w14:paraId="59F183B8" w14:textId="77777777" w:rsidR="00F52512" w:rsidRPr="00495158" w:rsidRDefault="00F52512" w:rsidP="00430160">
            <w:pPr>
              <w:pStyle w:val="TAC"/>
            </w:pPr>
            <w:r w:rsidRPr="00495158">
              <w:t>-</w:t>
            </w:r>
          </w:p>
        </w:tc>
        <w:tc>
          <w:tcPr>
            <w:tcW w:w="1075" w:type="dxa"/>
            <w:shd w:val="clear" w:color="auto" w:fill="auto"/>
          </w:tcPr>
          <w:p w14:paraId="215705DC" w14:textId="77777777" w:rsidR="00F52512" w:rsidRPr="00495158" w:rsidRDefault="00F52512" w:rsidP="00430160">
            <w:pPr>
              <w:pStyle w:val="TAC"/>
            </w:pPr>
            <w:r w:rsidRPr="00495158">
              <w:t>1</w:t>
            </w:r>
          </w:p>
        </w:tc>
        <w:tc>
          <w:tcPr>
            <w:tcW w:w="2040" w:type="dxa"/>
            <w:shd w:val="clear" w:color="auto" w:fill="auto"/>
          </w:tcPr>
          <w:p w14:paraId="22887E7F" w14:textId="77777777" w:rsidR="00F52512" w:rsidRPr="00495158" w:rsidRDefault="00F52512" w:rsidP="00430160">
            <w:pPr>
              <w:pStyle w:val="TAC"/>
            </w:pPr>
            <w:r w:rsidRPr="00495158">
              <w:t>y</w:t>
            </w:r>
          </w:p>
        </w:tc>
        <w:tc>
          <w:tcPr>
            <w:tcW w:w="1984" w:type="dxa"/>
            <w:shd w:val="clear" w:color="auto" w:fill="auto"/>
          </w:tcPr>
          <w:p w14:paraId="6969A31A" w14:textId="77777777" w:rsidR="00F52512" w:rsidRPr="00495158" w:rsidRDefault="00F52512" w:rsidP="00430160">
            <w:pPr>
              <w:pStyle w:val="TAC"/>
            </w:pPr>
            <w:r w:rsidRPr="00495158">
              <w:t>y</w:t>
            </w:r>
          </w:p>
        </w:tc>
      </w:tr>
      <w:tr w:rsidR="00F52512" w:rsidRPr="00495158" w14:paraId="282D2F0D" w14:textId="77777777" w:rsidTr="00430160">
        <w:tc>
          <w:tcPr>
            <w:tcW w:w="1134" w:type="dxa"/>
          </w:tcPr>
          <w:p w14:paraId="50721F45" w14:textId="77777777" w:rsidR="00F52512" w:rsidRPr="00495158" w:rsidRDefault="00F52512" w:rsidP="00430160">
            <w:pPr>
              <w:pStyle w:val="TAC"/>
            </w:pPr>
            <w:r>
              <w:t>20</w:t>
            </w:r>
          </w:p>
        </w:tc>
        <w:tc>
          <w:tcPr>
            <w:tcW w:w="992" w:type="dxa"/>
            <w:shd w:val="clear" w:color="auto" w:fill="auto"/>
          </w:tcPr>
          <w:p w14:paraId="4526764E" w14:textId="77777777" w:rsidR="00F52512" w:rsidRPr="00495158" w:rsidRDefault="00F52512" w:rsidP="00430160">
            <w:pPr>
              <w:pStyle w:val="TAC"/>
            </w:pPr>
            <w:r w:rsidRPr="00495158">
              <w:t>-</w:t>
            </w:r>
          </w:p>
        </w:tc>
        <w:tc>
          <w:tcPr>
            <w:tcW w:w="992" w:type="dxa"/>
            <w:shd w:val="clear" w:color="auto" w:fill="auto"/>
          </w:tcPr>
          <w:p w14:paraId="6F9558D0" w14:textId="77777777" w:rsidR="00F52512" w:rsidRPr="00495158" w:rsidRDefault="00F52512" w:rsidP="00430160">
            <w:pPr>
              <w:pStyle w:val="TAC"/>
            </w:pPr>
            <w:r w:rsidRPr="00495158">
              <w:t>0</w:t>
            </w:r>
          </w:p>
        </w:tc>
        <w:tc>
          <w:tcPr>
            <w:tcW w:w="713" w:type="dxa"/>
            <w:shd w:val="clear" w:color="auto" w:fill="auto"/>
          </w:tcPr>
          <w:p w14:paraId="4F7D1288" w14:textId="77777777" w:rsidR="00F52512" w:rsidRPr="00495158" w:rsidRDefault="00F52512" w:rsidP="00430160">
            <w:pPr>
              <w:pStyle w:val="TAC"/>
            </w:pPr>
            <w:r w:rsidRPr="00495158">
              <w:t>-</w:t>
            </w:r>
          </w:p>
        </w:tc>
        <w:tc>
          <w:tcPr>
            <w:tcW w:w="1075" w:type="dxa"/>
            <w:shd w:val="clear" w:color="auto" w:fill="auto"/>
          </w:tcPr>
          <w:p w14:paraId="0C3CC5B3" w14:textId="77777777" w:rsidR="00F52512" w:rsidRPr="00495158" w:rsidRDefault="00F52512" w:rsidP="00430160">
            <w:pPr>
              <w:pStyle w:val="TAC"/>
            </w:pPr>
            <w:r w:rsidRPr="00495158">
              <w:t>1</w:t>
            </w:r>
          </w:p>
        </w:tc>
        <w:tc>
          <w:tcPr>
            <w:tcW w:w="2040" w:type="dxa"/>
            <w:shd w:val="clear" w:color="auto" w:fill="auto"/>
          </w:tcPr>
          <w:p w14:paraId="127912C9" w14:textId="77777777" w:rsidR="00F52512" w:rsidRPr="00495158" w:rsidRDefault="00F52512" w:rsidP="00430160">
            <w:pPr>
              <w:pStyle w:val="TAC"/>
            </w:pPr>
            <w:r w:rsidRPr="00495158">
              <w:t>n</w:t>
            </w:r>
          </w:p>
        </w:tc>
        <w:tc>
          <w:tcPr>
            <w:tcW w:w="1984" w:type="dxa"/>
            <w:shd w:val="clear" w:color="auto" w:fill="auto"/>
          </w:tcPr>
          <w:p w14:paraId="49D269AF" w14:textId="77777777" w:rsidR="00F52512" w:rsidRPr="00495158" w:rsidRDefault="00F52512" w:rsidP="00430160">
            <w:pPr>
              <w:pStyle w:val="TAC"/>
            </w:pPr>
            <w:r w:rsidRPr="00495158">
              <w:t>y</w:t>
            </w:r>
          </w:p>
        </w:tc>
      </w:tr>
      <w:tr w:rsidR="00F52512" w:rsidRPr="00495158" w14:paraId="67927A5C" w14:textId="77777777" w:rsidTr="00430160">
        <w:tc>
          <w:tcPr>
            <w:tcW w:w="1134" w:type="dxa"/>
          </w:tcPr>
          <w:p w14:paraId="6872BC58" w14:textId="77777777" w:rsidR="00F52512" w:rsidRPr="00495158" w:rsidRDefault="00F52512" w:rsidP="00430160">
            <w:pPr>
              <w:pStyle w:val="TAC"/>
            </w:pPr>
            <w:r>
              <w:t>21</w:t>
            </w:r>
          </w:p>
        </w:tc>
        <w:tc>
          <w:tcPr>
            <w:tcW w:w="992" w:type="dxa"/>
            <w:shd w:val="clear" w:color="auto" w:fill="auto"/>
          </w:tcPr>
          <w:p w14:paraId="14B065C5" w14:textId="77777777" w:rsidR="00F52512" w:rsidRPr="00495158" w:rsidRDefault="00F52512" w:rsidP="00430160">
            <w:pPr>
              <w:pStyle w:val="TAC"/>
            </w:pPr>
            <w:r w:rsidRPr="00495158">
              <w:t>-</w:t>
            </w:r>
          </w:p>
        </w:tc>
        <w:tc>
          <w:tcPr>
            <w:tcW w:w="992" w:type="dxa"/>
            <w:shd w:val="clear" w:color="auto" w:fill="auto"/>
          </w:tcPr>
          <w:p w14:paraId="4E3CFC53" w14:textId="77777777" w:rsidR="00F52512" w:rsidRPr="00495158" w:rsidRDefault="00F52512" w:rsidP="00430160">
            <w:pPr>
              <w:pStyle w:val="TAC"/>
            </w:pPr>
            <w:r w:rsidRPr="00495158">
              <w:t>1</w:t>
            </w:r>
          </w:p>
        </w:tc>
        <w:tc>
          <w:tcPr>
            <w:tcW w:w="713" w:type="dxa"/>
            <w:shd w:val="clear" w:color="auto" w:fill="auto"/>
          </w:tcPr>
          <w:p w14:paraId="14A8DA1E" w14:textId="77777777" w:rsidR="00F52512" w:rsidRPr="00495158" w:rsidRDefault="00F52512" w:rsidP="00430160">
            <w:pPr>
              <w:pStyle w:val="TAC"/>
            </w:pPr>
            <w:r w:rsidRPr="00495158">
              <w:t>-</w:t>
            </w:r>
          </w:p>
        </w:tc>
        <w:tc>
          <w:tcPr>
            <w:tcW w:w="1075" w:type="dxa"/>
            <w:shd w:val="clear" w:color="auto" w:fill="auto"/>
          </w:tcPr>
          <w:p w14:paraId="2CC45BD5" w14:textId="77777777" w:rsidR="00F52512" w:rsidRPr="00495158" w:rsidRDefault="00F52512" w:rsidP="00430160">
            <w:pPr>
              <w:pStyle w:val="TAC"/>
            </w:pPr>
            <w:r w:rsidRPr="00495158">
              <w:t>1</w:t>
            </w:r>
          </w:p>
        </w:tc>
        <w:tc>
          <w:tcPr>
            <w:tcW w:w="2040" w:type="dxa"/>
            <w:shd w:val="clear" w:color="auto" w:fill="auto"/>
          </w:tcPr>
          <w:p w14:paraId="0403D74B" w14:textId="77777777" w:rsidR="00F52512" w:rsidRPr="00495158" w:rsidRDefault="00F52512" w:rsidP="00430160">
            <w:pPr>
              <w:pStyle w:val="TAC"/>
            </w:pPr>
            <w:r w:rsidRPr="00495158">
              <w:t>y</w:t>
            </w:r>
          </w:p>
        </w:tc>
        <w:tc>
          <w:tcPr>
            <w:tcW w:w="1984" w:type="dxa"/>
            <w:shd w:val="clear" w:color="auto" w:fill="auto"/>
          </w:tcPr>
          <w:p w14:paraId="226714B7" w14:textId="77777777" w:rsidR="00F52512" w:rsidRPr="00495158" w:rsidRDefault="00F52512" w:rsidP="00430160">
            <w:pPr>
              <w:pStyle w:val="TAC"/>
            </w:pPr>
            <w:r w:rsidRPr="00495158">
              <w:t>y</w:t>
            </w:r>
          </w:p>
        </w:tc>
      </w:tr>
      <w:tr w:rsidR="00F52512" w:rsidRPr="00495158" w14:paraId="7BBE1F33" w14:textId="77777777" w:rsidTr="00430160">
        <w:tc>
          <w:tcPr>
            <w:tcW w:w="1134" w:type="dxa"/>
          </w:tcPr>
          <w:p w14:paraId="796CF901" w14:textId="77777777" w:rsidR="00F52512" w:rsidRPr="00495158" w:rsidRDefault="00F52512" w:rsidP="00430160">
            <w:pPr>
              <w:pStyle w:val="TAC"/>
            </w:pPr>
            <w:r>
              <w:t>22</w:t>
            </w:r>
          </w:p>
        </w:tc>
        <w:tc>
          <w:tcPr>
            <w:tcW w:w="992" w:type="dxa"/>
            <w:shd w:val="clear" w:color="auto" w:fill="auto"/>
          </w:tcPr>
          <w:p w14:paraId="6499968B" w14:textId="77777777" w:rsidR="00F52512" w:rsidRPr="00495158" w:rsidRDefault="00F52512" w:rsidP="00430160">
            <w:pPr>
              <w:pStyle w:val="TAC"/>
            </w:pPr>
            <w:r w:rsidRPr="00495158">
              <w:t>-</w:t>
            </w:r>
          </w:p>
        </w:tc>
        <w:tc>
          <w:tcPr>
            <w:tcW w:w="992" w:type="dxa"/>
            <w:shd w:val="clear" w:color="auto" w:fill="auto"/>
          </w:tcPr>
          <w:p w14:paraId="73314402" w14:textId="77777777" w:rsidR="00F52512" w:rsidRPr="00495158" w:rsidRDefault="00F52512" w:rsidP="00430160">
            <w:pPr>
              <w:pStyle w:val="TAC"/>
            </w:pPr>
            <w:r w:rsidRPr="00495158">
              <w:t>-</w:t>
            </w:r>
          </w:p>
        </w:tc>
        <w:tc>
          <w:tcPr>
            <w:tcW w:w="713" w:type="dxa"/>
            <w:shd w:val="clear" w:color="auto" w:fill="auto"/>
          </w:tcPr>
          <w:p w14:paraId="440B080C" w14:textId="77777777" w:rsidR="00F52512" w:rsidRPr="00495158" w:rsidRDefault="00F52512" w:rsidP="00430160">
            <w:pPr>
              <w:pStyle w:val="TAC"/>
            </w:pPr>
            <w:r w:rsidRPr="00495158">
              <w:t>1</w:t>
            </w:r>
          </w:p>
        </w:tc>
        <w:tc>
          <w:tcPr>
            <w:tcW w:w="1075" w:type="dxa"/>
            <w:shd w:val="clear" w:color="auto" w:fill="auto"/>
          </w:tcPr>
          <w:p w14:paraId="76408FFE" w14:textId="77777777" w:rsidR="00F52512" w:rsidRPr="00495158" w:rsidRDefault="00F52512" w:rsidP="00430160">
            <w:pPr>
              <w:pStyle w:val="TAC"/>
            </w:pPr>
            <w:r w:rsidRPr="00495158">
              <w:t>1</w:t>
            </w:r>
          </w:p>
        </w:tc>
        <w:tc>
          <w:tcPr>
            <w:tcW w:w="2040" w:type="dxa"/>
            <w:shd w:val="clear" w:color="auto" w:fill="auto"/>
          </w:tcPr>
          <w:p w14:paraId="25E10919" w14:textId="77777777" w:rsidR="00F52512" w:rsidRPr="00495158" w:rsidRDefault="00F52512" w:rsidP="00430160">
            <w:pPr>
              <w:pStyle w:val="TAC"/>
            </w:pPr>
            <w:r w:rsidRPr="00495158">
              <w:t>y</w:t>
            </w:r>
          </w:p>
        </w:tc>
        <w:tc>
          <w:tcPr>
            <w:tcW w:w="1984" w:type="dxa"/>
            <w:shd w:val="clear" w:color="auto" w:fill="auto"/>
          </w:tcPr>
          <w:p w14:paraId="4526C771" w14:textId="77777777" w:rsidR="00F52512" w:rsidRPr="00495158" w:rsidRDefault="00F52512" w:rsidP="00430160">
            <w:pPr>
              <w:pStyle w:val="TAC"/>
            </w:pPr>
            <w:r w:rsidRPr="00495158">
              <w:t>y</w:t>
            </w:r>
          </w:p>
        </w:tc>
      </w:tr>
      <w:tr w:rsidR="00F52512" w:rsidRPr="00495158" w14:paraId="0181F272" w14:textId="77777777" w:rsidTr="00430160">
        <w:tc>
          <w:tcPr>
            <w:tcW w:w="1134" w:type="dxa"/>
          </w:tcPr>
          <w:p w14:paraId="47BFEFF9" w14:textId="77777777" w:rsidR="00F52512" w:rsidRPr="00495158" w:rsidRDefault="00F52512" w:rsidP="00430160">
            <w:pPr>
              <w:pStyle w:val="TAC"/>
            </w:pPr>
            <w:r>
              <w:t>23</w:t>
            </w:r>
          </w:p>
        </w:tc>
        <w:tc>
          <w:tcPr>
            <w:tcW w:w="992" w:type="dxa"/>
            <w:shd w:val="clear" w:color="auto" w:fill="auto"/>
          </w:tcPr>
          <w:p w14:paraId="2965F475" w14:textId="77777777" w:rsidR="00F52512" w:rsidRPr="00495158" w:rsidRDefault="00F52512" w:rsidP="00430160">
            <w:pPr>
              <w:pStyle w:val="TAC"/>
            </w:pPr>
            <w:r w:rsidRPr="00495158">
              <w:t>1</w:t>
            </w:r>
          </w:p>
        </w:tc>
        <w:tc>
          <w:tcPr>
            <w:tcW w:w="992" w:type="dxa"/>
            <w:shd w:val="clear" w:color="auto" w:fill="auto"/>
          </w:tcPr>
          <w:p w14:paraId="475FED8B" w14:textId="77777777" w:rsidR="00F52512" w:rsidRPr="00495158" w:rsidRDefault="00F52512" w:rsidP="00430160">
            <w:pPr>
              <w:pStyle w:val="TAC"/>
            </w:pPr>
            <w:r w:rsidRPr="00495158">
              <w:t>-</w:t>
            </w:r>
          </w:p>
        </w:tc>
        <w:tc>
          <w:tcPr>
            <w:tcW w:w="713" w:type="dxa"/>
            <w:shd w:val="clear" w:color="auto" w:fill="auto"/>
          </w:tcPr>
          <w:p w14:paraId="4628BA73" w14:textId="77777777" w:rsidR="00F52512" w:rsidRPr="00495158" w:rsidRDefault="00F52512" w:rsidP="00430160">
            <w:pPr>
              <w:pStyle w:val="TAC"/>
            </w:pPr>
            <w:r w:rsidRPr="00495158">
              <w:t>1</w:t>
            </w:r>
          </w:p>
        </w:tc>
        <w:tc>
          <w:tcPr>
            <w:tcW w:w="1075" w:type="dxa"/>
            <w:shd w:val="clear" w:color="auto" w:fill="auto"/>
          </w:tcPr>
          <w:p w14:paraId="23859629" w14:textId="77777777" w:rsidR="00F52512" w:rsidRPr="00495158" w:rsidRDefault="00F52512" w:rsidP="00430160">
            <w:pPr>
              <w:pStyle w:val="TAC"/>
            </w:pPr>
            <w:r w:rsidRPr="00495158">
              <w:t>1</w:t>
            </w:r>
          </w:p>
        </w:tc>
        <w:tc>
          <w:tcPr>
            <w:tcW w:w="2040" w:type="dxa"/>
            <w:shd w:val="clear" w:color="auto" w:fill="auto"/>
          </w:tcPr>
          <w:p w14:paraId="56DE6834" w14:textId="77777777" w:rsidR="00F52512" w:rsidRPr="00495158" w:rsidRDefault="00F52512" w:rsidP="00430160">
            <w:pPr>
              <w:pStyle w:val="TAC"/>
            </w:pPr>
            <w:r w:rsidRPr="00495158">
              <w:t>y</w:t>
            </w:r>
          </w:p>
        </w:tc>
        <w:tc>
          <w:tcPr>
            <w:tcW w:w="1984" w:type="dxa"/>
            <w:shd w:val="clear" w:color="auto" w:fill="auto"/>
          </w:tcPr>
          <w:p w14:paraId="2D506D68" w14:textId="77777777" w:rsidR="00F52512" w:rsidRPr="00495158" w:rsidRDefault="00F52512" w:rsidP="00430160">
            <w:pPr>
              <w:pStyle w:val="TAC"/>
            </w:pPr>
            <w:r w:rsidRPr="00495158">
              <w:t>y</w:t>
            </w:r>
          </w:p>
        </w:tc>
      </w:tr>
      <w:tr w:rsidR="00F52512" w:rsidRPr="00495158" w14:paraId="02E026C4" w14:textId="77777777" w:rsidTr="00430160">
        <w:tc>
          <w:tcPr>
            <w:tcW w:w="1134" w:type="dxa"/>
          </w:tcPr>
          <w:p w14:paraId="713EB3B6" w14:textId="77777777" w:rsidR="00F52512" w:rsidRPr="00495158" w:rsidRDefault="00F52512" w:rsidP="00430160">
            <w:pPr>
              <w:pStyle w:val="TAC"/>
            </w:pPr>
            <w:r>
              <w:t>24</w:t>
            </w:r>
          </w:p>
        </w:tc>
        <w:tc>
          <w:tcPr>
            <w:tcW w:w="992" w:type="dxa"/>
            <w:shd w:val="clear" w:color="auto" w:fill="auto"/>
          </w:tcPr>
          <w:p w14:paraId="0D814515" w14:textId="77777777" w:rsidR="00F52512" w:rsidRPr="00495158" w:rsidRDefault="00F52512" w:rsidP="00430160">
            <w:pPr>
              <w:pStyle w:val="TAC"/>
            </w:pPr>
            <w:r w:rsidRPr="00495158">
              <w:t>-</w:t>
            </w:r>
          </w:p>
        </w:tc>
        <w:tc>
          <w:tcPr>
            <w:tcW w:w="992" w:type="dxa"/>
            <w:shd w:val="clear" w:color="auto" w:fill="auto"/>
          </w:tcPr>
          <w:p w14:paraId="3343EE4D" w14:textId="77777777" w:rsidR="00F52512" w:rsidRPr="00495158" w:rsidRDefault="00F52512" w:rsidP="00430160">
            <w:pPr>
              <w:pStyle w:val="TAC"/>
            </w:pPr>
            <w:r w:rsidRPr="00495158">
              <w:t>1</w:t>
            </w:r>
          </w:p>
        </w:tc>
        <w:tc>
          <w:tcPr>
            <w:tcW w:w="713" w:type="dxa"/>
            <w:shd w:val="clear" w:color="auto" w:fill="auto"/>
          </w:tcPr>
          <w:p w14:paraId="5019D83D" w14:textId="77777777" w:rsidR="00F52512" w:rsidRPr="00495158" w:rsidRDefault="00F52512" w:rsidP="00430160">
            <w:pPr>
              <w:pStyle w:val="TAC"/>
            </w:pPr>
            <w:r w:rsidRPr="00495158">
              <w:t>1</w:t>
            </w:r>
          </w:p>
        </w:tc>
        <w:tc>
          <w:tcPr>
            <w:tcW w:w="1075" w:type="dxa"/>
            <w:shd w:val="clear" w:color="auto" w:fill="auto"/>
          </w:tcPr>
          <w:p w14:paraId="0A8974F4" w14:textId="77777777" w:rsidR="00F52512" w:rsidRPr="00495158" w:rsidRDefault="00F52512" w:rsidP="00430160">
            <w:pPr>
              <w:pStyle w:val="TAC"/>
            </w:pPr>
            <w:r w:rsidRPr="00495158">
              <w:t>1</w:t>
            </w:r>
          </w:p>
        </w:tc>
        <w:tc>
          <w:tcPr>
            <w:tcW w:w="2040" w:type="dxa"/>
            <w:shd w:val="clear" w:color="auto" w:fill="auto"/>
          </w:tcPr>
          <w:p w14:paraId="5658717B" w14:textId="77777777" w:rsidR="00F52512" w:rsidRPr="00495158" w:rsidRDefault="00F52512" w:rsidP="00430160">
            <w:pPr>
              <w:pStyle w:val="TAC"/>
            </w:pPr>
            <w:r w:rsidRPr="00495158">
              <w:t>y</w:t>
            </w:r>
          </w:p>
        </w:tc>
        <w:tc>
          <w:tcPr>
            <w:tcW w:w="1984" w:type="dxa"/>
            <w:shd w:val="clear" w:color="auto" w:fill="auto"/>
          </w:tcPr>
          <w:p w14:paraId="1A066868" w14:textId="77777777" w:rsidR="00F52512" w:rsidRPr="00495158" w:rsidRDefault="00F52512" w:rsidP="00430160">
            <w:pPr>
              <w:pStyle w:val="TAC"/>
            </w:pPr>
            <w:r w:rsidRPr="00495158">
              <w:t>y</w:t>
            </w:r>
          </w:p>
        </w:tc>
      </w:tr>
      <w:tr w:rsidR="00F52512" w:rsidRPr="00495158" w14:paraId="3B3E0E80" w14:textId="77777777" w:rsidTr="00430160">
        <w:tc>
          <w:tcPr>
            <w:tcW w:w="1134" w:type="dxa"/>
          </w:tcPr>
          <w:p w14:paraId="6C3BDD88" w14:textId="77777777" w:rsidR="00F52512" w:rsidRPr="00495158" w:rsidRDefault="00F52512" w:rsidP="00430160">
            <w:pPr>
              <w:pStyle w:val="TAC"/>
            </w:pPr>
            <w:r>
              <w:t>25</w:t>
            </w:r>
          </w:p>
        </w:tc>
        <w:tc>
          <w:tcPr>
            <w:tcW w:w="992" w:type="dxa"/>
            <w:shd w:val="clear" w:color="auto" w:fill="auto"/>
          </w:tcPr>
          <w:p w14:paraId="4FAE8A51" w14:textId="77777777" w:rsidR="00F52512" w:rsidRPr="00495158" w:rsidRDefault="00F52512" w:rsidP="00430160">
            <w:pPr>
              <w:pStyle w:val="TAC"/>
            </w:pPr>
            <w:r w:rsidRPr="00495158">
              <w:t>1</w:t>
            </w:r>
          </w:p>
        </w:tc>
        <w:tc>
          <w:tcPr>
            <w:tcW w:w="992" w:type="dxa"/>
            <w:shd w:val="clear" w:color="auto" w:fill="auto"/>
          </w:tcPr>
          <w:p w14:paraId="75FD2328" w14:textId="77777777" w:rsidR="00F52512" w:rsidRPr="00495158" w:rsidRDefault="00F52512" w:rsidP="00430160">
            <w:pPr>
              <w:pStyle w:val="TAC"/>
            </w:pPr>
            <w:r w:rsidRPr="00495158">
              <w:t>1</w:t>
            </w:r>
          </w:p>
        </w:tc>
        <w:tc>
          <w:tcPr>
            <w:tcW w:w="713" w:type="dxa"/>
            <w:shd w:val="clear" w:color="auto" w:fill="auto"/>
          </w:tcPr>
          <w:p w14:paraId="0B3ABEA7" w14:textId="77777777" w:rsidR="00F52512" w:rsidRPr="00495158" w:rsidRDefault="00F52512" w:rsidP="00430160">
            <w:pPr>
              <w:pStyle w:val="TAC"/>
            </w:pPr>
            <w:r w:rsidRPr="00495158">
              <w:t>1</w:t>
            </w:r>
          </w:p>
        </w:tc>
        <w:tc>
          <w:tcPr>
            <w:tcW w:w="1075" w:type="dxa"/>
            <w:shd w:val="clear" w:color="auto" w:fill="auto"/>
          </w:tcPr>
          <w:p w14:paraId="67B0CFBA" w14:textId="77777777" w:rsidR="00F52512" w:rsidRPr="00495158" w:rsidRDefault="00F52512" w:rsidP="00430160">
            <w:pPr>
              <w:pStyle w:val="TAC"/>
            </w:pPr>
            <w:r w:rsidRPr="00495158">
              <w:t>1</w:t>
            </w:r>
          </w:p>
        </w:tc>
        <w:tc>
          <w:tcPr>
            <w:tcW w:w="2040" w:type="dxa"/>
            <w:shd w:val="clear" w:color="auto" w:fill="auto"/>
          </w:tcPr>
          <w:p w14:paraId="051E0238" w14:textId="77777777" w:rsidR="00F52512" w:rsidRPr="00495158" w:rsidRDefault="00F52512" w:rsidP="00430160">
            <w:pPr>
              <w:pStyle w:val="TAC"/>
            </w:pPr>
            <w:r w:rsidRPr="00495158">
              <w:t>y</w:t>
            </w:r>
          </w:p>
        </w:tc>
        <w:tc>
          <w:tcPr>
            <w:tcW w:w="1984" w:type="dxa"/>
            <w:shd w:val="clear" w:color="auto" w:fill="auto"/>
          </w:tcPr>
          <w:p w14:paraId="6B47C42E" w14:textId="77777777" w:rsidR="00F52512" w:rsidRPr="00495158" w:rsidRDefault="00F52512" w:rsidP="00430160">
            <w:pPr>
              <w:pStyle w:val="TAC"/>
            </w:pPr>
            <w:r w:rsidRPr="00495158">
              <w:t>y</w:t>
            </w:r>
          </w:p>
        </w:tc>
      </w:tr>
    </w:tbl>
    <w:p w14:paraId="56BF0CA8" w14:textId="77777777" w:rsidR="002025BF" w:rsidRPr="002025BF" w:rsidRDefault="002025BF" w:rsidP="00FF65B3">
      <w:pPr>
        <w:pStyle w:val="FP"/>
        <w:rPr>
          <w:rFonts w:hint="eastAsia"/>
          <w:lang w:val="en-US" w:eastAsia="ja-JP"/>
        </w:rPr>
      </w:pPr>
    </w:p>
    <w:p w14:paraId="7A555FCC" w14:textId="77777777" w:rsidR="00EF0E5C" w:rsidRDefault="00EF0E5C" w:rsidP="00A57950">
      <w:pPr>
        <w:pStyle w:val="Heading8"/>
      </w:pPr>
      <w:r w:rsidRPr="004D3578">
        <w:br w:type="page"/>
      </w:r>
      <w:bookmarkStart w:id="117" w:name="_Toc394312561"/>
      <w:r w:rsidRPr="004D3578">
        <w:t xml:space="preserve">Annex </w:t>
      </w:r>
      <w:r>
        <w:t>B</w:t>
      </w:r>
      <w:r w:rsidRPr="004D3578">
        <w:t xml:space="preserve"> (informative):</w:t>
      </w:r>
      <w:r w:rsidRPr="004D3578">
        <w:br/>
        <w:t>Change history</w:t>
      </w:r>
      <w:bookmarkEnd w:id="117"/>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961"/>
        <w:gridCol w:w="709"/>
      </w:tblGrid>
      <w:tr w:rsidR="00A9799F" w:rsidRPr="00235394" w14:paraId="62F7DB85" w14:textId="77777777" w:rsidTr="006A3837">
        <w:tblPrEx>
          <w:tblCellMar>
            <w:top w:w="0" w:type="dxa"/>
            <w:bottom w:w="0" w:type="dxa"/>
          </w:tblCellMar>
        </w:tblPrEx>
        <w:trPr>
          <w:cantSplit/>
        </w:trPr>
        <w:tc>
          <w:tcPr>
            <w:tcW w:w="9781" w:type="dxa"/>
            <w:gridSpan w:val="8"/>
            <w:tcBorders>
              <w:bottom w:val="nil"/>
            </w:tcBorders>
            <w:shd w:val="solid" w:color="FFFFFF" w:fill="auto"/>
          </w:tcPr>
          <w:p w14:paraId="3848FBFD" w14:textId="77777777" w:rsidR="00A9799F" w:rsidRPr="00235394" w:rsidRDefault="00A9799F" w:rsidP="006A3837">
            <w:pPr>
              <w:pStyle w:val="TAL"/>
              <w:jc w:val="center"/>
              <w:rPr>
                <w:b/>
                <w:sz w:val="16"/>
              </w:rPr>
            </w:pPr>
            <w:r w:rsidRPr="00235394">
              <w:rPr>
                <w:b/>
              </w:rPr>
              <w:t>Change history</w:t>
            </w:r>
          </w:p>
        </w:tc>
      </w:tr>
      <w:tr w:rsidR="00A9799F" w:rsidRPr="002C07A5" w14:paraId="1C34C6DD" w14:textId="77777777" w:rsidTr="006A3837">
        <w:tblPrEx>
          <w:tblCellMar>
            <w:top w:w="0" w:type="dxa"/>
            <w:bottom w:w="0" w:type="dxa"/>
          </w:tblCellMar>
        </w:tblPrEx>
        <w:tc>
          <w:tcPr>
            <w:tcW w:w="800" w:type="dxa"/>
            <w:shd w:val="pct10" w:color="auto" w:fill="FFFFFF"/>
          </w:tcPr>
          <w:p w14:paraId="59AD6983" w14:textId="77777777" w:rsidR="00A9799F" w:rsidRPr="002C07A5" w:rsidRDefault="00A9799F" w:rsidP="006A3837">
            <w:pPr>
              <w:pStyle w:val="TAL"/>
              <w:rPr>
                <w:b/>
                <w:sz w:val="16"/>
              </w:rPr>
            </w:pPr>
            <w:r w:rsidRPr="002C07A5">
              <w:rPr>
                <w:b/>
                <w:sz w:val="16"/>
              </w:rPr>
              <w:t>Date</w:t>
            </w:r>
          </w:p>
        </w:tc>
        <w:tc>
          <w:tcPr>
            <w:tcW w:w="800" w:type="dxa"/>
            <w:shd w:val="pct10" w:color="auto" w:fill="FFFFFF"/>
          </w:tcPr>
          <w:p w14:paraId="6CB5AB84" w14:textId="77777777" w:rsidR="00A9799F" w:rsidRPr="002C07A5" w:rsidRDefault="00A9799F" w:rsidP="006A3837">
            <w:pPr>
              <w:pStyle w:val="TAL"/>
              <w:rPr>
                <w:b/>
                <w:sz w:val="16"/>
              </w:rPr>
            </w:pPr>
            <w:r w:rsidRPr="002C07A5">
              <w:rPr>
                <w:b/>
                <w:sz w:val="16"/>
              </w:rPr>
              <w:t>TSG #</w:t>
            </w:r>
          </w:p>
        </w:tc>
        <w:tc>
          <w:tcPr>
            <w:tcW w:w="1094" w:type="dxa"/>
            <w:shd w:val="pct10" w:color="auto" w:fill="FFFFFF"/>
          </w:tcPr>
          <w:p w14:paraId="1081DA7F" w14:textId="77777777" w:rsidR="00A9799F" w:rsidRPr="002C07A5" w:rsidRDefault="00A9799F" w:rsidP="006A3837">
            <w:pPr>
              <w:pStyle w:val="TAL"/>
              <w:rPr>
                <w:b/>
                <w:sz w:val="16"/>
              </w:rPr>
            </w:pPr>
            <w:r w:rsidRPr="002C07A5">
              <w:rPr>
                <w:b/>
                <w:sz w:val="16"/>
              </w:rPr>
              <w:t>TSG Doc.</w:t>
            </w:r>
          </w:p>
        </w:tc>
        <w:tc>
          <w:tcPr>
            <w:tcW w:w="567" w:type="dxa"/>
            <w:shd w:val="pct10" w:color="auto" w:fill="FFFFFF"/>
          </w:tcPr>
          <w:p w14:paraId="60A7F135" w14:textId="77777777" w:rsidR="00A9799F" w:rsidRPr="002C07A5" w:rsidRDefault="00A9799F" w:rsidP="006A3837">
            <w:pPr>
              <w:pStyle w:val="TAL"/>
              <w:rPr>
                <w:b/>
                <w:sz w:val="16"/>
              </w:rPr>
            </w:pPr>
            <w:r w:rsidRPr="002C07A5">
              <w:rPr>
                <w:b/>
                <w:sz w:val="16"/>
              </w:rPr>
              <w:t>CR</w:t>
            </w:r>
          </w:p>
        </w:tc>
        <w:tc>
          <w:tcPr>
            <w:tcW w:w="425" w:type="dxa"/>
            <w:shd w:val="pct10" w:color="auto" w:fill="FFFFFF"/>
          </w:tcPr>
          <w:p w14:paraId="25DD6B80" w14:textId="77777777" w:rsidR="00A9799F" w:rsidRPr="002C07A5" w:rsidRDefault="00A9799F" w:rsidP="006A3837">
            <w:pPr>
              <w:pStyle w:val="TAL"/>
              <w:rPr>
                <w:b/>
                <w:sz w:val="16"/>
              </w:rPr>
            </w:pPr>
            <w:r w:rsidRPr="002C07A5">
              <w:rPr>
                <w:b/>
                <w:sz w:val="16"/>
              </w:rPr>
              <w:t>Rev</w:t>
            </w:r>
          </w:p>
        </w:tc>
        <w:tc>
          <w:tcPr>
            <w:tcW w:w="425" w:type="dxa"/>
            <w:shd w:val="pct10" w:color="auto" w:fill="FFFFFF"/>
          </w:tcPr>
          <w:p w14:paraId="3A71E0E5" w14:textId="77777777" w:rsidR="00A9799F" w:rsidRPr="002C07A5" w:rsidRDefault="00A9799F" w:rsidP="006A3837">
            <w:pPr>
              <w:pStyle w:val="TAL"/>
              <w:rPr>
                <w:b/>
                <w:sz w:val="16"/>
              </w:rPr>
            </w:pPr>
            <w:r>
              <w:rPr>
                <w:b/>
                <w:sz w:val="16"/>
              </w:rPr>
              <w:t>Cat</w:t>
            </w:r>
          </w:p>
        </w:tc>
        <w:tc>
          <w:tcPr>
            <w:tcW w:w="4961" w:type="dxa"/>
            <w:shd w:val="pct10" w:color="auto" w:fill="FFFFFF"/>
          </w:tcPr>
          <w:p w14:paraId="3DCD9166" w14:textId="77777777" w:rsidR="00A9799F" w:rsidRPr="002C07A5" w:rsidRDefault="00A9799F" w:rsidP="006A3837">
            <w:pPr>
              <w:pStyle w:val="TAL"/>
              <w:rPr>
                <w:b/>
                <w:sz w:val="16"/>
              </w:rPr>
            </w:pPr>
            <w:r w:rsidRPr="002C07A5">
              <w:rPr>
                <w:b/>
                <w:sz w:val="16"/>
              </w:rPr>
              <w:t>Subject/Comment</w:t>
            </w:r>
          </w:p>
        </w:tc>
        <w:tc>
          <w:tcPr>
            <w:tcW w:w="709" w:type="dxa"/>
            <w:shd w:val="pct10" w:color="auto" w:fill="FFFFFF"/>
          </w:tcPr>
          <w:p w14:paraId="124FD897" w14:textId="77777777" w:rsidR="00A9799F" w:rsidRPr="002C07A5" w:rsidRDefault="00A9799F" w:rsidP="006A3837">
            <w:pPr>
              <w:pStyle w:val="TAL"/>
              <w:rPr>
                <w:b/>
                <w:sz w:val="16"/>
              </w:rPr>
            </w:pPr>
            <w:r w:rsidRPr="002C07A5">
              <w:rPr>
                <w:b/>
                <w:sz w:val="16"/>
              </w:rPr>
              <w:t>New</w:t>
            </w:r>
            <w:r>
              <w:rPr>
                <w:b/>
                <w:sz w:val="16"/>
              </w:rPr>
              <w:t xml:space="preserve"> version</w:t>
            </w:r>
          </w:p>
        </w:tc>
      </w:tr>
      <w:tr w:rsidR="00A9799F" w:rsidRPr="00EC1CF4" w14:paraId="07F2437A" w14:textId="77777777" w:rsidTr="006A3837">
        <w:tblPrEx>
          <w:tblCellMar>
            <w:top w:w="0" w:type="dxa"/>
            <w:bottom w:w="0" w:type="dxa"/>
          </w:tblCellMar>
        </w:tblPrEx>
        <w:tc>
          <w:tcPr>
            <w:tcW w:w="800" w:type="dxa"/>
            <w:shd w:val="solid" w:color="FFFFFF" w:fill="auto"/>
          </w:tcPr>
          <w:p w14:paraId="2FBDD3FE" w14:textId="77777777" w:rsidR="00A9799F" w:rsidRPr="00583368" w:rsidRDefault="00A9799F" w:rsidP="006A3837">
            <w:pPr>
              <w:pStyle w:val="TAL"/>
              <w:rPr>
                <w:rFonts w:cs="Arial"/>
                <w:snapToGrid w:val="0"/>
                <w:szCs w:val="18"/>
              </w:rPr>
            </w:pPr>
            <w:r w:rsidRPr="00583368">
              <w:rPr>
                <w:rFonts w:cs="Arial"/>
                <w:snapToGrid w:val="0"/>
                <w:szCs w:val="18"/>
              </w:rPr>
              <w:t>2014-09</w:t>
            </w:r>
          </w:p>
        </w:tc>
        <w:tc>
          <w:tcPr>
            <w:tcW w:w="800" w:type="dxa"/>
            <w:shd w:val="solid" w:color="FFFFFF" w:fill="auto"/>
          </w:tcPr>
          <w:p w14:paraId="207A8A99" w14:textId="77777777" w:rsidR="00A9799F" w:rsidRPr="00583368" w:rsidRDefault="00A9799F" w:rsidP="006A3837">
            <w:pPr>
              <w:pStyle w:val="TAL"/>
              <w:jc w:val="center"/>
              <w:rPr>
                <w:rFonts w:cs="Arial"/>
                <w:snapToGrid w:val="0"/>
                <w:szCs w:val="18"/>
              </w:rPr>
            </w:pPr>
            <w:r w:rsidRPr="00583368">
              <w:rPr>
                <w:rFonts w:cs="Arial"/>
                <w:snapToGrid w:val="0"/>
                <w:szCs w:val="18"/>
              </w:rPr>
              <w:t>SP-65</w:t>
            </w:r>
          </w:p>
        </w:tc>
        <w:tc>
          <w:tcPr>
            <w:tcW w:w="1094" w:type="dxa"/>
            <w:shd w:val="solid" w:color="FFFFFF" w:fill="auto"/>
          </w:tcPr>
          <w:p w14:paraId="1823C276" w14:textId="77777777" w:rsidR="00A9799F" w:rsidRPr="00583368" w:rsidRDefault="00A9799F" w:rsidP="006A3837">
            <w:pPr>
              <w:pStyle w:val="TAL"/>
              <w:rPr>
                <w:rFonts w:cs="Arial"/>
                <w:snapToGrid w:val="0"/>
                <w:szCs w:val="18"/>
              </w:rPr>
            </w:pPr>
            <w:r w:rsidRPr="00583368">
              <w:rPr>
                <w:rFonts w:cs="Arial"/>
                <w:snapToGrid w:val="0"/>
                <w:szCs w:val="18"/>
              </w:rPr>
              <w:t>SP-140460</w:t>
            </w:r>
          </w:p>
        </w:tc>
        <w:tc>
          <w:tcPr>
            <w:tcW w:w="567" w:type="dxa"/>
            <w:shd w:val="solid" w:color="FFFFFF" w:fill="auto"/>
          </w:tcPr>
          <w:p w14:paraId="2EE7E928" w14:textId="77777777" w:rsidR="00A9799F" w:rsidRPr="00583368" w:rsidRDefault="00A9799F" w:rsidP="006A3837">
            <w:pPr>
              <w:pStyle w:val="TAL"/>
              <w:rPr>
                <w:rFonts w:cs="Arial"/>
                <w:snapToGrid w:val="0"/>
                <w:szCs w:val="18"/>
              </w:rPr>
            </w:pPr>
          </w:p>
        </w:tc>
        <w:tc>
          <w:tcPr>
            <w:tcW w:w="425" w:type="dxa"/>
            <w:shd w:val="solid" w:color="FFFFFF" w:fill="auto"/>
          </w:tcPr>
          <w:p w14:paraId="11E87787" w14:textId="77777777" w:rsidR="00A9799F" w:rsidRPr="00583368" w:rsidRDefault="00A9799F" w:rsidP="006A3837">
            <w:pPr>
              <w:pStyle w:val="TAL"/>
              <w:rPr>
                <w:rFonts w:cs="Arial"/>
                <w:snapToGrid w:val="0"/>
                <w:szCs w:val="18"/>
              </w:rPr>
            </w:pPr>
          </w:p>
        </w:tc>
        <w:tc>
          <w:tcPr>
            <w:tcW w:w="425" w:type="dxa"/>
            <w:shd w:val="solid" w:color="FFFFFF" w:fill="auto"/>
          </w:tcPr>
          <w:p w14:paraId="1E3E4146" w14:textId="77777777" w:rsidR="00A9799F" w:rsidRPr="00583368" w:rsidRDefault="00A9799F" w:rsidP="006A3837">
            <w:pPr>
              <w:pStyle w:val="TAL"/>
              <w:rPr>
                <w:rFonts w:cs="Arial"/>
                <w:snapToGrid w:val="0"/>
                <w:szCs w:val="18"/>
              </w:rPr>
            </w:pPr>
          </w:p>
        </w:tc>
        <w:tc>
          <w:tcPr>
            <w:tcW w:w="4961" w:type="dxa"/>
            <w:shd w:val="solid" w:color="FFFFFF" w:fill="auto"/>
          </w:tcPr>
          <w:p w14:paraId="555ADBFE" w14:textId="77777777" w:rsidR="00A9799F" w:rsidRPr="00583368" w:rsidRDefault="00A9799F" w:rsidP="006A3837">
            <w:pPr>
              <w:pStyle w:val="TAL"/>
              <w:rPr>
                <w:rFonts w:cs="Arial"/>
                <w:snapToGrid w:val="0"/>
                <w:szCs w:val="18"/>
              </w:rPr>
            </w:pPr>
            <w:r w:rsidRPr="00583368">
              <w:rPr>
                <w:rFonts w:cs="Arial"/>
                <w:snapToGrid w:val="0"/>
                <w:szCs w:val="18"/>
              </w:rPr>
              <w:t>Presented to TSG SA#65 for approval</w:t>
            </w:r>
          </w:p>
        </w:tc>
        <w:tc>
          <w:tcPr>
            <w:tcW w:w="709" w:type="dxa"/>
            <w:shd w:val="solid" w:color="FFFFFF" w:fill="auto"/>
          </w:tcPr>
          <w:p w14:paraId="19B676A4" w14:textId="77777777" w:rsidR="00A9799F" w:rsidRPr="00583368" w:rsidRDefault="00A9799F" w:rsidP="006A3837">
            <w:pPr>
              <w:pStyle w:val="TAL"/>
              <w:rPr>
                <w:rFonts w:cs="Arial"/>
                <w:snapToGrid w:val="0"/>
                <w:szCs w:val="18"/>
              </w:rPr>
            </w:pPr>
            <w:r w:rsidRPr="00583368">
              <w:rPr>
                <w:rFonts w:cs="Arial"/>
                <w:snapToGrid w:val="0"/>
                <w:szCs w:val="18"/>
              </w:rPr>
              <w:t>1.0.0</w:t>
            </w:r>
          </w:p>
        </w:tc>
      </w:tr>
      <w:tr w:rsidR="00A9799F" w:rsidRPr="00EC1CF4" w14:paraId="2F1FC5AF" w14:textId="77777777" w:rsidTr="006A3837">
        <w:tblPrEx>
          <w:tblCellMar>
            <w:top w:w="0" w:type="dxa"/>
            <w:bottom w:w="0" w:type="dxa"/>
          </w:tblCellMar>
        </w:tblPrEx>
        <w:tc>
          <w:tcPr>
            <w:tcW w:w="800" w:type="dxa"/>
            <w:tcBorders>
              <w:bottom w:val="nil"/>
            </w:tcBorders>
            <w:shd w:val="solid" w:color="FFFFFF" w:fill="auto"/>
          </w:tcPr>
          <w:p w14:paraId="74136740" w14:textId="77777777" w:rsidR="00A9799F" w:rsidRPr="00583368" w:rsidRDefault="00A9799F" w:rsidP="00583368">
            <w:pPr>
              <w:pStyle w:val="TAL"/>
              <w:rPr>
                <w:rFonts w:cs="Arial"/>
                <w:snapToGrid w:val="0"/>
                <w:szCs w:val="18"/>
              </w:rPr>
            </w:pPr>
            <w:r w:rsidRPr="00583368">
              <w:rPr>
                <w:rFonts w:cs="Arial"/>
                <w:snapToGrid w:val="0"/>
                <w:szCs w:val="18"/>
              </w:rPr>
              <w:t>2014-09</w:t>
            </w:r>
          </w:p>
        </w:tc>
        <w:tc>
          <w:tcPr>
            <w:tcW w:w="800" w:type="dxa"/>
            <w:tcBorders>
              <w:bottom w:val="nil"/>
            </w:tcBorders>
            <w:shd w:val="solid" w:color="FFFFFF" w:fill="auto"/>
          </w:tcPr>
          <w:p w14:paraId="276CEA7A" w14:textId="77777777" w:rsidR="00A9799F" w:rsidRPr="00583368" w:rsidRDefault="00A9799F" w:rsidP="00583368">
            <w:pPr>
              <w:pStyle w:val="TAL"/>
              <w:rPr>
                <w:rFonts w:cs="Arial"/>
                <w:snapToGrid w:val="0"/>
                <w:szCs w:val="18"/>
              </w:rPr>
            </w:pPr>
            <w:r w:rsidRPr="00583368">
              <w:rPr>
                <w:rFonts w:cs="Arial"/>
                <w:snapToGrid w:val="0"/>
                <w:szCs w:val="18"/>
              </w:rPr>
              <w:t>SP-65</w:t>
            </w:r>
          </w:p>
        </w:tc>
        <w:tc>
          <w:tcPr>
            <w:tcW w:w="1094" w:type="dxa"/>
            <w:tcBorders>
              <w:bottom w:val="nil"/>
            </w:tcBorders>
            <w:shd w:val="solid" w:color="FFFFFF" w:fill="auto"/>
          </w:tcPr>
          <w:p w14:paraId="186C1746" w14:textId="77777777" w:rsidR="00A9799F" w:rsidRPr="00583368" w:rsidRDefault="00A9799F" w:rsidP="00583368">
            <w:pPr>
              <w:pStyle w:val="TAL"/>
              <w:rPr>
                <w:rFonts w:cs="Arial"/>
                <w:snapToGrid w:val="0"/>
                <w:szCs w:val="18"/>
              </w:rPr>
            </w:pPr>
          </w:p>
        </w:tc>
        <w:tc>
          <w:tcPr>
            <w:tcW w:w="567" w:type="dxa"/>
            <w:tcBorders>
              <w:bottom w:val="nil"/>
            </w:tcBorders>
            <w:shd w:val="solid" w:color="FFFFFF" w:fill="auto"/>
          </w:tcPr>
          <w:p w14:paraId="05C5A0D0" w14:textId="77777777" w:rsidR="00A9799F" w:rsidRPr="00583368" w:rsidRDefault="00A9799F" w:rsidP="00583368">
            <w:pPr>
              <w:pStyle w:val="TAL"/>
              <w:rPr>
                <w:rFonts w:cs="Arial"/>
                <w:snapToGrid w:val="0"/>
                <w:szCs w:val="18"/>
              </w:rPr>
            </w:pPr>
          </w:p>
        </w:tc>
        <w:tc>
          <w:tcPr>
            <w:tcW w:w="425" w:type="dxa"/>
            <w:tcBorders>
              <w:bottom w:val="nil"/>
            </w:tcBorders>
            <w:shd w:val="solid" w:color="FFFFFF" w:fill="auto"/>
          </w:tcPr>
          <w:p w14:paraId="09B710E0" w14:textId="77777777" w:rsidR="00A9799F" w:rsidRPr="00583368" w:rsidRDefault="00A9799F" w:rsidP="00583368">
            <w:pPr>
              <w:pStyle w:val="TAL"/>
              <w:rPr>
                <w:rFonts w:cs="Arial"/>
                <w:snapToGrid w:val="0"/>
                <w:szCs w:val="18"/>
              </w:rPr>
            </w:pPr>
          </w:p>
        </w:tc>
        <w:tc>
          <w:tcPr>
            <w:tcW w:w="425" w:type="dxa"/>
            <w:tcBorders>
              <w:bottom w:val="nil"/>
            </w:tcBorders>
            <w:shd w:val="solid" w:color="FFFFFF" w:fill="auto"/>
          </w:tcPr>
          <w:p w14:paraId="4F0F1586" w14:textId="77777777" w:rsidR="00A9799F" w:rsidRPr="00583368" w:rsidRDefault="00A9799F" w:rsidP="00583368">
            <w:pPr>
              <w:pStyle w:val="TAL"/>
              <w:rPr>
                <w:rFonts w:cs="Arial"/>
                <w:snapToGrid w:val="0"/>
                <w:szCs w:val="18"/>
              </w:rPr>
            </w:pPr>
          </w:p>
        </w:tc>
        <w:tc>
          <w:tcPr>
            <w:tcW w:w="4961" w:type="dxa"/>
            <w:tcBorders>
              <w:bottom w:val="nil"/>
            </w:tcBorders>
            <w:shd w:val="solid" w:color="FFFFFF" w:fill="auto"/>
          </w:tcPr>
          <w:p w14:paraId="10B99FB5" w14:textId="77777777" w:rsidR="00A9799F" w:rsidRPr="00583368" w:rsidRDefault="00A9799F" w:rsidP="00583368">
            <w:pPr>
              <w:pStyle w:val="TAL"/>
              <w:rPr>
                <w:rFonts w:cs="Arial"/>
                <w:snapToGrid w:val="0"/>
                <w:szCs w:val="18"/>
              </w:rPr>
            </w:pPr>
            <w:r w:rsidRPr="00583368">
              <w:rPr>
                <w:rFonts w:cs="Arial"/>
                <w:snapToGrid w:val="0"/>
                <w:szCs w:val="18"/>
              </w:rPr>
              <w:t>Approved at TSG SA#65</w:t>
            </w:r>
          </w:p>
        </w:tc>
        <w:tc>
          <w:tcPr>
            <w:tcW w:w="709" w:type="dxa"/>
            <w:tcBorders>
              <w:bottom w:val="nil"/>
            </w:tcBorders>
            <w:shd w:val="solid" w:color="FFFFFF" w:fill="auto"/>
          </w:tcPr>
          <w:p w14:paraId="3C30970E" w14:textId="77777777" w:rsidR="00A9799F" w:rsidRPr="00583368" w:rsidRDefault="00A9799F" w:rsidP="00583368">
            <w:pPr>
              <w:pStyle w:val="TAL"/>
              <w:rPr>
                <w:rFonts w:cs="Arial"/>
                <w:snapToGrid w:val="0"/>
                <w:szCs w:val="18"/>
              </w:rPr>
            </w:pPr>
            <w:r w:rsidRPr="00583368">
              <w:rPr>
                <w:rFonts w:cs="Arial"/>
                <w:snapToGrid w:val="0"/>
                <w:szCs w:val="18"/>
              </w:rPr>
              <w:t>12.0.0</w:t>
            </w:r>
          </w:p>
        </w:tc>
      </w:tr>
      <w:tr w:rsidR="00A9799F" w:rsidRPr="00E1762A" w14:paraId="38C8CD76" w14:textId="77777777" w:rsidTr="006A3837">
        <w:tblPrEx>
          <w:tblCellMar>
            <w:top w:w="0" w:type="dxa"/>
            <w:bottom w:w="0" w:type="dxa"/>
          </w:tblCellMar>
        </w:tblPrEx>
        <w:tc>
          <w:tcPr>
            <w:tcW w:w="800" w:type="dxa"/>
            <w:tcBorders>
              <w:bottom w:val="single" w:sz="6" w:space="0" w:color="auto"/>
            </w:tcBorders>
            <w:shd w:val="solid" w:color="FFFFFF" w:fill="auto"/>
          </w:tcPr>
          <w:p w14:paraId="70EF9CFE" w14:textId="77777777" w:rsidR="00A9799F" w:rsidRPr="00583368" w:rsidRDefault="00A9799F" w:rsidP="00583368">
            <w:pPr>
              <w:pStyle w:val="TAL"/>
              <w:rPr>
                <w:rFonts w:cs="Arial"/>
                <w:snapToGrid w:val="0"/>
                <w:szCs w:val="18"/>
              </w:rPr>
            </w:pPr>
            <w:r w:rsidRPr="00583368">
              <w:rPr>
                <w:rFonts w:cs="Arial"/>
                <w:snapToGrid w:val="0"/>
                <w:szCs w:val="18"/>
              </w:rPr>
              <w:t>2014-12</w:t>
            </w:r>
          </w:p>
        </w:tc>
        <w:tc>
          <w:tcPr>
            <w:tcW w:w="800" w:type="dxa"/>
            <w:tcBorders>
              <w:bottom w:val="single" w:sz="6" w:space="0" w:color="auto"/>
            </w:tcBorders>
            <w:shd w:val="solid" w:color="FFFFFF" w:fill="auto"/>
          </w:tcPr>
          <w:p w14:paraId="3366B4FC" w14:textId="77777777" w:rsidR="00A9799F" w:rsidRPr="00583368" w:rsidRDefault="00A9799F" w:rsidP="00583368">
            <w:pPr>
              <w:pStyle w:val="TAL"/>
              <w:rPr>
                <w:rFonts w:cs="Arial"/>
                <w:snapToGrid w:val="0"/>
                <w:szCs w:val="18"/>
              </w:rPr>
            </w:pPr>
            <w:r w:rsidRPr="00583368">
              <w:rPr>
                <w:rFonts w:cs="Arial"/>
                <w:snapToGrid w:val="0"/>
                <w:szCs w:val="18"/>
              </w:rPr>
              <w:t>SP-66</w:t>
            </w:r>
          </w:p>
        </w:tc>
        <w:tc>
          <w:tcPr>
            <w:tcW w:w="1094" w:type="dxa"/>
            <w:tcBorders>
              <w:bottom w:val="single" w:sz="6" w:space="0" w:color="auto"/>
            </w:tcBorders>
            <w:shd w:val="solid" w:color="FFFFFF" w:fill="auto"/>
          </w:tcPr>
          <w:p w14:paraId="0639F301" w14:textId="77777777" w:rsidR="00A9799F" w:rsidRPr="00583368" w:rsidRDefault="00A9799F" w:rsidP="00583368">
            <w:pPr>
              <w:pStyle w:val="TAL"/>
              <w:rPr>
                <w:rFonts w:cs="Arial"/>
                <w:snapToGrid w:val="0"/>
                <w:szCs w:val="18"/>
              </w:rPr>
            </w:pPr>
            <w:r w:rsidRPr="00583368">
              <w:rPr>
                <w:rFonts w:cs="Arial"/>
                <w:snapToGrid w:val="0"/>
                <w:szCs w:val="18"/>
              </w:rPr>
              <w:t>SP-140726</w:t>
            </w:r>
          </w:p>
        </w:tc>
        <w:tc>
          <w:tcPr>
            <w:tcW w:w="567" w:type="dxa"/>
            <w:tcBorders>
              <w:bottom w:val="single" w:sz="6" w:space="0" w:color="auto"/>
            </w:tcBorders>
            <w:shd w:val="solid" w:color="FFFFFF" w:fill="auto"/>
          </w:tcPr>
          <w:p w14:paraId="782C1D77" w14:textId="77777777" w:rsidR="00A9799F" w:rsidRPr="00583368" w:rsidRDefault="00A9799F" w:rsidP="00583368">
            <w:pPr>
              <w:pStyle w:val="TAL"/>
              <w:rPr>
                <w:rFonts w:cs="Arial"/>
                <w:snapToGrid w:val="0"/>
                <w:szCs w:val="18"/>
              </w:rPr>
            </w:pPr>
            <w:r w:rsidRPr="00583368">
              <w:rPr>
                <w:rFonts w:cs="Arial"/>
                <w:snapToGrid w:val="0"/>
                <w:szCs w:val="18"/>
              </w:rPr>
              <w:t>0001</w:t>
            </w:r>
          </w:p>
        </w:tc>
        <w:tc>
          <w:tcPr>
            <w:tcW w:w="425" w:type="dxa"/>
            <w:tcBorders>
              <w:bottom w:val="single" w:sz="6" w:space="0" w:color="auto"/>
            </w:tcBorders>
            <w:shd w:val="solid" w:color="FFFFFF" w:fill="auto"/>
          </w:tcPr>
          <w:p w14:paraId="4F734F99" w14:textId="77777777" w:rsidR="00A9799F" w:rsidRPr="00583368" w:rsidRDefault="00A9799F" w:rsidP="00583368">
            <w:pPr>
              <w:pStyle w:val="TAL"/>
              <w:rPr>
                <w:rFonts w:cs="Arial"/>
                <w:snapToGrid w:val="0"/>
                <w:szCs w:val="18"/>
              </w:rPr>
            </w:pPr>
            <w:r w:rsidRPr="00583368">
              <w:rPr>
                <w:rFonts w:cs="Arial"/>
                <w:snapToGrid w:val="0"/>
                <w:szCs w:val="18"/>
              </w:rPr>
              <w:t>3</w:t>
            </w:r>
          </w:p>
        </w:tc>
        <w:tc>
          <w:tcPr>
            <w:tcW w:w="425" w:type="dxa"/>
            <w:tcBorders>
              <w:bottom w:val="single" w:sz="6" w:space="0" w:color="auto"/>
            </w:tcBorders>
            <w:shd w:val="solid" w:color="FFFFFF" w:fill="auto"/>
          </w:tcPr>
          <w:p w14:paraId="15C173AE" w14:textId="77777777" w:rsidR="00A9799F" w:rsidRPr="00583368" w:rsidRDefault="00A9799F" w:rsidP="00583368">
            <w:pPr>
              <w:pStyle w:val="TAL"/>
              <w:rPr>
                <w:rFonts w:cs="Arial"/>
                <w:snapToGrid w:val="0"/>
                <w:szCs w:val="18"/>
              </w:rPr>
            </w:pPr>
          </w:p>
        </w:tc>
        <w:tc>
          <w:tcPr>
            <w:tcW w:w="4961" w:type="dxa"/>
            <w:tcBorders>
              <w:bottom w:val="single" w:sz="6" w:space="0" w:color="auto"/>
            </w:tcBorders>
            <w:shd w:val="solid" w:color="FFFFFF" w:fill="auto"/>
          </w:tcPr>
          <w:p w14:paraId="397F9E8C" w14:textId="77777777" w:rsidR="00A9799F" w:rsidRPr="00583368" w:rsidRDefault="00A9799F" w:rsidP="00583368">
            <w:pPr>
              <w:pStyle w:val="TAL"/>
              <w:rPr>
                <w:rFonts w:cs="Arial"/>
                <w:snapToGrid w:val="0"/>
                <w:szCs w:val="18"/>
              </w:rPr>
            </w:pPr>
            <w:r w:rsidRPr="00583368">
              <w:rPr>
                <w:rFonts w:cs="Arial"/>
                <w:snapToGrid w:val="0"/>
                <w:szCs w:val="18"/>
              </w:rPr>
              <w:t>Corrections to Algorithmic Description Text</w:t>
            </w:r>
          </w:p>
        </w:tc>
        <w:tc>
          <w:tcPr>
            <w:tcW w:w="709" w:type="dxa"/>
            <w:tcBorders>
              <w:bottom w:val="single" w:sz="6" w:space="0" w:color="auto"/>
            </w:tcBorders>
            <w:shd w:val="solid" w:color="FFFFFF" w:fill="auto"/>
          </w:tcPr>
          <w:p w14:paraId="6FF22D82" w14:textId="77777777" w:rsidR="00A9799F" w:rsidRPr="00583368" w:rsidRDefault="00A9799F" w:rsidP="00583368">
            <w:pPr>
              <w:pStyle w:val="TAL"/>
              <w:rPr>
                <w:rFonts w:cs="Arial"/>
                <w:snapToGrid w:val="0"/>
                <w:szCs w:val="18"/>
              </w:rPr>
            </w:pPr>
            <w:r w:rsidRPr="00583368">
              <w:rPr>
                <w:rFonts w:cs="Arial"/>
                <w:snapToGrid w:val="0"/>
                <w:szCs w:val="18"/>
              </w:rPr>
              <w:t>12.1.0</w:t>
            </w:r>
          </w:p>
        </w:tc>
      </w:tr>
      <w:tr w:rsidR="00A9799F" w:rsidRPr="00E1762A" w14:paraId="32FC9BDE"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0A7EFDD0" w14:textId="77777777" w:rsidR="00A9799F" w:rsidRPr="00583368" w:rsidRDefault="00A9799F" w:rsidP="00583368">
            <w:pPr>
              <w:pStyle w:val="TAL"/>
              <w:rPr>
                <w:rFonts w:cs="Arial"/>
                <w:snapToGrid w:val="0"/>
                <w:szCs w:val="18"/>
              </w:rPr>
            </w:pPr>
            <w:r w:rsidRPr="00583368">
              <w:rPr>
                <w:rFonts w:cs="Arial"/>
                <w:snapToGrid w:val="0"/>
                <w:szCs w:val="18"/>
              </w:rPr>
              <w:t>2014-12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44DBD527" w14:textId="77777777" w:rsidR="00A9799F" w:rsidRPr="00583368" w:rsidRDefault="00A9799F" w:rsidP="00583368">
            <w:pPr>
              <w:pStyle w:val="TAL"/>
              <w:rPr>
                <w:rFonts w:cs="Arial"/>
                <w:snapToGrid w:val="0"/>
                <w:szCs w:val="18"/>
              </w:rPr>
            </w:pPr>
            <w:r w:rsidRPr="00583368">
              <w:rPr>
                <w:rFonts w:cs="Arial"/>
                <w:snapToGrid w:val="0"/>
                <w:szCs w:val="18"/>
              </w:rPr>
              <w:t>SP-66</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408D02AC" w14:textId="77777777" w:rsidR="00A9799F" w:rsidRPr="00583368" w:rsidRDefault="00A9799F" w:rsidP="00583368">
            <w:pPr>
              <w:pStyle w:val="TAL"/>
              <w:rPr>
                <w:rFonts w:cs="Arial"/>
                <w:snapToGrid w:val="0"/>
                <w:szCs w:val="18"/>
              </w:rPr>
            </w:pPr>
            <w:r w:rsidRPr="00583368">
              <w:rPr>
                <w:rFonts w:cs="Arial"/>
                <w:snapToGrid w:val="0"/>
                <w:szCs w:val="18"/>
              </w:rPr>
              <w:t>SP-140726</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7CAC6197" w14:textId="77777777" w:rsidR="00A9799F" w:rsidRPr="00583368" w:rsidRDefault="00A9799F" w:rsidP="00583368">
            <w:pPr>
              <w:pStyle w:val="TAL"/>
              <w:rPr>
                <w:rFonts w:cs="Arial"/>
                <w:snapToGrid w:val="0"/>
                <w:szCs w:val="18"/>
              </w:rPr>
            </w:pPr>
            <w:r w:rsidRPr="00583368">
              <w:rPr>
                <w:rFonts w:cs="Arial"/>
                <w:snapToGrid w:val="0"/>
                <w:szCs w:val="18"/>
              </w:rPr>
              <w:t>0002</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7C28C747" w14:textId="77777777" w:rsidR="00A9799F" w:rsidRPr="00583368" w:rsidRDefault="00A9799F" w:rsidP="00583368">
            <w:pPr>
              <w:pStyle w:val="TAL"/>
              <w:rPr>
                <w:rFonts w:cs="Arial"/>
                <w:snapToGrid w:val="0"/>
                <w:szCs w:val="18"/>
              </w:rPr>
            </w:pPr>
            <w:r w:rsidRPr="00583368">
              <w:rPr>
                <w:rFonts w:cs="Arial"/>
                <w:snapToGrid w:val="0"/>
                <w:szCs w:val="18"/>
              </w:rPr>
              <w:t>3</w:t>
            </w:r>
          </w:p>
        </w:tc>
        <w:tc>
          <w:tcPr>
            <w:tcW w:w="425" w:type="dxa"/>
            <w:tcBorders>
              <w:top w:val="single" w:sz="6" w:space="0" w:color="auto"/>
              <w:left w:val="single" w:sz="6" w:space="0" w:color="auto"/>
              <w:bottom w:val="single" w:sz="6" w:space="0" w:color="auto"/>
              <w:right w:val="single" w:sz="6" w:space="0" w:color="auto"/>
            </w:tcBorders>
          </w:tcPr>
          <w:p w14:paraId="4371DE83" w14:textId="77777777" w:rsidR="00A9799F" w:rsidRPr="00583368" w:rsidRDefault="00A9799F" w:rsidP="00583368">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02721AD7" w14:textId="77777777" w:rsidR="00A9799F" w:rsidRPr="00583368" w:rsidRDefault="00A9799F" w:rsidP="00583368">
            <w:pPr>
              <w:pStyle w:val="TAL"/>
              <w:rPr>
                <w:rFonts w:cs="Arial"/>
                <w:snapToGrid w:val="0"/>
                <w:szCs w:val="18"/>
              </w:rPr>
            </w:pPr>
            <w:r w:rsidRPr="00583368">
              <w:rPr>
                <w:rFonts w:cs="Arial"/>
                <w:snapToGrid w:val="0"/>
                <w:szCs w:val="18"/>
              </w:rPr>
              <w:t>Incorporating RTP Payload Format and Media Type Parameters</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6E7C5603" w14:textId="77777777" w:rsidR="00A9799F" w:rsidRPr="00583368" w:rsidRDefault="00A9799F" w:rsidP="00583368">
            <w:pPr>
              <w:pStyle w:val="TAL"/>
              <w:rPr>
                <w:rFonts w:cs="Arial"/>
                <w:snapToGrid w:val="0"/>
                <w:szCs w:val="18"/>
              </w:rPr>
            </w:pPr>
            <w:r w:rsidRPr="00583368">
              <w:rPr>
                <w:rFonts w:cs="Arial"/>
                <w:snapToGrid w:val="0"/>
                <w:szCs w:val="18"/>
              </w:rPr>
              <w:t>12.1.0</w:t>
            </w:r>
          </w:p>
        </w:tc>
      </w:tr>
      <w:tr w:rsidR="00A9799F" w:rsidRPr="00E1762A" w14:paraId="5D1EAC89"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1FF457E9" w14:textId="77777777" w:rsidR="00A9799F" w:rsidRPr="00583368" w:rsidRDefault="00A9799F" w:rsidP="00583368">
            <w:pPr>
              <w:pStyle w:val="TAL"/>
              <w:rPr>
                <w:rFonts w:cs="Arial"/>
                <w:snapToGrid w:val="0"/>
                <w:szCs w:val="18"/>
              </w:rPr>
            </w:pPr>
            <w:r w:rsidRPr="00583368">
              <w:rPr>
                <w:rFonts w:cs="Arial"/>
                <w:snapToGrid w:val="0"/>
                <w:szCs w:val="18"/>
              </w:rPr>
              <w:t>2015-03</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BDD4B53" w14:textId="77777777" w:rsidR="00A9799F" w:rsidRPr="00583368" w:rsidRDefault="00A9799F" w:rsidP="00583368">
            <w:pPr>
              <w:pStyle w:val="TAL"/>
              <w:rPr>
                <w:rFonts w:cs="Arial"/>
                <w:snapToGrid w:val="0"/>
                <w:szCs w:val="18"/>
              </w:rPr>
            </w:pPr>
            <w:r w:rsidRPr="00583368">
              <w:rPr>
                <w:rFonts w:cs="Arial"/>
                <w:snapToGrid w:val="0"/>
                <w:szCs w:val="18"/>
              </w:rPr>
              <w:t>SP-67</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739FAC81" w14:textId="77777777" w:rsidR="00A9799F" w:rsidRPr="00583368" w:rsidRDefault="00A9799F" w:rsidP="00583368">
            <w:pPr>
              <w:pStyle w:val="TAL"/>
              <w:rPr>
                <w:rFonts w:cs="Arial"/>
                <w:snapToGrid w:val="0"/>
                <w:szCs w:val="18"/>
              </w:rPr>
            </w:pPr>
            <w:r w:rsidRPr="00583368">
              <w:rPr>
                <w:rFonts w:cs="Arial"/>
                <w:snapToGrid w:val="0"/>
                <w:szCs w:val="18"/>
              </w:rPr>
              <w:t>SP-150086</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FA9CCB8" w14:textId="77777777" w:rsidR="00A9799F" w:rsidRPr="00583368" w:rsidRDefault="00A9799F" w:rsidP="00583368">
            <w:pPr>
              <w:pStyle w:val="TAL"/>
              <w:rPr>
                <w:rFonts w:cs="Arial"/>
                <w:snapToGrid w:val="0"/>
                <w:szCs w:val="18"/>
              </w:rPr>
            </w:pPr>
            <w:r w:rsidRPr="00583368">
              <w:rPr>
                <w:rFonts w:cs="Arial"/>
                <w:snapToGrid w:val="0"/>
                <w:szCs w:val="18"/>
              </w:rPr>
              <w:t>0003</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401F926C" w14:textId="77777777" w:rsidR="00A9799F" w:rsidRPr="00583368" w:rsidRDefault="00A9799F" w:rsidP="00583368">
            <w:pPr>
              <w:pStyle w:val="TAL"/>
              <w:rPr>
                <w:rFonts w:cs="Arial"/>
                <w:snapToGrid w:val="0"/>
                <w:szCs w:val="18"/>
              </w:rPr>
            </w:pPr>
            <w:r w:rsidRPr="00583368">
              <w:rPr>
                <w:rFonts w:cs="Arial"/>
                <w:snapToGrid w:val="0"/>
                <w:szCs w:val="18"/>
              </w:rPr>
              <w:t>1</w:t>
            </w:r>
          </w:p>
        </w:tc>
        <w:tc>
          <w:tcPr>
            <w:tcW w:w="425" w:type="dxa"/>
            <w:tcBorders>
              <w:top w:val="single" w:sz="6" w:space="0" w:color="auto"/>
              <w:left w:val="single" w:sz="6" w:space="0" w:color="auto"/>
              <w:bottom w:val="single" w:sz="6" w:space="0" w:color="auto"/>
              <w:right w:val="single" w:sz="6" w:space="0" w:color="auto"/>
            </w:tcBorders>
          </w:tcPr>
          <w:p w14:paraId="16412270" w14:textId="77777777" w:rsidR="00A9799F" w:rsidRPr="00583368" w:rsidRDefault="00A9799F" w:rsidP="00583368">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5BD2D710" w14:textId="77777777" w:rsidR="00A9799F" w:rsidRPr="00583368" w:rsidRDefault="00A9799F" w:rsidP="00583368">
            <w:pPr>
              <w:pStyle w:val="TAL"/>
              <w:rPr>
                <w:rFonts w:cs="Arial"/>
                <w:snapToGrid w:val="0"/>
                <w:szCs w:val="18"/>
              </w:rPr>
            </w:pPr>
            <w:r w:rsidRPr="00583368">
              <w:rPr>
                <w:rFonts w:cs="Arial"/>
                <w:snapToGrid w:val="0"/>
                <w:szCs w:val="18"/>
              </w:rPr>
              <w:t>Corrections to the Algorithmic and the RTP Payload Format Descriptions</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42915961" w14:textId="77777777" w:rsidR="00A9799F" w:rsidRPr="00583368" w:rsidRDefault="00A9799F" w:rsidP="00583368">
            <w:pPr>
              <w:pStyle w:val="TAL"/>
              <w:rPr>
                <w:rFonts w:cs="Arial"/>
                <w:snapToGrid w:val="0"/>
                <w:szCs w:val="18"/>
              </w:rPr>
            </w:pPr>
            <w:r w:rsidRPr="00583368">
              <w:rPr>
                <w:rFonts w:cs="Arial"/>
                <w:snapToGrid w:val="0"/>
                <w:szCs w:val="18"/>
              </w:rPr>
              <w:t>12.2.0</w:t>
            </w:r>
          </w:p>
        </w:tc>
      </w:tr>
      <w:tr w:rsidR="00A9799F" w:rsidRPr="00E1762A" w14:paraId="3B6E2596"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7CCDFCDA" w14:textId="77777777" w:rsidR="00A9799F" w:rsidRPr="00583368" w:rsidRDefault="00A9799F" w:rsidP="00583368">
            <w:pPr>
              <w:pStyle w:val="TAL"/>
              <w:rPr>
                <w:rFonts w:cs="Arial"/>
                <w:snapToGrid w:val="0"/>
                <w:szCs w:val="18"/>
              </w:rPr>
            </w:pPr>
            <w:r w:rsidRPr="00583368">
              <w:rPr>
                <w:rFonts w:cs="Arial"/>
                <w:snapToGrid w:val="0"/>
                <w:szCs w:val="18"/>
              </w:rPr>
              <w:t>2015-04</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056A256B" w14:textId="77777777" w:rsidR="00A9799F" w:rsidRPr="00583368" w:rsidRDefault="00A9799F" w:rsidP="00583368">
            <w:pPr>
              <w:pStyle w:val="TAL"/>
              <w:rPr>
                <w:rFonts w:cs="Arial"/>
                <w:snapToGrid w:val="0"/>
                <w:szCs w:val="18"/>
              </w:rPr>
            </w:pP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542A34D7" w14:textId="77777777" w:rsidR="00A9799F" w:rsidRPr="00583368" w:rsidRDefault="00A9799F" w:rsidP="00583368">
            <w:pPr>
              <w:pStyle w:val="TAL"/>
              <w:rPr>
                <w:rFonts w:cs="Arial"/>
                <w:snapToGrid w:val="0"/>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7239F412" w14:textId="77777777" w:rsidR="00A9799F" w:rsidRPr="00583368" w:rsidRDefault="00A9799F" w:rsidP="00583368">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45539D2" w14:textId="77777777" w:rsidR="00A9799F" w:rsidRPr="00583368" w:rsidRDefault="00A9799F" w:rsidP="00583368">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tcPr>
          <w:p w14:paraId="4497FAB1" w14:textId="77777777" w:rsidR="00A9799F" w:rsidRPr="00583368" w:rsidRDefault="00A9799F" w:rsidP="00583368">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15792422" w14:textId="77777777" w:rsidR="00A9799F" w:rsidRPr="00583368" w:rsidRDefault="00A9799F" w:rsidP="00583368">
            <w:pPr>
              <w:pStyle w:val="TAL"/>
              <w:rPr>
                <w:rFonts w:cs="Arial"/>
                <w:snapToGrid w:val="0"/>
                <w:szCs w:val="18"/>
              </w:rPr>
            </w:pPr>
            <w:r w:rsidRPr="00583368">
              <w:rPr>
                <w:rFonts w:cs="Arial"/>
                <w:snapToGrid w:val="0"/>
                <w:szCs w:val="18"/>
              </w:rPr>
              <w:t>Editorial Corrections (date and version number in the headings of each multi-part files)</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636BD8EF" w14:textId="77777777" w:rsidR="00A9799F" w:rsidRPr="00583368" w:rsidRDefault="00A9799F" w:rsidP="00583368">
            <w:pPr>
              <w:pStyle w:val="TAL"/>
              <w:rPr>
                <w:rFonts w:cs="Arial"/>
                <w:snapToGrid w:val="0"/>
                <w:szCs w:val="18"/>
              </w:rPr>
            </w:pPr>
            <w:r w:rsidRPr="00583368">
              <w:rPr>
                <w:rFonts w:cs="Arial"/>
                <w:snapToGrid w:val="0"/>
                <w:szCs w:val="18"/>
              </w:rPr>
              <w:t>12.2.1</w:t>
            </w:r>
          </w:p>
        </w:tc>
      </w:tr>
      <w:tr w:rsidR="00A9799F" w:rsidRPr="003F5485" w14:paraId="64C45839"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0BA4C064" w14:textId="77777777" w:rsidR="00A9799F" w:rsidRPr="00583368" w:rsidRDefault="00A9799F" w:rsidP="00583368">
            <w:pPr>
              <w:pStyle w:val="TAL"/>
              <w:rPr>
                <w:rFonts w:cs="Arial"/>
                <w:snapToGrid w:val="0"/>
                <w:szCs w:val="18"/>
              </w:rPr>
            </w:pPr>
            <w:r w:rsidRPr="00583368">
              <w:rPr>
                <w:rFonts w:cs="Arial"/>
                <w:snapToGrid w:val="0"/>
                <w:szCs w:val="18"/>
              </w:rPr>
              <w:t>2015-06</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4A756816" w14:textId="77777777" w:rsidR="00A9799F" w:rsidRPr="00583368" w:rsidRDefault="00A9799F" w:rsidP="00583368">
            <w:pPr>
              <w:pStyle w:val="TAL"/>
              <w:rPr>
                <w:rFonts w:cs="Arial"/>
                <w:snapToGrid w:val="0"/>
                <w:szCs w:val="18"/>
              </w:rPr>
            </w:pPr>
            <w:r w:rsidRPr="00583368">
              <w:rPr>
                <w:rFonts w:cs="Arial"/>
                <w:snapToGrid w:val="0"/>
                <w:szCs w:val="18"/>
              </w:rPr>
              <w:t>SP-68</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1526F0D5" w14:textId="77777777" w:rsidR="00A9799F" w:rsidRPr="00583368" w:rsidRDefault="00A9799F" w:rsidP="00583368">
            <w:pPr>
              <w:pStyle w:val="TAL"/>
              <w:rPr>
                <w:rFonts w:cs="Arial"/>
                <w:snapToGrid w:val="0"/>
                <w:szCs w:val="18"/>
              </w:rPr>
            </w:pPr>
            <w:r w:rsidRPr="00583368">
              <w:rPr>
                <w:rFonts w:cs="Arial"/>
                <w:snapToGrid w:val="0"/>
                <w:szCs w:val="18"/>
              </w:rPr>
              <w:t>SP-150203</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11F1D0E1" w14:textId="77777777" w:rsidR="00A9799F" w:rsidRPr="00583368" w:rsidRDefault="00A9799F" w:rsidP="00583368">
            <w:pPr>
              <w:pStyle w:val="TAL"/>
              <w:rPr>
                <w:rFonts w:cs="Arial"/>
                <w:snapToGrid w:val="0"/>
                <w:szCs w:val="18"/>
              </w:rPr>
            </w:pPr>
            <w:r w:rsidRPr="00583368">
              <w:rPr>
                <w:rFonts w:cs="Arial"/>
                <w:snapToGrid w:val="0"/>
                <w:szCs w:val="18"/>
              </w:rPr>
              <w:t>0004</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4E715BE" w14:textId="77777777" w:rsidR="00A9799F" w:rsidRPr="00583368" w:rsidRDefault="00A9799F" w:rsidP="00583368">
            <w:pPr>
              <w:pStyle w:val="TAL"/>
              <w:rPr>
                <w:rFonts w:cs="Arial"/>
                <w:snapToGrid w:val="0"/>
                <w:szCs w:val="18"/>
              </w:rPr>
            </w:pPr>
            <w:r w:rsidRPr="00583368">
              <w:rPr>
                <w:rFonts w:cs="Arial"/>
                <w:snapToGrid w:val="0"/>
                <w:szCs w:val="18"/>
              </w:rPr>
              <w:t>1</w:t>
            </w:r>
          </w:p>
        </w:tc>
        <w:tc>
          <w:tcPr>
            <w:tcW w:w="425" w:type="dxa"/>
            <w:tcBorders>
              <w:top w:val="single" w:sz="6" w:space="0" w:color="auto"/>
              <w:left w:val="single" w:sz="6" w:space="0" w:color="auto"/>
              <w:bottom w:val="single" w:sz="6" w:space="0" w:color="auto"/>
              <w:right w:val="single" w:sz="6" w:space="0" w:color="auto"/>
            </w:tcBorders>
          </w:tcPr>
          <w:p w14:paraId="3039D0DF" w14:textId="77777777" w:rsidR="00A9799F" w:rsidRPr="00583368" w:rsidRDefault="00A9799F" w:rsidP="00583368">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350ED35A" w14:textId="77777777" w:rsidR="00A9799F" w:rsidRPr="00583368" w:rsidRDefault="00A9799F" w:rsidP="00583368">
            <w:pPr>
              <w:pStyle w:val="TAL"/>
              <w:rPr>
                <w:rFonts w:cs="Arial"/>
                <w:snapToGrid w:val="0"/>
                <w:szCs w:val="18"/>
              </w:rPr>
            </w:pPr>
            <w:r w:rsidRPr="00583368">
              <w:rPr>
                <w:rFonts w:cs="Arial"/>
                <w:snapToGrid w:val="0"/>
                <w:szCs w:val="18"/>
              </w:rPr>
              <w:t>Corrections to the Algorithmic Description</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14CF0375" w14:textId="77777777" w:rsidR="00A9799F" w:rsidRPr="00583368" w:rsidRDefault="00A9799F" w:rsidP="00583368">
            <w:pPr>
              <w:pStyle w:val="TAL"/>
              <w:rPr>
                <w:rFonts w:cs="Arial"/>
                <w:snapToGrid w:val="0"/>
                <w:szCs w:val="18"/>
              </w:rPr>
            </w:pPr>
            <w:r w:rsidRPr="00583368">
              <w:rPr>
                <w:rFonts w:cs="Arial"/>
                <w:snapToGrid w:val="0"/>
                <w:szCs w:val="18"/>
              </w:rPr>
              <w:t>12.3.0</w:t>
            </w:r>
          </w:p>
        </w:tc>
      </w:tr>
      <w:tr w:rsidR="00A9799F" w:rsidRPr="003F5485" w14:paraId="7162CA83"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5B796FCD" w14:textId="77777777" w:rsidR="00A9799F" w:rsidRPr="00583368" w:rsidRDefault="00A9799F" w:rsidP="00583368">
            <w:pPr>
              <w:pStyle w:val="TAL"/>
              <w:rPr>
                <w:rFonts w:cs="Arial"/>
                <w:snapToGrid w:val="0"/>
                <w:szCs w:val="18"/>
              </w:rPr>
            </w:pPr>
            <w:r w:rsidRPr="00583368">
              <w:rPr>
                <w:rFonts w:cs="Arial"/>
                <w:snapToGrid w:val="0"/>
                <w:szCs w:val="18"/>
              </w:rPr>
              <w:t>2015-09</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5CC2F74B" w14:textId="77777777" w:rsidR="00A9799F" w:rsidRPr="00583368" w:rsidRDefault="00A9799F" w:rsidP="00583368">
            <w:pPr>
              <w:pStyle w:val="TAL"/>
              <w:rPr>
                <w:rFonts w:cs="Arial"/>
                <w:snapToGrid w:val="0"/>
                <w:szCs w:val="18"/>
              </w:rPr>
            </w:pPr>
            <w:r w:rsidRPr="00583368">
              <w:rPr>
                <w:rFonts w:cs="Arial"/>
                <w:snapToGrid w:val="0"/>
                <w:szCs w:val="18"/>
              </w:rPr>
              <w:t>SP-69</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3E95E0B2" w14:textId="77777777" w:rsidR="00A9799F" w:rsidRPr="00583368" w:rsidRDefault="00A9799F" w:rsidP="00583368">
            <w:pPr>
              <w:pStyle w:val="TAL"/>
              <w:rPr>
                <w:rFonts w:cs="Arial"/>
                <w:snapToGrid w:val="0"/>
                <w:szCs w:val="18"/>
              </w:rPr>
            </w:pPr>
            <w:r w:rsidRPr="00583368">
              <w:rPr>
                <w:rFonts w:cs="Arial"/>
                <w:snapToGrid w:val="0"/>
                <w:szCs w:val="18"/>
              </w:rPr>
              <w:t>SP-150434</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16D9EE73" w14:textId="77777777" w:rsidR="00A9799F" w:rsidRPr="00583368" w:rsidRDefault="00A9799F" w:rsidP="00583368">
            <w:pPr>
              <w:pStyle w:val="TAL"/>
              <w:rPr>
                <w:rFonts w:cs="Arial"/>
                <w:snapToGrid w:val="0"/>
                <w:szCs w:val="18"/>
              </w:rPr>
            </w:pPr>
            <w:r w:rsidRPr="00583368">
              <w:rPr>
                <w:rFonts w:cs="Arial"/>
                <w:snapToGrid w:val="0"/>
                <w:szCs w:val="18"/>
              </w:rPr>
              <w:t>0005</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419D66D4" w14:textId="77777777" w:rsidR="00A9799F" w:rsidRPr="00583368" w:rsidRDefault="00A9799F" w:rsidP="00583368">
            <w:pPr>
              <w:pStyle w:val="TAL"/>
              <w:rPr>
                <w:rFonts w:cs="Arial"/>
                <w:snapToGrid w:val="0"/>
                <w:szCs w:val="18"/>
              </w:rPr>
            </w:pPr>
            <w:r w:rsidRPr="00583368">
              <w:rPr>
                <w:rFonts w:cs="Arial"/>
                <w:snapToGrid w:val="0"/>
                <w:szCs w:val="18"/>
              </w:rPr>
              <w:t>1</w:t>
            </w:r>
          </w:p>
        </w:tc>
        <w:tc>
          <w:tcPr>
            <w:tcW w:w="425" w:type="dxa"/>
            <w:tcBorders>
              <w:top w:val="single" w:sz="6" w:space="0" w:color="auto"/>
              <w:left w:val="single" w:sz="6" w:space="0" w:color="auto"/>
              <w:bottom w:val="single" w:sz="6" w:space="0" w:color="auto"/>
              <w:right w:val="single" w:sz="6" w:space="0" w:color="auto"/>
            </w:tcBorders>
          </w:tcPr>
          <w:p w14:paraId="4E7E9D92" w14:textId="77777777" w:rsidR="00A9799F" w:rsidRPr="00583368" w:rsidRDefault="00A9799F" w:rsidP="00583368">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6A6FB99C" w14:textId="77777777" w:rsidR="00A9799F" w:rsidRPr="00583368" w:rsidRDefault="00A9799F" w:rsidP="00583368">
            <w:pPr>
              <w:pStyle w:val="TAL"/>
              <w:rPr>
                <w:rFonts w:cs="Arial"/>
                <w:snapToGrid w:val="0"/>
                <w:szCs w:val="18"/>
              </w:rPr>
            </w:pPr>
            <w:r w:rsidRPr="00583368">
              <w:rPr>
                <w:rFonts w:cs="Arial"/>
                <w:snapToGrid w:val="0"/>
                <w:szCs w:val="18"/>
              </w:rPr>
              <w:t>Corrections to the Algorithmic Description</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5B309220" w14:textId="77777777" w:rsidR="00A9799F" w:rsidRPr="00583368" w:rsidRDefault="00A9799F" w:rsidP="00583368">
            <w:pPr>
              <w:pStyle w:val="TAL"/>
              <w:rPr>
                <w:rFonts w:cs="Arial"/>
                <w:snapToGrid w:val="0"/>
                <w:szCs w:val="18"/>
              </w:rPr>
            </w:pPr>
            <w:r w:rsidRPr="00583368">
              <w:rPr>
                <w:rFonts w:cs="Arial"/>
                <w:snapToGrid w:val="0"/>
                <w:szCs w:val="18"/>
              </w:rPr>
              <w:t>12.4.0</w:t>
            </w:r>
          </w:p>
        </w:tc>
      </w:tr>
      <w:tr w:rsidR="00A9799F" w:rsidRPr="003F5485" w14:paraId="6F4A98C6"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75FFEB36" w14:textId="77777777" w:rsidR="00A9799F" w:rsidRPr="00583368" w:rsidRDefault="00A9799F" w:rsidP="00583368">
            <w:pPr>
              <w:pStyle w:val="TAL"/>
              <w:rPr>
                <w:rFonts w:cs="Arial"/>
                <w:snapToGrid w:val="0"/>
                <w:szCs w:val="18"/>
              </w:rPr>
            </w:pPr>
            <w:r w:rsidRPr="00583368">
              <w:rPr>
                <w:rFonts w:cs="Arial"/>
                <w:snapToGrid w:val="0"/>
                <w:szCs w:val="18"/>
              </w:rPr>
              <w:t>2015-09</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5EF7EE9" w14:textId="77777777" w:rsidR="00A9799F" w:rsidRPr="00583368" w:rsidRDefault="00A9799F" w:rsidP="00583368">
            <w:pPr>
              <w:pStyle w:val="TAL"/>
              <w:rPr>
                <w:rFonts w:cs="Arial"/>
                <w:snapToGrid w:val="0"/>
                <w:szCs w:val="18"/>
              </w:rPr>
            </w:pPr>
            <w:r w:rsidRPr="00583368">
              <w:rPr>
                <w:rFonts w:cs="Arial"/>
                <w:snapToGrid w:val="0"/>
                <w:szCs w:val="18"/>
              </w:rPr>
              <w:t>SP-69</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7FE49A11" w14:textId="77777777" w:rsidR="00A9799F" w:rsidRPr="00583368" w:rsidRDefault="00A9799F" w:rsidP="00583368">
            <w:pPr>
              <w:pStyle w:val="TAL"/>
              <w:rPr>
                <w:rFonts w:cs="Arial"/>
                <w:snapToGrid w:val="0"/>
                <w:szCs w:val="18"/>
              </w:rPr>
            </w:pPr>
            <w:r w:rsidRPr="00583368">
              <w:rPr>
                <w:rFonts w:cs="Arial"/>
                <w:snapToGrid w:val="0"/>
                <w:szCs w:val="18"/>
              </w:rPr>
              <w:t>SP-150434</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7FF76DE4" w14:textId="77777777" w:rsidR="00A9799F" w:rsidRPr="00583368" w:rsidRDefault="00A9799F" w:rsidP="00583368">
            <w:pPr>
              <w:pStyle w:val="TAL"/>
              <w:rPr>
                <w:rFonts w:cs="Arial"/>
                <w:snapToGrid w:val="0"/>
                <w:szCs w:val="18"/>
              </w:rPr>
            </w:pPr>
            <w:r w:rsidRPr="00583368">
              <w:rPr>
                <w:rFonts w:cs="Arial"/>
                <w:snapToGrid w:val="0"/>
                <w:szCs w:val="18"/>
              </w:rPr>
              <w:t>0006</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523FBD70" w14:textId="77777777" w:rsidR="00A9799F" w:rsidRPr="00583368" w:rsidRDefault="00A9799F" w:rsidP="00583368">
            <w:pPr>
              <w:pStyle w:val="TAL"/>
              <w:rPr>
                <w:rFonts w:cs="Arial"/>
                <w:snapToGrid w:val="0"/>
                <w:szCs w:val="18"/>
              </w:rPr>
            </w:pPr>
            <w:r w:rsidRPr="00583368">
              <w:rPr>
                <w:rFonts w:cs="Arial"/>
                <w:snapToGrid w:val="0"/>
                <w:szCs w:val="18"/>
              </w:rPr>
              <w:t>4</w:t>
            </w:r>
          </w:p>
        </w:tc>
        <w:tc>
          <w:tcPr>
            <w:tcW w:w="425" w:type="dxa"/>
            <w:tcBorders>
              <w:top w:val="single" w:sz="6" w:space="0" w:color="auto"/>
              <w:left w:val="single" w:sz="6" w:space="0" w:color="auto"/>
              <w:bottom w:val="single" w:sz="6" w:space="0" w:color="auto"/>
              <w:right w:val="single" w:sz="6" w:space="0" w:color="auto"/>
            </w:tcBorders>
          </w:tcPr>
          <w:p w14:paraId="72534408" w14:textId="77777777" w:rsidR="00A9799F" w:rsidRPr="00583368" w:rsidRDefault="00A9799F" w:rsidP="00583368">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7F65D8A5" w14:textId="77777777" w:rsidR="00A9799F" w:rsidRPr="00583368" w:rsidRDefault="00A9799F" w:rsidP="00583368">
            <w:pPr>
              <w:pStyle w:val="TAL"/>
              <w:rPr>
                <w:rFonts w:cs="Arial"/>
                <w:snapToGrid w:val="0"/>
                <w:szCs w:val="18"/>
              </w:rPr>
            </w:pPr>
            <w:r w:rsidRPr="00583368">
              <w:rPr>
                <w:rFonts w:cs="Arial"/>
                <w:snapToGrid w:val="0"/>
                <w:szCs w:val="18"/>
              </w:rPr>
              <w:t>Corrections to Payload Format Parameters</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013527F5" w14:textId="77777777" w:rsidR="00A9799F" w:rsidRPr="00583368" w:rsidRDefault="00A9799F" w:rsidP="00583368">
            <w:pPr>
              <w:pStyle w:val="TAL"/>
              <w:rPr>
                <w:rFonts w:cs="Arial"/>
                <w:snapToGrid w:val="0"/>
                <w:szCs w:val="18"/>
              </w:rPr>
            </w:pPr>
            <w:r w:rsidRPr="00583368">
              <w:rPr>
                <w:rFonts w:cs="Arial"/>
                <w:snapToGrid w:val="0"/>
                <w:szCs w:val="18"/>
              </w:rPr>
              <w:t>12.4.0</w:t>
            </w:r>
          </w:p>
        </w:tc>
      </w:tr>
      <w:tr w:rsidR="00A9799F" w:rsidRPr="003F5485" w14:paraId="7951CE92"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1BD3DBAB" w14:textId="77777777" w:rsidR="00A9799F" w:rsidRPr="00583368" w:rsidRDefault="00A9799F" w:rsidP="00583368">
            <w:pPr>
              <w:pStyle w:val="TAL"/>
              <w:rPr>
                <w:rFonts w:cs="Arial"/>
                <w:snapToGrid w:val="0"/>
                <w:szCs w:val="18"/>
              </w:rPr>
            </w:pPr>
            <w:r w:rsidRPr="00583368">
              <w:rPr>
                <w:rFonts w:cs="Arial"/>
                <w:snapToGrid w:val="0"/>
                <w:szCs w:val="18"/>
              </w:rPr>
              <w:t>2015-12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299EF82E" w14:textId="77777777" w:rsidR="00A9799F" w:rsidRPr="00583368" w:rsidRDefault="00A9799F" w:rsidP="00583368">
            <w:pPr>
              <w:pStyle w:val="TAL"/>
              <w:rPr>
                <w:rFonts w:cs="Arial"/>
                <w:snapToGrid w:val="0"/>
                <w:szCs w:val="18"/>
              </w:rPr>
            </w:pPr>
            <w:r w:rsidRPr="00583368">
              <w:rPr>
                <w:rFonts w:cs="Arial"/>
                <w:snapToGrid w:val="0"/>
                <w:szCs w:val="18"/>
              </w:rPr>
              <w:t>SP-70</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52A3B402" w14:textId="77777777" w:rsidR="00A9799F" w:rsidRPr="00583368" w:rsidRDefault="00A9799F" w:rsidP="00583368">
            <w:pPr>
              <w:pStyle w:val="TAL"/>
              <w:rPr>
                <w:rFonts w:cs="Arial"/>
                <w:snapToGrid w:val="0"/>
                <w:szCs w:val="18"/>
              </w:rPr>
            </w:pPr>
            <w:r w:rsidRPr="00583368">
              <w:rPr>
                <w:rFonts w:cs="Arial"/>
                <w:snapToGrid w:val="0"/>
                <w:szCs w:val="18"/>
              </w:rPr>
              <w:t>SP-150639</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6D3D8C83" w14:textId="77777777" w:rsidR="00A9799F" w:rsidRPr="00583368" w:rsidRDefault="00A9799F" w:rsidP="00583368">
            <w:pPr>
              <w:pStyle w:val="TAL"/>
              <w:rPr>
                <w:rFonts w:cs="Arial"/>
                <w:snapToGrid w:val="0"/>
                <w:szCs w:val="18"/>
              </w:rPr>
            </w:pPr>
            <w:r w:rsidRPr="00583368">
              <w:rPr>
                <w:rFonts w:cs="Arial"/>
                <w:snapToGrid w:val="0"/>
                <w:szCs w:val="18"/>
              </w:rPr>
              <w:t>0007</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6D446AFC" w14:textId="77777777" w:rsidR="00A9799F" w:rsidRPr="00583368" w:rsidRDefault="00A9799F" w:rsidP="00583368">
            <w:pPr>
              <w:pStyle w:val="TAL"/>
              <w:rPr>
                <w:rFonts w:cs="Arial"/>
                <w:snapToGrid w:val="0"/>
                <w:szCs w:val="18"/>
              </w:rPr>
            </w:pPr>
            <w:r w:rsidRPr="00583368">
              <w:rPr>
                <w:rFonts w:cs="Arial"/>
                <w:snapToGrid w:val="0"/>
                <w:szCs w:val="18"/>
              </w:rPr>
              <w:t>1</w:t>
            </w:r>
          </w:p>
        </w:tc>
        <w:tc>
          <w:tcPr>
            <w:tcW w:w="425" w:type="dxa"/>
            <w:tcBorders>
              <w:top w:val="single" w:sz="6" w:space="0" w:color="auto"/>
              <w:left w:val="single" w:sz="6" w:space="0" w:color="auto"/>
              <w:bottom w:val="single" w:sz="6" w:space="0" w:color="auto"/>
              <w:right w:val="single" w:sz="6" w:space="0" w:color="auto"/>
            </w:tcBorders>
          </w:tcPr>
          <w:p w14:paraId="74C926E0" w14:textId="77777777" w:rsidR="00A9799F" w:rsidRPr="00583368" w:rsidRDefault="00A9799F" w:rsidP="00583368">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63E55DC7" w14:textId="77777777" w:rsidR="00A9799F" w:rsidRPr="00583368" w:rsidRDefault="00A9799F" w:rsidP="00583368">
            <w:pPr>
              <w:pStyle w:val="TAL"/>
              <w:rPr>
                <w:rFonts w:cs="Arial"/>
                <w:snapToGrid w:val="0"/>
                <w:szCs w:val="18"/>
              </w:rPr>
            </w:pPr>
            <w:r w:rsidRPr="00583368">
              <w:rPr>
                <w:rFonts w:cs="Arial"/>
                <w:snapToGrid w:val="0"/>
                <w:szCs w:val="18"/>
              </w:rPr>
              <w:t>Corrections to the Algorithmic Description</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714B859D" w14:textId="77777777" w:rsidR="00A9799F" w:rsidRPr="00583368" w:rsidRDefault="00A9799F" w:rsidP="00583368">
            <w:pPr>
              <w:pStyle w:val="TAL"/>
              <w:rPr>
                <w:rFonts w:cs="Arial"/>
                <w:snapToGrid w:val="0"/>
                <w:szCs w:val="18"/>
              </w:rPr>
            </w:pPr>
            <w:r w:rsidRPr="00583368">
              <w:rPr>
                <w:rFonts w:cs="Arial"/>
                <w:snapToGrid w:val="0"/>
                <w:szCs w:val="18"/>
              </w:rPr>
              <w:t>12.5.0</w:t>
            </w:r>
          </w:p>
        </w:tc>
      </w:tr>
      <w:tr w:rsidR="00A9799F" w:rsidRPr="003F5485" w14:paraId="124CEED6"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526E9EAA" w14:textId="77777777" w:rsidR="00A9799F" w:rsidRPr="00583368" w:rsidRDefault="00A9799F" w:rsidP="00583368">
            <w:pPr>
              <w:pStyle w:val="TAL"/>
              <w:rPr>
                <w:rFonts w:cs="Arial"/>
                <w:snapToGrid w:val="0"/>
                <w:szCs w:val="18"/>
              </w:rPr>
            </w:pPr>
            <w:r w:rsidRPr="00583368">
              <w:rPr>
                <w:rFonts w:cs="Arial"/>
                <w:snapToGrid w:val="0"/>
                <w:szCs w:val="18"/>
              </w:rPr>
              <w:t>2015-12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8C9C1B0" w14:textId="77777777" w:rsidR="00A9799F" w:rsidRPr="00583368" w:rsidRDefault="00A9799F" w:rsidP="00583368">
            <w:pPr>
              <w:pStyle w:val="TAL"/>
              <w:rPr>
                <w:rFonts w:cs="Arial"/>
                <w:snapToGrid w:val="0"/>
                <w:szCs w:val="18"/>
              </w:rPr>
            </w:pPr>
            <w:r w:rsidRPr="00583368">
              <w:rPr>
                <w:rFonts w:cs="Arial"/>
                <w:snapToGrid w:val="0"/>
                <w:szCs w:val="18"/>
              </w:rPr>
              <w:t>SP-70</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6F186649" w14:textId="77777777" w:rsidR="00A9799F" w:rsidRPr="00583368" w:rsidRDefault="00A9799F" w:rsidP="00583368">
            <w:pPr>
              <w:pStyle w:val="TAL"/>
              <w:rPr>
                <w:rFonts w:cs="Arial"/>
                <w:snapToGrid w:val="0"/>
                <w:szCs w:val="18"/>
              </w:rPr>
            </w:pPr>
            <w:r w:rsidRPr="00583368">
              <w:rPr>
                <w:rFonts w:cs="Arial"/>
                <w:snapToGrid w:val="0"/>
                <w:szCs w:val="18"/>
              </w:rPr>
              <w:t>SP-150639</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1618E759" w14:textId="77777777" w:rsidR="00A9799F" w:rsidRPr="00583368" w:rsidRDefault="00A9799F" w:rsidP="00583368">
            <w:pPr>
              <w:pStyle w:val="TAL"/>
              <w:rPr>
                <w:rFonts w:cs="Arial"/>
                <w:snapToGrid w:val="0"/>
                <w:szCs w:val="18"/>
              </w:rPr>
            </w:pPr>
            <w:r w:rsidRPr="00583368">
              <w:rPr>
                <w:rFonts w:cs="Arial"/>
                <w:snapToGrid w:val="0"/>
                <w:szCs w:val="18"/>
              </w:rPr>
              <w:t>0008</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546FF94D" w14:textId="77777777" w:rsidR="00A9799F" w:rsidRPr="00583368" w:rsidRDefault="00A9799F" w:rsidP="00583368">
            <w:pPr>
              <w:pStyle w:val="TAL"/>
              <w:rPr>
                <w:rFonts w:cs="Arial"/>
                <w:snapToGrid w:val="0"/>
                <w:szCs w:val="18"/>
              </w:rPr>
            </w:pPr>
            <w:r w:rsidRPr="00583368">
              <w:rPr>
                <w:rFonts w:cs="Arial"/>
                <w:snapToGrid w:val="0"/>
                <w:szCs w:val="18"/>
              </w:rPr>
              <w:t>-</w:t>
            </w:r>
          </w:p>
        </w:tc>
        <w:tc>
          <w:tcPr>
            <w:tcW w:w="425" w:type="dxa"/>
            <w:tcBorders>
              <w:top w:val="single" w:sz="6" w:space="0" w:color="auto"/>
              <w:left w:val="single" w:sz="6" w:space="0" w:color="auto"/>
              <w:bottom w:val="single" w:sz="6" w:space="0" w:color="auto"/>
              <w:right w:val="single" w:sz="6" w:space="0" w:color="auto"/>
            </w:tcBorders>
          </w:tcPr>
          <w:p w14:paraId="66BBF31C" w14:textId="77777777" w:rsidR="00A9799F" w:rsidRPr="00583368" w:rsidRDefault="00A9799F" w:rsidP="00583368">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536A67D7" w14:textId="77777777" w:rsidR="00A9799F" w:rsidRPr="00583368" w:rsidRDefault="00A9799F" w:rsidP="00583368">
            <w:pPr>
              <w:pStyle w:val="TAL"/>
              <w:rPr>
                <w:rFonts w:cs="Arial"/>
                <w:snapToGrid w:val="0"/>
                <w:szCs w:val="18"/>
              </w:rPr>
            </w:pPr>
            <w:r w:rsidRPr="00583368">
              <w:rPr>
                <w:rFonts w:cs="Arial"/>
                <w:snapToGrid w:val="0"/>
                <w:szCs w:val="18"/>
              </w:rPr>
              <w:t>Handling Received CMR</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341E87CF" w14:textId="77777777" w:rsidR="00A9799F" w:rsidRPr="00583368" w:rsidRDefault="00A9799F" w:rsidP="00583368">
            <w:pPr>
              <w:pStyle w:val="TAL"/>
              <w:rPr>
                <w:rFonts w:cs="Arial"/>
                <w:snapToGrid w:val="0"/>
                <w:szCs w:val="18"/>
              </w:rPr>
            </w:pPr>
            <w:r w:rsidRPr="00583368">
              <w:rPr>
                <w:rFonts w:cs="Arial"/>
                <w:snapToGrid w:val="0"/>
                <w:szCs w:val="18"/>
              </w:rPr>
              <w:t>12.5.0</w:t>
            </w:r>
          </w:p>
        </w:tc>
      </w:tr>
      <w:tr w:rsidR="00A9799F" w:rsidRPr="003F5485" w14:paraId="17DC4D92"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2C734B08" w14:textId="77777777" w:rsidR="00A9799F" w:rsidRPr="00583368" w:rsidRDefault="00A9799F" w:rsidP="00583368">
            <w:pPr>
              <w:pStyle w:val="TAL"/>
              <w:rPr>
                <w:rFonts w:cs="Arial"/>
                <w:snapToGrid w:val="0"/>
                <w:szCs w:val="18"/>
              </w:rPr>
            </w:pPr>
            <w:r w:rsidRPr="00583368">
              <w:rPr>
                <w:rFonts w:cs="Arial"/>
                <w:snapToGrid w:val="0"/>
                <w:szCs w:val="18"/>
              </w:rPr>
              <w:t>2015-12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5E1229BA" w14:textId="77777777" w:rsidR="00A9799F" w:rsidRPr="00583368" w:rsidRDefault="00A9799F" w:rsidP="00583368">
            <w:pPr>
              <w:pStyle w:val="TAL"/>
              <w:rPr>
                <w:rFonts w:cs="Arial"/>
                <w:snapToGrid w:val="0"/>
                <w:szCs w:val="18"/>
              </w:rPr>
            </w:pPr>
            <w:r w:rsidRPr="00583368">
              <w:rPr>
                <w:rFonts w:cs="Arial"/>
                <w:snapToGrid w:val="0"/>
                <w:szCs w:val="18"/>
              </w:rPr>
              <w:t>SP-70</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79D7AAC5" w14:textId="77777777" w:rsidR="00A9799F" w:rsidRPr="00583368" w:rsidRDefault="00A9799F" w:rsidP="00583368">
            <w:pPr>
              <w:pStyle w:val="TAL"/>
              <w:rPr>
                <w:rFonts w:cs="Arial"/>
                <w:snapToGrid w:val="0"/>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61BF3E7A" w14:textId="77777777" w:rsidR="00A9799F" w:rsidRPr="00583368" w:rsidRDefault="00A9799F" w:rsidP="00583368">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0CCB25B" w14:textId="77777777" w:rsidR="00A9799F" w:rsidRPr="00583368" w:rsidRDefault="00A9799F" w:rsidP="00583368">
            <w:pPr>
              <w:pStyle w:val="TAL"/>
              <w:rPr>
                <w:rFonts w:cs="Arial"/>
                <w:snapToGrid w:val="0"/>
                <w:szCs w:val="18"/>
              </w:rPr>
            </w:pPr>
            <w:r w:rsidRPr="00583368">
              <w:rPr>
                <w:rFonts w:cs="Arial"/>
                <w:snapToGrid w:val="0"/>
                <w:szCs w:val="18"/>
              </w:rPr>
              <w:t>-</w:t>
            </w:r>
          </w:p>
        </w:tc>
        <w:tc>
          <w:tcPr>
            <w:tcW w:w="425" w:type="dxa"/>
            <w:tcBorders>
              <w:top w:val="single" w:sz="6" w:space="0" w:color="auto"/>
              <w:left w:val="single" w:sz="6" w:space="0" w:color="auto"/>
              <w:bottom w:val="single" w:sz="6" w:space="0" w:color="auto"/>
              <w:right w:val="single" w:sz="6" w:space="0" w:color="auto"/>
            </w:tcBorders>
          </w:tcPr>
          <w:p w14:paraId="47E2ECFA" w14:textId="77777777" w:rsidR="00A9799F" w:rsidRPr="00583368" w:rsidRDefault="00A9799F" w:rsidP="00583368">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67AA1B32" w14:textId="77777777" w:rsidR="00A9799F" w:rsidRPr="00583368" w:rsidRDefault="00A9799F" w:rsidP="00583368">
            <w:pPr>
              <w:pStyle w:val="TAL"/>
              <w:rPr>
                <w:rFonts w:cs="Arial"/>
                <w:snapToGrid w:val="0"/>
                <w:szCs w:val="18"/>
              </w:rPr>
            </w:pPr>
            <w:r w:rsidRPr="00583368">
              <w:rPr>
                <w:rFonts w:cs="Arial"/>
                <w:snapToGrid w:val="0"/>
                <w:szCs w:val="18"/>
              </w:rPr>
              <w:t>Version for Release 13</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03E23372" w14:textId="77777777" w:rsidR="00A9799F" w:rsidRPr="00583368" w:rsidRDefault="00A9799F" w:rsidP="00583368">
            <w:pPr>
              <w:pStyle w:val="TAL"/>
              <w:rPr>
                <w:rFonts w:cs="Arial"/>
                <w:snapToGrid w:val="0"/>
                <w:szCs w:val="18"/>
              </w:rPr>
            </w:pPr>
            <w:r w:rsidRPr="00583368">
              <w:rPr>
                <w:rFonts w:cs="Arial"/>
                <w:snapToGrid w:val="0"/>
                <w:szCs w:val="18"/>
              </w:rPr>
              <w:t>13.0.0</w:t>
            </w:r>
          </w:p>
        </w:tc>
      </w:tr>
      <w:tr w:rsidR="00A9799F" w:rsidRPr="003F5485" w14:paraId="28DEB77C"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79989382" w14:textId="77777777" w:rsidR="00A9799F" w:rsidRPr="00583368" w:rsidRDefault="00A9799F" w:rsidP="00583368">
            <w:pPr>
              <w:pStyle w:val="TAL"/>
              <w:rPr>
                <w:rFonts w:cs="Arial"/>
                <w:snapToGrid w:val="0"/>
                <w:szCs w:val="18"/>
              </w:rPr>
            </w:pPr>
            <w:r w:rsidRPr="00583368">
              <w:rPr>
                <w:rFonts w:cs="Arial"/>
                <w:snapToGrid w:val="0"/>
                <w:szCs w:val="18"/>
              </w:rPr>
              <w:t>2016-03</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6D5FC847" w14:textId="77777777" w:rsidR="00A9799F" w:rsidRPr="00583368" w:rsidRDefault="00A9799F" w:rsidP="00583368">
            <w:pPr>
              <w:pStyle w:val="TAL"/>
              <w:rPr>
                <w:rFonts w:cs="Arial"/>
                <w:snapToGrid w:val="0"/>
                <w:szCs w:val="18"/>
              </w:rPr>
            </w:pPr>
            <w:r w:rsidRPr="00583368">
              <w:rPr>
                <w:rFonts w:cs="Arial"/>
                <w:snapToGrid w:val="0"/>
                <w:szCs w:val="18"/>
              </w:rPr>
              <w:t>SP-71</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0E9334EC" w14:textId="77777777" w:rsidR="00A9799F" w:rsidRPr="00583368" w:rsidRDefault="00A9799F" w:rsidP="00583368">
            <w:pPr>
              <w:pStyle w:val="TAL"/>
              <w:rPr>
                <w:rFonts w:cs="Arial"/>
                <w:snapToGrid w:val="0"/>
                <w:szCs w:val="18"/>
              </w:rPr>
            </w:pPr>
            <w:r w:rsidRPr="00583368">
              <w:rPr>
                <w:rFonts w:cs="Arial"/>
                <w:snapToGrid w:val="0"/>
                <w:szCs w:val="18"/>
              </w:rPr>
              <w:t>SP-160064</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061EF37" w14:textId="77777777" w:rsidR="00A9799F" w:rsidRPr="00583368" w:rsidRDefault="00A9799F" w:rsidP="00583368">
            <w:pPr>
              <w:pStyle w:val="TAL"/>
              <w:rPr>
                <w:rFonts w:cs="Arial"/>
                <w:snapToGrid w:val="0"/>
                <w:szCs w:val="18"/>
              </w:rPr>
            </w:pPr>
            <w:r w:rsidRPr="00583368">
              <w:rPr>
                <w:rFonts w:cs="Arial"/>
                <w:snapToGrid w:val="0"/>
                <w:szCs w:val="18"/>
              </w:rPr>
              <w:t>0013</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822F4A4" w14:textId="77777777" w:rsidR="00A9799F" w:rsidRPr="00583368" w:rsidRDefault="00A9799F" w:rsidP="00583368">
            <w:pPr>
              <w:pStyle w:val="TAL"/>
              <w:rPr>
                <w:rFonts w:cs="Arial"/>
                <w:snapToGrid w:val="0"/>
                <w:szCs w:val="18"/>
              </w:rPr>
            </w:pPr>
            <w:r w:rsidRPr="00583368">
              <w:rPr>
                <w:rFonts w:cs="Arial"/>
                <w:snapToGrid w:val="0"/>
                <w:szCs w:val="18"/>
              </w:rPr>
              <w:t>1</w:t>
            </w:r>
          </w:p>
        </w:tc>
        <w:tc>
          <w:tcPr>
            <w:tcW w:w="425" w:type="dxa"/>
            <w:tcBorders>
              <w:top w:val="single" w:sz="6" w:space="0" w:color="auto"/>
              <w:left w:val="single" w:sz="6" w:space="0" w:color="auto"/>
              <w:bottom w:val="single" w:sz="6" w:space="0" w:color="auto"/>
              <w:right w:val="single" w:sz="6" w:space="0" w:color="auto"/>
            </w:tcBorders>
          </w:tcPr>
          <w:p w14:paraId="400FDB05" w14:textId="77777777" w:rsidR="00A9799F" w:rsidRPr="00583368" w:rsidRDefault="00A9799F" w:rsidP="00583368">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3B52256F" w14:textId="77777777" w:rsidR="00A9799F" w:rsidRPr="00583368" w:rsidRDefault="00A9799F" w:rsidP="00583368">
            <w:pPr>
              <w:pStyle w:val="TAL"/>
              <w:rPr>
                <w:rFonts w:cs="Arial"/>
                <w:snapToGrid w:val="0"/>
                <w:szCs w:val="18"/>
              </w:rPr>
            </w:pPr>
            <w:r w:rsidRPr="00583368">
              <w:rPr>
                <w:rFonts w:cs="Arial"/>
                <w:snapToGrid w:val="0"/>
                <w:szCs w:val="18"/>
              </w:rPr>
              <w:t>Correction of mode-change-capability and channel-aware configuration</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5972EC43" w14:textId="77777777" w:rsidR="00A9799F" w:rsidRPr="00583368" w:rsidRDefault="00A9799F" w:rsidP="00583368">
            <w:pPr>
              <w:pStyle w:val="TAL"/>
              <w:rPr>
                <w:rFonts w:cs="Arial"/>
                <w:snapToGrid w:val="0"/>
                <w:szCs w:val="18"/>
              </w:rPr>
            </w:pPr>
            <w:r w:rsidRPr="00583368">
              <w:rPr>
                <w:rFonts w:cs="Arial"/>
                <w:snapToGrid w:val="0"/>
                <w:szCs w:val="18"/>
              </w:rPr>
              <w:t>13.1.0</w:t>
            </w:r>
          </w:p>
        </w:tc>
      </w:tr>
      <w:tr w:rsidR="00A9799F" w:rsidRPr="003F5485" w14:paraId="770F7F44"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0331CE2B" w14:textId="77777777" w:rsidR="00A9799F" w:rsidRPr="00583368" w:rsidRDefault="00A9799F" w:rsidP="00583368">
            <w:pPr>
              <w:pStyle w:val="TAL"/>
              <w:rPr>
                <w:rFonts w:cs="Arial"/>
                <w:snapToGrid w:val="0"/>
                <w:szCs w:val="18"/>
              </w:rPr>
            </w:pPr>
            <w:r w:rsidRPr="00583368">
              <w:rPr>
                <w:rFonts w:cs="Arial"/>
                <w:snapToGrid w:val="0"/>
                <w:szCs w:val="18"/>
              </w:rPr>
              <w:t>2016-06</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28BEEAFD" w14:textId="77777777" w:rsidR="00A9799F" w:rsidRPr="00583368" w:rsidRDefault="00A9799F" w:rsidP="00583368">
            <w:pPr>
              <w:pStyle w:val="TAL"/>
              <w:rPr>
                <w:rFonts w:cs="Arial"/>
                <w:snapToGrid w:val="0"/>
                <w:szCs w:val="18"/>
              </w:rPr>
            </w:pPr>
            <w:r w:rsidRPr="00583368">
              <w:rPr>
                <w:rFonts w:cs="Arial"/>
                <w:snapToGrid w:val="0"/>
                <w:szCs w:val="18"/>
              </w:rPr>
              <w:t>72</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3F49BB90" w14:textId="77777777" w:rsidR="00A9799F" w:rsidRPr="00583368" w:rsidRDefault="00A9799F" w:rsidP="00583368">
            <w:pPr>
              <w:pStyle w:val="TAL"/>
              <w:rPr>
                <w:rFonts w:cs="Arial"/>
                <w:snapToGrid w:val="0"/>
                <w:szCs w:val="18"/>
              </w:rPr>
            </w:pPr>
            <w:r w:rsidRPr="00583368">
              <w:rPr>
                <w:rFonts w:cs="Arial"/>
                <w:snapToGrid w:val="0"/>
                <w:szCs w:val="18"/>
              </w:rPr>
              <w:t>SP-160257</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0AAD5104" w14:textId="77777777" w:rsidR="00A9799F" w:rsidRPr="00583368" w:rsidRDefault="00A9799F" w:rsidP="00583368">
            <w:pPr>
              <w:pStyle w:val="TAL"/>
              <w:rPr>
                <w:rFonts w:cs="Arial"/>
                <w:snapToGrid w:val="0"/>
                <w:szCs w:val="18"/>
              </w:rPr>
            </w:pPr>
            <w:r w:rsidRPr="00583368">
              <w:rPr>
                <w:rFonts w:cs="Arial"/>
                <w:snapToGrid w:val="0"/>
                <w:szCs w:val="18"/>
              </w:rPr>
              <w:t>0015</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609C7CB" w14:textId="77777777" w:rsidR="00A9799F" w:rsidRPr="00583368" w:rsidRDefault="00A9799F" w:rsidP="00583368">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tcPr>
          <w:p w14:paraId="30427935" w14:textId="77777777" w:rsidR="00A9799F" w:rsidRPr="00583368" w:rsidRDefault="00A9799F" w:rsidP="00583368">
            <w:pPr>
              <w:pStyle w:val="TAL"/>
              <w:rPr>
                <w:rFonts w:cs="Arial"/>
                <w:snapToGrid w:val="0"/>
                <w:szCs w:val="18"/>
              </w:rPr>
            </w:pPr>
            <w:r w:rsidRPr="00583368">
              <w:rPr>
                <w:rFonts w:cs="Arial"/>
                <w:snapToGrid w:val="0"/>
                <w:szCs w:val="18"/>
              </w:rPr>
              <w:t>A</w:t>
            </w: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0130C485" w14:textId="77777777" w:rsidR="00A9799F" w:rsidRPr="00583368" w:rsidRDefault="00A9799F" w:rsidP="00583368">
            <w:pPr>
              <w:pStyle w:val="TAL"/>
              <w:rPr>
                <w:rFonts w:cs="Arial"/>
                <w:snapToGrid w:val="0"/>
                <w:szCs w:val="18"/>
              </w:rPr>
            </w:pPr>
            <w:r w:rsidRPr="00583368">
              <w:rPr>
                <w:rFonts w:cs="Arial"/>
                <w:snapToGrid w:val="0"/>
                <w:szCs w:val="18"/>
              </w:rPr>
              <w:t>Corrections to the Algorithmic Description</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46EFC2C3" w14:textId="77777777" w:rsidR="00A9799F" w:rsidRPr="00583368" w:rsidRDefault="00A9799F" w:rsidP="00583368">
            <w:pPr>
              <w:pStyle w:val="TAL"/>
              <w:rPr>
                <w:rFonts w:cs="Arial"/>
                <w:snapToGrid w:val="0"/>
                <w:szCs w:val="18"/>
              </w:rPr>
            </w:pPr>
            <w:r w:rsidRPr="00583368">
              <w:rPr>
                <w:rFonts w:cs="Arial"/>
                <w:snapToGrid w:val="0"/>
                <w:szCs w:val="18"/>
              </w:rPr>
              <w:t>13.2.0</w:t>
            </w:r>
          </w:p>
        </w:tc>
      </w:tr>
      <w:tr w:rsidR="00A9799F" w:rsidRPr="003F5485" w14:paraId="550CB39B"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2892437F" w14:textId="77777777" w:rsidR="00A9799F" w:rsidRPr="00583368" w:rsidRDefault="00A9799F" w:rsidP="00583368">
            <w:pPr>
              <w:pStyle w:val="TAL"/>
              <w:rPr>
                <w:rFonts w:cs="Arial"/>
                <w:snapToGrid w:val="0"/>
                <w:szCs w:val="18"/>
              </w:rPr>
            </w:pPr>
            <w:r w:rsidRPr="00583368">
              <w:rPr>
                <w:rFonts w:cs="Arial"/>
                <w:snapToGrid w:val="0"/>
                <w:szCs w:val="18"/>
              </w:rPr>
              <w:t>2016-06</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0E343947" w14:textId="77777777" w:rsidR="00A9799F" w:rsidRPr="00583368" w:rsidRDefault="00A9799F" w:rsidP="00583368">
            <w:pPr>
              <w:pStyle w:val="TAL"/>
              <w:rPr>
                <w:rFonts w:cs="Arial"/>
                <w:snapToGrid w:val="0"/>
                <w:szCs w:val="18"/>
              </w:rPr>
            </w:pPr>
            <w:r w:rsidRPr="00583368">
              <w:rPr>
                <w:rFonts w:cs="Arial"/>
                <w:snapToGrid w:val="0"/>
                <w:szCs w:val="18"/>
              </w:rPr>
              <w:t>72</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04861FFB" w14:textId="77777777" w:rsidR="00A9799F" w:rsidRPr="00583368" w:rsidRDefault="00A9799F" w:rsidP="00583368">
            <w:pPr>
              <w:pStyle w:val="TAL"/>
              <w:rPr>
                <w:rFonts w:cs="Arial"/>
                <w:snapToGrid w:val="0"/>
                <w:szCs w:val="18"/>
              </w:rPr>
            </w:pPr>
            <w:r w:rsidRPr="00583368">
              <w:rPr>
                <w:rFonts w:cs="Arial"/>
                <w:snapToGrid w:val="0"/>
                <w:szCs w:val="18"/>
              </w:rPr>
              <w:t>SP-160257</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288582BA" w14:textId="77777777" w:rsidR="00A9799F" w:rsidRPr="00583368" w:rsidRDefault="00A9799F" w:rsidP="00583368">
            <w:pPr>
              <w:pStyle w:val="TAL"/>
              <w:rPr>
                <w:rFonts w:cs="Arial"/>
                <w:snapToGrid w:val="0"/>
                <w:szCs w:val="18"/>
              </w:rPr>
            </w:pPr>
            <w:r w:rsidRPr="00583368">
              <w:rPr>
                <w:rFonts w:cs="Arial"/>
                <w:snapToGrid w:val="0"/>
                <w:szCs w:val="18"/>
              </w:rPr>
              <w:t>0017</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24F4E94C" w14:textId="77777777" w:rsidR="00A9799F" w:rsidRPr="00583368" w:rsidRDefault="00A9799F" w:rsidP="00583368">
            <w:pPr>
              <w:pStyle w:val="TAL"/>
              <w:rPr>
                <w:rFonts w:cs="Arial"/>
                <w:snapToGrid w:val="0"/>
                <w:szCs w:val="18"/>
              </w:rPr>
            </w:pPr>
            <w:r w:rsidRPr="00583368">
              <w:rPr>
                <w:rFonts w:cs="Arial"/>
                <w:snapToGrid w:val="0"/>
                <w:szCs w:val="18"/>
              </w:rPr>
              <w:t>1</w:t>
            </w:r>
          </w:p>
        </w:tc>
        <w:tc>
          <w:tcPr>
            <w:tcW w:w="425" w:type="dxa"/>
            <w:tcBorders>
              <w:top w:val="single" w:sz="6" w:space="0" w:color="auto"/>
              <w:left w:val="single" w:sz="6" w:space="0" w:color="auto"/>
              <w:bottom w:val="single" w:sz="6" w:space="0" w:color="auto"/>
              <w:right w:val="single" w:sz="6" w:space="0" w:color="auto"/>
            </w:tcBorders>
          </w:tcPr>
          <w:p w14:paraId="62A6C646" w14:textId="77777777" w:rsidR="00A9799F" w:rsidRPr="00583368" w:rsidRDefault="00A9799F" w:rsidP="00583368">
            <w:pPr>
              <w:pStyle w:val="TAL"/>
              <w:rPr>
                <w:rFonts w:cs="Arial"/>
                <w:snapToGrid w:val="0"/>
                <w:szCs w:val="18"/>
              </w:rPr>
            </w:pPr>
            <w:r w:rsidRPr="00583368">
              <w:rPr>
                <w:rFonts w:cs="Arial"/>
                <w:snapToGrid w:val="0"/>
                <w:szCs w:val="18"/>
              </w:rPr>
              <w:t>A</w:t>
            </w: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33115814" w14:textId="77777777" w:rsidR="00A9799F" w:rsidRPr="00583368" w:rsidRDefault="00A9799F" w:rsidP="00583368">
            <w:pPr>
              <w:pStyle w:val="TAL"/>
              <w:rPr>
                <w:rFonts w:cs="Arial"/>
                <w:snapToGrid w:val="0"/>
                <w:szCs w:val="18"/>
              </w:rPr>
            </w:pPr>
            <w:r w:rsidRPr="00583368">
              <w:rPr>
                <w:rFonts w:cs="Arial"/>
                <w:snapToGrid w:val="0"/>
                <w:szCs w:val="18"/>
              </w:rPr>
              <w:t>Corrections to CMR Handling for AMR-WB IO mode</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3B6CB947" w14:textId="77777777" w:rsidR="00A9799F" w:rsidRPr="00583368" w:rsidRDefault="00A9799F" w:rsidP="00583368">
            <w:pPr>
              <w:pStyle w:val="TAL"/>
              <w:rPr>
                <w:rFonts w:cs="Arial"/>
                <w:snapToGrid w:val="0"/>
                <w:szCs w:val="18"/>
              </w:rPr>
            </w:pPr>
            <w:r w:rsidRPr="00583368">
              <w:rPr>
                <w:rFonts w:cs="Arial"/>
                <w:snapToGrid w:val="0"/>
                <w:szCs w:val="18"/>
              </w:rPr>
              <w:t>13.2.0</w:t>
            </w:r>
          </w:p>
        </w:tc>
      </w:tr>
      <w:tr w:rsidR="00A9799F" w:rsidRPr="003F5485" w14:paraId="4A03FFD4"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635320D7" w14:textId="77777777" w:rsidR="00A9799F" w:rsidRPr="00583368" w:rsidRDefault="00A9799F" w:rsidP="00583368">
            <w:pPr>
              <w:pStyle w:val="TAL"/>
              <w:rPr>
                <w:rFonts w:cs="Arial"/>
                <w:snapToGrid w:val="0"/>
                <w:szCs w:val="18"/>
              </w:rPr>
            </w:pPr>
            <w:r w:rsidRPr="00583368">
              <w:rPr>
                <w:rFonts w:cs="Arial"/>
                <w:snapToGrid w:val="0"/>
                <w:szCs w:val="18"/>
              </w:rPr>
              <w:t>2016-06</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071FC8A7" w14:textId="77777777" w:rsidR="00A9799F" w:rsidRPr="00583368" w:rsidRDefault="00A9799F" w:rsidP="00583368">
            <w:pPr>
              <w:pStyle w:val="TAL"/>
              <w:rPr>
                <w:rFonts w:cs="Arial"/>
                <w:snapToGrid w:val="0"/>
                <w:szCs w:val="18"/>
              </w:rPr>
            </w:pPr>
            <w:r w:rsidRPr="00583368">
              <w:rPr>
                <w:rFonts w:cs="Arial"/>
                <w:snapToGrid w:val="0"/>
                <w:szCs w:val="18"/>
              </w:rPr>
              <w:t>72</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69615B66" w14:textId="77777777" w:rsidR="00A9799F" w:rsidRPr="00583368" w:rsidRDefault="00A9799F" w:rsidP="00583368">
            <w:pPr>
              <w:pStyle w:val="TAL"/>
              <w:rPr>
                <w:rFonts w:cs="Arial"/>
                <w:snapToGrid w:val="0"/>
                <w:szCs w:val="18"/>
              </w:rPr>
            </w:pPr>
            <w:r w:rsidRPr="00583368">
              <w:rPr>
                <w:rFonts w:cs="Arial"/>
                <w:snapToGrid w:val="0"/>
                <w:szCs w:val="18"/>
              </w:rPr>
              <w:t>SP-160257</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6FC42C0" w14:textId="77777777" w:rsidR="00A9799F" w:rsidRPr="00583368" w:rsidRDefault="00A9799F" w:rsidP="00583368">
            <w:pPr>
              <w:pStyle w:val="TAL"/>
              <w:rPr>
                <w:rFonts w:cs="Arial"/>
                <w:snapToGrid w:val="0"/>
                <w:szCs w:val="18"/>
              </w:rPr>
            </w:pPr>
            <w:r w:rsidRPr="00583368">
              <w:rPr>
                <w:rFonts w:cs="Arial"/>
                <w:snapToGrid w:val="0"/>
                <w:szCs w:val="18"/>
              </w:rPr>
              <w:t>0019</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2699B2C4" w14:textId="77777777" w:rsidR="00A9799F" w:rsidRPr="00583368" w:rsidRDefault="00A9799F" w:rsidP="00583368">
            <w:pPr>
              <w:pStyle w:val="TAL"/>
              <w:rPr>
                <w:rFonts w:cs="Arial"/>
                <w:snapToGrid w:val="0"/>
                <w:szCs w:val="18"/>
              </w:rPr>
            </w:pPr>
            <w:r w:rsidRPr="00583368">
              <w:rPr>
                <w:rFonts w:cs="Arial"/>
                <w:snapToGrid w:val="0"/>
                <w:szCs w:val="18"/>
              </w:rPr>
              <w:t>2</w:t>
            </w:r>
          </w:p>
        </w:tc>
        <w:tc>
          <w:tcPr>
            <w:tcW w:w="425" w:type="dxa"/>
            <w:tcBorders>
              <w:top w:val="single" w:sz="6" w:space="0" w:color="auto"/>
              <w:left w:val="single" w:sz="6" w:space="0" w:color="auto"/>
              <w:bottom w:val="single" w:sz="6" w:space="0" w:color="auto"/>
              <w:right w:val="single" w:sz="6" w:space="0" w:color="auto"/>
            </w:tcBorders>
          </w:tcPr>
          <w:p w14:paraId="716BDC12" w14:textId="77777777" w:rsidR="00A9799F" w:rsidRPr="00583368" w:rsidRDefault="00A9799F" w:rsidP="00583368">
            <w:pPr>
              <w:pStyle w:val="TAL"/>
              <w:rPr>
                <w:rFonts w:cs="Arial"/>
                <w:snapToGrid w:val="0"/>
                <w:szCs w:val="18"/>
              </w:rPr>
            </w:pPr>
            <w:r w:rsidRPr="00583368">
              <w:rPr>
                <w:rFonts w:cs="Arial"/>
                <w:snapToGrid w:val="0"/>
                <w:szCs w:val="18"/>
              </w:rPr>
              <w:t>A</w:t>
            </w: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51E69AB2" w14:textId="77777777" w:rsidR="00A9799F" w:rsidRPr="00583368" w:rsidRDefault="00A9799F" w:rsidP="00583368">
            <w:pPr>
              <w:pStyle w:val="TAL"/>
              <w:rPr>
                <w:rFonts w:cs="Arial"/>
                <w:snapToGrid w:val="0"/>
                <w:szCs w:val="18"/>
              </w:rPr>
            </w:pPr>
            <w:r w:rsidRPr="00583368">
              <w:rPr>
                <w:rFonts w:cs="Arial"/>
                <w:snapToGrid w:val="0"/>
                <w:szCs w:val="18"/>
              </w:rPr>
              <w:t>EVS-CMR-Only packets</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16C977C2" w14:textId="77777777" w:rsidR="00A9799F" w:rsidRPr="00583368" w:rsidRDefault="00A9799F" w:rsidP="00583368">
            <w:pPr>
              <w:pStyle w:val="TAL"/>
              <w:rPr>
                <w:rFonts w:cs="Arial"/>
                <w:snapToGrid w:val="0"/>
                <w:szCs w:val="18"/>
              </w:rPr>
            </w:pPr>
            <w:r w:rsidRPr="00583368">
              <w:rPr>
                <w:rFonts w:cs="Arial"/>
                <w:snapToGrid w:val="0"/>
                <w:szCs w:val="18"/>
              </w:rPr>
              <w:t>13.2.0</w:t>
            </w:r>
          </w:p>
        </w:tc>
      </w:tr>
      <w:tr w:rsidR="00A9799F" w:rsidRPr="003F5485" w14:paraId="7D45CAF5"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167A4441" w14:textId="77777777" w:rsidR="00A9799F" w:rsidRPr="00583368" w:rsidRDefault="00A9799F" w:rsidP="00583368">
            <w:pPr>
              <w:pStyle w:val="TAL"/>
              <w:rPr>
                <w:rFonts w:cs="Arial"/>
                <w:snapToGrid w:val="0"/>
                <w:szCs w:val="18"/>
              </w:rPr>
            </w:pPr>
            <w:r w:rsidRPr="00583368">
              <w:rPr>
                <w:rFonts w:cs="Arial"/>
                <w:snapToGrid w:val="0"/>
                <w:szCs w:val="18"/>
              </w:rPr>
              <w:t>2016-09</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6B993C17" w14:textId="77777777" w:rsidR="00A9799F" w:rsidRPr="00583368" w:rsidRDefault="00A9799F" w:rsidP="00583368">
            <w:pPr>
              <w:pStyle w:val="TAL"/>
              <w:rPr>
                <w:rFonts w:cs="Arial"/>
                <w:snapToGrid w:val="0"/>
                <w:szCs w:val="18"/>
              </w:rPr>
            </w:pPr>
            <w:r w:rsidRPr="00583368">
              <w:rPr>
                <w:rFonts w:cs="Arial"/>
                <w:snapToGrid w:val="0"/>
                <w:szCs w:val="18"/>
              </w:rPr>
              <w:t>73</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70A32D52" w14:textId="77777777" w:rsidR="00A9799F" w:rsidRPr="00583368" w:rsidRDefault="00A9799F" w:rsidP="00583368">
            <w:pPr>
              <w:pStyle w:val="TAL"/>
              <w:rPr>
                <w:rFonts w:cs="Arial"/>
                <w:snapToGrid w:val="0"/>
                <w:szCs w:val="18"/>
              </w:rPr>
            </w:pPr>
            <w:r w:rsidRPr="00583368">
              <w:rPr>
                <w:rFonts w:cs="Arial"/>
                <w:snapToGrid w:val="0"/>
                <w:szCs w:val="18"/>
              </w:rPr>
              <w:t>SP-160589</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F0EA371" w14:textId="77777777" w:rsidR="00A9799F" w:rsidRPr="00583368" w:rsidRDefault="00A9799F" w:rsidP="00583368">
            <w:pPr>
              <w:pStyle w:val="TAL"/>
              <w:rPr>
                <w:rFonts w:cs="Arial"/>
                <w:snapToGrid w:val="0"/>
                <w:szCs w:val="18"/>
              </w:rPr>
            </w:pPr>
            <w:r w:rsidRPr="00583368">
              <w:rPr>
                <w:rFonts w:cs="Arial"/>
                <w:snapToGrid w:val="0"/>
                <w:szCs w:val="18"/>
              </w:rPr>
              <w:t>0022</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2FA0FB3F" w14:textId="77777777" w:rsidR="00A9799F" w:rsidRPr="00583368" w:rsidRDefault="00A9799F" w:rsidP="00583368">
            <w:pPr>
              <w:pStyle w:val="TAL"/>
              <w:rPr>
                <w:rFonts w:cs="Arial"/>
                <w:snapToGrid w:val="0"/>
                <w:szCs w:val="18"/>
              </w:rPr>
            </w:pPr>
            <w:r w:rsidRPr="00583368">
              <w:rPr>
                <w:rFonts w:cs="Arial"/>
                <w:snapToGrid w:val="0"/>
                <w:szCs w:val="18"/>
              </w:rPr>
              <w:t>1</w:t>
            </w:r>
          </w:p>
        </w:tc>
        <w:tc>
          <w:tcPr>
            <w:tcW w:w="425" w:type="dxa"/>
            <w:tcBorders>
              <w:top w:val="single" w:sz="6" w:space="0" w:color="auto"/>
              <w:left w:val="single" w:sz="6" w:space="0" w:color="auto"/>
              <w:bottom w:val="single" w:sz="6" w:space="0" w:color="auto"/>
              <w:right w:val="single" w:sz="6" w:space="0" w:color="auto"/>
            </w:tcBorders>
          </w:tcPr>
          <w:p w14:paraId="4DD36785" w14:textId="77777777" w:rsidR="00A9799F" w:rsidRPr="00583368" w:rsidRDefault="00A9799F" w:rsidP="00583368">
            <w:pPr>
              <w:pStyle w:val="TAL"/>
              <w:rPr>
                <w:rFonts w:cs="Arial"/>
                <w:snapToGrid w:val="0"/>
                <w:szCs w:val="18"/>
              </w:rPr>
            </w:pPr>
            <w:r w:rsidRPr="00583368">
              <w:rPr>
                <w:rFonts w:cs="Arial"/>
                <w:snapToGrid w:val="0"/>
                <w:szCs w:val="18"/>
              </w:rPr>
              <w:t>A</w:t>
            </w: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423725AB" w14:textId="77777777" w:rsidR="00A9799F" w:rsidRPr="00583368" w:rsidRDefault="00A9799F" w:rsidP="00583368">
            <w:pPr>
              <w:pStyle w:val="TAL"/>
              <w:rPr>
                <w:rFonts w:cs="Arial"/>
                <w:snapToGrid w:val="0"/>
                <w:szCs w:val="18"/>
              </w:rPr>
            </w:pPr>
            <w:r w:rsidRPr="00583368">
              <w:rPr>
                <w:rFonts w:cs="Arial"/>
                <w:snapToGrid w:val="0"/>
                <w:szCs w:val="18"/>
              </w:rPr>
              <w:t>Corrections to the Algorithmic Description</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58ACEE7B" w14:textId="77777777" w:rsidR="00A9799F" w:rsidRPr="00583368" w:rsidRDefault="00A9799F" w:rsidP="00583368">
            <w:pPr>
              <w:pStyle w:val="TAL"/>
              <w:rPr>
                <w:rFonts w:cs="Arial"/>
                <w:snapToGrid w:val="0"/>
                <w:szCs w:val="18"/>
              </w:rPr>
            </w:pPr>
            <w:r w:rsidRPr="00583368">
              <w:rPr>
                <w:rFonts w:cs="Arial"/>
                <w:snapToGrid w:val="0"/>
                <w:szCs w:val="18"/>
              </w:rPr>
              <w:t>13.3.0</w:t>
            </w:r>
          </w:p>
        </w:tc>
      </w:tr>
      <w:tr w:rsidR="00A9799F" w:rsidRPr="003F5485" w14:paraId="1ED5EFFA"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798816E1" w14:textId="77777777" w:rsidR="00A9799F" w:rsidRPr="00583368" w:rsidRDefault="00A9799F" w:rsidP="00583368">
            <w:pPr>
              <w:pStyle w:val="TAL"/>
              <w:rPr>
                <w:rFonts w:cs="Arial"/>
                <w:snapToGrid w:val="0"/>
                <w:szCs w:val="18"/>
              </w:rPr>
            </w:pPr>
            <w:r w:rsidRPr="00583368">
              <w:rPr>
                <w:rFonts w:cs="Arial"/>
                <w:snapToGrid w:val="0"/>
                <w:szCs w:val="18"/>
              </w:rPr>
              <w:t>2016-09</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4E2BBEF" w14:textId="77777777" w:rsidR="00A9799F" w:rsidRPr="00583368" w:rsidRDefault="00A9799F" w:rsidP="00583368">
            <w:pPr>
              <w:pStyle w:val="TAL"/>
              <w:rPr>
                <w:rFonts w:cs="Arial"/>
                <w:snapToGrid w:val="0"/>
                <w:szCs w:val="18"/>
              </w:rPr>
            </w:pPr>
            <w:r w:rsidRPr="00583368">
              <w:rPr>
                <w:rFonts w:cs="Arial"/>
                <w:snapToGrid w:val="0"/>
                <w:szCs w:val="18"/>
              </w:rPr>
              <w:t>73</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3950A5F4" w14:textId="77777777" w:rsidR="00A9799F" w:rsidRPr="00583368" w:rsidRDefault="00A9799F" w:rsidP="00583368">
            <w:pPr>
              <w:pStyle w:val="TAL"/>
              <w:rPr>
                <w:rFonts w:cs="Arial"/>
                <w:snapToGrid w:val="0"/>
                <w:szCs w:val="18"/>
              </w:rPr>
            </w:pPr>
            <w:r w:rsidRPr="00583368">
              <w:rPr>
                <w:rFonts w:cs="Arial"/>
                <w:snapToGrid w:val="0"/>
                <w:szCs w:val="18"/>
              </w:rPr>
              <w:t>SP-160589</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65FB4B4B" w14:textId="77777777" w:rsidR="00A9799F" w:rsidRPr="00583368" w:rsidRDefault="00A9799F" w:rsidP="00583368">
            <w:pPr>
              <w:pStyle w:val="TAL"/>
              <w:rPr>
                <w:rFonts w:cs="Arial"/>
                <w:snapToGrid w:val="0"/>
                <w:szCs w:val="18"/>
              </w:rPr>
            </w:pPr>
            <w:r w:rsidRPr="00583368">
              <w:rPr>
                <w:rFonts w:cs="Arial"/>
                <w:snapToGrid w:val="0"/>
                <w:szCs w:val="18"/>
              </w:rPr>
              <w:t>0023</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74846B49" w14:textId="77777777" w:rsidR="00A9799F" w:rsidRPr="00583368" w:rsidRDefault="00A9799F" w:rsidP="00583368">
            <w:pPr>
              <w:pStyle w:val="TAL"/>
              <w:rPr>
                <w:rFonts w:cs="Arial"/>
                <w:snapToGrid w:val="0"/>
                <w:szCs w:val="18"/>
              </w:rPr>
            </w:pPr>
            <w:r w:rsidRPr="00583368">
              <w:rPr>
                <w:rFonts w:cs="Arial"/>
                <w:snapToGrid w:val="0"/>
                <w:szCs w:val="18"/>
              </w:rPr>
              <w:t>2</w:t>
            </w:r>
          </w:p>
        </w:tc>
        <w:tc>
          <w:tcPr>
            <w:tcW w:w="425" w:type="dxa"/>
            <w:tcBorders>
              <w:top w:val="single" w:sz="6" w:space="0" w:color="auto"/>
              <w:left w:val="single" w:sz="6" w:space="0" w:color="auto"/>
              <w:bottom w:val="single" w:sz="6" w:space="0" w:color="auto"/>
              <w:right w:val="single" w:sz="6" w:space="0" w:color="auto"/>
            </w:tcBorders>
          </w:tcPr>
          <w:p w14:paraId="1714D711" w14:textId="77777777" w:rsidR="00A9799F" w:rsidRPr="00583368" w:rsidRDefault="00A9799F" w:rsidP="00583368">
            <w:pPr>
              <w:pStyle w:val="TAL"/>
              <w:rPr>
                <w:rFonts w:cs="Arial"/>
                <w:snapToGrid w:val="0"/>
                <w:szCs w:val="18"/>
              </w:rPr>
            </w:pPr>
            <w:r w:rsidRPr="00583368">
              <w:rPr>
                <w:rFonts w:cs="Arial"/>
                <w:snapToGrid w:val="0"/>
                <w:szCs w:val="18"/>
              </w:rPr>
              <w:t>A</w:t>
            </w: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158B7148" w14:textId="77777777" w:rsidR="00A9799F" w:rsidRPr="00583368" w:rsidRDefault="00A9799F" w:rsidP="00583368">
            <w:pPr>
              <w:pStyle w:val="TAL"/>
              <w:rPr>
                <w:rFonts w:cs="Arial"/>
                <w:snapToGrid w:val="0"/>
                <w:szCs w:val="18"/>
              </w:rPr>
            </w:pPr>
            <w:r w:rsidRPr="00583368">
              <w:rPr>
                <w:rFonts w:cs="Arial"/>
                <w:snapToGrid w:val="0"/>
                <w:szCs w:val="18"/>
              </w:rPr>
              <w:t>Give "NO_REQ" and "none" a clear definition</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2185A349" w14:textId="77777777" w:rsidR="00A9799F" w:rsidRPr="00583368" w:rsidRDefault="00A9799F" w:rsidP="00583368">
            <w:pPr>
              <w:pStyle w:val="TAL"/>
              <w:rPr>
                <w:rFonts w:cs="Arial"/>
                <w:snapToGrid w:val="0"/>
                <w:szCs w:val="18"/>
              </w:rPr>
            </w:pPr>
            <w:r w:rsidRPr="00583368">
              <w:rPr>
                <w:rFonts w:cs="Arial"/>
                <w:snapToGrid w:val="0"/>
                <w:szCs w:val="18"/>
              </w:rPr>
              <w:t>13.3.0</w:t>
            </w:r>
          </w:p>
        </w:tc>
      </w:tr>
      <w:tr w:rsidR="00A9799F" w:rsidRPr="003F5485" w14:paraId="5E2E504D"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1064161A" w14:textId="77777777" w:rsidR="00A9799F" w:rsidRPr="00583368" w:rsidRDefault="00A9799F" w:rsidP="00583368">
            <w:pPr>
              <w:pStyle w:val="TAL"/>
              <w:rPr>
                <w:rFonts w:cs="Arial"/>
                <w:snapToGrid w:val="0"/>
                <w:szCs w:val="18"/>
              </w:rPr>
            </w:pPr>
            <w:r w:rsidRPr="00583368">
              <w:rPr>
                <w:rFonts w:cs="Arial"/>
                <w:snapToGrid w:val="0"/>
                <w:szCs w:val="18"/>
              </w:rPr>
              <w:t>2016-09</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6AB09379" w14:textId="77777777" w:rsidR="00A9799F" w:rsidRPr="00583368" w:rsidRDefault="00A9799F" w:rsidP="00583368">
            <w:pPr>
              <w:pStyle w:val="TAL"/>
              <w:rPr>
                <w:rFonts w:cs="Arial"/>
                <w:snapToGrid w:val="0"/>
                <w:szCs w:val="18"/>
              </w:rPr>
            </w:pPr>
            <w:r w:rsidRPr="00583368">
              <w:rPr>
                <w:rFonts w:cs="Arial"/>
                <w:snapToGrid w:val="0"/>
                <w:szCs w:val="18"/>
              </w:rPr>
              <w:t>73</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1316735C" w14:textId="77777777" w:rsidR="00A9799F" w:rsidRPr="00583368" w:rsidRDefault="00A9799F" w:rsidP="00583368">
            <w:pPr>
              <w:pStyle w:val="TAL"/>
              <w:rPr>
                <w:rFonts w:cs="Arial"/>
                <w:snapToGrid w:val="0"/>
                <w:szCs w:val="18"/>
              </w:rPr>
            </w:pPr>
            <w:r w:rsidRPr="00583368">
              <w:rPr>
                <w:rFonts w:cs="Arial"/>
                <w:snapToGrid w:val="0"/>
                <w:szCs w:val="18"/>
              </w:rPr>
              <w:t>SP-160589</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5F544133" w14:textId="77777777" w:rsidR="00A9799F" w:rsidRPr="00583368" w:rsidRDefault="00A9799F" w:rsidP="00583368">
            <w:pPr>
              <w:pStyle w:val="TAL"/>
              <w:rPr>
                <w:rFonts w:cs="Arial"/>
                <w:snapToGrid w:val="0"/>
                <w:szCs w:val="18"/>
              </w:rPr>
            </w:pPr>
            <w:r w:rsidRPr="00583368">
              <w:rPr>
                <w:rFonts w:cs="Arial"/>
                <w:snapToGrid w:val="0"/>
                <w:szCs w:val="18"/>
              </w:rPr>
              <w:t>0024</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E5624E2" w14:textId="77777777" w:rsidR="00A9799F" w:rsidRPr="00583368" w:rsidRDefault="00A9799F" w:rsidP="00583368">
            <w:pPr>
              <w:pStyle w:val="TAL"/>
              <w:rPr>
                <w:rFonts w:cs="Arial"/>
                <w:snapToGrid w:val="0"/>
                <w:szCs w:val="18"/>
              </w:rPr>
            </w:pPr>
            <w:r w:rsidRPr="00583368">
              <w:rPr>
                <w:rFonts w:cs="Arial"/>
                <w:snapToGrid w:val="0"/>
                <w:szCs w:val="18"/>
              </w:rPr>
              <w:t>-</w:t>
            </w:r>
          </w:p>
        </w:tc>
        <w:tc>
          <w:tcPr>
            <w:tcW w:w="425" w:type="dxa"/>
            <w:tcBorders>
              <w:top w:val="single" w:sz="6" w:space="0" w:color="auto"/>
              <w:left w:val="single" w:sz="6" w:space="0" w:color="auto"/>
              <w:bottom w:val="single" w:sz="6" w:space="0" w:color="auto"/>
              <w:right w:val="single" w:sz="6" w:space="0" w:color="auto"/>
            </w:tcBorders>
          </w:tcPr>
          <w:p w14:paraId="09D1C666" w14:textId="77777777" w:rsidR="00A9799F" w:rsidRPr="00583368" w:rsidRDefault="00A9799F" w:rsidP="00583368">
            <w:pPr>
              <w:pStyle w:val="TAL"/>
              <w:rPr>
                <w:rFonts w:cs="Arial"/>
                <w:snapToGrid w:val="0"/>
                <w:szCs w:val="18"/>
              </w:rPr>
            </w:pPr>
            <w:r w:rsidRPr="00583368">
              <w:rPr>
                <w:rFonts w:cs="Arial"/>
                <w:snapToGrid w:val="0"/>
                <w:szCs w:val="18"/>
              </w:rPr>
              <w:t>A</w:t>
            </w: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4FB4F7CB" w14:textId="77777777" w:rsidR="00A9799F" w:rsidRPr="00583368" w:rsidRDefault="00A9799F" w:rsidP="00583368">
            <w:pPr>
              <w:pStyle w:val="TAL"/>
              <w:rPr>
                <w:rFonts w:cs="Arial"/>
                <w:snapToGrid w:val="0"/>
                <w:szCs w:val="18"/>
              </w:rPr>
            </w:pPr>
            <w:r w:rsidRPr="00583368">
              <w:rPr>
                <w:rFonts w:cs="Arial"/>
                <w:snapToGrid w:val="0"/>
                <w:szCs w:val="18"/>
              </w:rPr>
              <w:t>Corrections regarding the EVS dtx and dtx-recv MIME parameters</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6C92FE2F" w14:textId="77777777" w:rsidR="00A9799F" w:rsidRPr="00583368" w:rsidRDefault="00A9799F" w:rsidP="00583368">
            <w:pPr>
              <w:pStyle w:val="TAL"/>
              <w:rPr>
                <w:rFonts w:cs="Arial"/>
                <w:snapToGrid w:val="0"/>
                <w:szCs w:val="18"/>
              </w:rPr>
            </w:pPr>
            <w:r w:rsidRPr="00583368">
              <w:rPr>
                <w:rFonts w:cs="Arial"/>
                <w:snapToGrid w:val="0"/>
                <w:szCs w:val="18"/>
              </w:rPr>
              <w:t>13.3.0</w:t>
            </w:r>
          </w:p>
        </w:tc>
      </w:tr>
      <w:tr w:rsidR="00A9799F" w:rsidRPr="003F5485" w14:paraId="4BDB95C2"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31CB844C" w14:textId="77777777" w:rsidR="00A9799F" w:rsidRPr="00583368" w:rsidRDefault="00A9799F" w:rsidP="00583368">
            <w:pPr>
              <w:pStyle w:val="TAL"/>
              <w:rPr>
                <w:rFonts w:cs="Arial"/>
                <w:snapToGrid w:val="0"/>
                <w:szCs w:val="18"/>
              </w:rPr>
            </w:pPr>
            <w:r w:rsidRPr="00583368">
              <w:rPr>
                <w:rFonts w:cs="Arial"/>
                <w:snapToGrid w:val="0"/>
                <w:szCs w:val="18"/>
              </w:rPr>
              <w:t>2016-12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679F27C8" w14:textId="77777777" w:rsidR="00A9799F" w:rsidRPr="00583368" w:rsidRDefault="00A9799F" w:rsidP="00583368">
            <w:pPr>
              <w:pStyle w:val="TAL"/>
              <w:rPr>
                <w:rFonts w:cs="Arial"/>
                <w:snapToGrid w:val="0"/>
                <w:szCs w:val="18"/>
              </w:rPr>
            </w:pPr>
            <w:r w:rsidRPr="00583368">
              <w:rPr>
                <w:rFonts w:cs="Arial"/>
                <w:snapToGrid w:val="0"/>
                <w:szCs w:val="18"/>
              </w:rPr>
              <w:t>74</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5FC60B21" w14:textId="77777777" w:rsidR="00A9799F" w:rsidRPr="00583368" w:rsidRDefault="00A9799F" w:rsidP="00583368">
            <w:pPr>
              <w:pStyle w:val="TAL"/>
              <w:rPr>
                <w:rFonts w:cs="Arial"/>
                <w:snapToGrid w:val="0"/>
                <w:szCs w:val="18"/>
              </w:rPr>
            </w:pPr>
            <w:r w:rsidRPr="00583368">
              <w:rPr>
                <w:rFonts w:cs="Arial"/>
                <w:snapToGrid w:val="0"/>
                <w:szCs w:val="18"/>
              </w:rPr>
              <w:t>SP-160770</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BA5EB45" w14:textId="77777777" w:rsidR="00A9799F" w:rsidRPr="00583368" w:rsidRDefault="00A9799F" w:rsidP="00583368">
            <w:pPr>
              <w:pStyle w:val="TAL"/>
              <w:rPr>
                <w:rFonts w:cs="Arial"/>
                <w:snapToGrid w:val="0"/>
                <w:szCs w:val="18"/>
              </w:rPr>
            </w:pPr>
            <w:r w:rsidRPr="00583368">
              <w:rPr>
                <w:rFonts w:cs="Arial"/>
                <w:snapToGrid w:val="0"/>
                <w:szCs w:val="18"/>
              </w:rPr>
              <w:t>0027</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73FA0B1" w14:textId="77777777" w:rsidR="00A9799F" w:rsidRPr="00583368" w:rsidRDefault="00A9799F" w:rsidP="00583368">
            <w:pPr>
              <w:pStyle w:val="TAL"/>
              <w:rPr>
                <w:rFonts w:cs="Arial"/>
                <w:snapToGrid w:val="0"/>
                <w:szCs w:val="18"/>
              </w:rPr>
            </w:pPr>
            <w:r w:rsidRPr="00583368">
              <w:rPr>
                <w:rFonts w:cs="Arial"/>
                <w:snapToGrid w:val="0"/>
                <w:szCs w:val="18"/>
              </w:rPr>
              <w:t>1</w:t>
            </w:r>
          </w:p>
        </w:tc>
        <w:tc>
          <w:tcPr>
            <w:tcW w:w="425" w:type="dxa"/>
            <w:tcBorders>
              <w:top w:val="single" w:sz="6" w:space="0" w:color="auto"/>
              <w:left w:val="single" w:sz="6" w:space="0" w:color="auto"/>
              <w:bottom w:val="single" w:sz="6" w:space="0" w:color="auto"/>
              <w:right w:val="single" w:sz="6" w:space="0" w:color="auto"/>
            </w:tcBorders>
          </w:tcPr>
          <w:p w14:paraId="1F046BFD" w14:textId="77777777" w:rsidR="00A9799F" w:rsidRPr="00583368" w:rsidRDefault="00A9799F" w:rsidP="00583368">
            <w:pPr>
              <w:pStyle w:val="TAL"/>
              <w:rPr>
                <w:rFonts w:cs="Arial"/>
                <w:snapToGrid w:val="0"/>
                <w:szCs w:val="18"/>
              </w:rPr>
            </w:pPr>
            <w:r w:rsidRPr="00583368">
              <w:rPr>
                <w:rFonts w:cs="Arial"/>
                <w:snapToGrid w:val="0"/>
                <w:szCs w:val="18"/>
              </w:rPr>
              <w:t>A</w:t>
            </w: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07AF798B" w14:textId="77777777" w:rsidR="00A9799F" w:rsidRPr="00583368" w:rsidRDefault="00A9799F" w:rsidP="00583368">
            <w:pPr>
              <w:pStyle w:val="TAL"/>
              <w:rPr>
                <w:rFonts w:cs="Arial"/>
                <w:snapToGrid w:val="0"/>
                <w:szCs w:val="18"/>
              </w:rPr>
            </w:pPr>
            <w:r w:rsidRPr="00583368">
              <w:rPr>
                <w:rFonts w:cs="Arial"/>
                <w:snapToGrid w:val="0"/>
                <w:szCs w:val="18"/>
              </w:rPr>
              <w:t>Corrections to the Algorithmic Description</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71D6788C" w14:textId="77777777" w:rsidR="00A9799F" w:rsidRPr="00583368" w:rsidRDefault="00A9799F" w:rsidP="00583368">
            <w:pPr>
              <w:pStyle w:val="TAL"/>
              <w:rPr>
                <w:rFonts w:cs="Arial"/>
                <w:snapToGrid w:val="0"/>
                <w:szCs w:val="18"/>
              </w:rPr>
            </w:pPr>
            <w:r w:rsidRPr="00583368">
              <w:rPr>
                <w:rFonts w:cs="Arial"/>
                <w:snapToGrid w:val="0"/>
                <w:szCs w:val="18"/>
              </w:rPr>
              <w:t>13.4.0</w:t>
            </w:r>
          </w:p>
        </w:tc>
      </w:tr>
      <w:tr w:rsidR="00A9799F" w:rsidRPr="003F5485" w14:paraId="689C4A66"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clear" w:color="auto" w:fill="auto"/>
          </w:tcPr>
          <w:p w14:paraId="420D19E7" w14:textId="77777777" w:rsidR="00A9799F" w:rsidRPr="00583368" w:rsidRDefault="00A9799F" w:rsidP="00583368">
            <w:pPr>
              <w:pStyle w:val="TAL"/>
              <w:rPr>
                <w:rFonts w:cs="Arial"/>
                <w:snapToGrid w:val="0"/>
                <w:szCs w:val="18"/>
              </w:rPr>
            </w:pPr>
            <w:r w:rsidRPr="00583368">
              <w:rPr>
                <w:rFonts w:cs="Arial"/>
                <w:snapToGrid w:val="0"/>
                <w:szCs w:val="18"/>
              </w:rPr>
              <w:t>2016-12</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0BA79860" w14:textId="77777777" w:rsidR="00A9799F" w:rsidRPr="00583368" w:rsidRDefault="00A9799F" w:rsidP="00583368">
            <w:pPr>
              <w:pStyle w:val="TAL"/>
              <w:rPr>
                <w:rFonts w:cs="Arial"/>
                <w:snapToGrid w:val="0"/>
                <w:szCs w:val="18"/>
              </w:rPr>
            </w:pPr>
            <w:r w:rsidRPr="00583368">
              <w:rPr>
                <w:rFonts w:cs="Arial"/>
                <w:snapToGrid w:val="0"/>
                <w:szCs w:val="18"/>
              </w:rPr>
              <w:t>74</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378D4C1B" w14:textId="77777777" w:rsidR="00A9799F" w:rsidRPr="00583368" w:rsidRDefault="00A9799F" w:rsidP="00583368">
            <w:pPr>
              <w:pStyle w:val="TAL"/>
              <w:rPr>
                <w:rFonts w:cs="Arial"/>
                <w:snapToGrid w:val="0"/>
                <w:szCs w:val="18"/>
              </w:rPr>
            </w:pPr>
            <w:r w:rsidRPr="00583368">
              <w:rPr>
                <w:rFonts w:cs="Arial"/>
                <w:snapToGrid w:val="0"/>
                <w:szCs w:val="18"/>
              </w:rPr>
              <w:t>SP-160770</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42AD683F" w14:textId="77777777" w:rsidR="00A9799F" w:rsidRPr="00583368" w:rsidRDefault="00A9799F" w:rsidP="00583368">
            <w:pPr>
              <w:pStyle w:val="TAL"/>
              <w:rPr>
                <w:rFonts w:cs="Arial"/>
                <w:snapToGrid w:val="0"/>
                <w:szCs w:val="18"/>
              </w:rPr>
            </w:pPr>
            <w:r w:rsidRPr="00583368">
              <w:rPr>
                <w:rFonts w:cs="Arial"/>
                <w:snapToGrid w:val="0"/>
                <w:szCs w:val="18"/>
              </w:rPr>
              <w:t>0029</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11851AD2" w14:textId="77777777" w:rsidR="00A9799F" w:rsidRPr="00583368" w:rsidRDefault="00A9799F" w:rsidP="00583368">
            <w:pPr>
              <w:pStyle w:val="TAL"/>
              <w:rPr>
                <w:rFonts w:cs="Arial"/>
                <w:snapToGrid w:val="0"/>
                <w:szCs w:val="18"/>
              </w:rPr>
            </w:pPr>
            <w:r w:rsidRPr="00583368">
              <w:rPr>
                <w:rFonts w:cs="Arial"/>
                <w:snapToGrid w:val="0"/>
                <w:szCs w:val="18"/>
              </w:rPr>
              <w:t>-</w:t>
            </w:r>
          </w:p>
        </w:tc>
        <w:tc>
          <w:tcPr>
            <w:tcW w:w="425" w:type="dxa"/>
            <w:tcBorders>
              <w:top w:val="single" w:sz="6" w:space="0" w:color="auto"/>
              <w:left w:val="single" w:sz="6" w:space="0" w:color="auto"/>
              <w:bottom w:val="single" w:sz="6" w:space="0" w:color="auto"/>
              <w:right w:val="single" w:sz="6" w:space="0" w:color="auto"/>
            </w:tcBorders>
          </w:tcPr>
          <w:p w14:paraId="3A62AD47" w14:textId="77777777" w:rsidR="00A9799F" w:rsidRPr="00583368" w:rsidRDefault="00A9799F" w:rsidP="00583368">
            <w:pPr>
              <w:pStyle w:val="TAL"/>
              <w:rPr>
                <w:rFonts w:cs="Arial"/>
                <w:snapToGrid w:val="0"/>
                <w:szCs w:val="18"/>
              </w:rPr>
            </w:pPr>
            <w:r w:rsidRPr="00583368">
              <w:rPr>
                <w:rFonts w:cs="Arial"/>
                <w:snapToGrid w:val="0"/>
                <w:szCs w:val="18"/>
              </w:rPr>
              <w:t>A</w:t>
            </w:r>
          </w:p>
        </w:tc>
        <w:tc>
          <w:tcPr>
            <w:tcW w:w="4961" w:type="dxa"/>
            <w:tcBorders>
              <w:top w:val="single" w:sz="6" w:space="0" w:color="auto"/>
              <w:left w:val="single" w:sz="6" w:space="0" w:color="auto"/>
              <w:bottom w:val="single" w:sz="6" w:space="0" w:color="auto"/>
              <w:right w:val="single" w:sz="6" w:space="0" w:color="auto"/>
            </w:tcBorders>
            <w:shd w:val="clear" w:color="auto" w:fill="auto"/>
          </w:tcPr>
          <w:p w14:paraId="769E3F1A" w14:textId="77777777" w:rsidR="00A9799F" w:rsidRPr="00583368" w:rsidRDefault="00A9799F" w:rsidP="00583368">
            <w:pPr>
              <w:pStyle w:val="TAL"/>
              <w:rPr>
                <w:rFonts w:cs="Arial"/>
                <w:snapToGrid w:val="0"/>
                <w:szCs w:val="18"/>
              </w:rPr>
            </w:pPr>
            <w:r w:rsidRPr="00583368">
              <w:rPr>
                <w:rFonts w:cs="Arial"/>
                <w:snapToGrid w:val="0"/>
                <w:szCs w:val="18"/>
              </w:rPr>
              <w:t>Clarifications for EVS Rate and Mode Control</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2FE7BF22" w14:textId="77777777" w:rsidR="00A9799F" w:rsidRPr="00583368" w:rsidRDefault="00A9799F" w:rsidP="00583368">
            <w:pPr>
              <w:pStyle w:val="TAL"/>
              <w:rPr>
                <w:rFonts w:cs="Arial"/>
                <w:snapToGrid w:val="0"/>
                <w:szCs w:val="18"/>
              </w:rPr>
            </w:pPr>
            <w:r w:rsidRPr="00583368">
              <w:rPr>
                <w:rFonts w:cs="Arial"/>
                <w:snapToGrid w:val="0"/>
                <w:szCs w:val="18"/>
              </w:rPr>
              <w:t>13.4.0</w:t>
            </w:r>
          </w:p>
        </w:tc>
      </w:tr>
    </w:tbl>
    <w:p w14:paraId="4EDF1D18" w14:textId="77777777" w:rsidR="00041983" w:rsidRDefault="00041983" w:rsidP="00041983">
      <w:pPr>
        <w:pStyle w:val="TH"/>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961"/>
        <w:gridCol w:w="709"/>
      </w:tblGrid>
      <w:tr w:rsidR="00A9799F" w:rsidRPr="00235394" w14:paraId="2C3F105C" w14:textId="77777777" w:rsidTr="006A3837">
        <w:tblPrEx>
          <w:tblCellMar>
            <w:top w:w="0" w:type="dxa"/>
            <w:bottom w:w="0" w:type="dxa"/>
          </w:tblCellMar>
        </w:tblPrEx>
        <w:trPr>
          <w:cantSplit/>
        </w:trPr>
        <w:tc>
          <w:tcPr>
            <w:tcW w:w="9781" w:type="dxa"/>
            <w:gridSpan w:val="8"/>
            <w:tcBorders>
              <w:bottom w:val="nil"/>
            </w:tcBorders>
            <w:shd w:val="solid" w:color="FFFFFF" w:fill="auto"/>
          </w:tcPr>
          <w:p w14:paraId="606C0D17" w14:textId="77777777" w:rsidR="00A9799F" w:rsidRPr="00235394" w:rsidRDefault="00A9799F" w:rsidP="006A3837">
            <w:pPr>
              <w:pStyle w:val="TAL"/>
              <w:jc w:val="center"/>
              <w:rPr>
                <w:b/>
                <w:sz w:val="16"/>
              </w:rPr>
            </w:pPr>
            <w:r w:rsidRPr="00235394">
              <w:rPr>
                <w:b/>
              </w:rPr>
              <w:t>Change history</w:t>
            </w:r>
          </w:p>
        </w:tc>
      </w:tr>
      <w:tr w:rsidR="00A9799F" w:rsidRPr="00235394" w14:paraId="301A64B5" w14:textId="77777777" w:rsidTr="006A3837">
        <w:tblPrEx>
          <w:tblCellMar>
            <w:top w:w="0" w:type="dxa"/>
            <w:bottom w:w="0" w:type="dxa"/>
          </w:tblCellMar>
        </w:tblPrEx>
        <w:tc>
          <w:tcPr>
            <w:tcW w:w="800" w:type="dxa"/>
            <w:shd w:val="pct10" w:color="auto" w:fill="FFFFFF"/>
          </w:tcPr>
          <w:p w14:paraId="0A636D92" w14:textId="77777777" w:rsidR="00A9799F" w:rsidRPr="00235394" w:rsidRDefault="00A9799F" w:rsidP="006A3837">
            <w:pPr>
              <w:pStyle w:val="TAL"/>
              <w:rPr>
                <w:b/>
                <w:sz w:val="16"/>
              </w:rPr>
            </w:pPr>
            <w:r w:rsidRPr="00235394">
              <w:rPr>
                <w:b/>
                <w:sz w:val="16"/>
              </w:rPr>
              <w:t>Date</w:t>
            </w:r>
          </w:p>
        </w:tc>
        <w:tc>
          <w:tcPr>
            <w:tcW w:w="800" w:type="dxa"/>
            <w:shd w:val="pct10" w:color="auto" w:fill="FFFFFF"/>
          </w:tcPr>
          <w:p w14:paraId="236F2CD8" w14:textId="77777777" w:rsidR="00A9799F" w:rsidRPr="00235394" w:rsidRDefault="00A9799F" w:rsidP="006A3837">
            <w:pPr>
              <w:pStyle w:val="TAL"/>
              <w:rPr>
                <w:b/>
                <w:sz w:val="16"/>
              </w:rPr>
            </w:pPr>
            <w:r>
              <w:rPr>
                <w:b/>
                <w:sz w:val="16"/>
              </w:rPr>
              <w:t>Meeting</w:t>
            </w:r>
          </w:p>
        </w:tc>
        <w:tc>
          <w:tcPr>
            <w:tcW w:w="1094" w:type="dxa"/>
            <w:shd w:val="pct10" w:color="auto" w:fill="FFFFFF"/>
          </w:tcPr>
          <w:p w14:paraId="7B1813C9" w14:textId="77777777" w:rsidR="00A9799F" w:rsidRPr="00235394" w:rsidRDefault="00A9799F" w:rsidP="006A3837">
            <w:pPr>
              <w:pStyle w:val="TAL"/>
              <w:jc w:val="center"/>
              <w:rPr>
                <w:b/>
                <w:sz w:val="16"/>
              </w:rPr>
            </w:pPr>
            <w:r w:rsidRPr="00235394">
              <w:rPr>
                <w:b/>
                <w:sz w:val="16"/>
              </w:rPr>
              <w:t>TDoc</w:t>
            </w:r>
          </w:p>
        </w:tc>
        <w:tc>
          <w:tcPr>
            <w:tcW w:w="567" w:type="dxa"/>
            <w:shd w:val="pct10" w:color="auto" w:fill="FFFFFF"/>
          </w:tcPr>
          <w:p w14:paraId="65BC047F" w14:textId="77777777" w:rsidR="00A9799F" w:rsidRPr="00235394" w:rsidRDefault="00A9799F" w:rsidP="006A3837">
            <w:pPr>
              <w:pStyle w:val="TAL"/>
              <w:rPr>
                <w:b/>
                <w:sz w:val="16"/>
              </w:rPr>
            </w:pPr>
            <w:r w:rsidRPr="00235394">
              <w:rPr>
                <w:b/>
                <w:sz w:val="16"/>
              </w:rPr>
              <w:t>CR</w:t>
            </w:r>
          </w:p>
        </w:tc>
        <w:tc>
          <w:tcPr>
            <w:tcW w:w="425" w:type="dxa"/>
            <w:shd w:val="pct10" w:color="auto" w:fill="FFFFFF"/>
          </w:tcPr>
          <w:p w14:paraId="79056D5A" w14:textId="77777777" w:rsidR="00A9799F" w:rsidRPr="00235394" w:rsidRDefault="00A9799F" w:rsidP="006A3837">
            <w:pPr>
              <w:pStyle w:val="TAL"/>
              <w:rPr>
                <w:b/>
                <w:sz w:val="16"/>
              </w:rPr>
            </w:pPr>
            <w:r w:rsidRPr="00235394">
              <w:rPr>
                <w:b/>
                <w:sz w:val="16"/>
              </w:rPr>
              <w:t>Rev</w:t>
            </w:r>
          </w:p>
        </w:tc>
        <w:tc>
          <w:tcPr>
            <w:tcW w:w="425" w:type="dxa"/>
            <w:shd w:val="pct10" w:color="auto" w:fill="FFFFFF"/>
          </w:tcPr>
          <w:p w14:paraId="60410124" w14:textId="77777777" w:rsidR="00A9799F" w:rsidRPr="00235394" w:rsidRDefault="00A9799F" w:rsidP="006A3837">
            <w:pPr>
              <w:pStyle w:val="TAL"/>
              <w:rPr>
                <w:b/>
                <w:sz w:val="16"/>
              </w:rPr>
            </w:pPr>
            <w:r>
              <w:rPr>
                <w:b/>
                <w:sz w:val="16"/>
              </w:rPr>
              <w:t>Cat</w:t>
            </w:r>
          </w:p>
        </w:tc>
        <w:tc>
          <w:tcPr>
            <w:tcW w:w="4961" w:type="dxa"/>
            <w:shd w:val="pct10" w:color="auto" w:fill="FFFFFF"/>
          </w:tcPr>
          <w:p w14:paraId="38D5AE33" w14:textId="77777777" w:rsidR="00A9799F" w:rsidRPr="00235394" w:rsidRDefault="00A9799F" w:rsidP="006A3837">
            <w:pPr>
              <w:pStyle w:val="TAL"/>
              <w:rPr>
                <w:b/>
                <w:sz w:val="16"/>
              </w:rPr>
            </w:pPr>
            <w:r w:rsidRPr="00235394">
              <w:rPr>
                <w:b/>
                <w:sz w:val="16"/>
              </w:rPr>
              <w:t>Subject/Comment</w:t>
            </w:r>
          </w:p>
        </w:tc>
        <w:tc>
          <w:tcPr>
            <w:tcW w:w="709" w:type="dxa"/>
            <w:shd w:val="pct10" w:color="auto" w:fill="FFFFFF"/>
          </w:tcPr>
          <w:p w14:paraId="7888B87C" w14:textId="77777777" w:rsidR="00A9799F" w:rsidRPr="00235394" w:rsidRDefault="00A9799F" w:rsidP="006A3837">
            <w:pPr>
              <w:pStyle w:val="TAL"/>
              <w:rPr>
                <w:b/>
                <w:sz w:val="16"/>
              </w:rPr>
            </w:pPr>
            <w:r w:rsidRPr="00235394">
              <w:rPr>
                <w:b/>
                <w:sz w:val="16"/>
              </w:rPr>
              <w:t>New</w:t>
            </w:r>
            <w:r>
              <w:rPr>
                <w:b/>
                <w:sz w:val="16"/>
              </w:rPr>
              <w:t xml:space="preserve"> version</w:t>
            </w:r>
          </w:p>
        </w:tc>
      </w:tr>
      <w:tr w:rsidR="00A9799F" w:rsidRPr="00076221" w14:paraId="6B613343" w14:textId="77777777" w:rsidTr="006A3837">
        <w:tblPrEx>
          <w:tblCellMar>
            <w:top w:w="0" w:type="dxa"/>
            <w:bottom w:w="0" w:type="dxa"/>
          </w:tblCellMar>
        </w:tblPrEx>
        <w:tc>
          <w:tcPr>
            <w:tcW w:w="800" w:type="dxa"/>
            <w:shd w:val="solid" w:color="FFFFFF" w:fill="auto"/>
          </w:tcPr>
          <w:p w14:paraId="7F9650BD" w14:textId="77777777" w:rsidR="00A9799F" w:rsidRPr="00583368" w:rsidRDefault="00A9799F" w:rsidP="00583368">
            <w:pPr>
              <w:pStyle w:val="TAL"/>
              <w:rPr>
                <w:rFonts w:cs="Arial"/>
                <w:snapToGrid w:val="0"/>
                <w:szCs w:val="18"/>
              </w:rPr>
            </w:pPr>
            <w:r w:rsidRPr="00583368">
              <w:rPr>
                <w:rFonts w:cs="Arial"/>
                <w:snapToGrid w:val="0"/>
                <w:szCs w:val="18"/>
              </w:rPr>
              <w:t>2017-03</w:t>
            </w:r>
          </w:p>
        </w:tc>
        <w:tc>
          <w:tcPr>
            <w:tcW w:w="800" w:type="dxa"/>
            <w:shd w:val="solid" w:color="FFFFFF" w:fill="auto"/>
          </w:tcPr>
          <w:p w14:paraId="44A44C75" w14:textId="77777777" w:rsidR="00A9799F" w:rsidRPr="00583368" w:rsidRDefault="00A9799F" w:rsidP="00583368">
            <w:pPr>
              <w:pStyle w:val="TAL"/>
              <w:rPr>
                <w:rFonts w:cs="Arial"/>
                <w:snapToGrid w:val="0"/>
                <w:szCs w:val="18"/>
              </w:rPr>
            </w:pPr>
            <w:r w:rsidRPr="00583368">
              <w:rPr>
                <w:rFonts w:cs="Arial"/>
                <w:snapToGrid w:val="0"/>
                <w:szCs w:val="18"/>
              </w:rPr>
              <w:t>75</w:t>
            </w:r>
          </w:p>
        </w:tc>
        <w:tc>
          <w:tcPr>
            <w:tcW w:w="1094" w:type="dxa"/>
            <w:shd w:val="solid" w:color="FFFFFF" w:fill="auto"/>
          </w:tcPr>
          <w:p w14:paraId="6E16109F" w14:textId="77777777" w:rsidR="00A9799F" w:rsidRPr="00583368" w:rsidRDefault="00A9799F" w:rsidP="00583368">
            <w:pPr>
              <w:pStyle w:val="TAL"/>
              <w:rPr>
                <w:rFonts w:cs="Arial"/>
                <w:snapToGrid w:val="0"/>
                <w:szCs w:val="18"/>
              </w:rPr>
            </w:pPr>
          </w:p>
        </w:tc>
        <w:tc>
          <w:tcPr>
            <w:tcW w:w="567" w:type="dxa"/>
            <w:shd w:val="solid" w:color="FFFFFF" w:fill="auto"/>
          </w:tcPr>
          <w:p w14:paraId="5F88A815" w14:textId="77777777" w:rsidR="00A9799F" w:rsidRPr="00583368" w:rsidRDefault="00A9799F" w:rsidP="00583368">
            <w:pPr>
              <w:pStyle w:val="TAL"/>
              <w:rPr>
                <w:rFonts w:cs="Arial"/>
                <w:snapToGrid w:val="0"/>
                <w:szCs w:val="18"/>
              </w:rPr>
            </w:pPr>
          </w:p>
        </w:tc>
        <w:tc>
          <w:tcPr>
            <w:tcW w:w="425" w:type="dxa"/>
            <w:shd w:val="solid" w:color="FFFFFF" w:fill="auto"/>
          </w:tcPr>
          <w:p w14:paraId="18A52571" w14:textId="77777777" w:rsidR="00A9799F" w:rsidRPr="00583368" w:rsidRDefault="00A9799F" w:rsidP="00583368">
            <w:pPr>
              <w:pStyle w:val="TAL"/>
              <w:rPr>
                <w:rFonts w:cs="Arial"/>
                <w:snapToGrid w:val="0"/>
                <w:szCs w:val="18"/>
              </w:rPr>
            </w:pPr>
          </w:p>
        </w:tc>
        <w:tc>
          <w:tcPr>
            <w:tcW w:w="425" w:type="dxa"/>
            <w:shd w:val="solid" w:color="FFFFFF" w:fill="auto"/>
          </w:tcPr>
          <w:p w14:paraId="129A248A" w14:textId="77777777" w:rsidR="00A9799F" w:rsidRPr="00583368" w:rsidRDefault="00A9799F" w:rsidP="00583368">
            <w:pPr>
              <w:pStyle w:val="TAL"/>
              <w:rPr>
                <w:rFonts w:cs="Arial"/>
                <w:snapToGrid w:val="0"/>
                <w:szCs w:val="18"/>
              </w:rPr>
            </w:pPr>
          </w:p>
        </w:tc>
        <w:tc>
          <w:tcPr>
            <w:tcW w:w="4961" w:type="dxa"/>
            <w:shd w:val="solid" w:color="FFFFFF" w:fill="auto"/>
          </w:tcPr>
          <w:p w14:paraId="3E78765C" w14:textId="77777777" w:rsidR="00A9799F" w:rsidRPr="00583368" w:rsidRDefault="00A9799F" w:rsidP="00583368">
            <w:pPr>
              <w:pStyle w:val="TAL"/>
              <w:rPr>
                <w:rFonts w:cs="Arial"/>
                <w:snapToGrid w:val="0"/>
                <w:szCs w:val="18"/>
              </w:rPr>
            </w:pPr>
            <w:r w:rsidRPr="00583368">
              <w:rPr>
                <w:rFonts w:cs="Arial"/>
                <w:snapToGrid w:val="0"/>
                <w:szCs w:val="18"/>
              </w:rPr>
              <w:t>Version for Release 14</w:t>
            </w:r>
          </w:p>
        </w:tc>
        <w:tc>
          <w:tcPr>
            <w:tcW w:w="709" w:type="dxa"/>
            <w:shd w:val="solid" w:color="FFFFFF" w:fill="auto"/>
          </w:tcPr>
          <w:p w14:paraId="2E61720D" w14:textId="77777777" w:rsidR="00A9799F" w:rsidRPr="00583368" w:rsidRDefault="00A9799F" w:rsidP="00583368">
            <w:pPr>
              <w:pStyle w:val="TAL"/>
              <w:rPr>
                <w:rFonts w:cs="Arial"/>
                <w:snapToGrid w:val="0"/>
                <w:szCs w:val="18"/>
              </w:rPr>
            </w:pPr>
            <w:r w:rsidRPr="00583368">
              <w:rPr>
                <w:rFonts w:cs="Arial"/>
                <w:snapToGrid w:val="0"/>
                <w:szCs w:val="18"/>
              </w:rPr>
              <w:t>14.0.0</w:t>
            </w:r>
          </w:p>
        </w:tc>
      </w:tr>
      <w:tr w:rsidR="00A9799F" w:rsidRPr="00076221" w14:paraId="265033BB" w14:textId="77777777" w:rsidTr="006A3837">
        <w:tblPrEx>
          <w:tblCellMar>
            <w:top w:w="0" w:type="dxa"/>
            <w:bottom w:w="0" w:type="dxa"/>
          </w:tblCellMar>
        </w:tblPrEx>
        <w:tc>
          <w:tcPr>
            <w:tcW w:w="800" w:type="dxa"/>
            <w:shd w:val="solid" w:color="FFFFFF" w:fill="auto"/>
          </w:tcPr>
          <w:p w14:paraId="0AF889AE" w14:textId="77777777" w:rsidR="00A9799F" w:rsidRPr="00583368" w:rsidRDefault="00A9799F" w:rsidP="00583368">
            <w:pPr>
              <w:pStyle w:val="TAL"/>
              <w:rPr>
                <w:rFonts w:cs="Arial"/>
                <w:snapToGrid w:val="0"/>
                <w:szCs w:val="18"/>
              </w:rPr>
            </w:pPr>
            <w:r w:rsidRPr="00583368">
              <w:rPr>
                <w:rFonts w:cs="Arial"/>
                <w:snapToGrid w:val="0"/>
                <w:szCs w:val="18"/>
              </w:rPr>
              <w:t>2017-06</w:t>
            </w:r>
          </w:p>
        </w:tc>
        <w:tc>
          <w:tcPr>
            <w:tcW w:w="800" w:type="dxa"/>
            <w:shd w:val="solid" w:color="FFFFFF" w:fill="auto"/>
          </w:tcPr>
          <w:p w14:paraId="7BC680E5" w14:textId="77777777" w:rsidR="00A9799F" w:rsidRPr="00583368" w:rsidRDefault="00A9799F" w:rsidP="00583368">
            <w:pPr>
              <w:pStyle w:val="TAL"/>
              <w:rPr>
                <w:rFonts w:cs="Arial"/>
                <w:snapToGrid w:val="0"/>
                <w:szCs w:val="18"/>
              </w:rPr>
            </w:pPr>
            <w:r w:rsidRPr="00583368">
              <w:rPr>
                <w:rFonts w:cs="Arial"/>
                <w:snapToGrid w:val="0"/>
                <w:szCs w:val="18"/>
              </w:rPr>
              <w:t>76</w:t>
            </w:r>
          </w:p>
        </w:tc>
        <w:tc>
          <w:tcPr>
            <w:tcW w:w="1094" w:type="dxa"/>
            <w:shd w:val="solid" w:color="FFFFFF" w:fill="auto"/>
          </w:tcPr>
          <w:p w14:paraId="094BC33C" w14:textId="77777777" w:rsidR="00A9799F" w:rsidRPr="00583368" w:rsidRDefault="00A9799F" w:rsidP="00583368">
            <w:pPr>
              <w:pStyle w:val="TAL"/>
              <w:rPr>
                <w:rFonts w:cs="Arial"/>
                <w:snapToGrid w:val="0"/>
                <w:szCs w:val="18"/>
              </w:rPr>
            </w:pPr>
            <w:r w:rsidRPr="00583368">
              <w:rPr>
                <w:rFonts w:cs="Arial"/>
                <w:snapToGrid w:val="0"/>
                <w:szCs w:val="18"/>
              </w:rPr>
              <w:t>SP-170316</w:t>
            </w:r>
          </w:p>
        </w:tc>
        <w:tc>
          <w:tcPr>
            <w:tcW w:w="567" w:type="dxa"/>
            <w:shd w:val="solid" w:color="FFFFFF" w:fill="auto"/>
          </w:tcPr>
          <w:p w14:paraId="3A8D99F5" w14:textId="77777777" w:rsidR="00A9799F" w:rsidRPr="00583368" w:rsidRDefault="00A9799F" w:rsidP="00583368">
            <w:pPr>
              <w:pStyle w:val="TAL"/>
              <w:rPr>
                <w:rFonts w:cs="Arial"/>
                <w:snapToGrid w:val="0"/>
                <w:szCs w:val="18"/>
              </w:rPr>
            </w:pPr>
            <w:r w:rsidRPr="00583368">
              <w:rPr>
                <w:rFonts w:cs="Arial"/>
                <w:snapToGrid w:val="0"/>
                <w:szCs w:val="18"/>
              </w:rPr>
              <w:t>0032</w:t>
            </w:r>
          </w:p>
        </w:tc>
        <w:tc>
          <w:tcPr>
            <w:tcW w:w="425" w:type="dxa"/>
            <w:shd w:val="solid" w:color="FFFFFF" w:fill="auto"/>
          </w:tcPr>
          <w:p w14:paraId="65581894" w14:textId="77777777" w:rsidR="00A9799F" w:rsidRPr="00583368" w:rsidRDefault="00A9799F" w:rsidP="00583368">
            <w:pPr>
              <w:pStyle w:val="TAL"/>
              <w:rPr>
                <w:rFonts w:cs="Arial"/>
                <w:snapToGrid w:val="0"/>
                <w:szCs w:val="18"/>
              </w:rPr>
            </w:pPr>
            <w:r w:rsidRPr="00583368">
              <w:rPr>
                <w:rFonts w:cs="Arial"/>
                <w:snapToGrid w:val="0"/>
                <w:szCs w:val="18"/>
              </w:rPr>
              <w:t>-</w:t>
            </w:r>
          </w:p>
        </w:tc>
        <w:tc>
          <w:tcPr>
            <w:tcW w:w="425" w:type="dxa"/>
            <w:shd w:val="solid" w:color="FFFFFF" w:fill="auto"/>
          </w:tcPr>
          <w:p w14:paraId="7FB3D807" w14:textId="77777777" w:rsidR="00A9799F" w:rsidRPr="00583368" w:rsidRDefault="00A9799F" w:rsidP="00583368">
            <w:pPr>
              <w:pStyle w:val="TAL"/>
              <w:rPr>
                <w:rFonts w:cs="Arial"/>
                <w:snapToGrid w:val="0"/>
                <w:szCs w:val="18"/>
              </w:rPr>
            </w:pPr>
            <w:r w:rsidRPr="00583368">
              <w:rPr>
                <w:rFonts w:cs="Arial"/>
                <w:snapToGrid w:val="0"/>
                <w:szCs w:val="18"/>
              </w:rPr>
              <w:t>A</w:t>
            </w:r>
          </w:p>
        </w:tc>
        <w:tc>
          <w:tcPr>
            <w:tcW w:w="4961" w:type="dxa"/>
            <w:shd w:val="solid" w:color="FFFFFF" w:fill="auto"/>
          </w:tcPr>
          <w:p w14:paraId="317384D2" w14:textId="77777777" w:rsidR="00A9799F" w:rsidRPr="00583368" w:rsidRDefault="00A9799F" w:rsidP="00583368">
            <w:pPr>
              <w:pStyle w:val="TAL"/>
              <w:rPr>
                <w:rFonts w:cs="Arial"/>
                <w:snapToGrid w:val="0"/>
                <w:szCs w:val="18"/>
              </w:rPr>
            </w:pPr>
            <w:r w:rsidRPr="00583368">
              <w:rPr>
                <w:rFonts w:cs="Arial"/>
                <w:snapToGrid w:val="0"/>
                <w:szCs w:val="18"/>
              </w:rPr>
              <w:t>Corrections to the Algorithmic Description</w:t>
            </w:r>
          </w:p>
        </w:tc>
        <w:tc>
          <w:tcPr>
            <w:tcW w:w="709" w:type="dxa"/>
            <w:shd w:val="solid" w:color="FFFFFF" w:fill="auto"/>
          </w:tcPr>
          <w:p w14:paraId="37BB44EE" w14:textId="77777777" w:rsidR="00A9799F" w:rsidRPr="00583368" w:rsidRDefault="00A9799F" w:rsidP="00583368">
            <w:pPr>
              <w:pStyle w:val="TAL"/>
              <w:rPr>
                <w:rFonts w:cs="Arial"/>
                <w:snapToGrid w:val="0"/>
                <w:szCs w:val="18"/>
              </w:rPr>
            </w:pPr>
            <w:r w:rsidRPr="00583368">
              <w:rPr>
                <w:rFonts w:cs="Arial"/>
                <w:snapToGrid w:val="0"/>
                <w:szCs w:val="18"/>
              </w:rPr>
              <w:t>14.1.0</w:t>
            </w:r>
          </w:p>
        </w:tc>
      </w:tr>
      <w:tr w:rsidR="00A9799F" w:rsidRPr="00076221" w14:paraId="0F197C73" w14:textId="77777777" w:rsidTr="006A3837">
        <w:tblPrEx>
          <w:tblCellMar>
            <w:top w:w="0" w:type="dxa"/>
            <w:bottom w:w="0" w:type="dxa"/>
          </w:tblCellMar>
        </w:tblPrEx>
        <w:tc>
          <w:tcPr>
            <w:tcW w:w="800" w:type="dxa"/>
            <w:shd w:val="solid" w:color="FFFFFF" w:fill="auto"/>
          </w:tcPr>
          <w:p w14:paraId="6DDD5B88" w14:textId="77777777" w:rsidR="00A9799F" w:rsidRPr="00583368" w:rsidRDefault="00A9799F" w:rsidP="00583368">
            <w:pPr>
              <w:pStyle w:val="TAL"/>
              <w:rPr>
                <w:rFonts w:cs="Arial"/>
                <w:snapToGrid w:val="0"/>
                <w:szCs w:val="18"/>
              </w:rPr>
            </w:pPr>
            <w:r w:rsidRPr="00583368">
              <w:rPr>
                <w:rFonts w:cs="Arial"/>
                <w:snapToGrid w:val="0"/>
                <w:szCs w:val="18"/>
              </w:rPr>
              <w:t>2017-12</w:t>
            </w:r>
          </w:p>
        </w:tc>
        <w:tc>
          <w:tcPr>
            <w:tcW w:w="800" w:type="dxa"/>
            <w:shd w:val="solid" w:color="FFFFFF" w:fill="auto"/>
          </w:tcPr>
          <w:p w14:paraId="600D5F00" w14:textId="77777777" w:rsidR="00A9799F" w:rsidRPr="00583368" w:rsidRDefault="00A9799F" w:rsidP="00583368">
            <w:pPr>
              <w:pStyle w:val="TAL"/>
              <w:rPr>
                <w:rFonts w:cs="Arial"/>
                <w:snapToGrid w:val="0"/>
                <w:szCs w:val="18"/>
              </w:rPr>
            </w:pPr>
            <w:r w:rsidRPr="00583368">
              <w:rPr>
                <w:rFonts w:cs="Arial"/>
                <w:snapToGrid w:val="0"/>
                <w:szCs w:val="18"/>
              </w:rPr>
              <w:t>78</w:t>
            </w:r>
          </w:p>
        </w:tc>
        <w:tc>
          <w:tcPr>
            <w:tcW w:w="1094" w:type="dxa"/>
            <w:shd w:val="solid" w:color="FFFFFF" w:fill="auto"/>
          </w:tcPr>
          <w:p w14:paraId="7C0260BB" w14:textId="77777777" w:rsidR="00A9799F" w:rsidRPr="00583368" w:rsidRDefault="00A9799F" w:rsidP="00583368">
            <w:pPr>
              <w:pStyle w:val="TAL"/>
              <w:rPr>
                <w:rFonts w:cs="Arial"/>
                <w:snapToGrid w:val="0"/>
                <w:szCs w:val="18"/>
              </w:rPr>
            </w:pPr>
            <w:r w:rsidRPr="00583368">
              <w:rPr>
                <w:rFonts w:cs="Arial"/>
                <w:snapToGrid w:val="0"/>
                <w:szCs w:val="18"/>
              </w:rPr>
              <w:t>SP-170820</w:t>
            </w:r>
          </w:p>
        </w:tc>
        <w:tc>
          <w:tcPr>
            <w:tcW w:w="567" w:type="dxa"/>
            <w:shd w:val="solid" w:color="FFFFFF" w:fill="auto"/>
          </w:tcPr>
          <w:p w14:paraId="0245EF0E" w14:textId="77777777" w:rsidR="00A9799F" w:rsidRPr="00583368" w:rsidRDefault="00A9799F" w:rsidP="00583368">
            <w:pPr>
              <w:pStyle w:val="TAL"/>
              <w:rPr>
                <w:rFonts w:cs="Arial"/>
                <w:snapToGrid w:val="0"/>
                <w:szCs w:val="18"/>
              </w:rPr>
            </w:pPr>
            <w:r w:rsidRPr="00583368">
              <w:rPr>
                <w:rFonts w:cs="Arial"/>
                <w:snapToGrid w:val="0"/>
                <w:szCs w:val="18"/>
              </w:rPr>
              <w:t>0035</w:t>
            </w:r>
          </w:p>
        </w:tc>
        <w:tc>
          <w:tcPr>
            <w:tcW w:w="425" w:type="dxa"/>
            <w:shd w:val="solid" w:color="FFFFFF" w:fill="auto"/>
          </w:tcPr>
          <w:p w14:paraId="4FF0AF25" w14:textId="77777777" w:rsidR="00A9799F" w:rsidRPr="00583368" w:rsidRDefault="00A9799F" w:rsidP="00583368">
            <w:pPr>
              <w:pStyle w:val="TAL"/>
              <w:rPr>
                <w:rFonts w:cs="Arial"/>
                <w:snapToGrid w:val="0"/>
                <w:szCs w:val="18"/>
              </w:rPr>
            </w:pPr>
            <w:r w:rsidRPr="00583368">
              <w:rPr>
                <w:rFonts w:cs="Arial"/>
                <w:snapToGrid w:val="0"/>
                <w:szCs w:val="18"/>
              </w:rPr>
              <w:t>1</w:t>
            </w:r>
          </w:p>
        </w:tc>
        <w:tc>
          <w:tcPr>
            <w:tcW w:w="425" w:type="dxa"/>
            <w:shd w:val="solid" w:color="FFFFFF" w:fill="auto"/>
          </w:tcPr>
          <w:p w14:paraId="5F7C0E16" w14:textId="77777777" w:rsidR="00A9799F" w:rsidRPr="00583368" w:rsidRDefault="00A9799F" w:rsidP="00583368">
            <w:pPr>
              <w:pStyle w:val="TAL"/>
              <w:rPr>
                <w:rFonts w:cs="Arial"/>
                <w:snapToGrid w:val="0"/>
                <w:szCs w:val="18"/>
              </w:rPr>
            </w:pPr>
            <w:r w:rsidRPr="00583368">
              <w:rPr>
                <w:rFonts w:cs="Arial"/>
                <w:snapToGrid w:val="0"/>
                <w:szCs w:val="18"/>
              </w:rPr>
              <w:t>A</w:t>
            </w:r>
          </w:p>
        </w:tc>
        <w:tc>
          <w:tcPr>
            <w:tcW w:w="4961" w:type="dxa"/>
            <w:shd w:val="solid" w:color="FFFFFF" w:fill="auto"/>
          </w:tcPr>
          <w:p w14:paraId="35354533" w14:textId="77777777" w:rsidR="00A9799F" w:rsidRPr="00583368" w:rsidRDefault="00A9799F" w:rsidP="00583368">
            <w:pPr>
              <w:pStyle w:val="TAL"/>
              <w:rPr>
                <w:rFonts w:cs="Arial"/>
                <w:snapToGrid w:val="0"/>
                <w:szCs w:val="18"/>
              </w:rPr>
            </w:pPr>
            <w:r w:rsidRPr="00583368">
              <w:rPr>
                <w:rFonts w:cs="Arial"/>
                <w:snapToGrid w:val="0"/>
                <w:szCs w:val="18"/>
              </w:rPr>
              <w:t>Corrections to the Algorithmic Description</w:t>
            </w:r>
          </w:p>
        </w:tc>
        <w:tc>
          <w:tcPr>
            <w:tcW w:w="709" w:type="dxa"/>
            <w:shd w:val="solid" w:color="FFFFFF" w:fill="auto"/>
          </w:tcPr>
          <w:p w14:paraId="57AC7BE2" w14:textId="77777777" w:rsidR="00A9799F" w:rsidRPr="00583368" w:rsidRDefault="00A9799F" w:rsidP="00583368">
            <w:pPr>
              <w:pStyle w:val="TAL"/>
              <w:rPr>
                <w:rFonts w:cs="Arial"/>
                <w:snapToGrid w:val="0"/>
                <w:szCs w:val="18"/>
              </w:rPr>
            </w:pPr>
            <w:r w:rsidRPr="00583368">
              <w:rPr>
                <w:rFonts w:cs="Arial"/>
                <w:snapToGrid w:val="0"/>
                <w:szCs w:val="18"/>
              </w:rPr>
              <w:t>14.2.0</w:t>
            </w:r>
          </w:p>
        </w:tc>
      </w:tr>
      <w:tr w:rsidR="00A9799F" w:rsidRPr="00076221" w14:paraId="2029ECCC" w14:textId="77777777" w:rsidTr="006A3837">
        <w:tblPrEx>
          <w:tblCellMar>
            <w:top w:w="0" w:type="dxa"/>
            <w:bottom w:w="0" w:type="dxa"/>
          </w:tblCellMar>
        </w:tblPrEx>
        <w:tc>
          <w:tcPr>
            <w:tcW w:w="800" w:type="dxa"/>
            <w:shd w:val="solid" w:color="FFFFFF" w:fill="auto"/>
          </w:tcPr>
          <w:p w14:paraId="5FC7F81B" w14:textId="77777777" w:rsidR="00A9799F" w:rsidRPr="00583368" w:rsidRDefault="00A9799F" w:rsidP="00583368">
            <w:pPr>
              <w:pStyle w:val="TAL"/>
              <w:rPr>
                <w:rFonts w:cs="Arial"/>
                <w:snapToGrid w:val="0"/>
                <w:szCs w:val="18"/>
              </w:rPr>
            </w:pPr>
            <w:r w:rsidRPr="00583368">
              <w:rPr>
                <w:rFonts w:cs="Arial"/>
                <w:snapToGrid w:val="0"/>
                <w:szCs w:val="18"/>
              </w:rPr>
              <w:t>2017-12</w:t>
            </w:r>
          </w:p>
        </w:tc>
        <w:tc>
          <w:tcPr>
            <w:tcW w:w="800" w:type="dxa"/>
            <w:shd w:val="solid" w:color="FFFFFF" w:fill="auto"/>
          </w:tcPr>
          <w:p w14:paraId="158603B8" w14:textId="77777777" w:rsidR="00A9799F" w:rsidRPr="00583368" w:rsidRDefault="00A9799F" w:rsidP="00583368">
            <w:pPr>
              <w:pStyle w:val="TAL"/>
              <w:rPr>
                <w:rFonts w:cs="Arial"/>
                <w:snapToGrid w:val="0"/>
                <w:szCs w:val="18"/>
              </w:rPr>
            </w:pPr>
            <w:r w:rsidRPr="00583368">
              <w:rPr>
                <w:rFonts w:cs="Arial"/>
                <w:snapToGrid w:val="0"/>
                <w:szCs w:val="18"/>
              </w:rPr>
              <w:t>78</w:t>
            </w:r>
          </w:p>
        </w:tc>
        <w:tc>
          <w:tcPr>
            <w:tcW w:w="1094" w:type="dxa"/>
            <w:shd w:val="solid" w:color="FFFFFF" w:fill="auto"/>
          </w:tcPr>
          <w:p w14:paraId="51497080" w14:textId="77777777" w:rsidR="00A9799F" w:rsidRPr="00583368" w:rsidRDefault="00A9799F" w:rsidP="00583368">
            <w:pPr>
              <w:pStyle w:val="TAL"/>
              <w:rPr>
                <w:rFonts w:cs="Arial"/>
                <w:snapToGrid w:val="0"/>
                <w:szCs w:val="18"/>
              </w:rPr>
            </w:pPr>
            <w:r w:rsidRPr="00583368">
              <w:rPr>
                <w:rFonts w:cs="Arial"/>
                <w:snapToGrid w:val="0"/>
                <w:szCs w:val="18"/>
              </w:rPr>
              <w:t>SP-170822</w:t>
            </w:r>
          </w:p>
        </w:tc>
        <w:tc>
          <w:tcPr>
            <w:tcW w:w="567" w:type="dxa"/>
            <w:shd w:val="solid" w:color="FFFFFF" w:fill="auto"/>
          </w:tcPr>
          <w:p w14:paraId="096DC35B" w14:textId="77777777" w:rsidR="00A9799F" w:rsidRPr="00583368" w:rsidRDefault="00A9799F" w:rsidP="00583368">
            <w:pPr>
              <w:pStyle w:val="TAL"/>
              <w:rPr>
                <w:rFonts w:cs="Arial"/>
                <w:snapToGrid w:val="0"/>
                <w:szCs w:val="18"/>
              </w:rPr>
            </w:pPr>
            <w:r w:rsidRPr="00583368">
              <w:rPr>
                <w:rFonts w:cs="Arial"/>
                <w:snapToGrid w:val="0"/>
                <w:szCs w:val="18"/>
              </w:rPr>
              <w:t>0036</w:t>
            </w:r>
          </w:p>
        </w:tc>
        <w:tc>
          <w:tcPr>
            <w:tcW w:w="425" w:type="dxa"/>
            <w:shd w:val="solid" w:color="FFFFFF" w:fill="auto"/>
          </w:tcPr>
          <w:p w14:paraId="52EC4044" w14:textId="77777777" w:rsidR="00A9799F" w:rsidRPr="00583368" w:rsidRDefault="00A9799F" w:rsidP="00583368">
            <w:pPr>
              <w:pStyle w:val="TAL"/>
              <w:rPr>
                <w:rFonts w:cs="Arial"/>
                <w:snapToGrid w:val="0"/>
                <w:szCs w:val="18"/>
              </w:rPr>
            </w:pPr>
            <w:r w:rsidRPr="00583368">
              <w:rPr>
                <w:rFonts w:cs="Arial"/>
                <w:snapToGrid w:val="0"/>
                <w:szCs w:val="18"/>
              </w:rPr>
              <w:t>-</w:t>
            </w:r>
          </w:p>
        </w:tc>
        <w:tc>
          <w:tcPr>
            <w:tcW w:w="425" w:type="dxa"/>
            <w:shd w:val="solid" w:color="FFFFFF" w:fill="auto"/>
          </w:tcPr>
          <w:p w14:paraId="4C6A521C" w14:textId="77777777" w:rsidR="00A9799F" w:rsidRPr="00583368" w:rsidRDefault="00A9799F" w:rsidP="00583368">
            <w:pPr>
              <w:pStyle w:val="TAL"/>
              <w:rPr>
                <w:rFonts w:cs="Arial"/>
                <w:snapToGrid w:val="0"/>
                <w:szCs w:val="18"/>
              </w:rPr>
            </w:pPr>
            <w:r w:rsidRPr="00583368">
              <w:rPr>
                <w:rFonts w:cs="Arial"/>
                <w:snapToGrid w:val="0"/>
                <w:szCs w:val="18"/>
              </w:rPr>
              <w:t>F</w:t>
            </w:r>
          </w:p>
        </w:tc>
        <w:tc>
          <w:tcPr>
            <w:tcW w:w="4961" w:type="dxa"/>
            <w:shd w:val="solid" w:color="FFFFFF" w:fill="auto"/>
          </w:tcPr>
          <w:p w14:paraId="25DCDB1C" w14:textId="77777777" w:rsidR="00A9799F" w:rsidRPr="00583368" w:rsidRDefault="00A9799F" w:rsidP="00583368">
            <w:pPr>
              <w:pStyle w:val="TAL"/>
              <w:rPr>
                <w:rFonts w:cs="Arial"/>
                <w:snapToGrid w:val="0"/>
                <w:szCs w:val="18"/>
              </w:rPr>
            </w:pPr>
            <w:r w:rsidRPr="00583368">
              <w:rPr>
                <w:rFonts w:cs="Arial"/>
                <w:snapToGrid w:val="0"/>
                <w:szCs w:val="18"/>
              </w:rPr>
              <w:t>Handling of hf-only parameter</w:t>
            </w:r>
          </w:p>
        </w:tc>
        <w:tc>
          <w:tcPr>
            <w:tcW w:w="709" w:type="dxa"/>
            <w:shd w:val="solid" w:color="FFFFFF" w:fill="auto"/>
          </w:tcPr>
          <w:p w14:paraId="24CE79F8" w14:textId="77777777" w:rsidR="00A9799F" w:rsidRPr="00583368" w:rsidRDefault="00A9799F" w:rsidP="00583368">
            <w:pPr>
              <w:pStyle w:val="TAL"/>
              <w:rPr>
                <w:rFonts w:cs="Arial"/>
                <w:snapToGrid w:val="0"/>
                <w:szCs w:val="18"/>
              </w:rPr>
            </w:pPr>
            <w:r w:rsidRPr="00583368">
              <w:rPr>
                <w:rFonts w:cs="Arial"/>
                <w:snapToGrid w:val="0"/>
                <w:szCs w:val="18"/>
              </w:rPr>
              <w:t>14.2.0</w:t>
            </w:r>
          </w:p>
        </w:tc>
      </w:tr>
      <w:tr w:rsidR="00A9799F" w:rsidRPr="00076221" w14:paraId="39D8645C"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6E0F73" w14:textId="77777777" w:rsidR="00A9799F" w:rsidRPr="00583368" w:rsidRDefault="00A9799F" w:rsidP="00583368">
            <w:pPr>
              <w:pStyle w:val="TAL"/>
              <w:rPr>
                <w:rFonts w:cs="Arial"/>
                <w:snapToGrid w:val="0"/>
                <w:szCs w:val="18"/>
              </w:rPr>
            </w:pPr>
            <w:r w:rsidRPr="00583368">
              <w:rPr>
                <w:rFonts w:cs="Arial"/>
                <w:snapToGrid w:val="0"/>
                <w:szCs w:val="18"/>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3713D" w14:textId="77777777" w:rsidR="00A9799F" w:rsidRPr="00583368" w:rsidRDefault="00A9799F" w:rsidP="00583368">
            <w:pPr>
              <w:pStyle w:val="TAL"/>
              <w:rPr>
                <w:rFonts w:cs="Arial"/>
                <w:snapToGrid w:val="0"/>
                <w:szCs w:val="18"/>
              </w:rPr>
            </w:pPr>
            <w:r w:rsidRPr="00583368">
              <w:rPr>
                <w:rFonts w:cs="Arial"/>
                <w:snapToGrid w:val="0"/>
                <w:szCs w:val="18"/>
              </w:rPr>
              <w: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2C0F6C" w14:textId="77777777" w:rsidR="00A9799F" w:rsidRPr="00583368" w:rsidRDefault="00A9799F" w:rsidP="00583368">
            <w:pPr>
              <w:pStyle w:val="TAL"/>
              <w:rPr>
                <w:rFonts w:cs="Arial"/>
                <w:snapToGrid w:val="0"/>
                <w:szCs w:val="18"/>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58690B" w14:textId="77777777" w:rsidR="00A9799F" w:rsidRPr="00583368" w:rsidRDefault="00A9799F" w:rsidP="00583368">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2976D" w14:textId="77777777" w:rsidR="00A9799F" w:rsidRPr="00583368" w:rsidRDefault="00A9799F" w:rsidP="00583368">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7EE90" w14:textId="77777777" w:rsidR="00A9799F" w:rsidRPr="00583368" w:rsidRDefault="00A9799F" w:rsidP="00583368">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2FC7EC78" w14:textId="77777777" w:rsidR="00A9799F" w:rsidRPr="00583368" w:rsidRDefault="00A9799F" w:rsidP="00583368">
            <w:pPr>
              <w:pStyle w:val="TAL"/>
              <w:rPr>
                <w:rFonts w:cs="Arial"/>
                <w:snapToGrid w:val="0"/>
                <w:szCs w:val="18"/>
              </w:rPr>
            </w:pPr>
            <w:r w:rsidRPr="00583368">
              <w:rPr>
                <w:rFonts w:cs="Arial"/>
                <w:snapToGrid w:val="0"/>
                <w:szCs w:val="18"/>
              </w:rPr>
              <w:t>Version for Release 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C78F7D" w14:textId="77777777" w:rsidR="00A9799F" w:rsidRPr="00583368" w:rsidRDefault="00A9799F" w:rsidP="00583368">
            <w:pPr>
              <w:pStyle w:val="TAL"/>
              <w:rPr>
                <w:rFonts w:cs="Arial"/>
                <w:snapToGrid w:val="0"/>
                <w:szCs w:val="18"/>
              </w:rPr>
            </w:pPr>
            <w:r w:rsidRPr="00583368">
              <w:rPr>
                <w:rFonts w:cs="Arial"/>
                <w:snapToGrid w:val="0"/>
                <w:szCs w:val="18"/>
              </w:rPr>
              <w:t>15.0.0</w:t>
            </w:r>
          </w:p>
        </w:tc>
      </w:tr>
      <w:tr w:rsidR="00A9799F" w:rsidRPr="00076221" w14:paraId="303B4435"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8EEEDF" w14:textId="77777777" w:rsidR="00A9799F" w:rsidRPr="00583368" w:rsidRDefault="00A9799F" w:rsidP="00583368">
            <w:pPr>
              <w:pStyle w:val="TAL"/>
              <w:rPr>
                <w:rFonts w:cs="Arial"/>
                <w:snapToGrid w:val="0"/>
                <w:szCs w:val="18"/>
              </w:rPr>
            </w:pPr>
            <w:r w:rsidRPr="00583368">
              <w:rPr>
                <w:rFonts w:cs="Arial"/>
                <w:snapToGrid w:val="0"/>
                <w:szCs w:val="18"/>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6EA57F" w14:textId="77777777" w:rsidR="00A9799F" w:rsidRPr="00583368" w:rsidRDefault="00A9799F" w:rsidP="00583368">
            <w:pPr>
              <w:pStyle w:val="TAL"/>
              <w:rPr>
                <w:rFonts w:cs="Arial"/>
                <w:snapToGrid w:val="0"/>
                <w:szCs w:val="18"/>
              </w:rPr>
            </w:pPr>
            <w:r w:rsidRPr="00583368">
              <w:rPr>
                <w:rFonts w:cs="Arial"/>
                <w:snapToGrid w:val="0"/>
                <w:szCs w:val="18"/>
              </w:rPr>
              <w: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CFD3BA" w14:textId="77777777" w:rsidR="00A9799F" w:rsidRPr="00583368" w:rsidRDefault="00A9799F" w:rsidP="00583368">
            <w:pPr>
              <w:pStyle w:val="TAL"/>
              <w:rPr>
                <w:rFonts w:cs="Arial"/>
                <w:snapToGrid w:val="0"/>
                <w:szCs w:val="18"/>
              </w:rPr>
            </w:pPr>
            <w:r w:rsidRPr="00583368">
              <w:rPr>
                <w:rFonts w:cs="Arial"/>
                <w:snapToGrid w:val="0"/>
                <w:szCs w:val="18"/>
              </w:rPr>
              <w:t>SP-180965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A5133" w14:textId="77777777" w:rsidR="00A9799F" w:rsidRPr="00583368" w:rsidRDefault="00A9799F" w:rsidP="00583368">
            <w:pPr>
              <w:pStyle w:val="TAL"/>
              <w:rPr>
                <w:rFonts w:cs="Arial"/>
                <w:snapToGrid w:val="0"/>
                <w:szCs w:val="18"/>
              </w:rPr>
            </w:pPr>
            <w:r w:rsidRPr="00583368">
              <w:rPr>
                <w:rFonts w:cs="Arial"/>
                <w:snapToGrid w:val="0"/>
                <w:szCs w:val="18"/>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9E812" w14:textId="77777777" w:rsidR="00A9799F" w:rsidRPr="00583368" w:rsidRDefault="00A9799F" w:rsidP="00583368">
            <w:pPr>
              <w:pStyle w:val="TAL"/>
              <w:rPr>
                <w:rFonts w:cs="Arial"/>
                <w:snapToGrid w:val="0"/>
                <w:szCs w:val="18"/>
              </w:rPr>
            </w:pPr>
            <w:r w:rsidRPr="00583368">
              <w:rPr>
                <w:rFonts w:cs="Arial"/>
                <w:snapToGrid w:val="0"/>
                <w:szCs w:val="18"/>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18CC83" w14:textId="77777777" w:rsidR="00A9799F" w:rsidRPr="00583368" w:rsidRDefault="00A9799F" w:rsidP="00583368">
            <w:pPr>
              <w:pStyle w:val="TAL"/>
              <w:rPr>
                <w:rFonts w:cs="Arial"/>
                <w:snapToGrid w:val="0"/>
                <w:szCs w:val="18"/>
              </w:rPr>
            </w:pPr>
            <w:r w:rsidRPr="00583368">
              <w:rPr>
                <w:rFonts w:cs="Arial"/>
                <w:snapToGrid w:val="0"/>
                <w:szCs w:val="18"/>
              </w:rPr>
              <w:t>A</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586A8C7D" w14:textId="77777777" w:rsidR="00A9799F" w:rsidRPr="00583368" w:rsidRDefault="00A9799F" w:rsidP="00583368">
            <w:pPr>
              <w:pStyle w:val="TAL"/>
              <w:rPr>
                <w:rFonts w:cs="Arial"/>
                <w:snapToGrid w:val="0"/>
                <w:szCs w:val="18"/>
              </w:rPr>
            </w:pPr>
            <w:r w:rsidRPr="00583368">
              <w:rPr>
                <w:rFonts w:cs="Arial"/>
                <w:snapToGrid w:val="0"/>
                <w:szCs w:val="18"/>
              </w:rPr>
              <w:t>Corrections to the Algorithmic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9C7B85" w14:textId="77777777" w:rsidR="00A9799F" w:rsidRPr="00583368" w:rsidRDefault="00A9799F" w:rsidP="00583368">
            <w:pPr>
              <w:pStyle w:val="TAL"/>
              <w:rPr>
                <w:rFonts w:cs="Arial"/>
                <w:snapToGrid w:val="0"/>
                <w:szCs w:val="18"/>
              </w:rPr>
            </w:pPr>
            <w:r w:rsidRPr="00583368">
              <w:rPr>
                <w:rFonts w:cs="Arial"/>
                <w:snapToGrid w:val="0"/>
                <w:szCs w:val="18"/>
              </w:rPr>
              <w:t>15.1.0</w:t>
            </w:r>
          </w:p>
        </w:tc>
      </w:tr>
      <w:tr w:rsidR="00A9799F" w:rsidRPr="00076221" w14:paraId="0669B3DE"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B46324" w14:textId="77777777" w:rsidR="00A9799F" w:rsidRPr="00583368" w:rsidRDefault="00A9799F" w:rsidP="00583368">
            <w:pPr>
              <w:pStyle w:val="TAL"/>
              <w:rPr>
                <w:rFonts w:cs="Arial"/>
                <w:snapToGrid w:val="0"/>
                <w:szCs w:val="18"/>
              </w:rPr>
            </w:pPr>
            <w:r w:rsidRPr="00583368">
              <w:rPr>
                <w:rFonts w:cs="Arial"/>
                <w:snapToGrid w:val="0"/>
                <w:szCs w:val="18"/>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4C5DA1" w14:textId="77777777" w:rsidR="00A9799F" w:rsidRPr="00583368" w:rsidRDefault="00A9799F" w:rsidP="00583368">
            <w:pPr>
              <w:pStyle w:val="TAL"/>
              <w:rPr>
                <w:rFonts w:cs="Arial"/>
                <w:snapToGrid w:val="0"/>
                <w:szCs w:val="18"/>
              </w:rPr>
            </w:pPr>
            <w:r w:rsidRPr="00583368">
              <w:rPr>
                <w:rFonts w:cs="Arial"/>
                <w:snapToGrid w:val="0"/>
                <w:szCs w:val="18"/>
              </w:rPr>
              <w: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B0C594" w14:textId="77777777" w:rsidR="00A9799F" w:rsidRPr="00583368" w:rsidRDefault="00A9799F" w:rsidP="00583368">
            <w:pPr>
              <w:pStyle w:val="TAL"/>
              <w:rPr>
                <w:rFonts w:cs="Arial"/>
                <w:snapToGrid w:val="0"/>
                <w:szCs w:val="18"/>
              </w:rPr>
            </w:pPr>
            <w:r w:rsidRPr="00583368">
              <w:rPr>
                <w:rFonts w:cs="Arial"/>
                <w:snapToGrid w:val="0"/>
                <w:szCs w:val="18"/>
              </w:rPr>
              <w:t>SP-190031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87B50" w14:textId="77777777" w:rsidR="00A9799F" w:rsidRPr="00583368" w:rsidRDefault="00A9799F" w:rsidP="00583368">
            <w:pPr>
              <w:pStyle w:val="TAL"/>
              <w:rPr>
                <w:rFonts w:cs="Arial"/>
                <w:snapToGrid w:val="0"/>
                <w:szCs w:val="18"/>
              </w:rPr>
            </w:pPr>
            <w:r w:rsidRPr="00583368">
              <w:rPr>
                <w:rFonts w:cs="Arial"/>
                <w:snapToGrid w:val="0"/>
                <w:szCs w:val="18"/>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BF568B" w14:textId="77777777" w:rsidR="00A9799F" w:rsidRPr="00583368" w:rsidRDefault="00A9799F" w:rsidP="00583368">
            <w:pPr>
              <w:pStyle w:val="TAL"/>
              <w:rPr>
                <w:rFonts w:cs="Arial"/>
                <w:snapToGrid w:val="0"/>
                <w:szCs w:val="18"/>
              </w:rPr>
            </w:pPr>
            <w:r w:rsidRPr="00583368">
              <w:rPr>
                <w:rFonts w:cs="Arial"/>
                <w:snapToGrid w:val="0"/>
                <w:szCs w:val="18"/>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81254" w14:textId="77777777" w:rsidR="00A9799F" w:rsidRPr="00583368" w:rsidRDefault="00A9799F" w:rsidP="00583368">
            <w:pPr>
              <w:pStyle w:val="TAL"/>
              <w:rPr>
                <w:rFonts w:cs="Arial"/>
                <w:snapToGrid w:val="0"/>
                <w:szCs w:val="18"/>
              </w:rPr>
            </w:pPr>
            <w:r w:rsidRPr="00583368">
              <w:rPr>
                <w:rFonts w:cs="Arial"/>
                <w:snapToGrid w:val="0"/>
                <w:szCs w:val="18"/>
              </w:rPr>
              <w:t>A</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4993CF7F" w14:textId="77777777" w:rsidR="00A9799F" w:rsidRPr="00583368" w:rsidRDefault="00A9799F" w:rsidP="00583368">
            <w:pPr>
              <w:pStyle w:val="TAL"/>
              <w:rPr>
                <w:rFonts w:cs="Arial"/>
                <w:snapToGrid w:val="0"/>
                <w:szCs w:val="18"/>
              </w:rPr>
            </w:pPr>
            <w:r w:rsidRPr="00583368">
              <w:rPr>
                <w:rFonts w:cs="Arial"/>
                <w:snapToGrid w:val="0"/>
                <w:szCs w:val="18"/>
              </w:rPr>
              <w:t>Correction of EVS SID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8C10B4" w14:textId="77777777" w:rsidR="00A9799F" w:rsidRPr="00583368" w:rsidRDefault="00A9799F" w:rsidP="00583368">
            <w:pPr>
              <w:pStyle w:val="TAL"/>
              <w:rPr>
                <w:rFonts w:cs="Arial"/>
                <w:snapToGrid w:val="0"/>
                <w:szCs w:val="18"/>
              </w:rPr>
            </w:pPr>
            <w:r w:rsidRPr="00583368">
              <w:rPr>
                <w:rFonts w:cs="Arial"/>
                <w:snapToGrid w:val="0"/>
                <w:szCs w:val="18"/>
              </w:rPr>
              <w:t>15.2.0</w:t>
            </w:r>
          </w:p>
        </w:tc>
      </w:tr>
      <w:tr w:rsidR="00A9799F" w:rsidRPr="00076221" w14:paraId="44CEE7D7"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260366" w14:textId="77777777" w:rsidR="00A9799F" w:rsidRPr="00583368" w:rsidRDefault="00A9799F" w:rsidP="00583368">
            <w:pPr>
              <w:pStyle w:val="TAL"/>
              <w:rPr>
                <w:rFonts w:cs="Arial"/>
                <w:snapToGrid w:val="0"/>
                <w:szCs w:val="18"/>
              </w:rPr>
            </w:pPr>
            <w:r w:rsidRPr="00583368">
              <w:rPr>
                <w:rFonts w:cs="Arial"/>
                <w:snapToGrid w:val="0"/>
                <w:szCs w:val="18"/>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5D18EC" w14:textId="77777777" w:rsidR="00A9799F" w:rsidRPr="00583368" w:rsidRDefault="00A9799F" w:rsidP="00583368">
            <w:pPr>
              <w:pStyle w:val="TAL"/>
              <w:rPr>
                <w:rFonts w:cs="Arial"/>
                <w:snapToGrid w:val="0"/>
                <w:szCs w:val="18"/>
              </w:rPr>
            </w:pPr>
            <w:r w:rsidRPr="00583368">
              <w:rPr>
                <w:rFonts w:cs="Arial"/>
                <w:snapToGrid w:val="0"/>
                <w:szCs w:val="18"/>
              </w:rPr>
              <w: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9210C5" w14:textId="77777777" w:rsidR="00A9799F" w:rsidRPr="00583368" w:rsidRDefault="00A9799F" w:rsidP="00583368">
            <w:pPr>
              <w:pStyle w:val="TAL"/>
              <w:rPr>
                <w:rFonts w:cs="Arial"/>
                <w:snapToGrid w:val="0"/>
                <w:szCs w:val="18"/>
              </w:rPr>
            </w:pPr>
            <w:r w:rsidRPr="00583368">
              <w:rPr>
                <w:rFonts w:cs="Arial"/>
                <w:snapToGrid w:val="0"/>
                <w:szCs w:val="18"/>
              </w:rPr>
              <w:t>SP-190338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9A12EF" w14:textId="77777777" w:rsidR="00A9799F" w:rsidRPr="00583368" w:rsidRDefault="00A9799F" w:rsidP="00583368">
            <w:pPr>
              <w:pStyle w:val="TAL"/>
              <w:rPr>
                <w:rFonts w:cs="Arial"/>
                <w:snapToGrid w:val="0"/>
                <w:szCs w:val="18"/>
              </w:rPr>
            </w:pPr>
            <w:r w:rsidRPr="00583368">
              <w:rPr>
                <w:rFonts w:cs="Arial"/>
                <w:snapToGrid w:val="0"/>
                <w:szCs w:val="18"/>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52B9A" w14:textId="77777777" w:rsidR="00A9799F" w:rsidRPr="00583368" w:rsidRDefault="00A9799F" w:rsidP="00583368">
            <w:pPr>
              <w:pStyle w:val="TAL"/>
              <w:rPr>
                <w:rFonts w:cs="Arial"/>
                <w:snapToGrid w:val="0"/>
                <w:szCs w:val="18"/>
              </w:rPr>
            </w:pPr>
            <w:r w:rsidRPr="00583368">
              <w:rPr>
                <w:rFonts w:cs="Arial"/>
                <w:snapToGrid w:val="0"/>
                <w:szCs w:val="18"/>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F65F15" w14:textId="77777777" w:rsidR="00A9799F" w:rsidRPr="00583368" w:rsidRDefault="00A9799F" w:rsidP="00583368">
            <w:pPr>
              <w:pStyle w:val="TAL"/>
              <w:rPr>
                <w:rFonts w:cs="Arial"/>
                <w:snapToGrid w:val="0"/>
                <w:szCs w:val="18"/>
              </w:rPr>
            </w:pPr>
            <w:r w:rsidRPr="00583368">
              <w:rPr>
                <w:rFonts w:cs="Arial"/>
                <w:snapToGrid w:val="0"/>
                <w:szCs w:val="18"/>
              </w:rPr>
              <w:t>B</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28AA5B95" w14:textId="77777777" w:rsidR="00A9799F" w:rsidRPr="00583368" w:rsidRDefault="00A9799F" w:rsidP="00583368">
            <w:pPr>
              <w:pStyle w:val="TAL"/>
              <w:rPr>
                <w:rFonts w:cs="Arial"/>
                <w:snapToGrid w:val="0"/>
                <w:szCs w:val="18"/>
              </w:rPr>
            </w:pPr>
            <w:r w:rsidRPr="00583368">
              <w:rPr>
                <w:rFonts w:cs="Arial"/>
                <w:snapToGrid w:val="0"/>
                <w:szCs w:val="18"/>
              </w:rPr>
              <w:t>Correction and addition of reference to Alt_FX_EVS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882A63" w14:textId="77777777" w:rsidR="00A9799F" w:rsidRPr="00583368" w:rsidRDefault="00A9799F" w:rsidP="00583368">
            <w:pPr>
              <w:pStyle w:val="TAL"/>
              <w:rPr>
                <w:rFonts w:cs="Arial"/>
                <w:snapToGrid w:val="0"/>
                <w:szCs w:val="18"/>
              </w:rPr>
            </w:pPr>
            <w:r w:rsidRPr="00583368">
              <w:rPr>
                <w:rFonts w:cs="Arial"/>
                <w:snapToGrid w:val="0"/>
                <w:szCs w:val="18"/>
              </w:rPr>
              <w:t>16.0.0</w:t>
            </w:r>
          </w:p>
        </w:tc>
      </w:tr>
      <w:tr w:rsidR="00A9799F" w:rsidRPr="00076221" w14:paraId="21E57B09"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A0EEB5" w14:textId="77777777" w:rsidR="00A9799F" w:rsidRDefault="00A9799F" w:rsidP="00583368">
            <w:pPr>
              <w:pStyle w:val="TAL"/>
              <w:rPr>
                <w:rFonts w:cs="Arial"/>
                <w:snapToGrid w:val="0"/>
                <w:szCs w:val="18"/>
              </w:rPr>
            </w:pPr>
            <w:r>
              <w:rPr>
                <w:rFonts w:cs="Arial"/>
                <w:snapToGrid w:val="0"/>
                <w:szCs w:val="18"/>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F27A28" w14:textId="77777777" w:rsidR="00A9799F" w:rsidRDefault="00A9799F" w:rsidP="00583368">
            <w:pPr>
              <w:pStyle w:val="TAL"/>
              <w:rPr>
                <w:rFonts w:cs="Arial"/>
                <w:snapToGrid w:val="0"/>
                <w:szCs w:val="18"/>
              </w:rPr>
            </w:pPr>
            <w:r>
              <w:rPr>
                <w:rFonts w:cs="Arial"/>
                <w:snapToGrid w:val="0"/>
                <w:szCs w:val="18"/>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4539A9" w14:textId="77777777" w:rsidR="00A9799F" w:rsidRDefault="00A9799F" w:rsidP="00583368">
            <w:pPr>
              <w:pStyle w:val="TAL"/>
              <w:rPr>
                <w:rFonts w:cs="Arial"/>
                <w:snapToGrid w:val="0"/>
                <w:szCs w:val="18"/>
              </w:rPr>
            </w:pPr>
            <w:r>
              <w:rPr>
                <w:rFonts w:cs="Arial"/>
                <w:snapToGrid w:val="0"/>
                <w:szCs w:val="18"/>
              </w:rPr>
              <w:t>SP-200386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1B5CE" w14:textId="77777777" w:rsidR="00A9799F" w:rsidRDefault="00A9799F" w:rsidP="00583368">
            <w:pPr>
              <w:pStyle w:val="TAL"/>
              <w:rPr>
                <w:rFonts w:cs="Arial"/>
                <w:snapToGrid w:val="0"/>
                <w:szCs w:val="18"/>
              </w:rPr>
            </w:pPr>
            <w:r>
              <w:rPr>
                <w:rFonts w:cs="Arial"/>
                <w:snapToGrid w:val="0"/>
                <w:szCs w:val="18"/>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85629" w14:textId="77777777" w:rsidR="00A9799F" w:rsidRDefault="00A9799F" w:rsidP="00583368">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BE30D2" w14:textId="77777777" w:rsidR="00A9799F" w:rsidRDefault="00A9799F" w:rsidP="00583368">
            <w:pPr>
              <w:pStyle w:val="TAL"/>
              <w:rPr>
                <w:rFonts w:cs="Arial"/>
                <w:snapToGrid w:val="0"/>
                <w:szCs w:val="18"/>
              </w:rPr>
            </w:pPr>
            <w:r>
              <w:rPr>
                <w:rFonts w:cs="Arial"/>
                <w:snapToGrid w:val="0"/>
                <w:szCs w:val="18"/>
              </w:rPr>
              <w:t>A</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4163BE88" w14:textId="77777777" w:rsidR="00A9799F" w:rsidRDefault="00A9799F" w:rsidP="00583368">
            <w:pPr>
              <w:pStyle w:val="TAL"/>
              <w:rPr>
                <w:rFonts w:cs="Arial"/>
                <w:snapToGrid w:val="0"/>
                <w:szCs w:val="18"/>
              </w:rPr>
            </w:pPr>
            <w:r w:rsidRPr="00583368">
              <w:rPr>
                <w:rFonts w:cs="Arial"/>
                <w:snapToGrid w:val="0"/>
                <w:szCs w:val="18"/>
              </w:rPr>
              <w:t>Corrections of algorithmic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9143DF" w14:textId="77777777" w:rsidR="00A9799F" w:rsidRDefault="00A9799F" w:rsidP="00583368">
            <w:pPr>
              <w:pStyle w:val="TAL"/>
              <w:rPr>
                <w:rFonts w:cs="Arial"/>
                <w:snapToGrid w:val="0"/>
                <w:szCs w:val="18"/>
              </w:rPr>
            </w:pPr>
            <w:r>
              <w:rPr>
                <w:rFonts w:cs="Arial"/>
                <w:snapToGrid w:val="0"/>
                <w:szCs w:val="18"/>
              </w:rPr>
              <w:t>16.1.0</w:t>
            </w:r>
          </w:p>
        </w:tc>
      </w:tr>
      <w:tr w:rsidR="00A9799F" w:rsidRPr="00076221" w14:paraId="50A7C632"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ADC482" w14:textId="77777777" w:rsidR="00A9799F" w:rsidRDefault="00A9799F" w:rsidP="00583368">
            <w:pPr>
              <w:pStyle w:val="TAL"/>
              <w:rPr>
                <w:rFonts w:cs="Arial"/>
                <w:snapToGrid w:val="0"/>
                <w:szCs w:val="18"/>
              </w:rPr>
            </w:pPr>
            <w:r>
              <w:rPr>
                <w:rFonts w:cs="Arial"/>
                <w:snapToGrid w:val="0"/>
                <w:szCs w:val="18"/>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58B0ED" w14:textId="77777777" w:rsidR="00A9799F" w:rsidRDefault="00A9799F" w:rsidP="00583368">
            <w:pPr>
              <w:pStyle w:val="TAL"/>
              <w:rPr>
                <w:rFonts w:cs="Arial"/>
                <w:snapToGrid w:val="0"/>
                <w:szCs w:val="18"/>
              </w:rPr>
            </w:pPr>
            <w:r>
              <w:rPr>
                <w:rFonts w:cs="Arial"/>
                <w:snapToGrid w:val="0"/>
                <w:szCs w:val="18"/>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885E1E" w14:textId="77777777" w:rsidR="00A9799F" w:rsidRDefault="00A9799F" w:rsidP="00583368">
            <w:pPr>
              <w:pStyle w:val="TAL"/>
              <w:rPr>
                <w:rFonts w:cs="Arial"/>
                <w:snapToGrid w:val="0"/>
                <w:szCs w:val="18"/>
              </w:rPr>
            </w:pPr>
            <w:r>
              <w:rPr>
                <w:rFonts w:cs="Arial"/>
                <w:snapToGrid w:val="0"/>
                <w:szCs w:val="18"/>
              </w:rPr>
              <w:t>SP-200396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FA5ED" w14:textId="77777777" w:rsidR="00A9799F" w:rsidRDefault="00A9799F" w:rsidP="00583368">
            <w:pPr>
              <w:pStyle w:val="TAL"/>
              <w:rPr>
                <w:rFonts w:cs="Arial"/>
                <w:snapToGrid w:val="0"/>
                <w:szCs w:val="18"/>
              </w:rPr>
            </w:pPr>
            <w:r>
              <w:rPr>
                <w:rFonts w:cs="Arial"/>
                <w:snapToGrid w:val="0"/>
                <w:szCs w:val="18"/>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D46B2" w14:textId="77777777" w:rsidR="00A9799F" w:rsidRDefault="00A9799F" w:rsidP="00583368">
            <w:pPr>
              <w:pStyle w:val="TAL"/>
              <w:rPr>
                <w:rFonts w:cs="Arial"/>
                <w:snapToGrid w:val="0"/>
                <w:szCs w:val="18"/>
              </w:rPr>
            </w:pPr>
            <w:r>
              <w:rPr>
                <w:rFonts w:cs="Arial"/>
                <w:snapToGrid w:val="0"/>
                <w:szCs w:val="18"/>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DED16" w14:textId="77777777" w:rsidR="00A9799F" w:rsidDel="00206D7E" w:rsidRDefault="00A9799F" w:rsidP="00583368">
            <w:pPr>
              <w:pStyle w:val="TAL"/>
              <w:rPr>
                <w:rFonts w:cs="Arial"/>
                <w:snapToGrid w:val="0"/>
                <w:szCs w:val="18"/>
              </w:rPr>
            </w:pPr>
            <w:r>
              <w:rPr>
                <w:rFonts w:cs="Arial"/>
                <w:snapToGrid w:val="0"/>
                <w:szCs w:val="18"/>
              </w:rPr>
              <w:t>F</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6DAD3756" w14:textId="77777777" w:rsidR="00A9799F" w:rsidRPr="00583368" w:rsidRDefault="00A9799F" w:rsidP="00583368">
            <w:pPr>
              <w:pStyle w:val="TAL"/>
              <w:rPr>
                <w:rFonts w:cs="Arial"/>
                <w:snapToGrid w:val="0"/>
                <w:szCs w:val="18"/>
              </w:rPr>
            </w:pPr>
            <w:r w:rsidRPr="00583368">
              <w:rPr>
                <w:rFonts w:cs="Arial"/>
                <w:snapToGrid w:val="0"/>
                <w:szCs w:val="18"/>
              </w:rPr>
              <w:t>Corrections of ch-aw-recv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30CFFC" w14:textId="77777777" w:rsidR="00A9799F" w:rsidRDefault="00A9799F" w:rsidP="00583368">
            <w:pPr>
              <w:pStyle w:val="TAL"/>
              <w:rPr>
                <w:rFonts w:cs="Arial"/>
                <w:snapToGrid w:val="0"/>
                <w:szCs w:val="18"/>
              </w:rPr>
            </w:pPr>
            <w:r>
              <w:rPr>
                <w:rFonts w:cs="Arial"/>
                <w:snapToGrid w:val="0"/>
                <w:szCs w:val="18"/>
              </w:rPr>
              <w:t>16.1.0</w:t>
            </w:r>
          </w:p>
        </w:tc>
      </w:tr>
      <w:tr w:rsidR="00A9799F" w:rsidRPr="00076221" w14:paraId="771EDCD6"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6B4939" w14:textId="77777777" w:rsidR="00A9799F" w:rsidRDefault="00A9799F" w:rsidP="00583368">
            <w:pPr>
              <w:pStyle w:val="TAL"/>
              <w:rPr>
                <w:rFonts w:cs="Arial"/>
                <w:snapToGrid w:val="0"/>
                <w:szCs w:val="18"/>
              </w:rPr>
            </w:pPr>
            <w:r>
              <w:rPr>
                <w:rFonts w:cs="Arial"/>
                <w:snapToGrid w:val="0"/>
                <w:szCs w:val="18"/>
              </w:rPr>
              <w:t>2020-10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E50079" w14:textId="77777777" w:rsidR="00A9799F" w:rsidRDefault="00A9799F" w:rsidP="00583368">
            <w:pPr>
              <w:pStyle w:val="TAL"/>
              <w:rPr>
                <w:rFonts w:cs="Arial"/>
                <w:snapToGrid w:val="0"/>
                <w:szCs w:val="18"/>
              </w:rPr>
            </w:pPr>
            <w:r>
              <w:rPr>
                <w:rFonts w:cs="Arial"/>
                <w:snapToGrid w:val="0"/>
                <w:szCs w:val="18"/>
              </w:rPr>
              <w:t>Post 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5009F6" w14:textId="77777777" w:rsidR="00A9799F" w:rsidRDefault="00A9799F" w:rsidP="00583368">
            <w:pPr>
              <w:pStyle w:val="TAL"/>
              <w:rPr>
                <w:rFonts w:cs="Arial"/>
                <w:snapToGrid w:val="0"/>
                <w:szCs w:val="18"/>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9ADA56" w14:textId="77777777" w:rsidR="00A9799F" w:rsidRDefault="00A9799F" w:rsidP="00583368">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70962" w14:textId="77777777" w:rsidR="00A9799F" w:rsidRDefault="00A9799F" w:rsidP="00583368">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FBD0F" w14:textId="77777777" w:rsidR="00A9799F" w:rsidRDefault="00A9799F" w:rsidP="00583368">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6D34B4B9" w14:textId="77777777" w:rsidR="00A9799F" w:rsidRPr="00583368" w:rsidRDefault="00A9799F" w:rsidP="00583368">
            <w:pPr>
              <w:pStyle w:val="TAL"/>
              <w:rPr>
                <w:rFonts w:cs="Arial"/>
                <w:snapToGrid w:val="0"/>
                <w:szCs w:val="18"/>
              </w:rPr>
            </w:pPr>
            <w:r w:rsidRPr="00583368">
              <w:rPr>
                <w:rFonts w:cs="Arial"/>
                <w:snapToGrid w:val="0"/>
                <w:szCs w:val="18"/>
              </w:rPr>
              <w:t>Editorial: Corrections in Change History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0619F7" w14:textId="77777777" w:rsidR="00A9799F" w:rsidRDefault="00A9799F" w:rsidP="00583368">
            <w:pPr>
              <w:pStyle w:val="TAL"/>
              <w:rPr>
                <w:rFonts w:cs="Arial"/>
                <w:snapToGrid w:val="0"/>
                <w:szCs w:val="18"/>
              </w:rPr>
            </w:pPr>
            <w:r>
              <w:rPr>
                <w:rFonts w:cs="Arial"/>
                <w:snapToGrid w:val="0"/>
                <w:szCs w:val="18"/>
              </w:rPr>
              <w:t>16.1.1</w:t>
            </w:r>
          </w:p>
        </w:tc>
      </w:tr>
      <w:tr w:rsidR="009F7676" w:rsidRPr="00076221" w14:paraId="701E943F"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0B0236" w14:textId="77777777" w:rsidR="009F7676" w:rsidRDefault="009F7676" w:rsidP="009F7676">
            <w:pPr>
              <w:pStyle w:val="TAL"/>
              <w:rPr>
                <w:rFonts w:cs="Arial"/>
                <w:snapToGrid w:val="0"/>
                <w:szCs w:val="18"/>
              </w:rPr>
            </w:pPr>
            <w:r>
              <w:rPr>
                <w:rFonts w:cs="Arial"/>
                <w:snapToGrid w:val="0"/>
                <w:szCs w:val="18"/>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60D737" w14:textId="77777777" w:rsidR="009F7676" w:rsidRDefault="009F7676" w:rsidP="009F7676">
            <w:pPr>
              <w:pStyle w:val="TAL"/>
              <w:rPr>
                <w:rFonts w:cs="Arial"/>
                <w:snapToGrid w:val="0"/>
                <w:szCs w:val="18"/>
              </w:rPr>
            </w:pPr>
            <w:r>
              <w:rPr>
                <w:rFonts w:cs="Arial"/>
                <w:snapToGrid w:val="0"/>
                <w:szCs w:val="18"/>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2D2DB9" w14:textId="77777777" w:rsidR="009F7676" w:rsidRDefault="009F7676" w:rsidP="009F7676">
            <w:pPr>
              <w:pStyle w:val="TAL"/>
              <w:rPr>
                <w:rFonts w:cs="Arial"/>
                <w:snapToGrid w:val="0"/>
                <w:szCs w:val="18"/>
              </w:rPr>
            </w:pPr>
            <w:r>
              <w:rPr>
                <w:rFonts w:cs="Arial"/>
                <w:snapToGrid w:val="0"/>
                <w:szCs w:val="18"/>
              </w:rPr>
              <w:t>SP-211345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3FFCC2" w14:textId="77777777" w:rsidR="009F7676" w:rsidRDefault="009F7676" w:rsidP="009F7676">
            <w:pPr>
              <w:pStyle w:val="TAL"/>
              <w:rPr>
                <w:rFonts w:cs="Arial"/>
                <w:snapToGrid w:val="0"/>
                <w:szCs w:val="18"/>
              </w:rPr>
            </w:pPr>
            <w:r>
              <w:rPr>
                <w:rFonts w:cs="Arial"/>
                <w:snapToGrid w:val="0"/>
                <w:szCs w:val="18"/>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D05D31" w14:textId="77777777" w:rsidR="009F7676" w:rsidRDefault="009F7676" w:rsidP="009F7676">
            <w:pPr>
              <w:pStyle w:val="TAL"/>
              <w:rPr>
                <w:rFonts w:cs="Arial"/>
                <w:snapToGrid w:val="0"/>
                <w:szCs w:val="18"/>
              </w:rPr>
            </w:pPr>
            <w:r>
              <w:rPr>
                <w:rFonts w:cs="Arial"/>
                <w:snapToGrid w:val="0"/>
                <w:szCs w:val="18"/>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3FBE9" w14:textId="77777777" w:rsidR="009F7676" w:rsidRDefault="009F7676" w:rsidP="009F7676">
            <w:pPr>
              <w:pStyle w:val="TAL"/>
              <w:rPr>
                <w:rFonts w:cs="Arial"/>
                <w:snapToGrid w:val="0"/>
                <w:szCs w:val="18"/>
              </w:rPr>
            </w:pPr>
            <w:r>
              <w:rPr>
                <w:rFonts w:cs="Arial"/>
                <w:snapToGrid w:val="0"/>
                <w:szCs w:val="18"/>
              </w:rPr>
              <w:t>F</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5634150D" w14:textId="77777777" w:rsidR="009F7676" w:rsidRPr="00583368" w:rsidRDefault="009F7676" w:rsidP="009F7676">
            <w:pPr>
              <w:pStyle w:val="TAL"/>
              <w:rPr>
                <w:rFonts w:cs="Arial"/>
                <w:snapToGrid w:val="0"/>
                <w:szCs w:val="18"/>
              </w:rPr>
            </w:pPr>
            <w:r>
              <w:rPr>
                <w:lang w:eastAsia="en-GB"/>
              </w:rPr>
              <w:t>Correction and addition to TS 26.445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1873C8" w14:textId="77777777" w:rsidR="009F7676" w:rsidRDefault="009F7676" w:rsidP="009F7676">
            <w:pPr>
              <w:pStyle w:val="TAL"/>
              <w:rPr>
                <w:rFonts w:cs="Arial"/>
                <w:snapToGrid w:val="0"/>
                <w:szCs w:val="18"/>
              </w:rPr>
            </w:pPr>
            <w:r>
              <w:rPr>
                <w:rFonts w:cs="Arial"/>
                <w:snapToGrid w:val="0"/>
                <w:szCs w:val="18"/>
              </w:rPr>
              <w:t>16.2.0</w:t>
            </w:r>
          </w:p>
        </w:tc>
      </w:tr>
      <w:tr w:rsidR="004F56BD" w:rsidRPr="00076221" w14:paraId="3783E720"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2A37DC" w14:textId="77777777" w:rsidR="004F56BD" w:rsidRDefault="004F56BD" w:rsidP="009F7676">
            <w:pPr>
              <w:pStyle w:val="TAL"/>
              <w:rPr>
                <w:rFonts w:cs="Arial"/>
                <w:snapToGrid w:val="0"/>
                <w:szCs w:val="18"/>
              </w:rPr>
            </w:pPr>
            <w:r>
              <w:rPr>
                <w:rFonts w:cs="Arial"/>
                <w:snapToGrid w:val="0"/>
                <w:szCs w:val="18"/>
              </w:rPr>
              <w:t>2022-04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ADE03E" w14:textId="77777777" w:rsidR="004F56BD" w:rsidRDefault="004F56BD" w:rsidP="009F7676">
            <w:pPr>
              <w:pStyle w:val="TAL"/>
              <w:rPr>
                <w:rFonts w:cs="Arial"/>
                <w:snapToGrid w:val="0"/>
                <w:szCs w:val="18"/>
              </w:rPr>
            </w:pPr>
            <w:r>
              <w:rPr>
                <w:rFonts w:cs="Arial"/>
                <w:snapToGrid w:val="0"/>
                <w:szCs w:val="18"/>
              </w:rPr>
              <w:t>SA#95-e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8084E2" w14:textId="77777777" w:rsidR="004F56BD" w:rsidRDefault="004F56BD" w:rsidP="009F7676">
            <w:pPr>
              <w:pStyle w:val="TAL"/>
              <w:rPr>
                <w:rFonts w:cs="Arial"/>
                <w:snapToGrid w:val="0"/>
                <w:szCs w:val="18"/>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6D48E" w14:textId="77777777" w:rsidR="004F56BD" w:rsidRDefault="004F56BD" w:rsidP="009F7676">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50833" w14:textId="77777777" w:rsidR="004F56BD" w:rsidRDefault="004F56BD" w:rsidP="009F7676">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D88AB5" w14:textId="77777777" w:rsidR="004F56BD" w:rsidRDefault="004F56BD" w:rsidP="009F7676">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7C4E228F" w14:textId="77777777" w:rsidR="004F56BD" w:rsidRDefault="004F56BD" w:rsidP="009F7676">
            <w:pPr>
              <w:pStyle w:val="TAL"/>
              <w:rPr>
                <w:lang w:eastAsia="en-GB"/>
              </w:rPr>
            </w:pPr>
            <w:r>
              <w:rPr>
                <w:lang w:eastAsia="en-GB"/>
              </w:rPr>
              <w:t>Upgraded to Release 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90BBDD" w14:textId="77777777" w:rsidR="004F56BD" w:rsidRDefault="004F56BD" w:rsidP="009F7676">
            <w:pPr>
              <w:pStyle w:val="TAL"/>
              <w:rPr>
                <w:rFonts w:cs="Arial"/>
                <w:snapToGrid w:val="0"/>
                <w:szCs w:val="18"/>
              </w:rPr>
            </w:pPr>
            <w:r>
              <w:rPr>
                <w:rFonts w:cs="Arial"/>
                <w:snapToGrid w:val="0"/>
                <w:szCs w:val="18"/>
              </w:rPr>
              <w:t>17.0.0</w:t>
            </w:r>
          </w:p>
        </w:tc>
      </w:tr>
      <w:tr w:rsidR="004A5566" w:rsidRPr="00076221" w14:paraId="0B0E56E0" w14:textId="77777777" w:rsidTr="006A383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46884C" w14:textId="77777777" w:rsidR="004A5566" w:rsidRDefault="004A5566" w:rsidP="009F7676">
            <w:pPr>
              <w:pStyle w:val="TAL"/>
              <w:rPr>
                <w:rFonts w:cs="Arial"/>
                <w:snapToGrid w:val="0"/>
                <w:szCs w:val="18"/>
              </w:rPr>
            </w:pPr>
            <w:r>
              <w:rPr>
                <w:rFonts w:cs="Arial"/>
                <w:snapToGrid w:val="0"/>
                <w:szCs w:val="18"/>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E7A4FF" w14:textId="77777777" w:rsidR="004A5566" w:rsidRDefault="004A5566" w:rsidP="009F7676">
            <w:pPr>
              <w:pStyle w:val="TAL"/>
              <w:rPr>
                <w:rFonts w:cs="Arial"/>
                <w:snapToGrid w:val="0"/>
                <w:szCs w:val="18"/>
              </w:rPr>
            </w:pPr>
            <w:r>
              <w:rPr>
                <w:rFonts w:cs="Arial"/>
                <w:snapToGrid w:val="0"/>
                <w:szCs w:val="18"/>
              </w:rPr>
              <w:t>SA#103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B1BF39" w14:textId="77777777" w:rsidR="004A5566" w:rsidRDefault="004A5566" w:rsidP="009F7676">
            <w:pPr>
              <w:pStyle w:val="TAL"/>
              <w:rPr>
                <w:rFonts w:cs="Arial"/>
                <w:snapToGrid w:val="0"/>
                <w:szCs w:val="18"/>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1DFD2" w14:textId="77777777" w:rsidR="004A5566" w:rsidRDefault="004A5566" w:rsidP="009F7676">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46DB4" w14:textId="77777777" w:rsidR="004A5566" w:rsidRDefault="004A5566" w:rsidP="009F7676">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17A51" w14:textId="77777777" w:rsidR="004A5566" w:rsidRDefault="004A5566" w:rsidP="009F7676">
            <w:pPr>
              <w:pStyle w:val="TAL"/>
              <w:rPr>
                <w:rFonts w:cs="Arial"/>
                <w:snapToGrid w:val="0"/>
                <w:szCs w:val="18"/>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3A5E4CCB" w14:textId="77777777" w:rsidR="004A5566" w:rsidRDefault="004A5566" w:rsidP="009F7676">
            <w:pPr>
              <w:pStyle w:val="TAL"/>
              <w:rPr>
                <w:lang w:eastAsia="en-GB"/>
              </w:rPr>
            </w:pPr>
            <w:r>
              <w:rPr>
                <w:lang w:eastAsia="en-GB"/>
              </w:rPr>
              <w:t>Upgraded to Release 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B4D9A4" w14:textId="77777777" w:rsidR="004A5566" w:rsidRDefault="004A5566" w:rsidP="009F7676">
            <w:pPr>
              <w:pStyle w:val="TAL"/>
              <w:rPr>
                <w:rFonts w:cs="Arial"/>
                <w:snapToGrid w:val="0"/>
                <w:szCs w:val="18"/>
              </w:rPr>
            </w:pPr>
            <w:r>
              <w:rPr>
                <w:rFonts w:cs="Arial"/>
                <w:snapToGrid w:val="0"/>
                <w:szCs w:val="18"/>
              </w:rPr>
              <w:t>18.0.0</w:t>
            </w:r>
          </w:p>
        </w:tc>
      </w:tr>
    </w:tbl>
    <w:p w14:paraId="4027913D" w14:textId="77777777" w:rsidR="00ED54F3" w:rsidRPr="00B86E16" w:rsidRDefault="00ED54F3">
      <w:bookmarkStart w:id="118" w:name="changehistory"/>
      <w:bookmarkEnd w:id="118"/>
    </w:p>
    <w:sectPr w:rsidR="00ED54F3" w:rsidRPr="00B86E16" w:rsidSect="00EC02D9">
      <w:headerReference w:type="default" r:id="rId910"/>
      <w:footerReference w:type="default" r:id="rId911"/>
      <w:footnotePr>
        <w:numRestart w:val="eachSect"/>
      </w:footnotePr>
      <w:pgSz w:w="11907" w:h="16840" w:code="9"/>
      <w:pgMar w:top="1416" w:right="1133" w:bottom="1133" w:left="1133" w:header="850" w:footer="340" w:gutter="0"/>
      <w:pgNumType w:start="61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C5A76" w14:textId="77777777" w:rsidR="00B71D5C" w:rsidRDefault="00B71D5C">
      <w:r>
        <w:separator/>
      </w:r>
    </w:p>
  </w:endnote>
  <w:endnote w:type="continuationSeparator" w:id="0">
    <w:p w14:paraId="0DE3CBC4" w14:textId="77777777" w:rsidR="00B71D5C" w:rsidRDefault="00B7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Helvetica 55 Roman">
    <w:charset w:val="00"/>
    <w:family w:val="auto"/>
    <w:pitch w:val="variable"/>
    <w:sig w:usb0="8000002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AA537" w14:textId="77777777" w:rsidR="005767FB" w:rsidRDefault="002E721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F2860" w14:textId="77777777" w:rsidR="00B71D5C" w:rsidRDefault="00B71D5C">
      <w:r>
        <w:separator/>
      </w:r>
    </w:p>
  </w:footnote>
  <w:footnote w:type="continuationSeparator" w:id="0">
    <w:p w14:paraId="0D5715D3" w14:textId="77777777" w:rsidR="00B71D5C" w:rsidRDefault="00B71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49815" w14:textId="77777777" w:rsidR="005767FB" w:rsidRDefault="002E7215">
    <w:pPr>
      <w:framePr w:h="284" w:hRule="exact" w:wrap="around" w:vAnchor="text" w:hAnchor="margin" w:xAlign="right" w:y="1"/>
      <w:rPr>
        <w:rFonts w:ascii="Arial" w:hAnsi="Arial" w:cs="Arial"/>
        <w:b/>
        <w:sz w:val="18"/>
        <w:szCs w:val="18"/>
      </w:rPr>
    </w:pPr>
    <w:r>
      <w:rPr>
        <w:rFonts w:ascii="Arial" w:hAnsi="Arial" w:cs="Arial"/>
        <w:b/>
        <w:noProof/>
        <w:sz w:val="18"/>
        <w:szCs w:val="18"/>
      </w:rPr>
      <w:t>3GPP TS 26.445 V1</w:t>
    </w:r>
    <w:r w:rsidR="004A5566">
      <w:rPr>
        <w:rFonts w:ascii="Arial" w:hAnsi="Arial" w:cs="Arial"/>
        <w:b/>
        <w:noProof/>
        <w:sz w:val="18"/>
        <w:szCs w:val="18"/>
      </w:rPr>
      <w:t>8</w:t>
    </w:r>
    <w:r>
      <w:rPr>
        <w:rFonts w:ascii="Arial" w:hAnsi="Arial" w:cs="Arial"/>
        <w:b/>
        <w:noProof/>
        <w:sz w:val="18"/>
        <w:szCs w:val="18"/>
      </w:rPr>
      <w:t>.0.0 (202</w:t>
    </w:r>
    <w:r w:rsidR="004A5566">
      <w:rPr>
        <w:rFonts w:ascii="Arial" w:hAnsi="Arial" w:cs="Arial"/>
        <w:b/>
        <w:noProof/>
        <w:sz w:val="18"/>
        <w:szCs w:val="18"/>
      </w:rPr>
      <w:t>4</w:t>
    </w:r>
    <w:r>
      <w:rPr>
        <w:rFonts w:ascii="Arial" w:hAnsi="Arial" w:cs="Arial"/>
        <w:b/>
        <w:noProof/>
        <w:sz w:val="18"/>
        <w:szCs w:val="18"/>
      </w:rPr>
      <w:t>-0</w:t>
    </w:r>
    <w:r w:rsidR="004A5566">
      <w:rPr>
        <w:rFonts w:ascii="Arial" w:hAnsi="Arial" w:cs="Arial"/>
        <w:b/>
        <w:noProof/>
        <w:sz w:val="18"/>
        <w:szCs w:val="18"/>
      </w:rPr>
      <w:t>3</w:t>
    </w:r>
    <w:r>
      <w:rPr>
        <w:rFonts w:ascii="Arial" w:hAnsi="Arial" w:cs="Arial"/>
        <w:b/>
        <w:noProof/>
        <w:sz w:val="18"/>
        <w:szCs w:val="18"/>
      </w:rPr>
      <w:t>)</w:t>
    </w:r>
  </w:p>
  <w:p w14:paraId="571B5836" w14:textId="77777777" w:rsidR="005767FB" w:rsidRDefault="005767F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418ED">
      <w:rPr>
        <w:rFonts w:ascii="Arial" w:hAnsi="Arial" w:cs="Arial"/>
        <w:b/>
        <w:noProof/>
        <w:sz w:val="18"/>
        <w:szCs w:val="18"/>
      </w:rPr>
      <w:t>657</w:t>
    </w:r>
    <w:r>
      <w:rPr>
        <w:rFonts w:ascii="Arial" w:hAnsi="Arial" w:cs="Arial"/>
        <w:b/>
        <w:sz w:val="18"/>
        <w:szCs w:val="18"/>
      </w:rPr>
      <w:fldChar w:fldCharType="end"/>
    </w:r>
  </w:p>
  <w:p w14:paraId="4F13EFC0" w14:textId="77777777" w:rsidR="005767FB" w:rsidRDefault="002E7215">
    <w:pPr>
      <w:framePr w:h="284" w:hRule="exact" w:wrap="around" w:vAnchor="text" w:hAnchor="margin" w:y="7"/>
      <w:rPr>
        <w:rFonts w:ascii="Arial" w:hAnsi="Arial" w:cs="Arial"/>
        <w:b/>
        <w:noProof/>
        <w:sz w:val="18"/>
        <w:szCs w:val="18"/>
      </w:rPr>
    </w:pPr>
    <w:r>
      <w:rPr>
        <w:rFonts w:ascii="Arial" w:hAnsi="Arial" w:cs="Arial"/>
        <w:b/>
        <w:noProof/>
        <w:sz w:val="18"/>
        <w:szCs w:val="18"/>
      </w:rPr>
      <w:t>Release 1</w:t>
    </w:r>
    <w:r w:rsidR="004A5566">
      <w:rPr>
        <w:rFonts w:ascii="Arial" w:hAnsi="Arial" w:cs="Arial"/>
        <w:b/>
        <w:noProof/>
        <w:sz w:val="18"/>
        <w:szCs w:val="18"/>
      </w:rPr>
      <w:t>8</w:t>
    </w:r>
  </w:p>
  <w:p w14:paraId="4AE17450" w14:textId="77777777" w:rsidR="004A5566" w:rsidRDefault="004A5566">
    <w:pPr>
      <w:framePr w:h="284" w:hRule="exact" w:wrap="around" w:vAnchor="text" w:hAnchor="margin" w:y="7"/>
      <w:rPr>
        <w:rFonts w:ascii="Arial" w:hAnsi="Arial" w:cs="Arial"/>
        <w:b/>
        <w:sz w:val="18"/>
        <w:szCs w:val="18"/>
      </w:rPr>
    </w:pPr>
  </w:p>
  <w:p w14:paraId="4637F98E" w14:textId="77777777" w:rsidR="005767FB" w:rsidRDefault="00576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034709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E8BAB13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47E663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E7CF99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92ED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82E2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1A0B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0845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CCBB1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DE685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6B342A"/>
    <w:multiLevelType w:val="hybridMultilevel"/>
    <w:tmpl w:val="A8100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BAB46A3"/>
    <w:multiLevelType w:val="hybridMultilevel"/>
    <w:tmpl w:val="2D3E306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15510450"/>
    <w:multiLevelType w:val="hybridMultilevel"/>
    <w:tmpl w:val="EEE8F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0C5979"/>
    <w:multiLevelType w:val="hybridMultilevel"/>
    <w:tmpl w:val="28466FD6"/>
    <w:lvl w:ilvl="0" w:tplc="EE444338">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20E35C35"/>
    <w:multiLevelType w:val="hybridMultilevel"/>
    <w:tmpl w:val="4C7A5C72"/>
    <w:lvl w:ilvl="0" w:tplc="0809000F">
      <w:start w:val="1"/>
      <w:numFmt w:val="decimal"/>
      <w:lvlText w:val="%1."/>
      <w:lvlJc w:val="left"/>
      <w:pPr>
        <w:ind w:left="1154" w:hanging="360"/>
      </w:p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17" w15:restartNumberingAfterBreak="0">
    <w:nsid w:val="25AE3FE3"/>
    <w:multiLevelType w:val="hybridMultilevel"/>
    <w:tmpl w:val="CC9AA568"/>
    <w:lvl w:ilvl="0" w:tplc="D94E0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B3E2937"/>
    <w:multiLevelType w:val="hybridMultilevel"/>
    <w:tmpl w:val="C08EA6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1521F"/>
    <w:multiLevelType w:val="hybridMultilevel"/>
    <w:tmpl w:val="659476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51639A9"/>
    <w:multiLevelType w:val="hybridMultilevel"/>
    <w:tmpl w:val="9B5487A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A4A6496"/>
    <w:multiLevelType w:val="hybridMultilevel"/>
    <w:tmpl w:val="3B9C4F12"/>
    <w:lvl w:ilvl="0" w:tplc="B706D2E4">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4C534B"/>
    <w:multiLevelType w:val="hybridMultilevel"/>
    <w:tmpl w:val="783E4338"/>
    <w:lvl w:ilvl="0" w:tplc="B706D2E4">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730C3A"/>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24" w15:restartNumberingAfterBreak="0">
    <w:nsid w:val="4CE2404D"/>
    <w:multiLevelType w:val="hybridMultilevel"/>
    <w:tmpl w:val="0CA8D54E"/>
    <w:lvl w:ilvl="0" w:tplc="EDC8A86E">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17143"/>
    <w:multiLevelType w:val="hybridMultilevel"/>
    <w:tmpl w:val="BCD2562C"/>
    <w:lvl w:ilvl="0" w:tplc="A49678C0">
      <w:start w:val="6"/>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6494E4D"/>
    <w:multiLevelType w:val="hybridMultilevel"/>
    <w:tmpl w:val="0C8CD8B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27" w15:restartNumberingAfterBreak="0">
    <w:nsid w:val="6A2A19BC"/>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28" w15:restartNumberingAfterBreak="0">
    <w:nsid w:val="6A865594"/>
    <w:multiLevelType w:val="hybridMultilevel"/>
    <w:tmpl w:val="68E0E846"/>
    <w:lvl w:ilvl="0" w:tplc="04050001">
      <w:start w:val="5"/>
      <w:numFmt w:val="bullet"/>
      <w:lvlText w:val=""/>
      <w:lvlJc w:val="left"/>
      <w:pPr>
        <w:ind w:left="720" w:hanging="360"/>
      </w:pPr>
      <w:rPr>
        <w:rFonts w:ascii="Symbol" w:eastAsia="Times New Roman" w:hAnsi="Symbol"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C1D5587"/>
    <w:multiLevelType w:val="hybridMultilevel"/>
    <w:tmpl w:val="B7106DB2"/>
    <w:lvl w:ilvl="0" w:tplc="7F08CEA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0" w15:restartNumberingAfterBreak="0">
    <w:nsid w:val="6E877B91"/>
    <w:multiLevelType w:val="hybridMultilevel"/>
    <w:tmpl w:val="F54C0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EA2464"/>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2" w15:restartNumberingAfterBreak="0">
    <w:nsid w:val="724B69ED"/>
    <w:multiLevelType w:val="hybridMultilevel"/>
    <w:tmpl w:val="D7461A62"/>
    <w:lvl w:ilvl="0" w:tplc="0809000F">
      <w:start w:val="1"/>
      <w:numFmt w:val="decimal"/>
      <w:lvlText w:val="%1."/>
      <w:lvlJc w:val="left"/>
      <w:pPr>
        <w:ind w:left="1212" w:hanging="360"/>
      </w:p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3" w15:restartNumberingAfterBreak="0">
    <w:nsid w:val="737932E8"/>
    <w:multiLevelType w:val="hybridMultilevel"/>
    <w:tmpl w:val="2EF4A278"/>
    <w:lvl w:ilvl="0" w:tplc="8092E78A">
      <w:start w:val="5"/>
      <w:numFmt w:val="bullet"/>
      <w:lvlText w:val="–"/>
      <w:lvlJc w:val="left"/>
      <w:pPr>
        <w:ind w:left="560" w:hanging="360"/>
      </w:pPr>
      <w:rPr>
        <w:rFonts w:ascii="Times New Roman" w:eastAsia="SimSun" w:hAnsi="Times New Roman" w:cs="Times New Roman"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4" w15:restartNumberingAfterBreak="0">
    <w:nsid w:val="77356E05"/>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num w:numId="1" w16cid:durableId="62936357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545010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54439000">
    <w:abstractNumId w:val="11"/>
  </w:num>
  <w:num w:numId="4" w16cid:durableId="214704255">
    <w:abstractNumId w:val="16"/>
  </w:num>
  <w:num w:numId="5" w16cid:durableId="1508255166">
    <w:abstractNumId w:val="13"/>
  </w:num>
  <w:num w:numId="6" w16cid:durableId="812603571">
    <w:abstractNumId w:val="32"/>
  </w:num>
  <w:num w:numId="7" w16cid:durableId="283074946">
    <w:abstractNumId w:val="30"/>
  </w:num>
  <w:num w:numId="8" w16cid:durableId="259460607">
    <w:abstractNumId w:val="23"/>
  </w:num>
  <w:num w:numId="9" w16cid:durableId="858354525">
    <w:abstractNumId w:val="26"/>
  </w:num>
  <w:num w:numId="10" w16cid:durableId="401148078">
    <w:abstractNumId w:val="31"/>
  </w:num>
  <w:num w:numId="11" w16cid:durableId="492064257">
    <w:abstractNumId w:val="34"/>
  </w:num>
  <w:num w:numId="12" w16cid:durableId="1382434632">
    <w:abstractNumId w:val="33"/>
  </w:num>
  <w:num w:numId="13" w16cid:durableId="1340233774">
    <w:abstractNumId w:val="27"/>
  </w:num>
  <w:num w:numId="14" w16cid:durableId="608896473">
    <w:abstractNumId w:val="20"/>
  </w:num>
  <w:num w:numId="15" w16cid:durableId="62799709">
    <w:abstractNumId w:val="24"/>
  </w:num>
  <w:num w:numId="16" w16cid:durableId="158353273">
    <w:abstractNumId w:val="28"/>
  </w:num>
  <w:num w:numId="17" w16cid:durableId="920800206">
    <w:abstractNumId w:val="19"/>
  </w:num>
  <w:num w:numId="18" w16cid:durableId="1549757648">
    <w:abstractNumId w:val="25"/>
  </w:num>
  <w:num w:numId="19" w16cid:durableId="809976795">
    <w:abstractNumId w:val="29"/>
  </w:num>
  <w:num w:numId="20" w16cid:durableId="1718503475">
    <w:abstractNumId w:val="18"/>
  </w:num>
  <w:num w:numId="21" w16cid:durableId="319042600">
    <w:abstractNumId w:val="15"/>
  </w:num>
  <w:num w:numId="22" w16cid:durableId="481197818">
    <w:abstractNumId w:val="14"/>
  </w:num>
  <w:num w:numId="23" w16cid:durableId="251669226">
    <w:abstractNumId w:val="12"/>
  </w:num>
  <w:num w:numId="24" w16cid:durableId="482359360">
    <w:abstractNumId w:val="21"/>
  </w:num>
  <w:num w:numId="25" w16cid:durableId="469514732">
    <w:abstractNumId w:val="22"/>
  </w:num>
  <w:num w:numId="26" w16cid:durableId="1316761934">
    <w:abstractNumId w:val="17"/>
  </w:num>
  <w:num w:numId="27" w16cid:durableId="722602705">
    <w:abstractNumId w:val="8"/>
  </w:num>
  <w:num w:numId="28" w16cid:durableId="696810243">
    <w:abstractNumId w:val="3"/>
  </w:num>
  <w:num w:numId="29" w16cid:durableId="18555960">
    <w:abstractNumId w:val="2"/>
  </w:num>
  <w:num w:numId="30" w16cid:durableId="929898316">
    <w:abstractNumId w:val="1"/>
  </w:num>
  <w:num w:numId="31" w16cid:durableId="1666743672">
    <w:abstractNumId w:val="0"/>
  </w:num>
  <w:num w:numId="32" w16cid:durableId="673335689">
    <w:abstractNumId w:val="9"/>
  </w:num>
  <w:num w:numId="33" w16cid:durableId="1415276251">
    <w:abstractNumId w:val="7"/>
  </w:num>
  <w:num w:numId="34" w16cid:durableId="882525559">
    <w:abstractNumId w:val="6"/>
  </w:num>
  <w:num w:numId="35" w16cid:durableId="401677458">
    <w:abstractNumId w:val="5"/>
  </w:num>
  <w:num w:numId="36" w16cid:durableId="1210193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B68"/>
    <w:rsid w:val="00007282"/>
    <w:rsid w:val="00007545"/>
    <w:rsid w:val="0000796F"/>
    <w:rsid w:val="000127AA"/>
    <w:rsid w:val="00021ED3"/>
    <w:rsid w:val="000229A3"/>
    <w:rsid w:val="0002541E"/>
    <w:rsid w:val="000261E1"/>
    <w:rsid w:val="000312D2"/>
    <w:rsid w:val="00033397"/>
    <w:rsid w:val="00036246"/>
    <w:rsid w:val="00037949"/>
    <w:rsid w:val="00040095"/>
    <w:rsid w:val="0004009D"/>
    <w:rsid w:val="00040DDE"/>
    <w:rsid w:val="00041983"/>
    <w:rsid w:val="0004263B"/>
    <w:rsid w:val="00044D95"/>
    <w:rsid w:val="00046185"/>
    <w:rsid w:val="0005298F"/>
    <w:rsid w:val="000540F7"/>
    <w:rsid w:val="00055DED"/>
    <w:rsid w:val="00056BD0"/>
    <w:rsid w:val="00056EE0"/>
    <w:rsid w:val="0005722B"/>
    <w:rsid w:val="0005742E"/>
    <w:rsid w:val="00057E1E"/>
    <w:rsid w:val="00065B02"/>
    <w:rsid w:val="0006613E"/>
    <w:rsid w:val="00071CD6"/>
    <w:rsid w:val="000743C7"/>
    <w:rsid w:val="00076F48"/>
    <w:rsid w:val="00076FA9"/>
    <w:rsid w:val="00080512"/>
    <w:rsid w:val="00080D3B"/>
    <w:rsid w:val="00085550"/>
    <w:rsid w:val="000874B2"/>
    <w:rsid w:val="0009286A"/>
    <w:rsid w:val="000973B6"/>
    <w:rsid w:val="000A1C4A"/>
    <w:rsid w:val="000A5BF8"/>
    <w:rsid w:val="000A5F89"/>
    <w:rsid w:val="000B4119"/>
    <w:rsid w:val="000C083F"/>
    <w:rsid w:val="000C0AA6"/>
    <w:rsid w:val="000C0ADF"/>
    <w:rsid w:val="000C14DD"/>
    <w:rsid w:val="000C3DAC"/>
    <w:rsid w:val="000C3FA5"/>
    <w:rsid w:val="000C464E"/>
    <w:rsid w:val="000C6FA2"/>
    <w:rsid w:val="000C73F7"/>
    <w:rsid w:val="000D402C"/>
    <w:rsid w:val="000D58AB"/>
    <w:rsid w:val="000E2D01"/>
    <w:rsid w:val="000F06C9"/>
    <w:rsid w:val="000F09DF"/>
    <w:rsid w:val="000F42C4"/>
    <w:rsid w:val="000F4987"/>
    <w:rsid w:val="00103A11"/>
    <w:rsid w:val="001049AD"/>
    <w:rsid w:val="001127CB"/>
    <w:rsid w:val="00115FD2"/>
    <w:rsid w:val="00125BFB"/>
    <w:rsid w:val="00127233"/>
    <w:rsid w:val="001273A6"/>
    <w:rsid w:val="00130C19"/>
    <w:rsid w:val="00132A4C"/>
    <w:rsid w:val="00132B2D"/>
    <w:rsid w:val="00136F37"/>
    <w:rsid w:val="00140C61"/>
    <w:rsid w:val="001422EF"/>
    <w:rsid w:val="00142D35"/>
    <w:rsid w:val="00146553"/>
    <w:rsid w:val="001500B7"/>
    <w:rsid w:val="00150170"/>
    <w:rsid w:val="00150459"/>
    <w:rsid w:val="00152C30"/>
    <w:rsid w:val="00153ADE"/>
    <w:rsid w:val="00154772"/>
    <w:rsid w:val="00162C10"/>
    <w:rsid w:val="0017395D"/>
    <w:rsid w:val="00177237"/>
    <w:rsid w:val="00180F08"/>
    <w:rsid w:val="001810D5"/>
    <w:rsid w:val="00185FD9"/>
    <w:rsid w:val="001919C9"/>
    <w:rsid w:val="001929F7"/>
    <w:rsid w:val="001940F9"/>
    <w:rsid w:val="001943DE"/>
    <w:rsid w:val="00194C42"/>
    <w:rsid w:val="0019649F"/>
    <w:rsid w:val="001A37D3"/>
    <w:rsid w:val="001A3DFC"/>
    <w:rsid w:val="001A66D9"/>
    <w:rsid w:val="001A75CA"/>
    <w:rsid w:val="001B15CD"/>
    <w:rsid w:val="001B1B61"/>
    <w:rsid w:val="001B4572"/>
    <w:rsid w:val="001B701E"/>
    <w:rsid w:val="001C4E46"/>
    <w:rsid w:val="001C66D2"/>
    <w:rsid w:val="001C6E2C"/>
    <w:rsid w:val="001D1096"/>
    <w:rsid w:val="001D19D4"/>
    <w:rsid w:val="001D3427"/>
    <w:rsid w:val="001D396F"/>
    <w:rsid w:val="001D59CA"/>
    <w:rsid w:val="001D65DA"/>
    <w:rsid w:val="001D758C"/>
    <w:rsid w:val="001E23CB"/>
    <w:rsid w:val="001E7245"/>
    <w:rsid w:val="001E72A3"/>
    <w:rsid w:val="001F00E3"/>
    <w:rsid w:val="001F168B"/>
    <w:rsid w:val="001F374C"/>
    <w:rsid w:val="001F4123"/>
    <w:rsid w:val="001F6F9F"/>
    <w:rsid w:val="00201092"/>
    <w:rsid w:val="00201847"/>
    <w:rsid w:val="002025BF"/>
    <w:rsid w:val="0020376B"/>
    <w:rsid w:val="00206D7E"/>
    <w:rsid w:val="0021294A"/>
    <w:rsid w:val="00213B16"/>
    <w:rsid w:val="00215215"/>
    <w:rsid w:val="00215A7F"/>
    <w:rsid w:val="00232D49"/>
    <w:rsid w:val="00237134"/>
    <w:rsid w:val="00244572"/>
    <w:rsid w:val="00247C2C"/>
    <w:rsid w:val="002509AC"/>
    <w:rsid w:val="00250D58"/>
    <w:rsid w:val="00257070"/>
    <w:rsid w:val="00261152"/>
    <w:rsid w:val="002635D5"/>
    <w:rsid w:val="00263A20"/>
    <w:rsid w:val="00266219"/>
    <w:rsid w:val="0027095C"/>
    <w:rsid w:val="00270F76"/>
    <w:rsid w:val="00274B10"/>
    <w:rsid w:val="00275850"/>
    <w:rsid w:val="00276F4D"/>
    <w:rsid w:val="002812D8"/>
    <w:rsid w:val="00283D34"/>
    <w:rsid w:val="00284FD1"/>
    <w:rsid w:val="002853D6"/>
    <w:rsid w:val="0028558B"/>
    <w:rsid w:val="00291D1A"/>
    <w:rsid w:val="00295D1D"/>
    <w:rsid w:val="002969EE"/>
    <w:rsid w:val="00296DA6"/>
    <w:rsid w:val="00296F43"/>
    <w:rsid w:val="002A0289"/>
    <w:rsid w:val="002A151B"/>
    <w:rsid w:val="002A1847"/>
    <w:rsid w:val="002A3F6B"/>
    <w:rsid w:val="002A52FD"/>
    <w:rsid w:val="002B4D2D"/>
    <w:rsid w:val="002B79C7"/>
    <w:rsid w:val="002B7DB7"/>
    <w:rsid w:val="002C24E8"/>
    <w:rsid w:val="002C3015"/>
    <w:rsid w:val="002C6E09"/>
    <w:rsid w:val="002D0995"/>
    <w:rsid w:val="002D50FF"/>
    <w:rsid w:val="002D6DC8"/>
    <w:rsid w:val="002D77CD"/>
    <w:rsid w:val="002E526C"/>
    <w:rsid w:val="002E5A6C"/>
    <w:rsid w:val="002E6A10"/>
    <w:rsid w:val="002E6B18"/>
    <w:rsid w:val="002E7215"/>
    <w:rsid w:val="002F0D99"/>
    <w:rsid w:val="002F0E15"/>
    <w:rsid w:val="002F24A6"/>
    <w:rsid w:val="002F333D"/>
    <w:rsid w:val="002F7AD4"/>
    <w:rsid w:val="00300A75"/>
    <w:rsid w:val="00303D46"/>
    <w:rsid w:val="003054DE"/>
    <w:rsid w:val="0031536F"/>
    <w:rsid w:val="003172DC"/>
    <w:rsid w:val="00331CE7"/>
    <w:rsid w:val="003407F7"/>
    <w:rsid w:val="00340B06"/>
    <w:rsid w:val="00341C5D"/>
    <w:rsid w:val="00343B76"/>
    <w:rsid w:val="00344484"/>
    <w:rsid w:val="00346CAA"/>
    <w:rsid w:val="003472D7"/>
    <w:rsid w:val="0035077E"/>
    <w:rsid w:val="0035462D"/>
    <w:rsid w:val="003572F2"/>
    <w:rsid w:val="00357D99"/>
    <w:rsid w:val="00360287"/>
    <w:rsid w:val="003606BA"/>
    <w:rsid w:val="00366211"/>
    <w:rsid w:val="0037217F"/>
    <w:rsid w:val="0037671C"/>
    <w:rsid w:val="00381D37"/>
    <w:rsid w:val="00384CEF"/>
    <w:rsid w:val="00392349"/>
    <w:rsid w:val="00392B01"/>
    <w:rsid w:val="00394965"/>
    <w:rsid w:val="00396BC0"/>
    <w:rsid w:val="00396E48"/>
    <w:rsid w:val="003974C5"/>
    <w:rsid w:val="003A37A3"/>
    <w:rsid w:val="003B1F5A"/>
    <w:rsid w:val="003B269D"/>
    <w:rsid w:val="003B5E20"/>
    <w:rsid w:val="003B7E4E"/>
    <w:rsid w:val="003C234A"/>
    <w:rsid w:val="003C7B10"/>
    <w:rsid w:val="003D0521"/>
    <w:rsid w:val="003E082E"/>
    <w:rsid w:val="003E214E"/>
    <w:rsid w:val="003E2A94"/>
    <w:rsid w:val="003E4215"/>
    <w:rsid w:val="003E6879"/>
    <w:rsid w:val="003E7DB4"/>
    <w:rsid w:val="003F28E6"/>
    <w:rsid w:val="003F5485"/>
    <w:rsid w:val="003F5A98"/>
    <w:rsid w:val="0040009C"/>
    <w:rsid w:val="00401A7A"/>
    <w:rsid w:val="00404378"/>
    <w:rsid w:val="00405181"/>
    <w:rsid w:val="00406BC9"/>
    <w:rsid w:val="00413BCF"/>
    <w:rsid w:val="00417C0A"/>
    <w:rsid w:val="00422FC4"/>
    <w:rsid w:val="004231D1"/>
    <w:rsid w:val="00424E26"/>
    <w:rsid w:val="00430160"/>
    <w:rsid w:val="00433252"/>
    <w:rsid w:val="00435A20"/>
    <w:rsid w:val="004405AF"/>
    <w:rsid w:val="0045206C"/>
    <w:rsid w:val="004552E1"/>
    <w:rsid w:val="00455A02"/>
    <w:rsid w:val="00455D6C"/>
    <w:rsid w:val="00460619"/>
    <w:rsid w:val="004608A9"/>
    <w:rsid w:val="00460ED5"/>
    <w:rsid w:val="00466450"/>
    <w:rsid w:val="004705BC"/>
    <w:rsid w:val="004749A3"/>
    <w:rsid w:val="00481AE1"/>
    <w:rsid w:val="00483539"/>
    <w:rsid w:val="00485BF7"/>
    <w:rsid w:val="00485E7C"/>
    <w:rsid w:val="00487E29"/>
    <w:rsid w:val="004918E5"/>
    <w:rsid w:val="00493AAA"/>
    <w:rsid w:val="0049562F"/>
    <w:rsid w:val="00496811"/>
    <w:rsid w:val="004A05B3"/>
    <w:rsid w:val="004A1B7D"/>
    <w:rsid w:val="004A5566"/>
    <w:rsid w:val="004A78BB"/>
    <w:rsid w:val="004B20FF"/>
    <w:rsid w:val="004B30B7"/>
    <w:rsid w:val="004B7426"/>
    <w:rsid w:val="004B7B41"/>
    <w:rsid w:val="004C5360"/>
    <w:rsid w:val="004C61EE"/>
    <w:rsid w:val="004C6649"/>
    <w:rsid w:val="004D3578"/>
    <w:rsid w:val="004D4DD5"/>
    <w:rsid w:val="004D7C3C"/>
    <w:rsid w:val="004E213A"/>
    <w:rsid w:val="004F08D0"/>
    <w:rsid w:val="004F3E37"/>
    <w:rsid w:val="004F552F"/>
    <w:rsid w:val="004F56BD"/>
    <w:rsid w:val="004F56DE"/>
    <w:rsid w:val="00503039"/>
    <w:rsid w:val="00506F1D"/>
    <w:rsid w:val="005106A7"/>
    <w:rsid w:val="00511BEB"/>
    <w:rsid w:val="00517D9B"/>
    <w:rsid w:val="0052401A"/>
    <w:rsid w:val="00524891"/>
    <w:rsid w:val="005276DB"/>
    <w:rsid w:val="005278EB"/>
    <w:rsid w:val="00537114"/>
    <w:rsid w:val="00541200"/>
    <w:rsid w:val="00543E6C"/>
    <w:rsid w:val="00552BE3"/>
    <w:rsid w:val="00556E63"/>
    <w:rsid w:val="00557A57"/>
    <w:rsid w:val="00565087"/>
    <w:rsid w:val="0057324A"/>
    <w:rsid w:val="00574292"/>
    <w:rsid w:val="005767FB"/>
    <w:rsid w:val="00580F11"/>
    <w:rsid w:val="005820B5"/>
    <w:rsid w:val="00583368"/>
    <w:rsid w:val="0058509C"/>
    <w:rsid w:val="005952F0"/>
    <w:rsid w:val="00596F9F"/>
    <w:rsid w:val="005978C1"/>
    <w:rsid w:val="005A1EBE"/>
    <w:rsid w:val="005A7AF2"/>
    <w:rsid w:val="005B0D75"/>
    <w:rsid w:val="005B11B4"/>
    <w:rsid w:val="005B1C1F"/>
    <w:rsid w:val="005B5452"/>
    <w:rsid w:val="005B64C0"/>
    <w:rsid w:val="005C2D8F"/>
    <w:rsid w:val="005D38BE"/>
    <w:rsid w:val="005D4817"/>
    <w:rsid w:val="005D5B7D"/>
    <w:rsid w:val="005D7976"/>
    <w:rsid w:val="005E1042"/>
    <w:rsid w:val="005F1E1D"/>
    <w:rsid w:val="005F2FAB"/>
    <w:rsid w:val="005F54FE"/>
    <w:rsid w:val="005F577A"/>
    <w:rsid w:val="005F5A0C"/>
    <w:rsid w:val="00600CD8"/>
    <w:rsid w:val="006012C9"/>
    <w:rsid w:val="00602188"/>
    <w:rsid w:val="0060293E"/>
    <w:rsid w:val="006148E1"/>
    <w:rsid w:val="00615120"/>
    <w:rsid w:val="00620236"/>
    <w:rsid w:val="00620287"/>
    <w:rsid w:val="00630B18"/>
    <w:rsid w:val="00632ED2"/>
    <w:rsid w:val="006441A9"/>
    <w:rsid w:val="00645948"/>
    <w:rsid w:val="00646FDC"/>
    <w:rsid w:val="006515E5"/>
    <w:rsid w:val="00652D97"/>
    <w:rsid w:val="00653E8C"/>
    <w:rsid w:val="006575C6"/>
    <w:rsid w:val="0066216D"/>
    <w:rsid w:val="006623A1"/>
    <w:rsid w:val="00663886"/>
    <w:rsid w:val="0066430D"/>
    <w:rsid w:val="0067263D"/>
    <w:rsid w:val="006831E5"/>
    <w:rsid w:val="00685DCD"/>
    <w:rsid w:val="0069253C"/>
    <w:rsid w:val="006953FD"/>
    <w:rsid w:val="00695465"/>
    <w:rsid w:val="00697CE5"/>
    <w:rsid w:val="006A35E4"/>
    <w:rsid w:val="006A3837"/>
    <w:rsid w:val="006A3AB7"/>
    <w:rsid w:val="006A488C"/>
    <w:rsid w:val="006B5EA0"/>
    <w:rsid w:val="006C0814"/>
    <w:rsid w:val="006C17C2"/>
    <w:rsid w:val="006C2DA7"/>
    <w:rsid w:val="006C5F6C"/>
    <w:rsid w:val="006D0BE7"/>
    <w:rsid w:val="006D0D9D"/>
    <w:rsid w:val="006D58D6"/>
    <w:rsid w:val="006D693C"/>
    <w:rsid w:val="006E15B0"/>
    <w:rsid w:val="006E3551"/>
    <w:rsid w:val="006E6770"/>
    <w:rsid w:val="006E6F84"/>
    <w:rsid w:val="006E7C36"/>
    <w:rsid w:val="006F2D86"/>
    <w:rsid w:val="007028FD"/>
    <w:rsid w:val="007049C5"/>
    <w:rsid w:val="00705CE7"/>
    <w:rsid w:val="00707791"/>
    <w:rsid w:val="00710C67"/>
    <w:rsid w:val="00714028"/>
    <w:rsid w:val="00717E66"/>
    <w:rsid w:val="0072040C"/>
    <w:rsid w:val="00721E35"/>
    <w:rsid w:val="007237A7"/>
    <w:rsid w:val="00731DEC"/>
    <w:rsid w:val="007330EE"/>
    <w:rsid w:val="0073464F"/>
    <w:rsid w:val="00734A5B"/>
    <w:rsid w:val="007379AF"/>
    <w:rsid w:val="00744E76"/>
    <w:rsid w:val="00746537"/>
    <w:rsid w:val="00747903"/>
    <w:rsid w:val="00750C77"/>
    <w:rsid w:val="00761146"/>
    <w:rsid w:val="0076733B"/>
    <w:rsid w:val="00767D58"/>
    <w:rsid w:val="00781F0F"/>
    <w:rsid w:val="00790280"/>
    <w:rsid w:val="00790F60"/>
    <w:rsid w:val="007921BF"/>
    <w:rsid w:val="007958D6"/>
    <w:rsid w:val="007A1F3E"/>
    <w:rsid w:val="007A2BE9"/>
    <w:rsid w:val="007B13DE"/>
    <w:rsid w:val="007B6450"/>
    <w:rsid w:val="007B6A56"/>
    <w:rsid w:val="007B6C6C"/>
    <w:rsid w:val="007B6D47"/>
    <w:rsid w:val="007B79CE"/>
    <w:rsid w:val="007C100F"/>
    <w:rsid w:val="007C1B59"/>
    <w:rsid w:val="007C2684"/>
    <w:rsid w:val="007C4707"/>
    <w:rsid w:val="007C5016"/>
    <w:rsid w:val="007C67BE"/>
    <w:rsid w:val="007C6BF7"/>
    <w:rsid w:val="007D36F9"/>
    <w:rsid w:val="007D6DAC"/>
    <w:rsid w:val="007D791C"/>
    <w:rsid w:val="007E214B"/>
    <w:rsid w:val="007E2922"/>
    <w:rsid w:val="007E6107"/>
    <w:rsid w:val="007F0C93"/>
    <w:rsid w:val="007F155F"/>
    <w:rsid w:val="007F266D"/>
    <w:rsid w:val="007F40AF"/>
    <w:rsid w:val="00801E05"/>
    <w:rsid w:val="008028A4"/>
    <w:rsid w:val="00807015"/>
    <w:rsid w:val="00810042"/>
    <w:rsid w:val="0081030F"/>
    <w:rsid w:val="00811B8F"/>
    <w:rsid w:val="00814A16"/>
    <w:rsid w:val="00814EAC"/>
    <w:rsid w:val="008152B5"/>
    <w:rsid w:val="00825FAD"/>
    <w:rsid w:val="00833DAF"/>
    <w:rsid w:val="00834052"/>
    <w:rsid w:val="008356D9"/>
    <w:rsid w:val="00835FE3"/>
    <w:rsid w:val="00836F2C"/>
    <w:rsid w:val="0083750F"/>
    <w:rsid w:val="008379C3"/>
    <w:rsid w:val="00851BA7"/>
    <w:rsid w:val="00852B19"/>
    <w:rsid w:val="00854627"/>
    <w:rsid w:val="008561E6"/>
    <w:rsid w:val="00856FB2"/>
    <w:rsid w:val="008641DB"/>
    <w:rsid w:val="00865201"/>
    <w:rsid w:val="00870FD3"/>
    <w:rsid w:val="008715DD"/>
    <w:rsid w:val="008717BB"/>
    <w:rsid w:val="00873D8E"/>
    <w:rsid w:val="008768CA"/>
    <w:rsid w:val="008770E3"/>
    <w:rsid w:val="0088116B"/>
    <w:rsid w:val="00883052"/>
    <w:rsid w:val="008878A9"/>
    <w:rsid w:val="00892AF8"/>
    <w:rsid w:val="00893C3D"/>
    <w:rsid w:val="008940F7"/>
    <w:rsid w:val="008962CA"/>
    <w:rsid w:val="008A16DB"/>
    <w:rsid w:val="008B0C44"/>
    <w:rsid w:val="008C7040"/>
    <w:rsid w:val="008D062A"/>
    <w:rsid w:val="008D1BEB"/>
    <w:rsid w:val="008D2916"/>
    <w:rsid w:val="008D35BD"/>
    <w:rsid w:val="008D70F7"/>
    <w:rsid w:val="008D7CD6"/>
    <w:rsid w:val="008E0090"/>
    <w:rsid w:val="008E2F9F"/>
    <w:rsid w:val="008E4C5E"/>
    <w:rsid w:val="008E66F0"/>
    <w:rsid w:val="008F1A1E"/>
    <w:rsid w:val="008F2CB6"/>
    <w:rsid w:val="008F3D9F"/>
    <w:rsid w:val="009005CF"/>
    <w:rsid w:val="009010B4"/>
    <w:rsid w:val="009013F3"/>
    <w:rsid w:val="0090271F"/>
    <w:rsid w:val="0090278C"/>
    <w:rsid w:val="009045D3"/>
    <w:rsid w:val="0090751F"/>
    <w:rsid w:val="00907687"/>
    <w:rsid w:val="0091058A"/>
    <w:rsid w:val="0091508B"/>
    <w:rsid w:val="009211E8"/>
    <w:rsid w:val="0092242F"/>
    <w:rsid w:val="009247B7"/>
    <w:rsid w:val="0093134D"/>
    <w:rsid w:val="00931EA3"/>
    <w:rsid w:val="00934C98"/>
    <w:rsid w:val="0093720A"/>
    <w:rsid w:val="00942137"/>
    <w:rsid w:val="00942A59"/>
    <w:rsid w:val="00942EC2"/>
    <w:rsid w:val="00951EC8"/>
    <w:rsid w:val="00953381"/>
    <w:rsid w:val="0095540D"/>
    <w:rsid w:val="00955626"/>
    <w:rsid w:val="00955CAB"/>
    <w:rsid w:val="009605D0"/>
    <w:rsid w:val="00960D6C"/>
    <w:rsid w:val="00961965"/>
    <w:rsid w:val="009619F2"/>
    <w:rsid w:val="00966E09"/>
    <w:rsid w:val="0096702B"/>
    <w:rsid w:val="00967305"/>
    <w:rsid w:val="00970762"/>
    <w:rsid w:val="00971157"/>
    <w:rsid w:val="009747B1"/>
    <w:rsid w:val="009756B6"/>
    <w:rsid w:val="009807D1"/>
    <w:rsid w:val="009909F3"/>
    <w:rsid w:val="00990C50"/>
    <w:rsid w:val="00993D52"/>
    <w:rsid w:val="0099418B"/>
    <w:rsid w:val="009A26C8"/>
    <w:rsid w:val="009A325E"/>
    <w:rsid w:val="009B30E7"/>
    <w:rsid w:val="009B591A"/>
    <w:rsid w:val="009B5BFB"/>
    <w:rsid w:val="009B75F8"/>
    <w:rsid w:val="009C0E81"/>
    <w:rsid w:val="009C18B2"/>
    <w:rsid w:val="009C1935"/>
    <w:rsid w:val="009C2133"/>
    <w:rsid w:val="009C5945"/>
    <w:rsid w:val="009C7845"/>
    <w:rsid w:val="009E3F74"/>
    <w:rsid w:val="009E57E7"/>
    <w:rsid w:val="009F0B9C"/>
    <w:rsid w:val="009F0C17"/>
    <w:rsid w:val="009F1006"/>
    <w:rsid w:val="009F17A0"/>
    <w:rsid w:val="009F7676"/>
    <w:rsid w:val="00A00F57"/>
    <w:rsid w:val="00A04BFB"/>
    <w:rsid w:val="00A0675B"/>
    <w:rsid w:val="00A07DB9"/>
    <w:rsid w:val="00A100C3"/>
    <w:rsid w:val="00A10728"/>
    <w:rsid w:val="00A10EE3"/>
    <w:rsid w:val="00A10F02"/>
    <w:rsid w:val="00A1335E"/>
    <w:rsid w:val="00A13C39"/>
    <w:rsid w:val="00A16D40"/>
    <w:rsid w:val="00A17D58"/>
    <w:rsid w:val="00A2060E"/>
    <w:rsid w:val="00A228E9"/>
    <w:rsid w:val="00A25A41"/>
    <w:rsid w:val="00A2645C"/>
    <w:rsid w:val="00A2723F"/>
    <w:rsid w:val="00A319EB"/>
    <w:rsid w:val="00A40879"/>
    <w:rsid w:val="00A43AAE"/>
    <w:rsid w:val="00A441D5"/>
    <w:rsid w:val="00A450B7"/>
    <w:rsid w:val="00A45C16"/>
    <w:rsid w:val="00A460B0"/>
    <w:rsid w:val="00A52858"/>
    <w:rsid w:val="00A53724"/>
    <w:rsid w:val="00A56DA9"/>
    <w:rsid w:val="00A57950"/>
    <w:rsid w:val="00A63545"/>
    <w:rsid w:val="00A63A71"/>
    <w:rsid w:val="00A67445"/>
    <w:rsid w:val="00A71893"/>
    <w:rsid w:val="00A743F7"/>
    <w:rsid w:val="00A775DE"/>
    <w:rsid w:val="00A82346"/>
    <w:rsid w:val="00A864B8"/>
    <w:rsid w:val="00A87179"/>
    <w:rsid w:val="00A94B6A"/>
    <w:rsid w:val="00A94DE3"/>
    <w:rsid w:val="00A9799F"/>
    <w:rsid w:val="00AA28E6"/>
    <w:rsid w:val="00AA2A64"/>
    <w:rsid w:val="00AA2B64"/>
    <w:rsid w:val="00AA389C"/>
    <w:rsid w:val="00AA6D78"/>
    <w:rsid w:val="00AA75A1"/>
    <w:rsid w:val="00AB10E4"/>
    <w:rsid w:val="00AB12BD"/>
    <w:rsid w:val="00AB1ED1"/>
    <w:rsid w:val="00AC4149"/>
    <w:rsid w:val="00AC69C6"/>
    <w:rsid w:val="00AD322E"/>
    <w:rsid w:val="00AD6DD3"/>
    <w:rsid w:val="00AE0187"/>
    <w:rsid w:val="00AE2AF2"/>
    <w:rsid w:val="00AF11BE"/>
    <w:rsid w:val="00AF3483"/>
    <w:rsid w:val="00B00B2E"/>
    <w:rsid w:val="00B02847"/>
    <w:rsid w:val="00B02EF4"/>
    <w:rsid w:val="00B031A2"/>
    <w:rsid w:val="00B07A4F"/>
    <w:rsid w:val="00B14973"/>
    <w:rsid w:val="00B15449"/>
    <w:rsid w:val="00B16981"/>
    <w:rsid w:val="00B23A7E"/>
    <w:rsid w:val="00B270B8"/>
    <w:rsid w:val="00B33360"/>
    <w:rsid w:val="00B340D6"/>
    <w:rsid w:val="00B34AC7"/>
    <w:rsid w:val="00B41046"/>
    <w:rsid w:val="00B41551"/>
    <w:rsid w:val="00B51194"/>
    <w:rsid w:val="00B5292C"/>
    <w:rsid w:val="00B562D2"/>
    <w:rsid w:val="00B566E7"/>
    <w:rsid w:val="00B579DE"/>
    <w:rsid w:val="00B61BC5"/>
    <w:rsid w:val="00B61F4E"/>
    <w:rsid w:val="00B643CB"/>
    <w:rsid w:val="00B6578E"/>
    <w:rsid w:val="00B70A62"/>
    <w:rsid w:val="00B71D5C"/>
    <w:rsid w:val="00B73276"/>
    <w:rsid w:val="00B7660A"/>
    <w:rsid w:val="00B83FB6"/>
    <w:rsid w:val="00B86E16"/>
    <w:rsid w:val="00B9187D"/>
    <w:rsid w:val="00B96091"/>
    <w:rsid w:val="00B97342"/>
    <w:rsid w:val="00BA0DCD"/>
    <w:rsid w:val="00BA3641"/>
    <w:rsid w:val="00BA48F2"/>
    <w:rsid w:val="00BB0833"/>
    <w:rsid w:val="00BB2351"/>
    <w:rsid w:val="00BB2BF5"/>
    <w:rsid w:val="00BC341A"/>
    <w:rsid w:val="00BC37C1"/>
    <w:rsid w:val="00BC5104"/>
    <w:rsid w:val="00BC6D08"/>
    <w:rsid w:val="00BD0BC2"/>
    <w:rsid w:val="00BD60E6"/>
    <w:rsid w:val="00BD6CB5"/>
    <w:rsid w:val="00BE79B0"/>
    <w:rsid w:val="00BF04A4"/>
    <w:rsid w:val="00BF3209"/>
    <w:rsid w:val="00BF38CB"/>
    <w:rsid w:val="00BF44DC"/>
    <w:rsid w:val="00BF6E17"/>
    <w:rsid w:val="00C051B7"/>
    <w:rsid w:val="00C07F77"/>
    <w:rsid w:val="00C12A19"/>
    <w:rsid w:val="00C17596"/>
    <w:rsid w:val="00C218ED"/>
    <w:rsid w:val="00C22201"/>
    <w:rsid w:val="00C3009E"/>
    <w:rsid w:val="00C33079"/>
    <w:rsid w:val="00C36485"/>
    <w:rsid w:val="00C406A6"/>
    <w:rsid w:val="00C50CE9"/>
    <w:rsid w:val="00C51D2C"/>
    <w:rsid w:val="00C55901"/>
    <w:rsid w:val="00C62FBC"/>
    <w:rsid w:val="00C6391A"/>
    <w:rsid w:val="00C64126"/>
    <w:rsid w:val="00C64D38"/>
    <w:rsid w:val="00C67BBC"/>
    <w:rsid w:val="00C71357"/>
    <w:rsid w:val="00C7372F"/>
    <w:rsid w:val="00C7641D"/>
    <w:rsid w:val="00C76600"/>
    <w:rsid w:val="00C82550"/>
    <w:rsid w:val="00C853A9"/>
    <w:rsid w:val="00C8586C"/>
    <w:rsid w:val="00C93A79"/>
    <w:rsid w:val="00C93CAE"/>
    <w:rsid w:val="00C953D0"/>
    <w:rsid w:val="00CA1A8F"/>
    <w:rsid w:val="00CA26FC"/>
    <w:rsid w:val="00CA3D0C"/>
    <w:rsid w:val="00CA7E18"/>
    <w:rsid w:val="00CB2C4E"/>
    <w:rsid w:val="00CC09A0"/>
    <w:rsid w:val="00CC5AA1"/>
    <w:rsid w:val="00CC7A30"/>
    <w:rsid w:val="00CD16E5"/>
    <w:rsid w:val="00CD2DB5"/>
    <w:rsid w:val="00CD435E"/>
    <w:rsid w:val="00CD51C4"/>
    <w:rsid w:val="00CE132A"/>
    <w:rsid w:val="00CE1C7B"/>
    <w:rsid w:val="00CF3B62"/>
    <w:rsid w:val="00CF3C41"/>
    <w:rsid w:val="00CF48CB"/>
    <w:rsid w:val="00CF585F"/>
    <w:rsid w:val="00D040B5"/>
    <w:rsid w:val="00D06172"/>
    <w:rsid w:val="00D061A3"/>
    <w:rsid w:val="00D0674A"/>
    <w:rsid w:val="00D06BE8"/>
    <w:rsid w:val="00D118E4"/>
    <w:rsid w:val="00D11EB9"/>
    <w:rsid w:val="00D12F36"/>
    <w:rsid w:val="00D227BD"/>
    <w:rsid w:val="00D25980"/>
    <w:rsid w:val="00D25F26"/>
    <w:rsid w:val="00D27C5D"/>
    <w:rsid w:val="00D33D2B"/>
    <w:rsid w:val="00D35D8C"/>
    <w:rsid w:val="00D36D3E"/>
    <w:rsid w:val="00D376D5"/>
    <w:rsid w:val="00D4047F"/>
    <w:rsid w:val="00D418ED"/>
    <w:rsid w:val="00D42C77"/>
    <w:rsid w:val="00D43176"/>
    <w:rsid w:val="00D435BB"/>
    <w:rsid w:val="00D442C9"/>
    <w:rsid w:val="00D501E4"/>
    <w:rsid w:val="00D53BE3"/>
    <w:rsid w:val="00D54E18"/>
    <w:rsid w:val="00D5504C"/>
    <w:rsid w:val="00D56D73"/>
    <w:rsid w:val="00D5723A"/>
    <w:rsid w:val="00D6081B"/>
    <w:rsid w:val="00D61093"/>
    <w:rsid w:val="00D70370"/>
    <w:rsid w:val="00D738D6"/>
    <w:rsid w:val="00D73A69"/>
    <w:rsid w:val="00D76CC1"/>
    <w:rsid w:val="00D81B78"/>
    <w:rsid w:val="00D87E00"/>
    <w:rsid w:val="00D9134D"/>
    <w:rsid w:val="00D93611"/>
    <w:rsid w:val="00D93703"/>
    <w:rsid w:val="00D94260"/>
    <w:rsid w:val="00DA05A6"/>
    <w:rsid w:val="00DA20C6"/>
    <w:rsid w:val="00DA2974"/>
    <w:rsid w:val="00DA5BDC"/>
    <w:rsid w:val="00DA7A03"/>
    <w:rsid w:val="00DB1217"/>
    <w:rsid w:val="00DB1818"/>
    <w:rsid w:val="00DB31F4"/>
    <w:rsid w:val="00DB50EC"/>
    <w:rsid w:val="00DB7017"/>
    <w:rsid w:val="00DC16D4"/>
    <w:rsid w:val="00DC309B"/>
    <w:rsid w:val="00DC3FAF"/>
    <w:rsid w:val="00DC4DA2"/>
    <w:rsid w:val="00DE078B"/>
    <w:rsid w:val="00DE33E1"/>
    <w:rsid w:val="00DE461E"/>
    <w:rsid w:val="00DE6329"/>
    <w:rsid w:val="00DE7F6A"/>
    <w:rsid w:val="00DF24A9"/>
    <w:rsid w:val="00DF2D22"/>
    <w:rsid w:val="00DF5273"/>
    <w:rsid w:val="00DF6E46"/>
    <w:rsid w:val="00DF7766"/>
    <w:rsid w:val="00E10383"/>
    <w:rsid w:val="00E117FC"/>
    <w:rsid w:val="00E1255C"/>
    <w:rsid w:val="00E1355E"/>
    <w:rsid w:val="00E15496"/>
    <w:rsid w:val="00E15841"/>
    <w:rsid w:val="00E165C3"/>
    <w:rsid w:val="00E1762A"/>
    <w:rsid w:val="00E1766F"/>
    <w:rsid w:val="00E20541"/>
    <w:rsid w:val="00E234C6"/>
    <w:rsid w:val="00E23692"/>
    <w:rsid w:val="00E259AB"/>
    <w:rsid w:val="00E25BF9"/>
    <w:rsid w:val="00E27C2E"/>
    <w:rsid w:val="00E30B7C"/>
    <w:rsid w:val="00E349F0"/>
    <w:rsid w:val="00E34B40"/>
    <w:rsid w:val="00E41F3F"/>
    <w:rsid w:val="00E4207E"/>
    <w:rsid w:val="00E42D5C"/>
    <w:rsid w:val="00E4326C"/>
    <w:rsid w:val="00E44E62"/>
    <w:rsid w:val="00E477AD"/>
    <w:rsid w:val="00E47A37"/>
    <w:rsid w:val="00E553EC"/>
    <w:rsid w:val="00E57B15"/>
    <w:rsid w:val="00E61519"/>
    <w:rsid w:val="00E61522"/>
    <w:rsid w:val="00E618AE"/>
    <w:rsid w:val="00E63ABE"/>
    <w:rsid w:val="00E655A1"/>
    <w:rsid w:val="00E65F4B"/>
    <w:rsid w:val="00E745F9"/>
    <w:rsid w:val="00E749F8"/>
    <w:rsid w:val="00E74AB4"/>
    <w:rsid w:val="00E74E20"/>
    <w:rsid w:val="00E77041"/>
    <w:rsid w:val="00E77645"/>
    <w:rsid w:val="00E81076"/>
    <w:rsid w:val="00E86CD7"/>
    <w:rsid w:val="00E906ED"/>
    <w:rsid w:val="00EA56D8"/>
    <w:rsid w:val="00EB1CCD"/>
    <w:rsid w:val="00EB5B4E"/>
    <w:rsid w:val="00EC02D9"/>
    <w:rsid w:val="00EC1CF4"/>
    <w:rsid w:val="00EC4A25"/>
    <w:rsid w:val="00EC55E0"/>
    <w:rsid w:val="00EC6954"/>
    <w:rsid w:val="00EC7A4A"/>
    <w:rsid w:val="00ED1E60"/>
    <w:rsid w:val="00ED2BBC"/>
    <w:rsid w:val="00ED2E23"/>
    <w:rsid w:val="00ED3E9F"/>
    <w:rsid w:val="00ED54F3"/>
    <w:rsid w:val="00ED6EC6"/>
    <w:rsid w:val="00EE19EE"/>
    <w:rsid w:val="00EE362D"/>
    <w:rsid w:val="00EF0E5C"/>
    <w:rsid w:val="00F00FF4"/>
    <w:rsid w:val="00F01E70"/>
    <w:rsid w:val="00F025A2"/>
    <w:rsid w:val="00F02CF8"/>
    <w:rsid w:val="00F064B3"/>
    <w:rsid w:val="00F067C6"/>
    <w:rsid w:val="00F07C60"/>
    <w:rsid w:val="00F178AA"/>
    <w:rsid w:val="00F2627C"/>
    <w:rsid w:val="00F27910"/>
    <w:rsid w:val="00F324F6"/>
    <w:rsid w:val="00F32826"/>
    <w:rsid w:val="00F35A0C"/>
    <w:rsid w:val="00F3660C"/>
    <w:rsid w:val="00F36E87"/>
    <w:rsid w:val="00F37C7C"/>
    <w:rsid w:val="00F37F68"/>
    <w:rsid w:val="00F40F28"/>
    <w:rsid w:val="00F46A91"/>
    <w:rsid w:val="00F52088"/>
    <w:rsid w:val="00F52512"/>
    <w:rsid w:val="00F55414"/>
    <w:rsid w:val="00F55B9C"/>
    <w:rsid w:val="00F6133E"/>
    <w:rsid w:val="00F64011"/>
    <w:rsid w:val="00F653B8"/>
    <w:rsid w:val="00F65759"/>
    <w:rsid w:val="00F66152"/>
    <w:rsid w:val="00F66263"/>
    <w:rsid w:val="00F70632"/>
    <w:rsid w:val="00F70EB5"/>
    <w:rsid w:val="00F72E84"/>
    <w:rsid w:val="00F7306E"/>
    <w:rsid w:val="00F73C4C"/>
    <w:rsid w:val="00F76D80"/>
    <w:rsid w:val="00F7758E"/>
    <w:rsid w:val="00F77B89"/>
    <w:rsid w:val="00F77F67"/>
    <w:rsid w:val="00F820D1"/>
    <w:rsid w:val="00F84933"/>
    <w:rsid w:val="00F944A1"/>
    <w:rsid w:val="00F9488E"/>
    <w:rsid w:val="00F950C1"/>
    <w:rsid w:val="00F962EC"/>
    <w:rsid w:val="00FA1266"/>
    <w:rsid w:val="00FA1B81"/>
    <w:rsid w:val="00FA5CA5"/>
    <w:rsid w:val="00FA5F9F"/>
    <w:rsid w:val="00FB62E9"/>
    <w:rsid w:val="00FB70AC"/>
    <w:rsid w:val="00FC1192"/>
    <w:rsid w:val="00FC1788"/>
    <w:rsid w:val="00FC33BB"/>
    <w:rsid w:val="00FC4FD9"/>
    <w:rsid w:val="00FC5B1F"/>
    <w:rsid w:val="00FC5C52"/>
    <w:rsid w:val="00FC6AF6"/>
    <w:rsid w:val="00FC7DA9"/>
    <w:rsid w:val="00FD0A10"/>
    <w:rsid w:val="00FD3F3C"/>
    <w:rsid w:val="00FD4A7D"/>
    <w:rsid w:val="00FD78D0"/>
    <w:rsid w:val="00FE0BDC"/>
    <w:rsid w:val="00FE1899"/>
    <w:rsid w:val="00FE2881"/>
    <w:rsid w:val="00FE5410"/>
    <w:rsid w:val="00FF20ED"/>
    <w:rsid w:val="00FF5215"/>
    <w:rsid w:val="00FF65B3"/>
    <w:rsid w:val="00FF7094"/>
    <w:rsid w:val="00FF71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00064D"/>
  <w15:chartTrackingRefBased/>
  <w15:docId w15:val="{72CAB796-425D-4A06-831D-35D1E09A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table of figures" w:uiPriority="99"/>
    <w:lsdException w:name="annotation reference" w:uiPriority="99"/>
    <w:lsdException w:name="endnote reference" w:uiPriority="99"/>
    <w:lsdException w:name="endnote text" w:uiPriority="99"/>
    <w:lsdException w:name="Title" w:qFormat="1"/>
    <w:lsdException w:name="Subtitle" w:qFormat="1"/>
    <w:lsdException w:name="Salutation" w:uiPriority="99"/>
    <w:lsdException w:name="Hyperlink" w:uiPriority="99"/>
    <w:lsdException w:name="FollowedHyperlink" w:uiPriority="99"/>
    <w:lsdException w:name="Strong" w:qFormat="1"/>
    <w:lsdException w:name="Emphasis" w:qFormat="1"/>
    <w:lsdException w:name="Plain Text" w:uiPriority="99"/>
    <w:lsdException w:name="E-mail Signature" w:uiPriority="99"/>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723A"/>
    <w:pPr>
      <w:spacing w:after="180"/>
    </w:pPr>
    <w:rPr>
      <w:lang w:val="en-GB" w:eastAsia="en-US"/>
    </w:rPr>
  </w:style>
  <w:style w:type="paragraph" w:styleId="Heading1">
    <w:name w:val="heading 1"/>
    <w:next w:val="Normal"/>
    <w:link w:val="Heading1Char"/>
    <w:uiPriority w:val="9"/>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lang w:val="x-none"/>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uiPriority w:val="9"/>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uiPriority w:val="9"/>
    <w:qFormat/>
    <w:pPr>
      <w:outlineLvl w:val="5"/>
    </w:pPr>
  </w:style>
  <w:style w:type="paragraph" w:styleId="Heading7">
    <w:name w:val="heading 7"/>
    <w:basedOn w:val="H6"/>
    <w:next w:val="Normal"/>
    <w:link w:val="Heading7Char"/>
    <w:uiPriority w:val="9"/>
    <w:qFormat/>
    <w:pPr>
      <w:outlineLvl w:val="6"/>
    </w:pPr>
  </w:style>
  <w:style w:type="paragraph" w:styleId="Heading8">
    <w:name w:val="heading 8"/>
    <w:basedOn w:val="Heading1"/>
    <w:next w:val="Normal"/>
    <w:link w:val="Heading8Char"/>
    <w:uiPriority w:val="9"/>
    <w:qFormat/>
    <w:pPr>
      <w:ind w:left="0" w:firstLine="0"/>
      <w:outlineLvl w:val="7"/>
    </w:pPr>
    <w:rPr>
      <w:lang w:val="x-none"/>
    </w:rPr>
  </w:style>
  <w:style w:type="paragraph" w:styleId="Heading9">
    <w:name w:val="heading 9"/>
    <w:basedOn w:val="Heading8"/>
    <w:next w:val="Normal"/>
    <w:link w:val="Heading9Char"/>
    <w:uiPriority w:val="9"/>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link w:val="EQZchn"/>
    <w:pPr>
      <w:keepLines/>
      <w:tabs>
        <w:tab w:val="center" w:pos="4536"/>
        <w:tab w:val="right" w:pos="9072"/>
      </w:tabs>
    </w:pPr>
    <w:rPr>
      <w:noProof/>
      <w:lang w:val="x-none"/>
    </w:r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lang w:val="x-none"/>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rPr>
      <w:lang w:val="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rPr>
      <w:lang w:val="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lang w:val="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styleId="CommentReference">
    <w:name w:val="annotation reference"/>
    <w:uiPriority w:val="99"/>
    <w:rsid w:val="00B41046"/>
    <w:rPr>
      <w:sz w:val="16"/>
      <w:szCs w:val="16"/>
    </w:rPr>
  </w:style>
  <w:style w:type="paragraph" w:styleId="CommentText">
    <w:name w:val="annotation text"/>
    <w:basedOn w:val="Normal"/>
    <w:link w:val="CommentTextChar"/>
    <w:uiPriority w:val="99"/>
    <w:rsid w:val="00B41046"/>
    <w:rPr>
      <w:lang w:val="x-none"/>
    </w:rPr>
  </w:style>
  <w:style w:type="character" w:customStyle="1" w:styleId="CommentTextChar">
    <w:name w:val="Comment Text Char"/>
    <w:link w:val="CommentText"/>
    <w:uiPriority w:val="99"/>
    <w:rsid w:val="00B41046"/>
    <w:rPr>
      <w:lang w:eastAsia="en-US"/>
    </w:rPr>
  </w:style>
  <w:style w:type="paragraph" w:styleId="CommentSubject">
    <w:name w:val="annotation subject"/>
    <w:basedOn w:val="CommentText"/>
    <w:next w:val="CommentText"/>
    <w:link w:val="CommentSubjectChar"/>
    <w:uiPriority w:val="99"/>
    <w:rsid w:val="00B41046"/>
    <w:rPr>
      <w:b/>
      <w:bCs/>
    </w:rPr>
  </w:style>
  <w:style w:type="character" w:customStyle="1" w:styleId="CommentSubjectChar">
    <w:name w:val="Comment Subject Char"/>
    <w:link w:val="CommentSubject"/>
    <w:uiPriority w:val="99"/>
    <w:rsid w:val="00B41046"/>
    <w:rPr>
      <w:b/>
      <w:bCs/>
      <w:lang w:eastAsia="en-US"/>
    </w:rPr>
  </w:style>
  <w:style w:type="paragraph" w:styleId="BalloonText">
    <w:name w:val="Balloon Text"/>
    <w:basedOn w:val="Normal"/>
    <w:link w:val="BalloonTextChar"/>
    <w:uiPriority w:val="99"/>
    <w:rsid w:val="00B41046"/>
    <w:pPr>
      <w:spacing w:after="0"/>
    </w:pPr>
    <w:rPr>
      <w:rFonts w:ascii="Tahoma" w:hAnsi="Tahoma"/>
      <w:sz w:val="16"/>
      <w:szCs w:val="16"/>
      <w:lang w:val="x-none"/>
    </w:rPr>
  </w:style>
  <w:style w:type="character" w:customStyle="1" w:styleId="BalloonTextChar">
    <w:name w:val="Balloon Text Char"/>
    <w:link w:val="BalloonText"/>
    <w:uiPriority w:val="99"/>
    <w:rsid w:val="00B41046"/>
    <w:rPr>
      <w:rFonts w:ascii="Tahoma" w:hAnsi="Tahoma" w:cs="Tahoma"/>
      <w:sz w:val="16"/>
      <w:szCs w:val="16"/>
      <w:lang w:eastAsia="en-US"/>
    </w:rPr>
  </w:style>
  <w:style w:type="paragraph" w:styleId="Caption">
    <w:name w:val="caption"/>
    <w:basedOn w:val="Normal"/>
    <w:next w:val="Normal"/>
    <w:uiPriority w:val="35"/>
    <w:unhideWhenUsed/>
    <w:qFormat/>
    <w:rsid w:val="00F52088"/>
    <w:rPr>
      <w:b/>
      <w:bCs/>
    </w:rPr>
  </w:style>
  <w:style w:type="paragraph" w:customStyle="1" w:styleId="Normalaftertitle">
    <w:name w:val="Normal_after_title"/>
    <w:basedOn w:val="Normal"/>
    <w:next w:val="Normal"/>
    <w:rsid w:val="00A17D58"/>
    <w:pPr>
      <w:tabs>
        <w:tab w:val="left" w:pos="794"/>
        <w:tab w:val="left" w:pos="1191"/>
        <w:tab w:val="left" w:pos="1588"/>
        <w:tab w:val="left" w:pos="1985"/>
      </w:tabs>
      <w:overflowPunct w:val="0"/>
      <w:autoSpaceDE w:val="0"/>
      <w:autoSpaceDN w:val="0"/>
      <w:adjustRightInd w:val="0"/>
      <w:spacing w:before="360" w:after="0"/>
      <w:jc w:val="both"/>
      <w:textAlignment w:val="baseline"/>
    </w:pPr>
    <w:rPr>
      <w:sz w:val="24"/>
    </w:rPr>
  </w:style>
  <w:style w:type="table" w:styleId="TableGrid">
    <w:name w:val="Table Grid"/>
    <w:basedOn w:val="TableNormal"/>
    <w:uiPriority w:val="59"/>
    <w:rsid w:val="0066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lev1">
    <w:name w:val="enumlev1"/>
    <w:basedOn w:val="Normal"/>
    <w:rsid w:val="00B562D2"/>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sz w:val="24"/>
    </w:rPr>
  </w:style>
  <w:style w:type="character" w:customStyle="1" w:styleId="Heading7Char">
    <w:name w:val="Heading 7 Char"/>
    <w:link w:val="Heading7"/>
    <w:uiPriority w:val="9"/>
    <w:rsid w:val="00AA2B64"/>
    <w:rPr>
      <w:rFonts w:ascii="Arial" w:hAnsi="Arial"/>
      <w:lang w:eastAsia="en-US"/>
    </w:rPr>
  </w:style>
  <w:style w:type="paragraph" w:customStyle="1" w:styleId="Tabletext">
    <w:name w:val="Table_text"/>
    <w:basedOn w:val="Normal"/>
    <w:rsid w:val="007D6DA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numbering" w:customStyle="1" w:styleId="NoList1">
    <w:name w:val="No List1"/>
    <w:next w:val="NoList"/>
    <w:uiPriority w:val="99"/>
    <w:semiHidden/>
    <w:rsid w:val="009247B7"/>
  </w:style>
  <w:style w:type="table" w:customStyle="1" w:styleId="TableGrid1">
    <w:name w:val="Table Grid1"/>
    <w:basedOn w:val="TableNormal"/>
    <w:next w:val="TableGrid"/>
    <w:rsid w:val="00924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9247B7"/>
    <w:rPr>
      <w:rFonts w:ascii="Arial" w:hAnsi="Arial"/>
      <w:sz w:val="22"/>
      <w:lang w:eastAsia="en-US"/>
    </w:rPr>
  </w:style>
  <w:style w:type="paragraph" w:customStyle="1" w:styleId="body20">
    <w:name w:val="body 2.0"/>
    <w:basedOn w:val="Normal"/>
    <w:rsid w:val="009247B7"/>
    <w:pPr>
      <w:widowControl w:val="0"/>
      <w:spacing w:after="0" w:line="360" w:lineRule="auto"/>
      <w:ind w:firstLineChars="200" w:firstLine="200"/>
      <w:jc w:val="both"/>
    </w:pPr>
    <w:rPr>
      <w:kern w:val="2"/>
      <w:sz w:val="24"/>
      <w:szCs w:val="24"/>
      <w:lang w:val="en-US" w:eastAsia="zh-CN"/>
    </w:rPr>
  </w:style>
  <w:style w:type="character" w:customStyle="1" w:styleId="Heading6Char">
    <w:name w:val="Heading 6 Char"/>
    <w:link w:val="Heading6"/>
    <w:uiPriority w:val="9"/>
    <w:locked/>
    <w:rsid w:val="009247B7"/>
    <w:rPr>
      <w:rFonts w:ascii="Arial" w:hAnsi="Arial"/>
      <w:lang w:eastAsia="en-US"/>
    </w:rPr>
  </w:style>
  <w:style w:type="character" w:customStyle="1" w:styleId="trans">
    <w:name w:val="trans"/>
    <w:basedOn w:val="DefaultParagraphFont"/>
    <w:rsid w:val="009247B7"/>
  </w:style>
  <w:style w:type="character" w:customStyle="1" w:styleId="st1">
    <w:name w:val="st1"/>
    <w:basedOn w:val="DefaultParagraphFont"/>
    <w:rsid w:val="009247B7"/>
  </w:style>
  <w:style w:type="character" w:styleId="Hyperlink">
    <w:name w:val="Hyperlink"/>
    <w:uiPriority w:val="99"/>
    <w:unhideWhenUsed/>
    <w:rsid w:val="009247B7"/>
    <w:rPr>
      <w:color w:val="0000FF"/>
      <w:u w:val="single"/>
    </w:rPr>
  </w:style>
  <w:style w:type="numbering" w:customStyle="1" w:styleId="NoList2">
    <w:name w:val="No List2"/>
    <w:next w:val="NoList"/>
    <w:uiPriority w:val="99"/>
    <w:semiHidden/>
    <w:rsid w:val="00424E26"/>
  </w:style>
  <w:style w:type="table" w:customStyle="1" w:styleId="TableGrid2">
    <w:name w:val="Table Grid2"/>
    <w:basedOn w:val="TableNormal"/>
    <w:next w:val="TableGrid"/>
    <w:rsid w:val="00424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955CAB"/>
    <w:rPr>
      <w:rFonts w:ascii="Arial" w:hAnsi="Arial"/>
      <w:sz w:val="24"/>
      <w:lang w:eastAsia="en-US"/>
    </w:rPr>
  </w:style>
  <w:style w:type="paragraph" w:styleId="Revision">
    <w:name w:val="Revision"/>
    <w:hidden/>
    <w:uiPriority w:val="99"/>
    <w:semiHidden/>
    <w:rsid w:val="00955CAB"/>
    <w:rPr>
      <w:rFonts w:eastAsia="MS Mincho"/>
      <w:lang w:val="en-GB" w:eastAsia="en-US"/>
    </w:rPr>
  </w:style>
  <w:style w:type="character" w:customStyle="1" w:styleId="MTConvertedEquation">
    <w:name w:val="MTConvertedEquation"/>
    <w:rsid w:val="00955CAB"/>
  </w:style>
  <w:style w:type="character" w:customStyle="1" w:styleId="Heading1Char">
    <w:name w:val="Heading 1 Char"/>
    <w:link w:val="Heading1"/>
    <w:uiPriority w:val="9"/>
    <w:locked/>
    <w:rsid w:val="00955CAB"/>
    <w:rPr>
      <w:rFonts w:ascii="Arial" w:hAnsi="Arial"/>
      <w:sz w:val="36"/>
      <w:lang w:eastAsia="en-US" w:bidi="ar-SA"/>
    </w:rPr>
  </w:style>
  <w:style w:type="character" w:customStyle="1" w:styleId="Heading2Char">
    <w:name w:val="Heading 2 Char"/>
    <w:link w:val="Heading2"/>
    <w:locked/>
    <w:rsid w:val="00955CAB"/>
    <w:rPr>
      <w:rFonts w:ascii="Arial" w:hAnsi="Arial"/>
      <w:sz w:val="32"/>
      <w:lang w:eastAsia="en-US"/>
    </w:rPr>
  </w:style>
  <w:style w:type="character" w:customStyle="1" w:styleId="Heading3Char">
    <w:name w:val="Heading 3 Char"/>
    <w:link w:val="Heading3"/>
    <w:locked/>
    <w:rsid w:val="00955CAB"/>
    <w:rPr>
      <w:rFonts w:ascii="Arial" w:hAnsi="Arial"/>
      <w:sz w:val="28"/>
      <w:lang w:eastAsia="en-US"/>
    </w:rPr>
  </w:style>
  <w:style w:type="character" w:customStyle="1" w:styleId="Heading8Char">
    <w:name w:val="Heading 8 Char"/>
    <w:link w:val="Heading8"/>
    <w:uiPriority w:val="9"/>
    <w:locked/>
    <w:rsid w:val="00955CAB"/>
    <w:rPr>
      <w:rFonts w:ascii="Arial" w:hAnsi="Arial"/>
      <w:sz w:val="36"/>
      <w:lang w:eastAsia="en-US"/>
    </w:rPr>
  </w:style>
  <w:style w:type="character" w:customStyle="1" w:styleId="Heading9Char">
    <w:name w:val="Heading 9 Char"/>
    <w:link w:val="Heading9"/>
    <w:uiPriority w:val="9"/>
    <w:locked/>
    <w:rsid w:val="00955CAB"/>
    <w:rPr>
      <w:rFonts w:ascii="Arial" w:hAnsi="Arial"/>
      <w:sz w:val="36"/>
      <w:lang w:eastAsia="en-US"/>
    </w:rPr>
  </w:style>
  <w:style w:type="character" w:customStyle="1" w:styleId="HeaderChar">
    <w:name w:val="Header Char"/>
    <w:link w:val="Header"/>
    <w:uiPriority w:val="99"/>
    <w:locked/>
    <w:rsid w:val="00955CAB"/>
    <w:rPr>
      <w:rFonts w:ascii="Arial" w:hAnsi="Arial"/>
      <w:b/>
      <w:noProof/>
      <w:sz w:val="18"/>
      <w:lang w:eastAsia="ja-JP" w:bidi="ar-SA"/>
    </w:rPr>
  </w:style>
  <w:style w:type="character" w:customStyle="1" w:styleId="FooterChar">
    <w:name w:val="Footer Char"/>
    <w:link w:val="Footer"/>
    <w:uiPriority w:val="99"/>
    <w:locked/>
    <w:rsid w:val="00955CAB"/>
    <w:rPr>
      <w:rFonts w:ascii="Arial" w:hAnsi="Arial"/>
      <w:b/>
      <w:i/>
      <w:noProof/>
      <w:sz w:val="18"/>
      <w:lang w:eastAsia="ja-JP"/>
    </w:rPr>
  </w:style>
  <w:style w:type="paragraph" w:customStyle="1" w:styleId="Figure">
    <w:name w:val="Figure"/>
    <w:basedOn w:val="Normal"/>
    <w:next w:val="FigureNoTitle"/>
    <w:rsid w:val="00955CAB"/>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sz w:val="24"/>
    </w:rPr>
  </w:style>
  <w:style w:type="paragraph" w:customStyle="1" w:styleId="FigureNoTitle">
    <w:name w:val="Figure_NoTitle"/>
    <w:basedOn w:val="Normal"/>
    <w:next w:val="Normalaftertitle"/>
    <w:rsid w:val="00955CAB"/>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 w:val="24"/>
    </w:rPr>
  </w:style>
  <w:style w:type="character" w:styleId="FollowedHyperlink">
    <w:name w:val="FollowedHyperlink"/>
    <w:uiPriority w:val="99"/>
    <w:rsid w:val="00955CAB"/>
    <w:rPr>
      <w:color w:val="800080"/>
      <w:u w:val="single"/>
    </w:rPr>
  </w:style>
  <w:style w:type="numbering" w:customStyle="1" w:styleId="NoList3">
    <w:name w:val="No List3"/>
    <w:next w:val="NoList"/>
    <w:uiPriority w:val="99"/>
    <w:semiHidden/>
    <w:unhideWhenUsed/>
    <w:rsid w:val="00955CAB"/>
  </w:style>
  <w:style w:type="table" w:customStyle="1" w:styleId="TableGrid3">
    <w:name w:val="Table Grid3"/>
    <w:basedOn w:val="TableNormal"/>
    <w:next w:val="TableGrid"/>
    <w:uiPriority w:val="39"/>
    <w:rsid w:val="0095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955CAB"/>
  </w:style>
  <w:style w:type="table" w:customStyle="1" w:styleId="TableGrid4">
    <w:name w:val="Table Grid4"/>
    <w:basedOn w:val="TableNormal"/>
    <w:next w:val="TableGrid"/>
    <w:uiPriority w:val="39"/>
    <w:rsid w:val="0095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1D5"/>
    <w:pPr>
      <w:spacing w:after="200" w:line="276" w:lineRule="auto"/>
      <w:ind w:left="720"/>
      <w:contextualSpacing/>
    </w:pPr>
    <w:rPr>
      <w:rFonts w:ascii="Calibri" w:eastAsia="Calibri" w:hAnsi="Calibri"/>
      <w:sz w:val="22"/>
      <w:szCs w:val="22"/>
      <w:lang w:val="de-DE"/>
    </w:rPr>
  </w:style>
  <w:style w:type="paragraph" w:customStyle="1" w:styleId="MTDisplayEquation">
    <w:name w:val="MTDisplayEquation"/>
    <w:basedOn w:val="Normal"/>
    <w:next w:val="Normal"/>
    <w:link w:val="MTDisplayEquationZchn"/>
    <w:rsid w:val="00A441D5"/>
    <w:pPr>
      <w:tabs>
        <w:tab w:val="center" w:pos="4700"/>
        <w:tab w:val="right" w:pos="9400"/>
      </w:tabs>
      <w:spacing w:after="200" w:line="276" w:lineRule="auto"/>
    </w:pPr>
    <w:rPr>
      <w:rFonts w:ascii="Calibri" w:hAnsi="Calibri"/>
      <w:sz w:val="22"/>
      <w:szCs w:val="22"/>
      <w:lang w:val="x-none" w:eastAsia="x-none"/>
    </w:rPr>
  </w:style>
  <w:style w:type="character" w:customStyle="1" w:styleId="MTDisplayEquationZchn">
    <w:name w:val="MTDisplayEquation Zchn"/>
    <w:link w:val="MTDisplayEquation"/>
    <w:locked/>
    <w:rsid w:val="00A441D5"/>
    <w:rPr>
      <w:rFonts w:ascii="Calibri" w:hAnsi="Calibri"/>
      <w:sz w:val="22"/>
      <w:szCs w:val="22"/>
      <w:lang w:val="x-none" w:eastAsia="x-none"/>
    </w:rPr>
  </w:style>
  <w:style w:type="paragraph" w:styleId="TableofFigures">
    <w:name w:val="table of figures"/>
    <w:basedOn w:val="Normal"/>
    <w:next w:val="Normal"/>
    <w:uiPriority w:val="99"/>
    <w:rsid w:val="00A441D5"/>
  </w:style>
  <w:style w:type="paragraph" w:styleId="EndnoteText">
    <w:name w:val="endnote text"/>
    <w:basedOn w:val="Normal"/>
    <w:link w:val="EndnoteTextChar"/>
    <w:uiPriority w:val="99"/>
    <w:rsid w:val="00A441D5"/>
    <w:rPr>
      <w:lang w:val="x-none" w:eastAsia="x-none"/>
    </w:rPr>
  </w:style>
  <w:style w:type="character" w:customStyle="1" w:styleId="EndnoteTextChar">
    <w:name w:val="Endnote Text Char"/>
    <w:link w:val="EndnoteText"/>
    <w:uiPriority w:val="99"/>
    <w:rsid w:val="00A441D5"/>
    <w:rPr>
      <w:lang w:eastAsia="x-none"/>
    </w:rPr>
  </w:style>
  <w:style w:type="character" w:styleId="EndnoteReference">
    <w:name w:val="endnote reference"/>
    <w:uiPriority w:val="99"/>
    <w:rsid w:val="00A441D5"/>
    <w:rPr>
      <w:vertAlign w:val="superscript"/>
    </w:rPr>
  </w:style>
  <w:style w:type="paragraph" w:styleId="PlainText">
    <w:name w:val="Plain Text"/>
    <w:basedOn w:val="Normal"/>
    <w:link w:val="PlainTextChar"/>
    <w:uiPriority w:val="99"/>
    <w:unhideWhenUsed/>
    <w:rsid w:val="00B96091"/>
    <w:pPr>
      <w:spacing w:after="0"/>
    </w:pPr>
    <w:rPr>
      <w:rFonts w:ascii="Consolas" w:eastAsia="Calibri" w:hAnsi="Consolas"/>
      <w:sz w:val="21"/>
      <w:szCs w:val="21"/>
      <w:lang w:val="fr-FR"/>
    </w:rPr>
  </w:style>
  <w:style w:type="character" w:customStyle="1" w:styleId="PlainTextChar">
    <w:name w:val="Plain Text Char"/>
    <w:link w:val="PlainText"/>
    <w:uiPriority w:val="99"/>
    <w:rsid w:val="00B96091"/>
    <w:rPr>
      <w:rFonts w:ascii="Consolas" w:eastAsia="Calibri" w:hAnsi="Consolas" w:cs="Consolas"/>
      <w:sz w:val="21"/>
      <w:szCs w:val="21"/>
      <w:lang w:val="fr-FR" w:eastAsia="en-US"/>
    </w:rPr>
  </w:style>
  <w:style w:type="paragraph" w:customStyle="1" w:styleId="points">
    <w:name w:val="points"/>
    <w:basedOn w:val="Normal"/>
    <w:rsid w:val="00213B16"/>
    <w:pPr>
      <w:spacing w:after="160"/>
      <w:ind w:left="1800" w:hanging="360"/>
      <w:jc w:val="both"/>
    </w:pPr>
    <w:rPr>
      <w:rFonts w:ascii="Times" w:hAnsi="Times"/>
      <w:noProof/>
    </w:rPr>
  </w:style>
  <w:style w:type="paragraph" w:styleId="E-mailSignature">
    <w:name w:val="E-mail Signature"/>
    <w:basedOn w:val="Normal"/>
    <w:link w:val="E-mailSignatureChar"/>
    <w:uiPriority w:val="99"/>
    <w:rsid w:val="001C4E46"/>
    <w:pPr>
      <w:spacing w:after="0"/>
    </w:pPr>
    <w:rPr>
      <w:rFonts w:ascii="Helvetica 55 Roman" w:eastAsia="Times New Roman" w:hAnsi="Helvetica 55 Roman"/>
      <w:szCs w:val="24"/>
      <w:lang w:val="x-none" w:eastAsia="zh-CN"/>
    </w:rPr>
  </w:style>
  <w:style w:type="character" w:customStyle="1" w:styleId="E-mailSignatureChar">
    <w:name w:val="E-mail Signature Char"/>
    <w:link w:val="E-mailSignature"/>
    <w:uiPriority w:val="99"/>
    <w:rsid w:val="001C4E46"/>
    <w:rPr>
      <w:rFonts w:ascii="Helvetica 55 Roman" w:eastAsia="Times New Roman" w:hAnsi="Helvetica 55 Roman"/>
      <w:szCs w:val="24"/>
      <w:lang w:eastAsia="zh-CN"/>
    </w:rPr>
  </w:style>
  <w:style w:type="paragraph" w:styleId="Salutation">
    <w:name w:val="Salutation"/>
    <w:basedOn w:val="Normal"/>
    <w:next w:val="Normal"/>
    <w:link w:val="SalutationChar"/>
    <w:uiPriority w:val="99"/>
    <w:rsid w:val="001C4E46"/>
    <w:pPr>
      <w:spacing w:after="0"/>
    </w:pPr>
    <w:rPr>
      <w:rFonts w:ascii="Helvetica 55 Roman" w:eastAsia="Times New Roman" w:hAnsi="Helvetica 55 Roman"/>
      <w:szCs w:val="24"/>
      <w:lang w:val="x-none" w:eastAsia="zh-CN"/>
    </w:rPr>
  </w:style>
  <w:style w:type="character" w:customStyle="1" w:styleId="SalutationChar">
    <w:name w:val="Salutation Char"/>
    <w:link w:val="Salutation"/>
    <w:uiPriority w:val="99"/>
    <w:rsid w:val="001C4E46"/>
    <w:rPr>
      <w:rFonts w:ascii="Helvetica 55 Roman" w:eastAsia="Times New Roman" w:hAnsi="Helvetica 55 Roman"/>
      <w:szCs w:val="24"/>
      <w:lang w:eastAsia="zh-CN"/>
    </w:rPr>
  </w:style>
  <w:style w:type="character" w:customStyle="1" w:styleId="EQZchn">
    <w:name w:val="EQ Zchn"/>
    <w:link w:val="EQ"/>
    <w:rsid w:val="00EF0E5C"/>
    <w:rPr>
      <w:noProof/>
      <w:lang w:eastAsia="en-US"/>
    </w:rPr>
  </w:style>
  <w:style w:type="character" w:customStyle="1" w:styleId="THChar">
    <w:name w:val="TH Char"/>
    <w:link w:val="TH"/>
    <w:rsid w:val="001940F9"/>
    <w:rPr>
      <w:rFonts w:ascii="Arial" w:hAnsi="Arial"/>
      <w:b/>
      <w:lang w:eastAsia="en-US"/>
    </w:rPr>
  </w:style>
  <w:style w:type="character" w:customStyle="1" w:styleId="NOChar">
    <w:name w:val="NO Char"/>
    <w:link w:val="NO"/>
    <w:rsid w:val="00873D8E"/>
    <w:rPr>
      <w:lang w:eastAsia="en-US"/>
    </w:rPr>
  </w:style>
  <w:style w:type="character" w:customStyle="1" w:styleId="B1Char">
    <w:name w:val="B1 Char"/>
    <w:link w:val="B1"/>
    <w:rsid w:val="00873D8E"/>
    <w:rPr>
      <w:lang w:eastAsia="en-US"/>
    </w:rPr>
  </w:style>
  <w:style w:type="paragraph" w:styleId="BodyText">
    <w:name w:val="Body Text"/>
    <w:basedOn w:val="Normal"/>
    <w:link w:val="BodyTextChar"/>
    <w:rsid w:val="006E7C36"/>
    <w:pPr>
      <w:widowControl w:val="0"/>
      <w:tabs>
        <w:tab w:val="left" w:pos="1418"/>
        <w:tab w:val="left" w:pos="2835"/>
        <w:tab w:val="left" w:pos="4253"/>
        <w:tab w:val="left" w:pos="5670"/>
        <w:tab w:val="left" w:pos="7088"/>
        <w:tab w:val="left" w:pos="8505"/>
      </w:tabs>
      <w:overflowPunct w:val="0"/>
      <w:autoSpaceDE w:val="0"/>
      <w:autoSpaceDN w:val="0"/>
      <w:adjustRightInd w:val="0"/>
      <w:spacing w:before="120" w:after="120"/>
      <w:textAlignment w:val="baseline"/>
    </w:pPr>
    <w:rPr>
      <w:rFonts w:eastAsia="MS Mincho"/>
      <w:sz w:val="22"/>
      <w:lang w:val="x-none" w:eastAsia="zh-CN"/>
    </w:rPr>
  </w:style>
  <w:style w:type="character" w:customStyle="1" w:styleId="BodyTextChar">
    <w:name w:val="Body Text Char"/>
    <w:link w:val="BodyText"/>
    <w:rsid w:val="006E7C36"/>
    <w:rPr>
      <w:rFonts w:eastAsia="MS Mincho"/>
      <w:sz w:val="22"/>
      <w:lang w:eastAsia="zh-CN"/>
    </w:rPr>
  </w:style>
  <w:style w:type="paragraph" w:styleId="HTMLPreformatted">
    <w:name w:val="HTML Preformatted"/>
    <w:basedOn w:val="Normal"/>
    <w:link w:val="HTMLPreformattedChar"/>
    <w:uiPriority w:val="99"/>
    <w:unhideWhenUsed/>
    <w:rsid w:val="00EB5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lang w:val="x-none" w:eastAsia="x-none"/>
    </w:rPr>
  </w:style>
  <w:style w:type="character" w:customStyle="1" w:styleId="HTMLPreformattedChar">
    <w:name w:val="HTML Preformatted Char"/>
    <w:link w:val="HTMLPreformatted"/>
    <w:uiPriority w:val="99"/>
    <w:rsid w:val="00EB5B4E"/>
    <w:rPr>
      <w:rFonts w:ascii="Courier New" w:eastAsia="Times New Roman" w:hAnsi="Courier New"/>
      <w:lang w:val="x-none" w:eastAsia="x-none"/>
    </w:rPr>
  </w:style>
  <w:style w:type="paragraph" w:customStyle="1" w:styleId="SDPtext">
    <w:name w:val="SDPtext"/>
    <w:basedOn w:val="Normal"/>
    <w:rsid w:val="002025BF"/>
    <w:pPr>
      <w:widowControl w:val="0"/>
      <w:tabs>
        <w:tab w:val="left" w:pos="1418"/>
        <w:tab w:val="left" w:pos="2835"/>
        <w:tab w:val="left" w:pos="4253"/>
        <w:tab w:val="left" w:pos="5670"/>
        <w:tab w:val="left" w:pos="7088"/>
        <w:tab w:val="left" w:pos="8505"/>
      </w:tabs>
      <w:overflowPunct w:val="0"/>
      <w:autoSpaceDE w:val="0"/>
      <w:autoSpaceDN w:val="0"/>
      <w:adjustRightInd w:val="0"/>
      <w:spacing w:after="0"/>
      <w:textAlignment w:val="baseline"/>
    </w:pPr>
    <w:rPr>
      <w:rFonts w:ascii="Courier New" w:eastAsia="MS Mincho" w:hAnsi="Courier New"/>
      <w:sz w:val="18"/>
      <w:lang w:val="en-US" w:eastAsia="zh-CN"/>
    </w:rPr>
  </w:style>
  <w:style w:type="paragraph" w:customStyle="1" w:styleId="TableHeader">
    <w:name w:val="TableHeader"/>
    <w:basedOn w:val="Normal"/>
    <w:rsid w:val="002025BF"/>
    <w:pPr>
      <w:widowControl w:val="0"/>
      <w:tabs>
        <w:tab w:val="left" w:pos="1418"/>
        <w:tab w:val="left" w:pos="2835"/>
        <w:tab w:val="left" w:pos="4253"/>
        <w:tab w:val="left" w:pos="5670"/>
        <w:tab w:val="left" w:pos="7088"/>
        <w:tab w:val="left" w:pos="8505"/>
      </w:tabs>
      <w:overflowPunct w:val="0"/>
      <w:autoSpaceDE w:val="0"/>
      <w:autoSpaceDN w:val="0"/>
      <w:adjustRightInd w:val="0"/>
      <w:spacing w:after="0"/>
      <w:jc w:val="center"/>
      <w:textAlignment w:val="baseline"/>
    </w:pPr>
    <w:rPr>
      <w:rFonts w:eastAsia="MS Mincho"/>
      <w:b/>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671" Type="http://schemas.openxmlformats.org/officeDocument/2006/relationships/oleObject" Target="embeddings/oleObject344.bin"/><Relationship Id="rId769" Type="http://schemas.openxmlformats.org/officeDocument/2006/relationships/image" Target="media/image368.wmf"/><Relationship Id="rId21" Type="http://schemas.openxmlformats.org/officeDocument/2006/relationships/image" Target="media/image7.wmf"/><Relationship Id="rId324" Type="http://schemas.openxmlformats.org/officeDocument/2006/relationships/oleObject" Target="embeddings/oleObject164.bin"/><Relationship Id="rId531" Type="http://schemas.openxmlformats.org/officeDocument/2006/relationships/oleObject" Target="embeddings/oleObject274.bin"/><Relationship Id="rId629" Type="http://schemas.openxmlformats.org/officeDocument/2006/relationships/oleObject" Target="embeddings/oleObject323.bin"/><Relationship Id="rId170" Type="http://schemas.openxmlformats.org/officeDocument/2006/relationships/oleObject" Target="embeddings/oleObject81.bin"/><Relationship Id="rId836" Type="http://schemas.openxmlformats.org/officeDocument/2006/relationships/oleObject" Target="embeddings/oleObject428.bin"/><Relationship Id="rId268" Type="http://schemas.openxmlformats.org/officeDocument/2006/relationships/image" Target="media/image125.wmf"/><Relationship Id="rId475" Type="http://schemas.openxmlformats.org/officeDocument/2006/relationships/oleObject" Target="embeddings/oleObject246.bin"/><Relationship Id="rId682" Type="http://schemas.openxmlformats.org/officeDocument/2006/relationships/image" Target="media/image325.wmf"/><Relationship Id="rId903" Type="http://schemas.openxmlformats.org/officeDocument/2006/relationships/oleObject" Target="embeddings/oleObject458.bin"/><Relationship Id="rId32" Type="http://schemas.openxmlformats.org/officeDocument/2006/relationships/oleObject" Target="embeddings/oleObject12.bin"/><Relationship Id="rId128" Type="http://schemas.openxmlformats.org/officeDocument/2006/relationships/image" Target="media/image60.wmf"/><Relationship Id="rId335" Type="http://schemas.openxmlformats.org/officeDocument/2006/relationships/image" Target="media/image158.wmf"/><Relationship Id="rId542" Type="http://schemas.openxmlformats.org/officeDocument/2006/relationships/image" Target="media/image255.wmf"/><Relationship Id="rId181" Type="http://schemas.openxmlformats.org/officeDocument/2006/relationships/image" Target="media/image87.wmf"/><Relationship Id="rId402" Type="http://schemas.openxmlformats.org/officeDocument/2006/relationships/image" Target="media/image190.wmf"/><Relationship Id="rId847" Type="http://schemas.openxmlformats.org/officeDocument/2006/relationships/image" Target="media/image406.wmf"/><Relationship Id="rId279" Type="http://schemas.openxmlformats.org/officeDocument/2006/relationships/oleObject" Target="embeddings/oleObject141.bin"/><Relationship Id="rId486" Type="http://schemas.openxmlformats.org/officeDocument/2006/relationships/image" Target="media/image227.wmf"/><Relationship Id="rId693" Type="http://schemas.openxmlformats.org/officeDocument/2006/relationships/oleObject" Target="embeddings/oleObject355.bin"/><Relationship Id="rId707" Type="http://schemas.openxmlformats.org/officeDocument/2006/relationships/oleObject" Target="embeddings/oleObject362.bin"/><Relationship Id="rId43" Type="http://schemas.openxmlformats.org/officeDocument/2006/relationships/image" Target="media/image18.wmf"/><Relationship Id="rId139" Type="http://schemas.openxmlformats.org/officeDocument/2006/relationships/oleObject" Target="embeddings/oleObject66.bin"/><Relationship Id="rId346" Type="http://schemas.openxmlformats.org/officeDocument/2006/relationships/oleObject" Target="embeddings/oleObject175.bin"/><Relationship Id="rId553" Type="http://schemas.openxmlformats.org/officeDocument/2006/relationships/oleObject" Target="embeddings/oleObject285.bin"/><Relationship Id="rId760" Type="http://schemas.openxmlformats.org/officeDocument/2006/relationships/image" Target="media/image364.wmf"/><Relationship Id="rId192" Type="http://schemas.openxmlformats.org/officeDocument/2006/relationships/oleObject" Target="embeddings/oleObject94.bin"/><Relationship Id="rId206" Type="http://schemas.openxmlformats.org/officeDocument/2006/relationships/image" Target="media/image97.wmf"/><Relationship Id="rId413" Type="http://schemas.openxmlformats.org/officeDocument/2006/relationships/oleObject" Target="embeddings/oleObject210.bin"/><Relationship Id="rId858" Type="http://schemas.openxmlformats.org/officeDocument/2006/relationships/oleObject" Target="embeddings/oleObject439.bin"/><Relationship Id="rId497" Type="http://schemas.openxmlformats.org/officeDocument/2006/relationships/oleObject" Target="embeddings/oleObject257.bin"/><Relationship Id="rId620" Type="http://schemas.openxmlformats.org/officeDocument/2006/relationships/image" Target="media/image294.wmf"/><Relationship Id="rId718" Type="http://schemas.openxmlformats.org/officeDocument/2006/relationships/image" Target="media/image343.wmf"/><Relationship Id="rId357" Type="http://schemas.openxmlformats.org/officeDocument/2006/relationships/image" Target="media/image169.wmf"/><Relationship Id="rId54" Type="http://schemas.openxmlformats.org/officeDocument/2006/relationships/oleObject" Target="embeddings/oleObject23.bin"/><Relationship Id="rId217" Type="http://schemas.openxmlformats.org/officeDocument/2006/relationships/oleObject" Target="embeddings/oleObject107.bin"/><Relationship Id="rId564" Type="http://schemas.openxmlformats.org/officeDocument/2006/relationships/image" Target="media/image266.wmf"/><Relationship Id="rId771" Type="http://schemas.openxmlformats.org/officeDocument/2006/relationships/image" Target="media/image369.wmf"/><Relationship Id="rId869" Type="http://schemas.openxmlformats.org/officeDocument/2006/relationships/image" Target="media/image417.wmf"/><Relationship Id="rId424" Type="http://schemas.openxmlformats.org/officeDocument/2006/relationships/oleObject" Target="embeddings/oleObject216.bin"/><Relationship Id="rId631" Type="http://schemas.openxmlformats.org/officeDocument/2006/relationships/oleObject" Target="embeddings/oleObject324.bin"/><Relationship Id="rId729" Type="http://schemas.openxmlformats.org/officeDocument/2006/relationships/oleObject" Target="embeddings/oleObject373.bin"/><Relationship Id="rId270" Type="http://schemas.openxmlformats.org/officeDocument/2006/relationships/image" Target="media/image126.wmf"/><Relationship Id="rId65" Type="http://schemas.openxmlformats.org/officeDocument/2006/relationships/image" Target="media/image29.wmf"/><Relationship Id="rId130" Type="http://schemas.openxmlformats.org/officeDocument/2006/relationships/image" Target="media/image61.wmf"/><Relationship Id="rId368" Type="http://schemas.openxmlformats.org/officeDocument/2006/relationships/oleObject" Target="embeddings/oleObject186.bin"/><Relationship Id="rId575" Type="http://schemas.openxmlformats.org/officeDocument/2006/relationships/oleObject" Target="embeddings/oleObject296.bin"/><Relationship Id="rId782" Type="http://schemas.openxmlformats.org/officeDocument/2006/relationships/oleObject" Target="embeddings/oleObject400.bin"/><Relationship Id="rId228" Type="http://schemas.openxmlformats.org/officeDocument/2006/relationships/oleObject" Target="embeddings/oleObject113.bin"/><Relationship Id="rId435" Type="http://schemas.openxmlformats.org/officeDocument/2006/relationships/oleObject" Target="embeddings/oleObject222.bin"/><Relationship Id="rId642" Type="http://schemas.openxmlformats.org/officeDocument/2006/relationships/image" Target="media/image305.wmf"/><Relationship Id="rId281" Type="http://schemas.openxmlformats.org/officeDocument/2006/relationships/oleObject" Target="embeddings/oleObject142.bin"/><Relationship Id="rId502" Type="http://schemas.openxmlformats.org/officeDocument/2006/relationships/image" Target="media/image235.wmf"/><Relationship Id="rId76" Type="http://schemas.openxmlformats.org/officeDocument/2006/relationships/oleObject" Target="embeddings/oleObject34.bin"/><Relationship Id="rId141" Type="http://schemas.openxmlformats.org/officeDocument/2006/relationships/oleObject" Target="embeddings/oleObject67.bin"/><Relationship Id="rId379" Type="http://schemas.openxmlformats.org/officeDocument/2006/relationships/oleObject" Target="embeddings/oleObject192.bin"/><Relationship Id="rId586" Type="http://schemas.openxmlformats.org/officeDocument/2006/relationships/image" Target="media/image277.wmf"/><Relationship Id="rId793" Type="http://schemas.openxmlformats.org/officeDocument/2006/relationships/oleObject" Target="embeddings/oleObject406.bin"/><Relationship Id="rId807" Type="http://schemas.openxmlformats.org/officeDocument/2006/relationships/oleObject" Target="embeddings/oleObject413.bin"/><Relationship Id="rId7" Type="http://schemas.openxmlformats.org/officeDocument/2006/relationships/footnotes" Target="footnotes.xml"/><Relationship Id="rId239" Type="http://schemas.openxmlformats.org/officeDocument/2006/relationships/oleObject" Target="embeddings/oleObject119.bin"/><Relationship Id="rId446" Type="http://schemas.openxmlformats.org/officeDocument/2006/relationships/oleObject" Target="embeddings/oleObject228.bin"/><Relationship Id="rId653" Type="http://schemas.openxmlformats.org/officeDocument/2006/relationships/oleObject" Target="embeddings/oleObject335.bin"/><Relationship Id="rId292" Type="http://schemas.openxmlformats.org/officeDocument/2006/relationships/image" Target="media/image137.wmf"/><Relationship Id="rId306" Type="http://schemas.openxmlformats.org/officeDocument/2006/relationships/image" Target="media/image144.wmf"/><Relationship Id="rId860" Type="http://schemas.openxmlformats.org/officeDocument/2006/relationships/oleObject" Target="embeddings/oleObject440.bin"/><Relationship Id="rId87" Type="http://schemas.openxmlformats.org/officeDocument/2006/relationships/image" Target="media/image40.wmf"/><Relationship Id="rId513" Type="http://schemas.openxmlformats.org/officeDocument/2006/relationships/oleObject" Target="embeddings/oleObject265.bin"/><Relationship Id="rId597" Type="http://schemas.openxmlformats.org/officeDocument/2006/relationships/oleObject" Target="embeddings/oleObject307.bin"/><Relationship Id="rId720" Type="http://schemas.openxmlformats.org/officeDocument/2006/relationships/image" Target="media/image344.wmf"/><Relationship Id="rId818" Type="http://schemas.openxmlformats.org/officeDocument/2006/relationships/image" Target="media/image392.wmf"/><Relationship Id="rId152" Type="http://schemas.openxmlformats.org/officeDocument/2006/relationships/image" Target="media/image72.wmf"/><Relationship Id="rId457" Type="http://schemas.openxmlformats.org/officeDocument/2006/relationships/oleObject" Target="embeddings/oleObject235.bin"/><Relationship Id="rId664" Type="http://schemas.openxmlformats.org/officeDocument/2006/relationships/image" Target="media/image316.wmf"/><Relationship Id="rId871" Type="http://schemas.openxmlformats.org/officeDocument/2006/relationships/image" Target="media/image418.wmf"/><Relationship Id="rId14" Type="http://schemas.openxmlformats.org/officeDocument/2006/relationships/oleObject" Target="embeddings/oleObject3.bin"/><Relationship Id="rId317" Type="http://schemas.openxmlformats.org/officeDocument/2006/relationships/image" Target="media/image149.wmf"/><Relationship Id="rId524" Type="http://schemas.openxmlformats.org/officeDocument/2006/relationships/image" Target="media/image246.wmf"/><Relationship Id="rId731" Type="http://schemas.openxmlformats.org/officeDocument/2006/relationships/oleObject" Target="embeddings/oleObject374.bin"/><Relationship Id="rId98" Type="http://schemas.openxmlformats.org/officeDocument/2006/relationships/oleObject" Target="embeddings/oleObject45.bin"/><Relationship Id="rId163" Type="http://schemas.openxmlformats.org/officeDocument/2006/relationships/oleObject" Target="embeddings/oleObject78.bin"/><Relationship Id="rId370" Type="http://schemas.openxmlformats.org/officeDocument/2006/relationships/oleObject" Target="embeddings/oleObject187.bin"/><Relationship Id="rId829" Type="http://schemas.openxmlformats.org/officeDocument/2006/relationships/image" Target="media/image397.wmf"/><Relationship Id="rId230" Type="http://schemas.openxmlformats.org/officeDocument/2006/relationships/oleObject" Target="embeddings/oleObject114.bin"/><Relationship Id="rId468" Type="http://schemas.openxmlformats.org/officeDocument/2006/relationships/image" Target="media/image219.wmf"/><Relationship Id="rId675" Type="http://schemas.openxmlformats.org/officeDocument/2006/relationships/oleObject" Target="embeddings/oleObject346.bin"/><Relationship Id="rId882" Type="http://schemas.openxmlformats.org/officeDocument/2006/relationships/oleObject" Target="embeddings/oleObject451.bin"/><Relationship Id="rId25" Type="http://schemas.openxmlformats.org/officeDocument/2006/relationships/image" Target="media/image9.wmf"/><Relationship Id="rId328" Type="http://schemas.openxmlformats.org/officeDocument/2006/relationships/oleObject" Target="embeddings/oleObject166.bin"/><Relationship Id="rId535" Type="http://schemas.openxmlformats.org/officeDocument/2006/relationships/oleObject" Target="embeddings/oleObject276.bin"/><Relationship Id="rId742" Type="http://schemas.openxmlformats.org/officeDocument/2006/relationships/image" Target="media/image355.wmf"/><Relationship Id="rId174" Type="http://schemas.openxmlformats.org/officeDocument/2006/relationships/oleObject" Target="embeddings/oleObject83.bin"/><Relationship Id="rId381" Type="http://schemas.openxmlformats.org/officeDocument/2006/relationships/oleObject" Target="embeddings/oleObject193.bin"/><Relationship Id="rId602" Type="http://schemas.openxmlformats.org/officeDocument/2006/relationships/image" Target="media/image285.wmf"/><Relationship Id="rId241" Type="http://schemas.openxmlformats.org/officeDocument/2006/relationships/oleObject" Target="embeddings/oleObject120.bin"/><Relationship Id="rId479" Type="http://schemas.openxmlformats.org/officeDocument/2006/relationships/oleObject" Target="embeddings/oleObject248.bin"/><Relationship Id="rId686" Type="http://schemas.openxmlformats.org/officeDocument/2006/relationships/image" Target="media/image327.wmf"/><Relationship Id="rId893" Type="http://schemas.openxmlformats.org/officeDocument/2006/relationships/image" Target="media/image429.wmf"/><Relationship Id="rId907" Type="http://schemas.openxmlformats.org/officeDocument/2006/relationships/oleObject" Target="embeddings/oleObject459.bin"/><Relationship Id="rId36" Type="http://schemas.openxmlformats.org/officeDocument/2006/relationships/oleObject" Target="embeddings/oleObject14.bin"/><Relationship Id="rId339" Type="http://schemas.openxmlformats.org/officeDocument/2006/relationships/image" Target="media/image160.wmf"/><Relationship Id="rId546" Type="http://schemas.openxmlformats.org/officeDocument/2006/relationships/image" Target="media/image257.wmf"/><Relationship Id="rId753" Type="http://schemas.openxmlformats.org/officeDocument/2006/relationships/oleObject" Target="embeddings/oleObject385.bin"/><Relationship Id="rId101" Type="http://schemas.openxmlformats.org/officeDocument/2006/relationships/image" Target="media/image47.wmf"/><Relationship Id="rId185" Type="http://schemas.openxmlformats.org/officeDocument/2006/relationships/oleObject" Target="embeddings/oleObject89.bin"/><Relationship Id="rId406" Type="http://schemas.openxmlformats.org/officeDocument/2006/relationships/image" Target="media/image192.wmf"/><Relationship Id="rId392" Type="http://schemas.openxmlformats.org/officeDocument/2006/relationships/oleObject" Target="embeddings/oleObject199.bin"/><Relationship Id="rId613" Type="http://schemas.openxmlformats.org/officeDocument/2006/relationships/oleObject" Target="embeddings/oleObject315.bin"/><Relationship Id="rId697" Type="http://schemas.openxmlformats.org/officeDocument/2006/relationships/oleObject" Target="embeddings/oleObject357.bin"/><Relationship Id="rId820" Type="http://schemas.openxmlformats.org/officeDocument/2006/relationships/oleObject" Target="embeddings/oleObject420.bin"/><Relationship Id="rId252" Type="http://schemas.openxmlformats.org/officeDocument/2006/relationships/image" Target="media/image117.wmf"/><Relationship Id="rId47" Type="http://schemas.openxmlformats.org/officeDocument/2006/relationships/image" Target="media/image20.wmf"/><Relationship Id="rId112" Type="http://schemas.openxmlformats.org/officeDocument/2006/relationships/oleObject" Target="embeddings/oleObject52.bin"/><Relationship Id="rId557" Type="http://schemas.openxmlformats.org/officeDocument/2006/relationships/oleObject" Target="embeddings/oleObject287.bin"/><Relationship Id="rId764" Type="http://schemas.openxmlformats.org/officeDocument/2006/relationships/image" Target="media/image366.wmf"/><Relationship Id="rId196" Type="http://schemas.openxmlformats.org/officeDocument/2006/relationships/image" Target="media/image92.wmf"/><Relationship Id="rId417" Type="http://schemas.openxmlformats.org/officeDocument/2006/relationships/oleObject" Target="embeddings/oleObject212.bin"/><Relationship Id="rId624" Type="http://schemas.openxmlformats.org/officeDocument/2006/relationships/image" Target="media/image296.wmf"/><Relationship Id="rId831" Type="http://schemas.openxmlformats.org/officeDocument/2006/relationships/image" Target="media/image398.wmf"/><Relationship Id="rId263" Type="http://schemas.openxmlformats.org/officeDocument/2006/relationships/oleObject" Target="embeddings/oleObject133.bin"/><Relationship Id="rId470" Type="http://schemas.openxmlformats.org/officeDocument/2006/relationships/image" Target="media/image220.wmf"/><Relationship Id="rId58" Type="http://schemas.openxmlformats.org/officeDocument/2006/relationships/oleObject" Target="embeddings/oleObject25.bin"/><Relationship Id="rId123" Type="http://schemas.openxmlformats.org/officeDocument/2006/relationships/oleObject" Target="embeddings/oleObject58.bin"/><Relationship Id="rId330" Type="http://schemas.openxmlformats.org/officeDocument/2006/relationships/oleObject" Target="embeddings/oleObject167.bin"/><Relationship Id="rId568" Type="http://schemas.openxmlformats.org/officeDocument/2006/relationships/image" Target="media/image268.wmf"/><Relationship Id="rId775" Type="http://schemas.openxmlformats.org/officeDocument/2006/relationships/image" Target="media/image371.wmf"/><Relationship Id="rId428" Type="http://schemas.openxmlformats.org/officeDocument/2006/relationships/oleObject" Target="embeddings/oleObject218.bin"/><Relationship Id="rId635" Type="http://schemas.openxmlformats.org/officeDocument/2006/relationships/oleObject" Target="embeddings/oleObject326.bin"/><Relationship Id="rId842" Type="http://schemas.openxmlformats.org/officeDocument/2006/relationships/oleObject" Target="embeddings/oleObject431.bin"/><Relationship Id="rId274" Type="http://schemas.openxmlformats.org/officeDocument/2006/relationships/image" Target="media/image128.wmf"/><Relationship Id="rId481" Type="http://schemas.openxmlformats.org/officeDocument/2006/relationships/oleObject" Target="embeddings/oleObject249.bin"/><Relationship Id="rId702" Type="http://schemas.openxmlformats.org/officeDocument/2006/relationships/image" Target="media/image335.wmf"/><Relationship Id="rId69" Type="http://schemas.openxmlformats.org/officeDocument/2006/relationships/image" Target="media/image31.wmf"/><Relationship Id="rId134" Type="http://schemas.openxmlformats.org/officeDocument/2006/relationships/image" Target="media/image63.wmf"/><Relationship Id="rId579" Type="http://schemas.openxmlformats.org/officeDocument/2006/relationships/oleObject" Target="embeddings/oleObject298.bin"/><Relationship Id="rId786" Type="http://schemas.openxmlformats.org/officeDocument/2006/relationships/image" Target="media/image376.wmf"/><Relationship Id="rId341" Type="http://schemas.openxmlformats.org/officeDocument/2006/relationships/image" Target="media/image161.wmf"/><Relationship Id="rId439" Type="http://schemas.openxmlformats.org/officeDocument/2006/relationships/image" Target="media/image207.wmf"/><Relationship Id="rId646" Type="http://schemas.openxmlformats.org/officeDocument/2006/relationships/image" Target="media/image307.wmf"/><Relationship Id="rId201" Type="http://schemas.openxmlformats.org/officeDocument/2006/relationships/oleObject" Target="embeddings/oleObject99.bin"/><Relationship Id="rId285" Type="http://schemas.openxmlformats.org/officeDocument/2006/relationships/oleObject" Target="embeddings/oleObject144.bin"/><Relationship Id="rId506" Type="http://schemas.openxmlformats.org/officeDocument/2006/relationships/image" Target="media/image237.wmf"/><Relationship Id="rId853" Type="http://schemas.openxmlformats.org/officeDocument/2006/relationships/image" Target="media/image409.wmf"/><Relationship Id="rId492" Type="http://schemas.openxmlformats.org/officeDocument/2006/relationships/image" Target="media/image230.wmf"/><Relationship Id="rId713" Type="http://schemas.openxmlformats.org/officeDocument/2006/relationships/oleObject" Target="embeddings/oleObject365.bin"/><Relationship Id="rId797" Type="http://schemas.openxmlformats.org/officeDocument/2006/relationships/oleObject" Target="embeddings/oleObject408.bin"/><Relationship Id="rId145" Type="http://schemas.openxmlformats.org/officeDocument/2006/relationships/oleObject" Target="embeddings/oleObject69.bin"/><Relationship Id="rId352" Type="http://schemas.openxmlformats.org/officeDocument/2006/relationships/oleObject" Target="embeddings/oleObject178.bin"/><Relationship Id="rId212" Type="http://schemas.openxmlformats.org/officeDocument/2006/relationships/image" Target="media/image100.wmf"/><Relationship Id="rId657" Type="http://schemas.openxmlformats.org/officeDocument/2006/relationships/oleObject" Target="embeddings/oleObject337.bin"/><Relationship Id="rId864" Type="http://schemas.openxmlformats.org/officeDocument/2006/relationships/oleObject" Target="embeddings/oleObject442.bin"/><Relationship Id="rId296" Type="http://schemas.openxmlformats.org/officeDocument/2006/relationships/image" Target="media/image139.wmf"/><Relationship Id="rId517" Type="http://schemas.openxmlformats.org/officeDocument/2006/relationships/oleObject" Target="embeddings/oleObject267.bin"/><Relationship Id="rId724" Type="http://schemas.openxmlformats.org/officeDocument/2006/relationships/image" Target="media/image346.wmf"/><Relationship Id="rId60" Type="http://schemas.openxmlformats.org/officeDocument/2006/relationships/oleObject" Target="embeddings/oleObject26.bin"/><Relationship Id="rId156" Type="http://schemas.openxmlformats.org/officeDocument/2006/relationships/image" Target="media/image74.wmf"/><Relationship Id="rId363" Type="http://schemas.openxmlformats.org/officeDocument/2006/relationships/image" Target="media/image172.wmf"/><Relationship Id="rId570" Type="http://schemas.openxmlformats.org/officeDocument/2006/relationships/image" Target="media/image269.wmf"/><Relationship Id="rId223" Type="http://schemas.openxmlformats.org/officeDocument/2006/relationships/oleObject" Target="embeddings/oleObject110.bin"/><Relationship Id="rId430" Type="http://schemas.openxmlformats.org/officeDocument/2006/relationships/image" Target="media/image203.wmf"/><Relationship Id="rId668" Type="http://schemas.openxmlformats.org/officeDocument/2006/relationships/image" Target="media/image318.wmf"/><Relationship Id="rId875" Type="http://schemas.openxmlformats.org/officeDocument/2006/relationships/image" Target="media/image420.wmf"/><Relationship Id="rId18" Type="http://schemas.openxmlformats.org/officeDocument/2006/relationships/oleObject" Target="embeddings/oleObject5.bin"/><Relationship Id="rId528" Type="http://schemas.openxmlformats.org/officeDocument/2006/relationships/image" Target="media/image248.wmf"/><Relationship Id="rId735" Type="http://schemas.openxmlformats.org/officeDocument/2006/relationships/oleObject" Target="embeddings/oleObject376.bin"/><Relationship Id="rId167" Type="http://schemas.openxmlformats.org/officeDocument/2006/relationships/image" Target="media/image80.wmf"/><Relationship Id="rId374" Type="http://schemas.openxmlformats.org/officeDocument/2006/relationships/oleObject" Target="embeddings/oleObject189.bin"/><Relationship Id="rId581" Type="http://schemas.openxmlformats.org/officeDocument/2006/relationships/oleObject" Target="embeddings/oleObject299.bin"/><Relationship Id="rId71" Type="http://schemas.openxmlformats.org/officeDocument/2006/relationships/image" Target="media/image32.wmf"/><Relationship Id="rId234" Type="http://schemas.openxmlformats.org/officeDocument/2006/relationships/oleObject" Target="embeddings/oleObject116.bin"/><Relationship Id="rId679" Type="http://schemas.openxmlformats.org/officeDocument/2006/relationships/oleObject" Target="embeddings/oleObject348.bin"/><Relationship Id="rId802" Type="http://schemas.openxmlformats.org/officeDocument/2006/relationships/image" Target="media/image384.wmf"/><Relationship Id="rId886" Type="http://schemas.openxmlformats.org/officeDocument/2006/relationships/oleObject" Target="embeddings/oleObject453.bin"/><Relationship Id="rId2" Type="http://schemas.openxmlformats.org/officeDocument/2006/relationships/customXml" Target="../customXml/item1.xml"/><Relationship Id="rId29" Type="http://schemas.openxmlformats.org/officeDocument/2006/relationships/image" Target="media/image11.wmf"/><Relationship Id="rId441" Type="http://schemas.openxmlformats.org/officeDocument/2006/relationships/image" Target="media/image208.wmf"/><Relationship Id="rId539" Type="http://schemas.openxmlformats.org/officeDocument/2006/relationships/oleObject" Target="embeddings/oleObject278.bin"/><Relationship Id="rId746" Type="http://schemas.openxmlformats.org/officeDocument/2006/relationships/image" Target="media/image357.wmf"/><Relationship Id="rId178" Type="http://schemas.openxmlformats.org/officeDocument/2006/relationships/oleObject" Target="embeddings/oleObject85.bin"/><Relationship Id="rId301" Type="http://schemas.openxmlformats.org/officeDocument/2006/relationships/oleObject" Target="embeddings/oleObject152.bin"/><Relationship Id="rId82" Type="http://schemas.openxmlformats.org/officeDocument/2006/relationships/oleObject" Target="embeddings/oleObject37.bin"/><Relationship Id="rId385" Type="http://schemas.openxmlformats.org/officeDocument/2006/relationships/oleObject" Target="embeddings/oleObject195.bin"/><Relationship Id="rId592" Type="http://schemas.openxmlformats.org/officeDocument/2006/relationships/image" Target="media/image280.wmf"/><Relationship Id="rId606" Type="http://schemas.openxmlformats.org/officeDocument/2006/relationships/image" Target="media/image287.wmf"/><Relationship Id="rId813" Type="http://schemas.openxmlformats.org/officeDocument/2006/relationships/oleObject" Target="embeddings/oleObject416.bin"/><Relationship Id="rId245" Type="http://schemas.openxmlformats.org/officeDocument/2006/relationships/oleObject" Target="embeddings/oleObject122.bin"/><Relationship Id="rId452" Type="http://schemas.openxmlformats.org/officeDocument/2006/relationships/image" Target="media/image212.wmf"/><Relationship Id="rId897" Type="http://schemas.openxmlformats.org/officeDocument/2006/relationships/image" Target="media/image431.jpeg"/><Relationship Id="rId105" Type="http://schemas.openxmlformats.org/officeDocument/2006/relationships/image" Target="media/image49.wmf"/><Relationship Id="rId312" Type="http://schemas.openxmlformats.org/officeDocument/2006/relationships/image" Target="media/image147.wmf"/><Relationship Id="rId757" Type="http://schemas.openxmlformats.org/officeDocument/2006/relationships/oleObject" Target="embeddings/oleObject387.bin"/><Relationship Id="rId93" Type="http://schemas.openxmlformats.org/officeDocument/2006/relationships/image" Target="media/image43.wmf"/><Relationship Id="rId189" Type="http://schemas.openxmlformats.org/officeDocument/2006/relationships/oleObject" Target="embeddings/oleObject92.bin"/><Relationship Id="rId396" Type="http://schemas.openxmlformats.org/officeDocument/2006/relationships/oleObject" Target="embeddings/oleObject201.bin"/><Relationship Id="rId617" Type="http://schemas.openxmlformats.org/officeDocument/2006/relationships/oleObject" Target="embeddings/oleObject317.bin"/><Relationship Id="rId824" Type="http://schemas.openxmlformats.org/officeDocument/2006/relationships/oleObject" Target="embeddings/oleObject422.bin"/><Relationship Id="rId256" Type="http://schemas.openxmlformats.org/officeDocument/2006/relationships/image" Target="media/image119.wmf"/><Relationship Id="rId463" Type="http://schemas.openxmlformats.org/officeDocument/2006/relationships/oleObject" Target="embeddings/oleObject239.bin"/><Relationship Id="rId670" Type="http://schemas.openxmlformats.org/officeDocument/2006/relationships/image" Target="media/image319.wmf"/><Relationship Id="rId116" Type="http://schemas.openxmlformats.org/officeDocument/2006/relationships/oleObject" Target="embeddings/oleObject54.bin"/><Relationship Id="rId323" Type="http://schemas.openxmlformats.org/officeDocument/2006/relationships/image" Target="media/image152.wmf"/><Relationship Id="rId530" Type="http://schemas.openxmlformats.org/officeDocument/2006/relationships/image" Target="media/image249.wmf"/><Relationship Id="rId768" Type="http://schemas.openxmlformats.org/officeDocument/2006/relationships/oleObject" Target="embeddings/oleObject393.bin"/><Relationship Id="rId20" Type="http://schemas.openxmlformats.org/officeDocument/2006/relationships/oleObject" Target="embeddings/oleObject6.bin"/><Relationship Id="rId628" Type="http://schemas.openxmlformats.org/officeDocument/2006/relationships/image" Target="media/image298.wmf"/><Relationship Id="rId835" Type="http://schemas.openxmlformats.org/officeDocument/2006/relationships/image" Target="media/image400.wmf"/><Relationship Id="rId267" Type="http://schemas.openxmlformats.org/officeDocument/2006/relationships/oleObject" Target="embeddings/oleObject135.bin"/><Relationship Id="rId474" Type="http://schemas.openxmlformats.org/officeDocument/2006/relationships/image" Target="media/image221.wmf"/><Relationship Id="rId127" Type="http://schemas.openxmlformats.org/officeDocument/2006/relationships/oleObject" Target="embeddings/oleObject60.bin"/><Relationship Id="rId681" Type="http://schemas.openxmlformats.org/officeDocument/2006/relationships/oleObject" Target="embeddings/oleObject349.bin"/><Relationship Id="rId779" Type="http://schemas.openxmlformats.org/officeDocument/2006/relationships/image" Target="media/image373.wmf"/><Relationship Id="rId902" Type="http://schemas.openxmlformats.org/officeDocument/2006/relationships/image" Target="media/image436.emf"/><Relationship Id="rId31" Type="http://schemas.openxmlformats.org/officeDocument/2006/relationships/image" Target="media/image12.wmf"/><Relationship Id="rId334" Type="http://schemas.openxmlformats.org/officeDocument/2006/relationships/oleObject" Target="embeddings/oleObject169.bin"/><Relationship Id="rId541" Type="http://schemas.openxmlformats.org/officeDocument/2006/relationships/oleObject" Target="embeddings/oleObject279.bin"/><Relationship Id="rId639" Type="http://schemas.openxmlformats.org/officeDocument/2006/relationships/oleObject" Target="embeddings/oleObject328.bin"/><Relationship Id="rId180" Type="http://schemas.openxmlformats.org/officeDocument/2006/relationships/oleObject" Target="embeddings/oleObject86.bin"/><Relationship Id="rId278" Type="http://schemas.openxmlformats.org/officeDocument/2006/relationships/image" Target="media/image130.wmf"/><Relationship Id="rId401" Type="http://schemas.openxmlformats.org/officeDocument/2006/relationships/oleObject" Target="embeddings/oleObject204.bin"/><Relationship Id="rId846" Type="http://schemas.openxmlformats.org/officeDocument/2006/relationships/oleObject" Target="embeddings/oleObject433.bin"/><Relationship Id="rId485" Type="http://schemas.openxmlformats.org/officeDocument/2006/relationships/oleObject" Target="embeddings/oleObject251.bin"/><Relationship Id="rId692" Type="http://schemas.openxmlformats.org/officeDocument/2006/relationships/image" Target="media/image330.wmf"/><Relationship Id="rId706" Type="http://schemas.openxmlformats.org/officeDocument/2006/relationships/image" Target="media/image337.wmf"/><Relationship Id="rId913" Type="http://schemas.openxmlformats.org/officeDocument/2006/relationships/theme" Target="theme/theme1.xml"/><Relationship Id="rId42" Type="http://schemas.openxmlformats.org/officeDocument/2006/relationships/oleObject" Target="embeddings/oleObject17.bin"/><Relationship Id="rId138" Type="http://schemas.openxmlformats.org/officeDocument/2006/relationships/image" Target="media/image65.wmf"/><Relationship Id="rId345" Type="http://schemas.openxmlformats.org/officeDocument/2006/relationships/image" Target="media/image163.wmf"/><Relationship Id="rId552" Type="http://schemas.openxmlformats.org/officeDocument/2006/relationships/image" Target="media/image260.wmf"/><Relationship Id="rId191" Type="http://schemas.openxmlformats.org/officeDocument/2006/relationships/image" Target="media/image90.wmf"/><Relationship Id="rId205" Type="http://schemas.openxmlformats.org/officeDocument/2006/relationships/oleObject" Target="embeddings/oleObject101.bin"/><Relationship Id="rId412" Type="http://schemas.openxmlformats.org/officeDocument/2006/relationships/image" Target="media/image195.wmf"/><Relationship Id="rId857" Type="http://schemas.openxmlformats.org/officeDocument/2006/relationships/image" Target="media/image411.wmf"/><Relationship Id="rId289" Type="http://schemas.openxmlformats.org/officeDocument/2006/relationships/oleObject" Target="embeddings/oleObject146.bin"/><Relationship Id="rId496" Type="http://schemas.openxmlformats.org/officeDocument/2006/relationships/image" Target="media/image232.wmf"/><Relationship Id="rId717" Type="http://schemas.openxmlformats.org/officeDocument/2006/relationships/oleObject" Target="embeddings/oleObject367.bin"/><Relationship Id="rId53" Type="http://schemas.openxmlformats.org/officeDocument/2006/relationships/image" Target="media/image23.wmf"/><Relationship Id="rId149" Type="http://schemas.openxmlformats.org/officeDocument/2006/relationships/oleObject" Target="embeddings/oleObject71.bin"/><Relationship Id="rId356" Type="http://schemas.openxmlformats.org/officeDocument/2006/relationships/oleObject" Target="embeddings/oleObject180.bin"/><Relationship Id="rId563" Type="http://schemas.openxmlformats.org/officeDocument/2006/relationships/oleObject" Target="embeddings/oleObject290.bin"/><Relationship Id="rId770" Type="http://schemas.openxmlformats.org/officeDocument/2006/relationships/oleObject" Target="embeddings/oleObject394.bin"/><Relationship Id="rId216" Type="http://schemas.openxmlformats.org/officeDocument/2006/relationships/image" Target="media/image102.wmf"/><Relationship Id="rId423" Type="http://schemas.openxmlformats.org/officeDocument/2006/relationships/image" Target="media/image200.wmf"/><Relationship Id="rId868" Type="http://schemas.openxmlformats.org/officeDocument/2006/relationships/oleObject" Target="embeddings/oleObject444.bin"/><Relationship Id="rId630" Type="http://schemas.openxmlformats.org/officeDocument/2006/relationships/image" Target="media/image299.wmf"/><Relationship Id="rId728" Type="http://schemas.openxmlformats.org/officeDocument/2006/relationships/image" Target="media/image348.wmf"/><Relationship Id="rId64" Type="http://schemas.openxmlformats.org/officeDocument/2006/relationships/oleObject" Target="embeddings/oleObject28.bin"/><Relationship Id="rId367" Type="http://schemas.openxmlformats.org/officeDocument/2006/relationships/image" Target="media/image174.wmf"/><Relationship Id="rId574" Type="http://schemas.openxmlformats.org/officeDocument/2006/relationships/image" Target="media/image271.wmf"/><Relationship Id="rId227" Type="http://schemas.openxmlformats.org/officeDocument/2006/relationships/image" Target="media/image107.wmf"/><Relationship Id="rId781" Type="http://schemas.openxmlformats.org/officeDocument/2006/relationships/image" Target="media/image374.wmf"/><Relationship Id="rId879" Type="http://schemas.openxmlformats.org/officeDocument/2006/relationships/image" Target="media/image422.wmf"/><Relationship Id="rId434" Type="http://schemas.openxmlformats.org/officeDocument/2006/relationships/image" Target="media/image205.wmf"/><Relationship Id="rId641" Type="http://schemas.openxmlformats.org/officeDocument/2006/relationships/oleObject" Target="embeddings/oleObject329.bin"/><Relationship Id="rId739" Type="http://schemas.openxmlformats.org/officeDocument/2006/relationships/oleObject" Target="embeddings/oleObject378.bin"/><Relationship Id="rId280" Type="http://schemas.openxmlformats.org/officeDocument/2006/relationships/image" Target="media/image131.wmf"/><Relationship Id="rId501" Type="http://schemas.openxmlformats.org/officeDocument/2006/relationships/oleObject" Target="embeddings/oleObject259.bin"/><Relationship Id="rId75" Type="http://schemas.openxmlformats.org/officeDocument/2006/relationships/image" Target="media/image34.wmf"/><Relationship Id="rId140" Type="http://schemas.openxmlformats.org/officeDocument/2006/relationships/image" Target="media/image66.wmf"/><Relationship Id="rId378" Type="http://schemas.openxmlformats.org/officeDocument/2006/relationships/oleObject" Target="embeddings/oleObject191.bin"/><Relationship Id="rId585" Type="http://schemas.openxmlformats.org/officeDocument/2006/relationships/oleObject" Target="embeddings/oleObject301.bin"/><Relationship Id="rId792" Type="http://schemas.openxmlformats.org/officeDocument/2006/relationships/image" Target="media/image379.wmf"/><Relationship Id="rId806" Type="http://schemas.openxmlformats.org/officeDocument/2006/relationships/image" Target="media/image386.wmf"/><Relationship Id="rId6" Type="http://schemas.openxmlformats.org/officeDocument/2006/relationships/webSettings" Target="webSettings.xml"/><Relationship Id="rId238" Type="http://schemas.openxmlformats.org/officeDocument/2006/relationships/image" Target="media/image112.wmf"/><Relationship Id="rId445" Type="http://schemas.openxmlformats.org/officeDocument/2006/relationships/image" Target="media/image210.wmf"/><Relationship Id="rId652" Type="http://schemas.openxmlformats.org/officeDocument/2006/relationships/image" Target="media/image310.wmf"/><Relationship Id="rId291" Type="http://schemas.openxmlformats.org/officeDocument/2006/relationships/oleObject" Target="embeddings/oleObject147.bin"/><Relationship Id="rId305" Type="http://schemas.openxmlformats.org/officeDocument/2006/relationships/oleObject" Target="embeddings/oleObject154.bin"/><Relationship Id="rId512" Type="http://schemas.openxmlformats.org/officeDocument/2006/relationships/image" Target="media/image240.wmf"/><Relationship Id="rId86" Type="http://schemas.openxmlformats.org/officeDocument/2006/relationships/oleObject" Target="embeddings/oleObject39.bin"/><Relationship Id="rId151" Type="http://schemas.openxmlformats.org/officeDocument/2006/relationships/oleObject" Target="embeddings/oleObject72.bin"/><Relationship Id="rId389" Type="http://schemas.openxmlformats.org/officeDocument/2006/relationships/oleObject" Target="embeddings/oleObject197.bin"/><Relationship Id="rId596" Type="http://schemas.openxmlformats.org/officeDocument/2006/relationships/image" Target="media/image282.wmf"/><Relationship Id="rId817" Type="http://schemas.openxmlformats.org/officeDocument/2006/relationships/oleObject" Target="embeddings/oleObject418.bin"/><Relationship Id="rId249" Type="http://schemas.openxmlformats.org/officeDocument/2006/relationships/image" Target="media/image116.wmf"/><Relationship Id="rId456" Type="http://schemas.openxmlformats.org/officeDocument/2006/relationships/image" Target="media/image214.wmf"/><Relationship Id="rId663" Type="http://schemas.openxmlformats.org/officeDocument/2006/relationships/oleObject" Target="embeddings/oleObject340.bin"/><Relationship Id="rId870" Type="http://schemas.openxmlformats.org/officeDocument/2006/relationships/oleObject" Target="embeddings/oleObject445.bin"/><Relationship Id="rId13" Type="http://schemas.openxmlformats.org/officeDocument/2006/relationships/image" Target="media/image3.wmf"/><Relationship Id="rId109" Type="http://schemas.openxmlformats.org/officeDocument/2006/relationships/image" Target="media/image51.wmf"/><Relationship Id="rId316" Type="http://schemas.openxmlformats.org/officeDocument/2006/relationships/oleObject" Target="embeddings/oleObject160.bin"/><Relationship Id="rId523" Type="http://schemas.openxmlformats.org/officeDocument/2006/relationships/oleObject" Target="embeddings/oleObject270.bin"/><Relationship Id="rId97" Type="http://schemas.openxmlformats.org/officeDocument/2006/relationships/image" Target="media/image45.wmf"/><Relationship Id="rId730" Type="http://schemas.openxmlformats.org/officeDocument/2006/relationships/image" Target="media/image349.wmf"/><Relationship Id="rId828" Type="http://schemas.openxmlformats.org/officeDocument/2006/relationships/oleObject" Target="embeddings/oleObject424.bin"/><Relationship Id="rId162" Type="http://schemas.openxmlformats.org/officeDocument/2006/relationships/image" Target="media/image77.wmf"/><Relationship Id="rId467" Type="http://schemas.openxmlformats.org/officeDocument/2006/relationships/oleObject" Target="embeddings/oleObject241.bin"/><Relationship Id="rId674" Type="http://schemas.openxmlformats.org/officeDocument/2006/relationships/image" Target="media/image321.wmf"/><Relationship Id="rId881" Type="http://schemas.openxmlformats.org/officeDocument/2006/relationships/image" Target="media/image423.wmf"/><Relationship Id="rId24" Type="http://schemas.openxmlformats.org/officeDocument/2006/relationships/oleObject" Target="embeddings/oleObject8.bin"/><Relationship Id="rId327" Type="http://schemas.openxmlformats.org/officeDocument/2006/relationships/image" Target="media/image154.wmf"/><Relationship Id="rId534" Type="http://schemas.openxmlformats.org/officeDocument/2006/relationships/image" Target="media/image251.wmf"/><Relationship Id="rId741" Type="http://schemas.openxmlformats.org/officeDocument/2006/relationships/oleObject" Target="embeddings/oleObject379.bin"/><Relationship Id="rId839" Type="http://schemas.openxmlformats.org/officeDocument/2006/relationships/image" Target="media/image402.wmf"/><Relationship Id="rId173" Type="http://schemas.openxmlformats.org/officeDocument/2006/relationships/image" Target="media/image83.wmf"/><Relationship Id="rId380" Type="http://schemas.openxmlformats.org/officeDocument/2006/relationships/image" Target="media/image180.wmf"/><Relationship Id="rId601" Type="http://schemas.openxmlformats.org/officeDocument/2006/relationships/oleObject" Target="embeddings/oleObject309.bin"/><Relationship Id="rId240" Type="http://schemas.openxmlformats.org/officeDocument/2006/relationships/image" Target="media/image113.wmf"/><Relationship Id="rId478" Type="http://schemas.openxmlformats.org/officeDocument/2006/relationships/image" Target="media/image223.wmf"/><Relationship Id="rId685" Type="http://schemas.openxmlformats.org/officeDocument/2006/relationships/oleObject" Target="embeddings/oleObject351.bin"/><Relationship Id="rId892" Type="http://schemas.openxmlformats.org/officeDocument/2006/relationships/oleObject" Target="embeddings/oleObject456.bin"/><Relationship Id="rId906" Type="http://schemas.openxmlformats.org/officeDocument/2006/relationships/image" Target="media/image439.emf"/><Relationship Id="rId35" Type="http://schemas.openxmlformats.org/officeDocument/2006/relationships/image" Target="media/image14.wmf"/><Relationship Id="rId100" Type="http://schemas.openxmlformats.org/officeDocument/2006/relationships/oleObject" Target="embeddings/oleObject46.bin"/><Relationship Id="rId338" Type="http://schemas.openxmlformats.org/officeDocument/2006/relationships/oleObject" Target="embeddings/oleObject171.bin"/><Relationship Id="rId545" Type="http://schemas.openxmlformats.org/officeDocument/2006/relationships/oleObject" Target="embeddings/oleObject281.bin"/><Relationship Id="rId752" Type="http://schemas.openxmlformats.org/officeDocument/2006/relationships/image" Target="media/image360.wmf"/><Relationship Id="rId184" Type="http://schemas.openxmlformats.org/officeDocument/2006/relationships/oleObject" Target="embeddings/oleObject88.bin"/><Relationship Id="rId391" Type="http://schemas.openxmlformats.org/officeDocument/2006/relationships/oleObject" Target="embeddings/oleObject198.bin"/><Relationship Id="rId405" Type="http://schemas.openxmlformats.org/officeDocument/2006/relationships/oleObject" Target="embeddings/oleObject206.bin"/><Relationship Id="rId612" Type="http://schemas.openxmlformats.org/officeDocument/2006/relationships/image" Target="media/image290.wmf"/><Relationship Id="rId251" Type="http://schemas.openxmlformats.org/officeDocument/2006/relationships/oleObject" Target="embeddings/oleObject127.bin"/><Relationship Id="rId489" Type="http://schemas.openxmlformats.org/officeDocument/2006/relationships/oleObject" Target="embeddings/oleObject253.bin"/><Relationship Id="rId696" Type="http://schemas.openxmlformats.org/officeDocument/2006/relationships/image" Target="media/image332.wmf"/><Relationship Id="rId46" Type="http://schemas.openxmlformats.org/officeDocument/2006/relationships/oleObject" Target="embeddings/oleObject19.bin"/><Relationship Id="rId349" Type="http://schemas.openxmlformats.org/officeDocument/2006/relationships/image" Target="media/image165.wmf"/><Relationship Id="rId556" Type="http://schemas.openxmlformats.org/officeDocument/2006/relationships/image" Target="media/image262.wmf"/><Relationship Id="rId763" Type="http://schemas.openxmlformats.org/officeDocument/2006/relationships/oleObject" Target="embeddings/oleObject390.bin"/><Relationship Id="rId111" Type="http://schemas.openxmlformats.org/officeDocument/2006/relationships/image" Target="media/image52.wmf"/><Relationship Id="rId195" Type="http://schemas.openxmlformats.org/officeDocument/2006/relationships/oleObject" Target="embeddings/oleObject96.bin"/><Relationship Id="rId209" Type="http://schemas.openxmlformats.org/officeDocument/2006/relationships/oleObject" Target="embeddings/oleObject103.bin"/><Relationship Id="rId416" Type="http://schemas.openxmlformats.org/officeDocument/2006/relationships/image" Target="media/image197.wmf"/><Relationship Id="rId623" Type="http://schemas.openxmlformats.org/officeDocument/2006/relationships/oleObject" Target="embeddings/oleObject320.bin"/><Relationship Id="rId830" Type="http://schemas.openxmlformats.org/officeDocument/2006/relationships/oleObject" Target="embeddings/oleObject425.bin"/><Relationship Id="rId57" Type="http://schemas.openxmlformats.org/officeDocument/2006/relationships/image" Target="media/image25.wmf"/><Relationship Id="rId262" Type="http://schemas.openxmlformats.org/officeDocument/2006/relationships/image" Target="media/image122.wmf"/><Relationship Id="rId567" Type="http://schemas.openxmlformats.org/officeDocument/2006/relationships/oleObject" Target="embeddings/oleObject292.bin"/><Relationship Id="rId122" Type="http://schemas.openxmlformats.org/officeDocument/2006/relationships/oleObject" Target="embeddings/oleObject57.bin"/><Relationship Id="rId774" Type="http://schemas.openxmlformats.org/officeDocument/2006/relationships/oleObject" Target="embeddings/oleObject396.bin"/><Relationship Id="rId427" Type="http://schemas.openxmlformats.org/officeDocument/2006/relationships/image" Target="media/image202.wmf"/><Relationship Id="rId634" Type="http://schemas.openxmlformats.org/officeDocument/2006/relationships/image" Target="media/image301.wmf"/><Relationship Id="rId841" Type="http://schemas.openxmlformats.org/officeDocument/2006/relationships/image" Target="media/image403.wmf"/><Relationship Id="rId273" Type="http://schemas.openxmlformats.org/officeDocument/2006/relationships/oleObject" Target="embeddings/oleObject138.bin"/><Relationship Id="rId480" Type="http://schemas.openxmlformats.org/officeDocument/2006/relationships/image" Target="media/image224.wmf"/><Relationship Id="rId701" Type="http://schemas.openxmlformats.org/officeDocument/2006/relationships/oleObject" Target="embeddings/oleObject359.bin"/><Relationship Id="rId68" Type="http://schemas.openxmlformats.org/officeDocument/2006/relationships/oleObject" Target="embeddings/oleObject30.bin"/><Relationship Id="rId133" Type="http://schemas.openxmlformats.org/officeDocument/2006/relationships/oleObject" Target="embeddings/oleObject63.bin"/><Relationship Id="rId340" Type="http://schemas.openxmlformats.org/officeDocument/2006/relationships/oleObject" Target="embeddings/oleObject172.bin"/><Relationship Id="rId578" Type="http://schemas.openxmlformats.org/officeDocument/2006/relationships/image" Target="media/image273.wmf"/><Relationship Id="rId785" Type="http://schemas.openxmlformats.org/officeDocument/2006/relationships/oleObject" Target="embeddings/oleObject402.bin"/><Relationship Id="rId200" Type="http://schemas.openxmlformats.org/officeDocument/2006/relationships/image" Target="media/image94.wmf"/><Relationship Id="rId438" Type="http://schemas.openxmlformats.org/officeDocument/2006/relationships/oleObject" Target="embeddings/oleObject224.bin"/><Relationship Id="rId645" Type="http://schemas.openxmlformats.org/officeDocument/2006/relationships/oleObject" Target="embeddings/oleObject331.bin"/><Relationship Id="rId852" Type="http://schemas.openxmlformats.org/officeDocument/2006/relationships/oleObject" Target="embeddings/oleObject436.bin"/><Relationship Id="rId284" Type="http://schemas.openxmlformats.org/officeDocument/2006/relationships/image" Target="media/image133.wmf"/><Relationship Id="rId491" Type="http://schemas.openxmlformats.org/officeDocument/2006/relationships/oleObject" Target="embeddings/oleObject254.bin"/><Relationship Id="rId505" Type="http://schemas.openxmlformats.org/officeDocument/2006/relationships/oleObject" Target="embeddings/oleObject261.bin"/><Relationship Id="rId712" Type="http://schemas.openxmlformats.org/officeDocument/2006/relationships/image" Target="media/image340.wmf"/><Relationship Id="rId79" Type="http://schemas.openxmlformats.org/officeDocument/2006/relationships/image" Target="media/image36.wmf"/><Relationship Id="rId144" Type="http://schemas.openxmlformats.org/officeDocument/2006/relationships/image" Target="media/image68.wmf"/><Relationship Id="rId589" Type="http://schemas.openxmlformats.org/officeDocument/2006/relationships/oleObject" Target="embeddings/oleObject303.bin"/><Relationship Id="rId796" Type="http://schemas.openxmlformats.org/officeDocument/2006/relationships/image" Target="media/image381.wmf"/><Relationship Id="rId90" Type="http://schemas.openxmlformats.org/officeDocument/2006/relationships/oleObject" Target="embeddings/oleObject41.bin"/><Relationship Id="rId186" Type="http://schemas.openxmlformats.org/officeDocument/2006/relationships/image" Target="media/image89.wmf"/><Relationship Id="rId351" Type="http://schemas.openxmlformats.org/officeDocument/2006/relationships/image" Target="media/image166.wmf"/><Relationship Id="rId393" Type="http://schemas.openxmlformats.org/officeDocument/2006/relationships/image" Target="media/image186.wmf"/><Relationship Id="rId407" Type="http://schemas.openxmlformats.org/officeDocument/2006/relationships/oleObject" Target="embeddings/oleObject207.bin"/><Relationship Id="rId449" Type="http://schemas.openxmlformats.org/officeDocument/2006/relationships/oleObject" Target="embeddings/oleObject230.bin"/><Relationship Id="rId614" Type="http://schemas.openxmlformats.org/officeDocument/2006/relationships/image" Target="media/image291.wmf"/><Relationship Id="rId656" Type="http://schemas.openxmlformats.org/officeDocument/2006/relationships/image" Target="media/image312.wmf"/><Relationship Id="rId821" Type="http://schemas.openxmlformats.org/officeDocument/2006/relationships/image" Target="media/image393.wmf"/><Relationship Id="rId863" Type="http://schemas.openxmlformats.org/officeDocument/2006/relationships/image" Target="media/image414.wmf"/><Relationship Id="rId211" Type="http://schemas.openxmlformats.org/officeDocument/2006/relationships/oleObject" Target="embeddings/oleObject104.bin"/><Relationship Id="rId253" Type="http://schemas.openxmlformats.org/officeDocument/2006/relationships/oleObject" Target="embeddings/oleObject128.bin"/><Relationship Id="rId295" Type="http://schemas.openxmlformats.org/officeDocument/2006/relationships/oleObject" Target="embeddings/oleObject149.bin"/><Relationship Id="rId309" Type="http://schemas.openxmlformats.org/officeDocument/2006/relationships/oleObject" Target="embeddings/oleObject156.bin"/><Relationship Id="rId460" Type="http://schemas.openxmlformats.org/officeDocument/2006/relationships/oleObject" Target="embeddings/oleObject237.bin"/><Relationship Id="rId516" Type="http://schemas.openxmlformats.org/officeDocument/2006/relationships/image" Target="media/image242.wmf"/><Relationship Id="rId698" Type="http://schemas.openxmlformats.org/officeDocument/2006/relationships/image" Target="media/image333.wmf"/><Relationship Id="rId48" Type="http://schemas.openxmlformats.org/officeDocument/2006/relationships/oleObject" Target="embeddings/oleObject20.bin"/><Relationship Id="rId113" Type="http://schemas.openxmlformats.org/officeDocument/2006/relationships/image" Target="media/image53.wmf"/><Relationship Id="rId320" Type="http://schemas.openxmlformats.org/officeDocument/2006/relationships/oleObject" Target="embeddings/oleObject162.bin"/><Relationship Id="rId558" Type="http://schemas.openxmlformats.org/officeDocument/2006/relationships/image" Target="media/image263.wmf"/><Relationship Id="rId723" Type="http://schemas.openxmlformats.org/officeDocument/2006/relationships/oleObject" Target="embeddings/oleObject370.bin"/><Relationship Id="rId765" Type="http://schemas.openxmlformats.org/officeDocument/2006/relationships/oleObject" Target="embeddings/oleObject391.bin"/><Relationship Id="rId155" Type="http://schemas.openxmlformats.org/officeDocument/2006/relationships/oleObject" Target="embeddings/oleObject74.bin"/><Relationship Id="rId197" Type="http://schemas.openxmlformats.org/officeDocument/2006/relationships/oleObject" Target="embeddings/oleObject97.bin"/><Relationship Id="rId362" Type="http://schemas.openxmlformats.org/officeDocument/2006/relationships/oleObject" Target="embeddings/oleObject183.bin"/><Relationship Id="rId418" Type="http://schemas.openxmlformats.org/officeDocument/2006/relationships/image" Target="media/image198.wmf"/><Relationship Id="rId625" Type="http://schemas.openxmlformats.org/officeDocument/2006/relationships/oleObject" Target="embeddings/oleObject321.bin"/><Relationship Id="rId832" Type="http://schemas.openxmlformats.org/officeDocument/2006/relationships/oleObject" Target="embeddings/oleObject426.bin"/><Relationship Id="rId222" Type="http://schemas.openxmlformats.org/officeDocument/2006/relationships/image" Target="media/image105.wmf"/><Relationship Id="rId264" Type="http://schemas.openxmlformats.org/officeDocument/2006/relationships/image" Target="media/image123.wmf"/><Relationship Id="rId471" Type="http://schemas.openxmlformats.org/officeDocument/2006/relationships/oleObject" Target="embeddings/oleObject243.bin"/><Relationship Id="rId667" Type="http://schemas.openxmlformats.org/officeDocument/2006/relationships/oleObject" Target="embeddings/oleObject342.bin"/><Relationship Id="rId874" Type="http://schemas.openxmlformats.org/officeDocument/2006/relationships/oleObject" Target="embeddings/oleObject447.bin"/><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image" Target="media/image58.wmf"/><Relationship Id="rId527" Type="http://schemas.openxmlformats.org/officeDocument/2006/relationships/oleObject" Target="embeddings/oleObject272.bin"/><Relationship Id="rId569" Type="http://schemas.openxmlformats.org/officeDocument/2006/relationships/oleObject" Target="embeddings/oleObject293.bin"/><Relationship Id="rId734" Type="http://schemas.openxmlformats.org/officeDocument/2006/relationships/image" Target="media/image351.wmf"/><Relationship Id="rId776" Type="http://schemas.openxmlformats.org/officeDocument/2006/relationships/oleObject" Target="embeddings/oleObject397.bin"/><Relationship Id="rId70" Type="http://schemas.openxmlformats.org/officeDocument/2006/relationships/oleObject" Target="embeddings/oleObject31.bin"/><Relationship Id="rId166" Type="http://schemas.openxmlformats.org/officeDocument/2006/relationships/image" Target="media/image79.emf"/><Relationship Id="rId331" Type="http://schemas.openxmlformats.org/officeDocument/2006/relationships/image" Target="media/image156.wmf"/><Relationship Id="rId373" Type="http://schemas.openxmlformats.org/officeDocument/2006/relationships/image" Target="media/image177.wmf"/><Relationship Id="rId429" Type="http://schemas.openxmlformats.org/officeDocument/2006/relationships/oleObject" Target="embeddings/oleObject219.bin"/><Relationship Id="rId580" Type="http://schemas.openxmlformats.org/officeDocument/2006/relationships/image" Target="media/image274.wmf"/><Relationship Id="rId636" Type="http://schemas.openxmlformats.org/officeDocument/2006/relationships/image" Target="media/image302.wmf"/><Relationship Id="rId801" Type="http://schemas.openxmlformats.org/officeDocument/2006/relationships/oleObject" Target="embeddings/oleObject410.bin"/><Relationship Id="rId1" Type="http://schemas.microsoft.com/office/2006/relationships/keyMapCustomizations" Target="customizations.xml"/><Relationship Id="rId233" Type="http://schemas.openxmlformats.org/officeDocument/2006/relationships/image" Target="media/image110.wmf"/><Relationship Id="rId440" Type="http://schemas.openxmlformats.org/officeDocument/2006/relationships/oleObject" Target="embeddings/oleObject225.bin"/><Relationship Id="rId678" Type="http://schemas.openxmlformats.org/officeDocument/2006/relationships/image" Target="media/image323.wmf"/><Relationship Id="rId843" Type="http://schemas.openxmlformats.org/officeDocument/2006/relationships/image" Target="media/image404.wmf"/><Relationship Id="rId885" Type="http://schemas.openxmlformats.org/officeDocument/2006/relationships/image" Target="media/image425.wmf"/><Relationship Id="rId28" Type="http://schemas.openxmlformats.org/officeDocument/2006/relationships/oleObject" Target="embeddings/oleObject10.bin"/><Relationship Id="rId275" Type="http://schemas.openxmlformats.org/officeDocument/2006/relationships/oleObject" Target="embeddings/oleObject139.bin"/><Relationship Id="rId300" Type="http://schemas.openxmlformats.org/officeDocument/2006/relationships/image" Target="media/image141.wmf"/><Relationship Id="rId482" Type="http://schemas.openxmlformats.org/officeDocument/2006/relationships/image" Target="media/image225.wmf"/><Relationship Id="rId538" Type="http://schemas.openxmlformats.org/officeDocument/2006/relationships/image" Target="media/image253.wmf"/><Relationship Id="rId703" Type="http://schemas.openxmlformats.org/officeDocument/2006/relationships/oleObject" Target="embeddings/oleObject360.bin"/><Relationship Id="rId745" Type="http://schemas.openxmlformats.org/officeDocument/2006/relationships/oleObject" Target="embeddings/oleObject381.bin"/><Relationship Id="rId910" Type="http://schemas.openxmlformats.org/officeDocument/2006/relationships/header" Target="header1.xml"/><Relationship Id="rId81" Type="http://schemas.openxmlformats.org/officeDocument/2006/relationships/image" Target="media/image37.wmf"/><Relationship Id="rId135" Type="http://schemas.openxmlformats.org/officeDocument/2006/relationships/oleObject" Target="embeddings/oleObject64.bin"/><Relationship Id="rId177" Type="http://schemas.openxmlformats.org/officeDocument/2006/relationships/image" Target="media/image85.wmf"/><Relationship Id="rId342" Type="http://schemas.openxmlformats.org/officeDocument/2006/relationships/oleObject" Target="embeddings/oleObject173.bin"/><Relationship Id="rId384" Type="http://schemas.openxmlformats.org/officeDocument/2006/relationships/image" Target="media/image182.wmf"/><Relationship Id="rId591" Type="http://schemas.openxmlformats.org/officeDocument/2006/relationships/oleObject" Target="embeddings/oleObject304.bin"/><Relationship Id="rId605" Type="http://schemas.openxmlformats.org/officeDocument/2006/relationships/oleObject" Target="embeddings/oleObject311.bin"/><Relationship Id="rId787" Type="http://schemas.openxmlformats.org/officeDocument/2006/relationships/oleObject" Target="embeddings/oleObject403.bin"/><Relationship Id="rId812" Type="http://schemas.openxmlformats.org/officeDocument/2006/relationships/image" Target="media/image389.wmf"/><Relationship Id="rId202" Type="http://schemas.openxmlformats.org/officeDocument/2006/relationships/image" Target="media/image95.wmf"/><Relationship Id="rId244" Type="http://schemas.openxmlformats.org/officeDocument/2006/relationships/image" Target="media/image115.wmf"/><Relationship Id="rId647" Type="http://schemas.openxmlformats.org/officeDocument/2006/relationships/oleObject" Target="embeddings/oleObject332.bin"/><Relationship Id="rId689" Type="http://schemas.openxmlformats.org/officeDocument/2006/relationships/oleObject" Target="embeddings/oleObject353.bin"/><Relationship Id="rId854" Type="http://schemas.openxmlformats.org/officeDocument/2006/relationships/oleObject" Target="embeddings/oleObject437.bin"/><Relationship Id="rId896" Type="http://schemas.openxmlformats.org/officeDocument/2006/relationships/package" Target="embeddings/Microsoft_Word_Document.docx"/><Relationship Id="rId39" Type="http://schemas.openxmlformats.org/officeDocument/2006/relationships/image" Target="media/image16.wmf"/><Relationship Id="rId286" Type="http://schemas.openxmlformats.org/officeDocument/2006/relationships/image" Target="media/image134.wmf"/><Relationship Id="rId451" Type="http://schemas.openxmlformats.org/officeDocument/2006/relationships/oleObject" Target="embeddings/oleObject232.bin"/><Relationship Id="rId493" Type="http://schemas.openxmlformats.org/officeDocument/2006/relationships/oleObject" Target="embeddings/oleObject255.bin"/><Relationship Id="rId507" Type="http://schemas.openxmlformats.org/officeDocument/2006/relationships/oleObject" Target="embeddings/oleObject262.bin"/><Relationship Id="rId549" Type="http://schemas.openxmlformats.org/officeDocument/2006/relationships/oleObject" Target="embeddings/oleObject283.bin"/><Relationship Id="rId714" Type="http://schemas.openxmlformats.org/officeDocument/2006/relationships/image" Target="media/image341.wmf"/><Relationship Id="rId756" Type="http://schemas.openxmlformats.org/officeDocument/2006/relationships/image" Target="media/image362.wmf"/><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image" Target="media/image69.wmf"/><Relationship Id="rId188" Type="http://schemas.openxmlformats.org/officeDocument/2006/relationships/oleObject" Target="embeddings/oleObject91.bin"/><Relationship Id="rId311" Type="http://schemas.openxmlformats.org/officeDocument/2006/relationships/oleObject" Target="embeddings/oleObject157.bin"/><Relationship Id="rId353" Type="http://schemas.openxmlformats.org/officeDocument/2006/relationships/image" Target="media/image167.wmf"/><Relationship Id="rId395" Type="http://schemas.openxmlformats.org/officeDocument/2006/relationships/image" Target="media/image187.wmf"/><Relationship Id="rId409" Type="http://schemas.openxmlformats.org/officeDocument/2006/relationships/oleObject" Target="embeddings/oleObject208.bin"/><Relationship Id="rId560" Type="http://schemas.openxmlformats.org/officeDocument/2006/relationships/image" Target="media/image264.wmf"/><Relationship Id="rId798" Type="http://schemas.openxmlformats.org/officeDocument/2006/relationships/image" Target="media/image382.wmf"/><Relationship Id="rId92" Type="http://schemas.openxmlformats.org/officeDocument/2006/relationships/oleObject" Target="embeddings/oleObject42.bin"/><Relationship Id="rId213" Type="http://schemas.openxmlformats.org/officeDocument/2006/relationships/oleObject" Target="embeddings/oleObject105.bin"/><Relationship Id="rId420" Type="http://schemas.openxmlformats.org/officeDocument/2006/relationships/image" Target="media/image199.wmf"/><Relationship Id="rId616" Type="http://schemas.openxmlformats.org/officeDocument/2006/relationships/image" Target="media/image292.wmf"/><Relationship Id="rId658" Type="http://schemas.openxmlformats.org/officeDocument/2006/relationships/image" Target="media/image313.wmf"/><Relationship Id="rId823" Type="http://schemas.openxmlformats.org/officeDocument/2006/relationships/image" Target="media/image394.wmf"/><Relationship Id="rId865" Type="http://schemas.openxmlformats.org/officeDocument/2006/relationships/image" Target="media/image415.wmf"/><Relationship Id="rId255" Type="http://schemas.openxmlformats.org/officeDocument/2006/relationships/oleObject" Target="embeddings/oleObject129.bin"/><Relationship Id="rId297" Type="http://schemas.openxmlformats.org/officeDocument/2006/relationships/oleObject" Target="embeddings/oleObject150.bin"/><Relationship Id="rId462" Type="http://schemas.openxmlformats.org/officeDocument/2006/relationships/image" Target="media/image216.wmf"/><Relationship Id="rId518" Type="http://schemas.openxmlformats.org/officeDocument/2006/relationships/image" Target="media/image243.wmf"/><Relationship Id="rId725" Type="http://schemas.openxmlformats.org/officeDocument/2006/relationships/oleObject" Target="embeddings/oleObject371.bin"/><Relationship Id="rId115" Type="http://schemas.openxmlformats.org/officeDocument/2006/relationships/image" Target="media/image54.wmf"/><Relationship Id="rId157" Type="http://schemas.openxmlformats.org/officeDocument/2006/relationships/oleObject" Target="embeddings/oleObject75.bin"/><Relationship Id="rId322" Type="http://schemas.openxmlformats.org/officeDocument/2006/relationships/oleObject" Target="embeddings/oleObject163.bin"/><Relationship Id="rId364" Type="http://schemas.openxmlformats.org/officeDocument/2006/relationships/oleObject" Target="embeddings/oleObject184.bin"/><Relationship Id="rId767" Type="http://schemas.openxmlformats.org/officeDocument/2006/relationships/image" Target="media/image367.wmf"/><Relationship Id="rId61" Type="http://schemas.openxmlformats.org/officeDocument/2006/relationships/image" Target="media/image27.wmf"/><Relationship Id="rId199" Type="http://schemas.openxmlformats.org/officeDocument/2006/relationships/oleObject" Target="embeddings/oleObject98.bin"/><Relationship Id="rId571" Type="http://schemas.openxmlformats.org/officeDocument/2006/relationships/oleObject" Target="embeddings/oleObject294.bin"/><Relationship Id="rId627" Type="http://schemas.openxmlformats.org/officeDocument/2006/relationships/oleObject" Target="embeddings/oleObject322.bin"/><Relationship Id="rId669" Type="http://schemas.openxmlformats.org/officeDocument/2006/relationships/oleObject" Target="embeddings/oleObject343.bin"/><Relationship Id="rId834" Type="http://schemas.openxmlformats.org/officeDocument/2006/relationships/oleObject" Target="embeddings/oleObject427.bin"/><Relationship Id="rId876" Type="http://schemas.openxmlformats.org/officeDocument/2006/relationships/oleObject" Target="embeddings/oleObject448.bin"/><Relationship Id="rId19" Type="http://schemas.openxmlformats.org/officeDocument/2006/relationships/image" Target="media/image6.wmf"/><Relationship Id="rId224" Type="http://schemas.openxmlformats.org/officeDocument/2006/relationships/image" Target="media/image106.wmf"/><Relationship Id="rId266" Type="http://schemas.openxmlformats.org/officeDocument/2006/relationships/image" Target="media/image124.wmf"/><Relationship Id="rId431" Type="http://schemas.openxmlformats.org/officeDocument/2006/relationships/oleObject" Target="embeddings/oleObject220.bin"/><Relationship Id="rId473" Type="http://schemas.openxmlformats.org/officeDocument/2006/relationships/oleObject" Target="embeddings/oleObject245.bin"/><Relationship Id="rId529" Type="http://schemas.openxmlformats.org/officeDocument/2006/relationships/oleObject" Target="embeddings/oleObject273.bin"/><Relationship Id="rId680" Type="http://schemas.openxmlformats.org/officeDocument/2006/relationships/image" Target="media/image324.wmf"/><Relationship Id="rId736" Type="http://schemas.openxmlformats.org/officeDocument/2006/relationships/image" Target="media/image352.wmf"/><Relationship Id="rId901" Type="http://schemas.openxmlformats.org/officeDocument/2006/relationships/image" Target="media/image435.jpeg"/><Relationship Id="rId30" Type="http://schemas.openxmlformats.org/officeDocument/2006/relationships/oleObject" Target="embeddings/oleObject11.bin"/><Relationship Id="rId126" Type="http://schemas.openxmlformats.org/officeDocument/2006/relationships/image" Target="media/image59.wmf"/><Relationship Id="rId168" Type="http://schemas.openxmlformats.org/officeDocument/2006/relationships/oleObject" Target="embeddings/oleObject80.bin"/><Relationship Id="rId333" Type="http://schemas.openxmlformats.org/officeDocument/2006/relationships/image" Target="media/image157.wmf"/><Relationship Id="rId540" Type="http://schemas.openxmlformats.org/officeDocument/2006/relationships/image" Target="media/image254.wmf"/><Relationship Id="rId778" Type="http://schemas.openxmlformats.org/officeDocument/2006/relationships/oleObject" Target="embeddings/oleObject398.bin"/><Relationship Id="rId72" Type="http://schemas.openxmlformats.org/officeDocument/2006/relationships/oleObject" Target="embeddings/oleObject32.bin"/><Relationship Id="rId375" Type="http://schemas.openxmlformats.org/officeDocument/2006/relationships/image" Target="media/image178.wmf"/><Relationship Id="rId582" Type="http://schemas.openxmlformats.org/officeDocument/2006/relationships/image" Target="media/image275.wmf"/><Relationship Id="rId638" Type="http://schemas.openxmlformats.org/officeDocument/2006/relationships/image" Target="media/image303.wmf"/><Relationship Id="rId803" Type="http://schemas.openxmlformats.org/officeDocument/2006/relationships/oleObject" Target="embeddings/oleObject411.bin"/><Relationship Id="rId845" Type="http://schemas.openxmlformats.org/officeDocument/2006/relationships/image" Target="media/image405.wmf"/><Relationship Id="rId3" Type="http://schemas.openxmlformats.org/officeDocument/2006/relationships/numbering" Target="numbering.xml"/><Relationship Id="rId235" Type="http://schemas.openxmlformats.org/officeDocument/2006/relationships/image" Target="media/image111.wmf"/><Relationship Id="rId277" Type="http://schemas.openxmlformats.org/officeDocument/2006/relationships/oleObject" Target="embeddings/oleObject140.bin"/><Relationship Id="rId400" Type="http://schemas.openxmlformats.org/officeDocument/2006/relationships/image" Target="media/image189.wmf"/><Relationship Id="rId442" Type="http://schemas.openxmlformats.org/officeDocument/2006/relationships/oleObject" Target="embeddings/oleObject226.bin"/><Relationship Id="rId484" Type="http://schemas.openxmlformats.org/officeDocument/2006/relationships/image" Target="media/image226.wmf"/><Relationship Id="rId705" Type="http://schemas.openxmlformats.org/officeDocument/2006/relationships/oleObject" Target="embeddings/oleObject361.bin"/><Relationship Id="rId887" Type="http://schemas.openxmlformats.org/officeDocument/2006/relationships/image" Target="media/image426.wmf"/><Relationship Id="rId137" Type="http://schemas.openxmlformats.org/officeDocument/2006/relationships/oleObject" Target="embeddings/oleObject65.bin"/><Relationship Id="rId302" Type="http://schemas.openxmlformats.org/officeDocument/2006/relationships/image" Target="media/image142.wmf"/><Relationship Id="rId344" Type="http://schemas.openxmlformats.org/officeDocument/2006/relationships/oleObject" Target="embeddings/oleObject174.bin"/><Relationship Id="rId691" Type="http://schemas.openxmlformats.org/officeDocument/2006/relationships/oleObject" Target="embeddings/oleObject354.bin"/><Relationship Id="rId747" Type="http://schemas.openxmlformats.org/officeDocument/2006/relationships/oleObject" Target="embeddings/oleObject382.bin"/><Relationship Id="rId789" Type="http://schemas.openxmlformats.org/officeDocument/2006/relationships/oleObject" Target="embeddings/oleObject404.bin"/><Relationship Id="rId912" Type="http://schemas.openxmlformats.org/officeDocument/2006/relationships/fontTable" Target="fontTable.xml"/><Relationship Id="rId41" Type="http://schemas.openxmlformats.org/officeDocument/2006/relationships/image" Target="media/image17.wmf"/><Relationship Id="rId83" Type="http://schemas.openxmlformats.org/officeDocument/2006/relationships/image" Target="media/image38.wmf"/><Relationship Id="rId179" Type="http://schemas.openxmlformats.org/officeDocument/2006/relationships/image" Target="media/image86.wmf"/><Relationship Id="rId386" Type="http://schemas.openxmlformats.org/officeDocument/2006/relationships/image" Target="media/image183.wmf"/><Relationship Id="rId551" Type="http://schemas.openxmlformats.org/officeDocument/2006/relationships/oleObject" Target="embeddings/oleObject284.bin"/><Relationship Id="rId593" Type="http://schemas.openxmlformats.org/officeDocument/2006/relationships/oleObject" Target="embeddings/oleObject305.bin"/><Relationship Id="rId607" Type="http://schemas.openxmlformats.org/officeDocument/2006/relationships/oleObject" Target="embeddings/oleObject312.bin"/><Relationship Id="rId649" Type="http://schemas.openxmlformats.org/officeDocument/2006/relationships/oleObject" Target="embeddings/oleObject333.bin"/><Relationship Id="rId814" Type="http://schemas.openxmlformats.org/officeDocument/2006/relationships/image" Target="media/image390.wmf"/><Relationship Id="rId856" Type="http://schemas.openxmlformats.org/officeDocument/2006/relationships/oleObject" Target="embeddings/oleObject438.bin"/><Relationship Id="rId190" Type="http://schemas.openxmlformats.org/officeDocument/2006/relationships/oleObject" Target="embeddings/oleObject93.bin"/><Relationship Id="rId204" Type="http://schemas.openxmlformats.org/officeDocument/2006/relationships/image" Target="media/image96.wmf"/><Relationship Id="rId246" Type="http://schemas.openxmlformats.org/officeDocument/2006/relationships/oleObject" Target="embeddings/oleObject123.bin"/><Relationship Id="rId288" Type="http://schemas.openxmlformats.org/officeDocument/2006/relationships/image" Target="media/image135.wmf"/><Relationship Id="rId411" Type="http://schemas.openxmlformats.org/officeDocument/2006/relationships/oleObject" Target="embeddings/oleObject209.bin"/><Relationship Id="rId453" Type="http://schemas.openxmlformats.org/officeDocument/2006/relationships/oleObject" Target="embeddings/oleObject233.bin"/><Relationship Id="rId509" Type="http://schemas.openxmlformats.org/officeDocument/2006/relationships/oleObject" Target="embeddings/oleObject263.bin"/><Relationship Id="rId660" Type="http://schemas.openxmlformats.org/officeDocument/2006/relationships/image" Target="media/image314.wmf"/><Relationship Id="rId898" Type="http://schemas.openxmlformats.org/officeDocument/2006/relationships/image" Target="media/image432.jpeg"/><Relationship Id="rId106" Type="http://schemas.openxmlformats.org/officeDocument/2006/relationships/oleObject" Target="embeddings/oleObject49.bin"/><Relationship Id="rId313" Type="http://schemas.openxmlformats.org/officeDocument/2006/relationships/oleObject" Target="embeddings/oleObject158.bin"/><Relationship Id="rId495" Type="http://schemas.openxmlformats.org/officeDocument/2006/relationships/oleObject" Target="embeddings/oleObject256.bin"/><Relationship Id="rId716" Type="http://schemas.openxmlformats.org/officeDocument/2006/relationships/image" Target="media/image342.wmf"/><Relationship Id="rId758" Type="http://schemas.openxmlformats.org/officeDocument/2006/relationships/image" Target="media/image363.wmf"/><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image" Target="media/image70.wmf"/><Relationship Id="rId355" Type="http://schemas.openxmlformats.org/officeDocument/2006/relationships/image" Target="media/image168.wmf"/><Relationship Id="rId397" Type="http://schemas.openxmlformats.org/officeDocument/2006/relationships/image" Target="media/image188.wmf"/><Relationship Id="rId520" Type="http://schemas.openxmlformats.org/officeDocument/2006/relationships/image" Target="media/image244.wmf"/><Relationship Id="rId562" Type="http://schemas.openxmlformats.org/officeDocument/2006/relationships/image" Target="media/image265.wmf"/><Relationship Id="rId618" Type="http://schemas.openxmlformats.org/officeDocument/2006/relationships/image" Target="media/image293.wmf"/><Relationship Id="rId825" Type="http://schemas.openxmlformats.org/officeDocument/2006/relationships/image" Target="media/image395.wmf"/><Relationship Id="rId215" Type="http://schemas.openxmlformats.org/officeDocument/2006/relationships/oleObject" Target="embeddings/oleObject106.bin"/><Relationship Id="rId257" Type="http://schemas.openxmlformats.org/officeDocument/2006/relationships/oleObject" Target="embeddings/oleObject130.bin"/><Relationship Id="rId422" Type="http://schemas.openxmlformats.org/officeDocument/2006/relationships/oleObject" Target="embeddings/oleObject215.bin"/><Relationship Id="rId464" Type="http://schemas.openxmlformats.org/officeDocument/2006/relationships/image" Target="media/image217.wmf"/><Relationship Id="rId867" Type="http://schemas.openxmlformats.org/officeDocument/2006/relationships/image" Target="media/image416.wmf"/><Relationship Id="rId299" Type="http://schemas.openxmlformats.org/officeDocument/2006/relationships/oleObject" Target="embeddings/oleObject151.bin"/><Relationship Id="rId727" Type="http://schemas.openxmlformats.org/officeDocument/2006/relationships/oleObject" Target="embeddings/oleObject372.bin"/><Relationship Id="rId63" Type="http://schemas.openxmlformats.org/officeDocument/2006/relationships/image" Target="media/image28.wmf"/><Relationship Id="rId159" Type="http://schemas.openxmlformats.org/officeDocument/2006/relationships/oleObject" Target="embeddings/oleObject76.bin"/><Relationship Id="rId366" Type="http://schemas.openxmlformats.org/officeDocument/2006/relationships/oleObject" Target="embeddings/oleObject185.bin"/><Relationship Id="rId573" Type="http://schemas.openxmlformats.org/officeDocument/2006/relationships/oleObject" Target="embeddings/oleObject295.bin"/><Relationship Id="rId780" Type="http://schemas.openxmlformats.org/officeDocument/2006/relationships/oleObject" Target="embeddings/oleObject399.bin"/><Relationship Id="rId226" Type="http://schemas.openxmlformats.org/officeDocument/2006/relationships/oleObject" Target="embeddings/oleObject112.bin"/><Relationship Id="rId433" Type="http://schemas.openxmlformats.org/officeDocument/2006/relationships/oleObject" Target="embeddings/oleObject221.bin"/><Relationship Id="rId878" Type="http://schemas.openxmlformats.org/officeDocument/2006/relationships/oleObject" Target="embeddings/oleObject449.bin"/><Relationship Id="rId640" Type="http://schemas.openxmlformats.org/officeDocument/2006/relationships/image" Target="media/image304.wmf"/><Relationship Id="rId738" Type="http://schemas.openxmlformats.org/officeDocument/2006/relationships/image" Target="media/image353.wmf"/><Relationship Id="rId74" Type="http://schemas.openxmlformats.org/officeDocument/2006/relationships/oleObject" Target="embeddings/oleObject33.bin"/><Relationship Id="rId377" Type="http://schemas.openxmlformats.org/officeDocument/2006/relationships/image" Target="media/image179.wmf"/><Relationship Id="rId500" Type="http://schemas.openxmlformats.org/officeDocument/2006/relationships/image" Target="media/image234.wmf"/><Relationship Id="rId584" Type="http://schemas.openxmlformats.org/officeDocument/2006/relationships/image" Target="media/image276.wmf"/><Relationship Id="rId805" Type="http://schemas.openxmlformats.org/officeDocument/2006/relationships/oleObject" Target="embeddings/oleObject412.bin"/><Relationship Id="rId5" Type="http://schemas.openxmlformats.org/officeDocument/2006/relationships/settings" Target="settings.xml"/><Relationship Id="rId237" Type="http://schemas.openxmlformats.org/officeDocument/2006/relationships/oleObject" Target="embeddings/oleObject118.bin"/><Relationship Id="rId791" Type="http://schemas.openxmlformats.org/officeDocument/2006/relationships/oleObject" Target="embeddings/oleObject405.bin"/><Relationship Id="rId889" Type="http://schemas.openxmlformats.org/officeDocument/2006/relationships/image" Target="media/image427.wmf"/><Relationship Id="rId444" Type="http://schemas.openxmlformats.org/officeDocument/2006/relationships/oleObject" Target="embeddings/oleObject227.bin"/><Relationship Id="rId651" Type="http://schemas.openxmlformats.org/officeDocument/2006/relationships/oleObject" Target="embeddings/oleObject334.bin"/><Relationship Id="rId749" Type="http://schemas.openxmlformats.org/officeDocument/2006/relationships/oleObject" Target="embeddings/oleObject383.bin"/><Relationship Id="rId290" Type="http://schemas.openxmlformats.org/officeDocument/2006/relationships/image" Target="media/image136.wmf"/><Relationship Id="rId304" Type="http://schemas.openxmlformats.org/officeDocument/2006/relationships/image" Target="media/image143.wmf"/><Relationship Id="rId388" Type="http://schemas.openxmlformats.org/officeDocument/2006/relationships/image" Target="media/image184.wmf"/><Relationship Id="rId511" Type="http://schemas.openxmlformats.org/officeDocument/2006/relationships/oleObject" Target="embeddings/oleObject264.bin"/><Relationship Id="rId609" Type="http://schemas.openxmlformats.org/officeDocument/2006/relationships/oleObject" Target="embeddings/oleObject313.bin"/><Relationship Id="rId85" Type="http://schemas.openxmlformats.org/officeDocument/2006/relationships/image" Target="media/image39.wmf"/><Relationship Id="rId150" Type="http://schemas.openxmlformats.org/officeDocument/2006/relationships/image" Target="media/image71.wmf"/><Relationship Id="rId595" Type="http://schemas.openxmlformats.org/officeDocument/2006/relationships/oleObject" Target="embeddings/oleObject306.bin"/><Relationship Id="rId816" Type="http://schemas.openxmlformats.org/officeDocument/2006/relationships/image" Target="media/image391.wmf"/><Relationship Id="rId248" Type="http://schemas.openxmlformats.org/officeDocument/2006/relationships/oleObject" Target="embeddings/oleObject125.bin"/><Relationship Id="rId455" Type="http://schemas.openxmlformats.org/officeDocument/2006/relationships/oleObject" Target="embeddings/oleObject234.bin"/><Relationship Id="rId662" Type="http://schemas.openxmlformats.org/officeDocument/2006/relationships/image" Target="media/image315.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48.wmf"/><Relationship Id="rId522" Type="http://schemas.openxmlformats.org/officeDocument/2006/relationships/image" Target="media/image245.wmf"/><Relationship Id="rId96" Type="http://schemas.openxmlformats.org/officeDocument/2006/relationships/oleObject" Target="embeddings/oleObject44.bin"/><Relationship Id="rId161" Type="http://schemas.openxmlformats.org/officeDocument/2006/relationships/oleObject" Target="embeddings/oleObject77.bin"/><Relationship Id="rId399" Type="http://schemas.openxmlformats.org/officeDocument/2006/relationships/oleObject" Target="embeddings/oleObject203.bin"/><Relationship Id="rId827" Type="http://schemas.openxmlformats.org/officeDocument/2006/relationships/image" Target="media/image396.wmf"/><Relationship Id="rId259" Type="http://schemas.openxmlformats.org/officeDocument/2006/relationships/oleObject" Target="embeddings/oleObject131.bin"/><Relationship Id="rId466" Type="http://schemas.openxmlformats.org/officeDocument/2006/relationships/image" Target="media/image218.wmf"/><Relationship Id="rId673" Type="http://schemas.openxmlformats.org/officeDocument/2006/relationships/oleObject" Target="embeddings/oleObject345.bin"/><Relationship Id="rId880" Type="http://schemas.openxmlformats.org/officeDocument/2006/relationships/oleObject" Target="embeddings/oleObject450.bin"/><Relationship Id="rId23" Type="http://schemas.openxmlformats.org/officeDocument/2006/relationships/image" Target="media/image8.wmf"/><Relationship Id="rId119" Type="http://schemas.openxmlformats.org/officeDocument/2006/relationships/image" Target="media/image56.wmf"/><Relationship Id="rId326" Type="http://schemas.openxmlformats.org/officeDocument/2006/relationships/oleObject" Target="embeddings/oleObject165.bin"/><Relationship Id="rId533" Type="http://schemas.openxmlformats.org/officeDocument/2006/relationships/oleObject" Target="embeddings/oleObject275.bin"/><Relationship Id="rId740" Type="http://schemas.openxmlformats.org/officeDocument/2006/relationships/image" Target="media/image354.wmf"/><Relationship Id="rId838" Type="http://schemas.openxmlformats.org/officeDocument/2006/relationships/oleObject" Target="embeddings/oleObject429.bin"/><Relationship Id="rId172" Type="http://schemas.openxmlformats.org/officeDocument/2006/relationships/oleObject" Target="embeddings/oleObject82.bin"/><Relationship Id="rId477" Type="http://schemas.openxmlformats.org/officeDocument/2006/relationships/oleObject" Target="embeddings/oleObject247.bin"/><Relationship Id="rId600" Type="http://schemas.openxmlformats.org/officeDocument/2006/relationships/image" Target="media/image284.wmf"/><Relationship Id="rId684" Type="http://schemas.openxmlformats.org/officeDocument/2006/relationships/image" Target="media/image326.wmf"/><Relationship Id="rId337" Type="http://schemas.openxmlformats.org/officeDocument/2006/relationships/image" Target="media/image159.wmf"/><Relationship Id="rId891" Type="http://schemas.openxmlformats.org/officeDocument/2006/relationships/image" Target="media/image428.wmf"/><Relationship Id="rId905" Type="http://schemas.openxmlformats.org/officeDocument/2006/relationships/image" Target="media/image438.jpeg"/><Relationship Id="rId34" Type="http://schemas.openxmlformats.org/officeDocument/2006/relationships/oleObject" Target="embeddings/oleObject13.bin"/><Relationship Id="rId544" Type="http://schemas.openxmlformats.org/officeDocument/2006/relationships/image" Target="media/image256.wmf"/><Relationship Id="rId751" Type="http://schemas.openxmlformats.org/officeDocument/2006/relationships/oleObject" Target="embeddings/oleObject384.bin"/><Relationship Id="rId849" Type="http://schemas.openxmlformats.org/officeDocument/2006/relationships/image" Target="media/image407.wmf"/><Relationship Id="rId183" Type="http://schemas.openxmlformats.org/officeDocument/2006/relationships/image" Target="media/image88.wmf"/><Relationship Id="rId390" Type="http://schemas.openxmlformats.org/officeDocument/2006/relationships/image" Target="media/image185.wmf"/><Relationship Id="rId404" Type="http://schemas.openxmlformats.org/officeDocument/2006/relationships/image" Target="media/image191.wmf"/><Relationship Id="rId611" Type="http://schemas.openxmlformats.org/officeDocument/2006/relationships/oleObject" Target="embeddings/oleObject314.bin"/><Relationship Id="rId250" Type="http://schemas.openxmlformats.org/officeDocument/2006/relationships/oleObject" Target="embeddings/oleObject126.bin"/><Relationship Id="rId488" Type="http://schemas.openxmlformats.org/officeDocument/2006/relationships/image" Target="media/image228.wmf"/><Relationship Id="rId695" Type="http://schemas.openxmlformats.org/officeDocument/2006/relationships/oleObject" Target="embeddings/oleObject356.bin"/><Relationship Id="rId709" Type="http://schemas.openxmlformats.org/officeDocument/2006/relationships/oleObject" Target="embeddings/oleObject363.bin"/><Relationship Id="rId45" Type="http://schemas.openxmlformats.org/officeDocument/2006/relationships/image" Target="media/image19.wmf"/><Relationship Id="rId110" Type="http://schemas.openxmlformats.org/officeDocument/2006/relationships/oleObject" Target="embeddings/oleObject51.bin"/><Relationship Id="rId348" Type="http://schemas.openxmlformats.org/officeDocument/2006/relationships/oleObject" Target="embeddings/oleObject176.bin"/><Relationship Id="rId555" Type="http://schemas.openxmlformats.org/officeDocument/2006/relationships/oleObject" Target="embeddings/oleObject286.bin"/><Relationship Id="rId762" Type="http://schemas.openxmlformats.org/officeDocument/2006/relationships/image" Target="media/image365.wmf"/><Relationship Id="rId194" Type="http://schemas.openxmlformats.org/officeDocument/2006/relationships/oleObject" Target="embeddings/oleObject95.bin"/><Relationship Id="rId208" Type="http://schemas.openxmlformats.org/officeDocument/2006/relationships/image" Target="media/image98.wmf"/><Relationship Id="rId415" Type="http://schemas.openxmlformats.org/officeDocument/2006/relationships/oleObject" Target="embeddings/oleObject211.bin"/><Relationship Id="rId622" Type="http://schemas.openxmlformats.org/officeDocument/2006/relationships/image" Target="media/image295.wmf"/><Relationship Id="rId261" Type="http://schemas.openxmlformats.org/officeDocument/2006/relationships/oleObject" Target="embeddings/oleObject132.bin"/><Relationship Id="rId499" Type="http://schemas.openxmlformats.org/officeDocument/2006/relationships/oleObject" Target="embeddings/oleObject258.bin"/><Relationship Id="rId56" Type="http://schemas.openxmlformats.org/officeDocument/2006/relationships/oleObject" Target="embeddings/oleObject24.bin"/><Relationship Id="rId359" Type="http://schemas.openxmlformats.org/officeDocument/2006/relationships/image" Target="media/image170.wmf"/><Relationship Id="rId566" Type="http://schemas.openxmlformats.org/officeDocument/2006/relationships/image" Target="media/image267.wmf"/><Relationship Id="rId773" Type="http://schemas.openxmlformats.org/officeDocument/2006/relationships/image" Target="media/image370.wmf"/><Relationship Id="rId121" Type="http://schemas.openxmlformats.org/officeDocument/2006/relationships/image" Target="media/image57.wmf"/><Relationship Id="rId219" Type="http://schemas.openxmlformats.org/officeDocument/2006/relationships/oleObject" Target="embeddings/oleObject108.bin"/><Relationship Id="rId426" Type="http://schemas.openxmlformats.org/officeDocument/2006/relationships/oleObject" Target="embeddings/oleObject217.bin"/><Relationship Id="rId633" Type="http://schemas.openxmlformats.org/officeDocument/2006/relationships/oleObject" Target="embeddings/oleObject325.bin"/><Relationship Id="rId840" Type="http://schemas.openxmlformats.org/officeDocument/2006/relationships/oleObject" Target="embeddings/oleObject430.bin"/><Relationship Id="rId67" Type="http://schemas.openxmlformats.org/officeDocument/2006/relationships/image" Target="media/image30.wmf"/><Relationship Id="rId272" Type="http://schemas.openxmlformats.org/officeDocument/2006/relationships/image" Target="media/image127.wmf"/><Relationship Id="rId577" Type="http://schemas.openxmlformats.org/officeDocument/2006/relationships/oleObject" Target="embeddings/oleObject297.bin"/><Relationship Id="rId700" Type="http://schemas.openxmlformats.org/officeDocument/2006/relationships/image" Target="media/image334.wmf"/><Relationship Id="rId132" Type="http://schemas.openxmlformats.org/officeDocument/2006/relationships/image" Target="media/image62.wmf"/><Relationship Id="rId784" Type="http://schemas.openxmlformats.org/officeDocument/2006/relationships/image" Target="media/image375.wmf"/><Relationship Id="rId437" Type="http://schemas.openxmlformats.org/officeDocument/2006/relationships/oleObject" Target="embeddings/oleObject223.bin"/><Relationship Id="rId644" Type="http://schemas.openxmlformats.org/officeDocument/2006/relationships/image" Target="media/image306.wmf"/><Relationship Id="rId851" Type="http://schemas.openxmlformats.org/officeDocument/2006/relationships/image" Target="media/image408.wmf"/><Relationship Id="rId283" Type="http://schemas.openxmlformats.org/officeDocument/2006/relationships/oleObject" Target="embeddings/oleObject143.bin"/><Relationship Id="rId490" Type="http://schemas.openxmlformats.org/officeDocument/2006/relationships/image" Target="media/image229.wmf"/><Relationship Id="rId504" Type="http://schemas.openxmlformats.org/officeDocument/2006/relationships/image" Target="media/image236.wmf"/><Relationship Id="rId711" Type="http://schemas.openxmlformats.org/officeDocument/2006/relationships/oleObject" Target="embeddings/oleObject364.bin"/><Relationship Id="rId78" Type="http://schemas.openxmlformats.org/officeDocument/2006/relationships/oleObject" Target="embeddings/oleObject35.bin"/><Relationship Id="rId143" Type="http://schemas.openxmlformats.org/officeDocument/2006/relationships/oleObject" Target="embeddings/oleObject68.bin"/><Relationship Id="rId350" Type="http://schemas.openxmlformats.org/officeDocument/2006/relationships/oleObject" Target="embeddings/oleObject177.bin"/><Relationship Id="rId588" Type="http://schemas.openxmlformats.org/officeDocument/2006/relationships/image" Target="media/image278.wmf"/><Relationship Id="rId795" Type="http://schemas.openxmlformats.org/officeDocument/2006/relationships/oleObject" Target="embeddings/oleObject407.bin"/><Relationship Id="rId809" Type="http://schemas.openxmlformats.org/officeDocument/2006/relationships/oleObject" Target="embeddings/oleObject414.bin"/><Relationship Id="rId9" Type="http://schemas.openxmlformats.org/officeDocument/2006/relationships/image" Target="media/image1.wmf"/><Relationship Id="rId210" Type="http://schemas.openxmlformats.org/officeDocument/2006/relationships/image" Target="media/image99.wmf"/><Relationship Id="rId448" Type="http://schemas.openxmlformats.org/officeDocument/2006/relationships/image" Target="media/image211.wmf"/><Relationship Id="rId655" Type="http://schemas.openxmlformats.org/officeDocument/2006/relationships/oleObject" Target="embeddings/oleObject336.bin"/><Relationship Id="rId862" Type="http://schemas.openxmlformats.org/officeDocument/2006/relationships/oleObject" Target="embeddings/oleObject441.bin"/><Relationship Id="rId294" Type="http://schemas.openxmlformats.org/officeDocument/2006/relationships/image" Target="media/image138.wmf"/><Relationship Id="rId308" Type="http://schemas.openxmlformats.org/officeDocument/2006/relationships/image" Target="media/image145.wmf"/><Relationship Id="rId515" Type="http://schemas.openxmlformats.org/officeDocument/2006/relationships/oleObject" Target="embeddings/oleObject266.bin"/><Relationship Id="rId722" Type="http://schemas.openxmlformats.org/officeDocument/2006/relationships/image" Target="media/image345.wmf"/><Relationship Id="rId89" Type="http://schemas.openxmlformats.org/officeDocument/2006/relationships/image" Target="media/image41.wmf"/><Relationship Id="rId154" Type="http://schemas.openxmlformats.org/officeDocument/2006/relationships/image" Target="media/image73.wmf"/><Relationship Id="rId361" Type="http://schemas.openxmlformats.org/officeDocument/2006/relationships/image" Target="media/image171.wmf"/><Relationship Id="rId599" Type="http://schemas.openxmlformats.org/officeDocument/2006/relationships/oleObject" Target="embeddings/oleObject308.bin"/><Relationship Id="rId459" Type="http://schemas.openxmlformats.org/officeDocument/2006/relationships/oleObject" Target="embeddings/oleObject236.bin"/><Relationship Id="rId666" Type="http://schemas.openxmlformats.org/officeDocument/2006/relationships/image" Target="media/image317.wmf"/><Relationship Id="rId873" Type="http://schemas.openxmlformats.org/officeDocument/2006/relationships/image" Target="media/image419.wmf"/><Relationship Id="rId16" Type="http://schemas.openxmlformats.org/officeDocument/2006/relationships/oleObject" Target="embeddings/oleObject4.bin"/><Relationship Id="rId221" Type="http://schemas.openxmlformats.org/officeDocument/2006/relationships/oleObject" Target="embeddings/oleObject109.bin"/><Relationship Id="rId319" Type="http://schemas.openxmlformats.org/officeDocument/2006/relationships/image" Target="media/image150.wmf"/><Relationship Id="rId526" Type="http://schemas.openxmlformats.org/officeDocument/2006/relationships/image" Target="media/image247.wmf"/><Relationship Id="rId733" Type="http://schemas.openxmlformats.org/officeDocument/2006/relationships/oleObject" Target="embeddings/oleObject375.bin"/><Relationship Id="rId165" Type="http://schemas.openxmlformats.org/officeDocument/2006/relationships/oleObject" Target="embeddings/oleObject79.bin"/><Relationship Id="rId372" Type="http://schemas.openxmlformats.org/officeDocument/2006/relationships/oleObject" Target="embeddings/oleObject188.bin"/><Relationship Id="rId677" Type="http://schemas.openxmlformats.org/officeDocument/2006/relationships/oleObject" Target="embeddings/oleObject347.bin"/><Relationship Id="rId800" Type="http://schemas.openxmlformats.org/officeDocument/2006/relationships/image" Target="media/image383.wmf"/><Relationship Id="rId232" Type="http://schemas.openxmlformats.org/officeDocument/2006/relationships/oleObject" Target="embeddings/oleObject115.bin"/><Relationship Id="rId884" Type="http://schemas.openxmlformats.org/officeDocument/2006/relationships/oleObject" Target="embeddings/oleObject452.bin"/><Relationship Id="rId27" Type="http://schemas.openxmlformats.org/officeDocument/2006/relationships/image" Target="media/image10.wmf"/><Relationship Id="rId537" Type="http://schemas.openxmlformats.org/officeDocument/2006/relationships/oleObject" Target="embeddings/oleObject277.bin"/><Relationship Id="rId744" Type="http://schemas.openxmlformats.org/officeDocument/2006/relationships/image" Target="media/image356.wmf"/><Relationship Id="rId80" Type="http://schemas.openxmlformats.org/officeDocument/2006/relationships/oleObject" Target="embeddings/oleObject36.bin"/><Relationship Id="rId176" Type="http://schemas.openxmlformats.org/officeDocument/2006/relationships/oleObject" Target="embeddings/oleObject84.bin"/><Relationship Id="rId383" Type="http://schemas.openxmlformats.org/officeDocument/2006/relationships/oleObject" Target="embeddings/oleObject194.bin"/><Relationship Id="rId590" Type="http://schemas.openxmlformats.org/officeDocument/2006/relationships/image" Target="media/image279.wmf"/><Relationship Id="rId604" Type="http://schemas.openxmlformats.org/officeDocument/2006/relationships/image" Target="media/image286.wmf"/><Relationship Id="rId811" Type="http://schemas.openxmlformats.org/officeDocument/2006/relationships/oleObject" Target="embeddings/oleObject415.bin"/><Relationship Id="rId243" Type="http://schemas.openxmlformats.org/officeDocument/2006/relationships/oleObject" Target="embeddings/oleObject121.bin"/><Relationship Id="rId450" Type="http://schemas.openxmlformats.org/officeDocument/2006/relationships/oleObject" Target="embeddings/oleObject231.bin"/><Relationship Id="rId688" Type="http://schemas.openxmlformats.org/officeDocument/2006/relationships/image" Target="media/image328.wmf"/><Relationship Id="rId895" Type="http://schemas.openxmlformats.org/officeDocument/2006/relationships/image" Target="media/image430.emf"/><Relationship Id="rId909" Type="http://schemas.openxmlformats.org/officeDocument/2006/relationships/oleObject" Target="embeddings/oleObject460.bin"/><Relationship Id="rId38" Type="http://schemas.openxmlformats.org/officeDocument/2006/relationships/oleObject" Target="embeddings/oleObject15.bin"/><Relationship Id="rId103" Type="http://schemas.openxmlformats.org/officeDocument/2006/relationships/image" Target="media/image48.wmf"/><Relationship Id="rId310" Type="http://schemas.openxmlformats.org/officeDocument/2006/relationships/image" Target="media/image146.wmf"/><Relationship Id="rId548" Type="http://schemas.openxmlformats.org/officeDocument/2006/relationships/image" Target="media/image258.wmf"/><Relationship Id="rId755" Type="http://schemas.openxmlformats.org/officeDocument/2006/relationships/oleObject" Target="embeddings/oleObject386.bin"/><Relationship Id="rId91" Type="http://schemas.openxmlformats.org/officeDocument/2006/relationships/image" Target="media/image42.wmf"/><Relationship Id="rId187" Type="http://schemas.openxmlformats.org/officeDocument/2006/relationships/oleObject" Target="embeddings/oleObject90.bin"/><Relationship Id="rId394" Type="http://schemas.openxmlformats.org/officeDocument/2006/relationships/oleObject" Target="embeddings/oleObject200.bin"/><Relationship Id="rId408" Type="http://schemas.openxmlformats.org/officeDocument/2006/relationships/image" Target="media/image193.wmf"/><Relationship Id="rId615" Type="http://schemas.openxmlformats.org/officeDocument/2006/relationships/oleObject" Target="embeddings/oleObject316.bin"/><Relationship Id="rId822" Type="http://schemas.openxmlformats.org/officeDocument/2006/relationships/oleObject" Target="embeddings/oleObject421.bin"/><Relationship Id="rId254" Type="http://schemas.openxmlformats.org/officeDocument/2006/relationships/image" Target="media/image118.wmf"/><Relationship Id="rId699" Type="http://schemas.openxmlformats.org/officeDocument/2006/relationships/oleObject" Target="embeddings/oleObject358.bin"/><Relationship Id="rId49" Type="http://schemas.openxmlformats.org/officeDocument/2006/relationships/image" Target="media/image21.wmf"/><Relationship Id="rId114" Type="http://schemas.openxmlformats.org/officeDocument/2006/relationships/oleObject" Target="embeddings/oleObject53.bin"/><Relationship Id="rId461" Type="http://schemas.openxmlformats.org/officeDocument/2006/relationships/oleObject" Target="embeddings/oleObject238.bin"/><Relationship Id="rId559" Type="http://schemas.openxmlformats.org/officeDocument/2006/relationships/oleObject" Target="embeddings/oleObject288.bin"/><Relationship Id="rId766" Type="http://schemas.openxmlformats.org/officeDocument/2006/relationships/oleObject" Target="embeddings/oleObject392.bin"/><Relationship Id="rId198" Type="http://schemas.openxmlformats.org/officeDocument/2006/relationships/image" Target="media/image93.wmf"/><Relationship Id="rId321" Type="http://schemas.openxmlformats.org/officeDocument/2006/relationships/image" Target="media/image151.wmf"/><Relationship Id="rId419" Type="http://schemas.openxmlformats.org/officeDocument/2006/relationships/oleObject" Target="embeddings/oleObject213.bin"/><Relationship Id="rId626" Type="http://schemas.openxmlformats.org/officeDocument/2006/relationships/image" Target="media/image297.wmf"/><Relationship Id="rId833" Type="http://schemas.openxmlformats.org/officeDocument/2006/relationships/image" Target="media/image399.wmf"/><Relationship Id="rId265" Type="http://schemas.openxmlformats.org/officeDocument/2006/relationships/oleObject" Target="embeddings/oleObject134.bin"/><Relationship Id="rId472" Type="http://schemas.openxmlformats.org/officeDocument/2006/relationships/oleObject" Target="embeddings/oleObject244.bin"/><Relationship Id="rId900" Type="http://schemas.openxmlformats.org/officeDocument/2006/relationships/image" Target="media/image434.jpeg"/><Relationship Id="rId125" Type="http://schemas.openxmlformats.org/officeDocument/2006/relationships/oleObject" Target="embeddings/oleObject59.bin"/><Relationship Id="rId332" Type="http://schemas.openxmlformats.org/officeDocument/2006/relationships/oleObject" Target="embeddings/oleObject168.bin"/><Relationship Id="rId777" Type="http://schemas.openxmlformats.org/officeDocument/2006/relationships/image" Target="media/image372.wmf"/><Relationship Id="rId637" Type="http://schemas.openxmlformats.org/officeDocument/2006/relationships/oleObject" Target="embeddings/oleObject327.bin"/><Relationship Id="rId844" Type="http://schemas.openxmlformats.org/officeDocument/2006/relationships/oleObject" Target="embeddings/oleObject432.bin"/><Relationship Id="rId276" Type="http://schemas.openxmlformats.org/officeDocument/2006/relationships/image" Target="media/image129.wmf"/><Relationship Id="rId483" Type="http://schemas.openxmlformats.org/officeDocument/2006/relationships/oleObject" Target="embeddings/oleObject250.bin"/><Relationship Id="rId690" Type="http://schemas.openxmlformats.org/officeDocument/2006/relationships/image" Target="media/image329.wmf"/><Relationship Id="rId704" Type="http://schemas.openxmlformats.org/officeDocument/2006/relationships/image" Target="media/image336.wmf"/><Relationship Id="rId911" Type="http://schemas.openxmlformats.org/officeDocument/2006/relationships/footer" Target="footer1.xml"/><Relationship Id="rId40" Type="http://schemas.openxmlformats.org/officeDocument/2006/relationships/oleObject" Target="embeddings/oleObject16.bin"/><Relationship Id="rId136" Type="http://schemas.openxmlformats.org/officeDocument/2006/relationships/image" Target="media/image64.wmf"/><Relationship Id="rId343" Type="http://schemas.openxmlformats.org/officeDocument/2006/relationships/image" Target="media/image162.wmf"/><Relationship Id="rId550" Type="http://schemas.openxmlformats.org/officeDocument/2006/relationships/image" Target="media/image259.wmf"/><Relationship Id="rId788" Type="http://schemas.openxmlformats.org/officeDocument/2006/relationships/image" Target="media/image377.wmf"/><Relationship Id="rId203" Type="http://schemas.openxmlformats.org/officeDocument/2006/relationships/oleObject" Target="embeddings/oleObject100.bin"/><Relationship Id="rId648" Type="http://schemas.openxmlformats.org/officeDocument/2006/relationships/image" Target="media/image308.wmf"/><Relationship Id="rId855" Type="http://schemas.openxmlformats.org/officeDocument/2006/relationships/image" Target="media/image410.wmf"/><Relationship Id="rId287" Type="http://schemas.openxmlformats.org/officeDocument/2006/relationships/oleObject" Target="embeddings/oleObject145.bin"/><Relationship Id="rId410" Type="http://schemas.openxmlformats.org/officeDocument/2006/relationships/image" Target="media/image194.wmf"/><Relationship Id="rId494" Type="http://schemas.openxmlformats.org/officeDocument/2006/relationships/image" Target="media/image231.wmf"/><Relationship Id="rId508" Type="http://schemas.openxmlformats.org/officeDocument/2006/relationships/image" Target="media/image238.wmf"/><Relationship Id="rId715" Type="http://schemas.openxmlformats.org/officeDocument/2006/relationships/oleObject" Target="embeddings/oleObject366.bin"/><Relationship Id="rId147" Type="http://schemas.openxmlformats.org/officeDocument/2006/relationships/oleObject" Target="embeddings/oleObject70.bin"/><Relationship Id="rId354" Type="http://schemas.openxmlformats.org/officeDocument/2006/relationships/oleObject" Target="embeddings/oleObject179.bin"/><Relationship Id="rId799" Type="http://schemas.openxmlformats.org/officeDocument/2006/relationships/oleObject" Target="embeddings/oleObject409.bin"/><Relationship Id="rId51" Type="http://schemas.openxmlformats.org/officeDocument/2006/relationships/image" Target="media/image22.wmf"/><Relationship Id="rId561" Type="http://schemas.openxmlformats.org/officeDocument/2006/relationships/oleObject" Target="embeddings/oleObject289.bin"/><Relationship Id="rId659" Type="http://schemas.openxmlformats.org/officeDocument/2006/relationships/oleObject" Target="embeddings/oleObject338.bin"/><Relationship Id="rId866" Type="http://schemas.openxmlformats.org/officeDocument/2006/relationships/oleObject" Target="embeddings/oleObject443.bin"/><Relationship Id="rId214" Type="http://schemas.openxmlformats.org/officeDocument/2006/relationships/image" Target="media/image101.wmf"/><Relationship Id="rId298" Type="http://schemas.openxmlformats.org/officeDocument/2006/relationships/image" Target="media/image140.wmf"/><Relationship Id="rId421" Type="http://schemas.openxmlformats.org/officeDocument/2006/relationships/oleObject" Target="embeddings/oleObject214.bin"/><Relationship Id="rId519" Type="http://schemas.openxmlformats.org/officeDocument/2006/relationships/oleObject" Target="embeddings/oleObject268.bin"/><Relationship Id="rId158" Type="http://schemas.openxmlformats.org/officeDocument/2006/relationships/image" Target="media/image75.wmf"/><Relationship Id="rId726" Type="http://schemas.openxmlformats.org/officeDocument/2006/relationships/image" Target="media/image347.wmf"/><Relationship Id="rId62" Type="http://schemas.openxmlformats.org/officeDocument/2006/relationships/oleObject" Target="embeddings/oleObject27.bin"/><Relationship Id="rId365" Type="http://schemas.openxmlformats.org/officeDocument/2006/relationships/image" Target="media/image173.wmf"/><Relationship Id="rId572" Type="http://schemas.openxmlformats.org/officeDocument/2006/relationships/image" Target="media/image270.wmf"/><Relationship Id="rId225" Type="http://schemas.openxmlformats.org/officeDocument/2006/relationships/oleObject" Target="embeddings/oleObject111.bin"/><Relationship Id="rId432" Type="http://schemas.openxmlformats.org/officeDocument/2006/relationships/image" Target="media/image204.wmf"/><Relationship Id="rId877" Type="http://schemas.openxmlformats.org/officeDocument/2006/relationships/image" Target="media/image421.wmf"/><Relationship Id="rId737" Type="http://schemas.openxmlformats.org/officeDocument/2006/relationships/oleObject" Target="embeddings/oleObject377.bin"/><Relationship Id="rId73" Type="http://schemas.openxmlformats.org/officeDocument/2006/relationships/image" Target="media/image33.wmf"/><Relationship Id="rId169" Type="http://schemas.openxmlformats.org/officeDocument/2006/relationships/image" Target="media/image81.wmf"/><Relationship Id="rId376" Type="http://schemas.openxmlformats.org/officeDocument/2006/relationships/oleObject" Target="embeddings/oleObject190.bin"/><Relationship Id="rId583" Type="http://schemas.openxmlformats.org/officeDocument/2006/relationships/oleObject" Target="embeddings/oleObject300.bin"/><Relationship Id="rId790" Type="http://schemas.openxmlformats.org/officeDocument/2006/relationships/image" Target="media/image378.wmf"/><Relationship Id="rId804" Type="http://schemas.openxmlformats.org/officeDocument/2006/relationships/image" Target="media/image385.wmf"/><Relationship Id="rId4" Type="http://schemas.openxmlformats.org/officeDocument/2006/relationships/styles" Target="styles.xml"/><Relationship Id="rId236" Type="http://schemas.openxmlformats.org/officeDocument/2006/relationships/oleObject" Target="embeddings/oleObject117.bin"/><Relationship Id="rId443" Type="http://schemas.openxmlformats.org/officeDocument/2006/relationships/image" Target="media/image209.wmf"/><Relationship Id="rId650" Type="http://schemas.openxmlformats.org/officeDocument/2006/relationships/image" Target="media/image309.wmf"/><Relationship Id="rId888" Type="http://schemas.openxmlformats.org/officeDocument/2006/relationships/oleObject" Target="embeddings/oleObject454.bin"/><Relationship Id="rId303" Type="http://schemas.openxmlformats.org/officeDocument/2006/relationships/oleObject" Target="embeddings/oleObject153.bin"/><Relationship Id="rId748" Type="http://schemas.openxmlformats.org/officeDocument/2006/relationships/image" Target="media/image358.wmf"/><Relationship Id="rId84" Type="http://schemas.openxmlformats.org/officeDocument/2006/relationships/oleObject" Target="embeddings/oleObject38.bin"/><Relationship Id="rId387" Type="http://schemas.openxmlformats.org/officeDocument/2006/relationships/oleObject" Target="embeddings/oleObject196.bin"/><Relationship Id="rId510" Type="http://schemas.openxmlformats.org/officeDocument/2006/relationships/image" Target="media/image239.wmf"/><Relationship Id="rId594" Type="http://schemas.openxmlformats.org/officeDocument/2006/relationships/image" Target="media/image281.wmf"/><Relationship Id="rId608" Type="http://schemas.openxmlformats.org/officeDocument/2006/relationships/image" Target="media/image288.wmf"/><Relationship Id="rId815" Type="http://schemas.openxmlformats.org/officeDocument/2006/relationships/oleObject" Target="embeddings/oleObject417.bin"/><Relationship Id="rId247" Type="http://schemas.openxmlformats.org/officeDocument/2006/relationships/oleObject" Target="embeddings/oleObject124.bin"/><Relationship Id="rId899" Type="http://schemas.openxmlformats.org/officeDocument/2006/relationships/image" Target="media/image433.jpeg"/><Relationship Id="rId107" Type="http://schemas.openxmlformats.org/officeDocument/2006/relationships/image" Target="media/image50.wmf"/><Relationship Id="rId454" Type="http://schemas.openxmlformats.org/officeDocument/2006/relationships/image" Target="media/image213.wmf"/><Relationship Id="rId661" Type="http://schemas.openxmlformats.org/officeDocument/2006/relationships/oleObject" Target="embeddings/oleObject339.bin"/><Relationship Id="rId759" Type="http://schemas.openxmlformats.org/officeDocument/2006/relationships/oleObject" Target="embeddings/oleObject388.bin"/><Relationship Id="rId11" Type="http://schemas.openxmlformats.org/officeDocument/2006/relationships/image" Target="media/image2.wmf"/><Relationship Id="rId314" Type="http://schemas.openxmlformats.org/officeDocument/2006/relationships/oleObject" Target="embeddings/oleObject159.bin"/><Relationship Id="rId398" Type="http://schemas.openxmlformats.org/officeDocument/2006/relationships/oleObject" Target="embeddings/oleObject202.bin"/><Relationship Id="rId521" Type="http://schemas.openxmlformats.org/officeDocument/2006/relationships/oleObject" Target="embeddings/oleObject269.bin"/><Relationship Id="rId619" Type="http://schemas.openxmlformats.org/officeDocument/2006/relationships/oleObject" Target="embeddings/oleObject318.bin"/><Relationship Id="rId95" Type="http://schemas.openxmlformats.org/officeDocument/2006/relationships/image" Target="media/image44.wmf"/><Relationship Id="rId160" Type="http://schemas.openxmlformats.org/officeDocument/2006/relationships/image" Target="media/image76.wmf"/><Relationship Id="rId826" Type="http://schemas.openxmlformats.org/officeDocument/2006/relationships/oleObject" Target="embeddings/oleObject423.bin"/><Relationship Id="rId258" Type="http://schemas.openxmlformats.org/officeDocument/2006/relationships/image" Target="media/image120.wmf"/><Relationship Id="rId465" Type="http://schemas.openxmlformats.org/officeDocument/2006/relationships/oleObject" Target="embeddings/oleObject240.bin"/><Relationship Id="rId672" Type="http://schemas.openxmlformats.org/officeDocument/2006/relationships/image" Target="media/image320.wmf"/><Relationship Id="rId22" Type="http://schemas.openxmlformats.org/officeDocument/2006/relationships/oleObject" Target="embeddings/oleObject7.bin"/><Relationship Id="rId118" Type="http://schemas.openxmlformats.org/officeDocument/2006/relationships/oleObject" Target="embeddings/oleObject55.bin"/><Relationship Id="rId325" Type="http://schemas.openxmlformats.org/officeDocument/2006/relationships/image" Target="media/image153.wmf"/><Relationship Id="rId532" Type="http://schemas.openxmlformats.org/officeDocument/2006/relationships/image" Target="media/image250.wmf"/><Relationship Id="rId171" Type="http://schemas.openxmlformats.org/officeDocument/2006/relationships/image" Target="media/image82.wmf"/><Relationship Id="rId837" Type="http://schemas.openxmlformats.org/officeDocument/2006/relationships/image" Target="media/image401.wmf"/><Relationship Id="rId269" Type="http://schemas.openxmlformats.org/officeDocument/2006/relationships/oleObject" Target="embeddings/oleObject136.bin"/><Relationship Id="rId476" Type="http://schemas.openxmlformats.org/officeDocument/2006/relationships/image" Target="media/image222.wmf"/><Relationship Id="rId683" Type="http://schemas.openxmlformats.org/officeDocument/2006/relationships/oleObject" Target="embeddings/oleObject350.bin"/><Relationship Id="rId890" Type="http://schemas.openxmlformats.org/officeDocument/2006/relationships/oleObject" Target="embeddings/oleObject455.bin"/><Relationship Id="rId904" Type="http://schemas.openxmlformats.org/officeDocument/2006/relationships/image" Target="media/image437.emf"/><Relationship Id="rId33" Type="http://schemas.openxmlformats.org/officeDocument/2006/relationships/image" Target="media/image13.wmf"/><Relationship Id="rId129" Type="http://schemas.openxmlformats.org/officeDocument/2006/relationships/oleObject" Target="embeddings/oleObject61.bin"/><Relationship Id="rId336" Type="http://schemas.openxmlformats.org/officeDocument/2006/relationships/oleObject" Target="embeddings/oleObject170.bin"/><Relationship Id="rId543" Type="http://schemas.openxmlformats.org/officeDocument/2006/relationships/oleObject" Target="embeddings/oleObject280.bin"/><Relationship Id="rId182" Type="http://schemas.openxmlformats.org/officeDocument/2006/relationships/oleObject" Target="embeddings/oleObject87.bin"/><Relationship Id="rId403" Type="http://schemas.openxmlformats.org/officeDocument/2006/relationships/oleObject" Target="embeddings/oleObject205.bin"/><Relationship Id="rId750" Type="http://schemas.openxmlformats.org/officeDocument/2006/relationships/image" Target="media/image359.wmf"/><Relationship Id="rId848" Type="http://schemas.openxmlformats.org/officeDocument/2006/relationships/oleObject" Target="embeddings/oleObject434.bin"/><Relationship Id="rId487" Type="http://schemas.openxmlformats.org/officeDocument/2006/relationships/oleObject" Target="embeddings/oleObject252.bin"/><Relationship Id="rId610" Type="http://schemas.openxmlformats.org/officeDocument/2006/relationships/image" Target="media/image289.wmf"/><Relationship Id="rId694" Type="http://schemas.openxmlformats.org/officeDocument/2006/relationships/image" Target="media/image331.wmf"/><Relationship Id="rId708" Type="http://schemas.openxmlformats.org/officeDocument/2006/relationships/image" Target="media/image338.wmf"/><Relationship Id="rId347" Type="http://schemas.openxmlformats.org/officeDocument/2006/relationships/image" Target="media/image164.wmf"/><Relationship Id="rId44" Type="http://schemas.openxmlformats.org/officeDocument/2006/relationships/oleObject" Target="embeddings/oleObject18.bin"/><Relationship Id="rId554" Type="http://schemas.openxmlformats.org/officeDocument/2006/relationships/image" Target="media/image261.wmf"/><Relationship Id="rId761" Type="http://schemas.openxmlformats.org/officeDocument/2006/relationships/oleObject" Target="embeddings/oleObject389.bin"/><Relationship Id="rId859" Type="http://schemas.openxmlformats.org/officeDocument/2006/relationships/image" Target="media/image412.wmf"/><Relationship Id="rId193" Type="http://schemas.openxmlformats.org/officeDocument/2006/relationships/image" Target="media/image91.wmf"/><Relationship Id="rId207" Type="http://schemas.openxmlformats.org/officeDocument/2006/relationships/oleObject" Target="embeddings/oleObject102.bin"/><Relationship Id="rId414" Type="http://schemas.openxmlformats.org/officeDocument/2006/relationships/image" Target="media/image196.wmf"/><Relationship Id="rId498" Type="http://schemas.openxmlformats.org/officeDocument/2006/relationships/image" Target="media/image233.wmf"/><Relationship Id="rId621" Type="http://schemas.openxmlformats.org/officeDocument/2006/relationships/oleObject" Target="embeddings/oleObject319.bin"/><Relationship Id="rId260" Type="http://schemas.openxmlformats.org/officeDocument/2006/relationships/image" Target="media/image121.wmf"/><Relationship Id="rId719" Type="http://schemas.openxmlformats.org/officeDocument/2006/relationships/oleObject" Target="embeddings/oleObject368.bin"/><Relationship Id="rId55" Type="http://schemas.openxmlformats.org/officeDocument/2006/relationships/image" Target="media/image24.wmf"/><Relationship Id="rId120" Type="http://schemas.openxmlformats.org/officeDocument/2006/relationships/oleObject" Target="embeddings/oleObject56.bin"/><Relationship Id="rId358" Type="http://schemas.openxmlformats.org/officeDocument/2006/relationships/oleObject" Target="embeddings/oleObject181.bin"/><Relationship Id="rId565" Type="http://schemas.openxmlformats.org/officeDocument/2006/relationships/oleObject" Target="embeddings/oleObject291.bin"/><Relationship Id="rId772" Type="http://schemas.openxmlformats.org/officeDocument/2006/relationships/oleObject" Target="embeddings/oleObject395.bin"/><Relationship Id="rId218" Type="http://schemas.openxmlformats.org/officeDocument/2006/relationships/image" Target="media/image103.wmf"/><Relationship Id="rId425" Type="http://schemas.openxmlformats.org/officeDocument/2006/relationships/image" Target="media/image201.wmf"/><Relationship Id="rId632" Type="http://schemas.openxmlformats.org/officeDocument/2006/relationships/image" Target="media/image300.wmf"/><Relationship Id="rId271" Type="http://schemas.openxmlformats.org/officeDocument/2006/relationships/oleObject" Target="embeddings/oleObject137.bin"/><Relationship Id="rId66" Type="http://schemas.openxmlformats.org/officeDocument/2006/relationships/oleObject" Target="embeddings/oleObject29.bin"/><Relationship Id="rId131" Type="http://schemas.openxmlformats.org/officeDocument/2006/relationships/oleObject" Target="embeddings/oleObject62.bin"/><Relationship Id="rId369" Type="http://schemas.openxmlformats.org/officeDocument/2006/relationships/image" Target="media/image175.wmf"/><Relationship Id="rId576" Type="http://schemas.openxmlformats.org/officeDocument/2006/relationships/image" Target="media/image272.wmf"/><Relationship Id="rId783" Type="http://schemas.openxmlformats.org/officeDocument/2006/relationships/oleObject" Target="embeddings/oleObject401.bin"/><Relationship Id="rId229" Type="http://schemas.openxmlformats.org/officeDocument/2006/relationships/image" Target="media/image108.wmf"/><Relationship Id="rId436" Type="http://schemas.openxmlformats.org/officeDocument/2006/relationships/image" Target="media/image206.wmf"/><Relationship Id="rId643" Type="http://schemas.openxmlformats.org/officeDocument/2006/relationships/oleObject" Target="embeddings/oleObject330.bin"/><Relationship Id="rId850" Type="http://schemas.openxmlformats.org/officeDocument/2006/relationships/oleObject" Target="embeddings/oleObject435.bin"/><Relationship Id="rId77" Type="http://schemas.openxmlformats.org/officeDocument/2006/relationships/image" Target="media/image35.wmf"/><Relationship Id="rId282" Type="http://schemas.openxmlformats.org/officeDocument/2006/relationships/image" Target="media/image132.wmf"/><Relationship Id="rId503" Type="http://schemas.openxmlformats.org/officeDocument/2006/relationships/oleObject" Target="embeddings/oleObject260.bin"/><Relationship Id="rId587" Type="http://schemas.openxmlformats.org/officeDocument/2006/relationships/oleObject" Target="embeddings/oleObject302.bin"/><Relationship Id="rId710" Type="http://schemas.openxmlformats.org/officeDocument/2006/relationships/image" Target="media/image339.wmf"/><Relationship Id="rId808" Type="http://schemas.openxmlformats.org/officeDocument/2006/relationships/image" Target="media/image387.wmf"/><Relationship Id="rId8" Type="http://schemas.openxmlformats.org/officeDocument/2006/relationships/endnotes" Target="endnotes.xml"/><Relationship Id="rId142" Type="http://schemas.openxmlformats.org/officeDocument/2006/relationships/image" Target="media/image67.wmf"/><Relationship Id="rId447" Type="http://schemas.openxmlformats.org/officeDocument/2006/relationships/oleObject" Target="embeddings/oleObject229.bin"/><Relationship Id="rId794" Type="http://schemas.openxmlformats.org/officeDocument/2006/relationships/image" Target="media/image380.wmf"/><Relationship Id="rId654" Type="http://schemas.openxmlformats.org/officeDocument/2006/relationships/image" Target="media/image311.wmf"/><Relationship Id="rId861" Type="http://schemas.openxmlformats.org/officeDocument/2006/relationships/image" Target="media/image413.wmf"/><Relationship Id="rId293" Type="http://schemas.openxmlformats.org/officeDocument/2006/relationships/oleObject" Target="embeddings/oleObject148.bin"/><Relationship Id="rId307" Type="http://schemas.openxmlformats.org/officeDocument/2006/relationships/oleObject" Target="embeddings/oleObject155.bin"/><Relationship Id="rId514" Type="http://schemas.openxmlformats.org/officeDocument/2006/relationships/image" Target="media/image241.wmf"/><Relationship Id="rId721" Type="http://schemas.openxmlformats.org/officeDocument/2006/relationships/oleObject" Target="embeddings/oleObject369.bin"/><Relationship Id="rId88" Type="http://schemas.openxmlformats.org/officeDocument/2006/relationships/oleObject" Target="embeddings/oleObject40.bin"/><Relationship Id="rId153" Type="http://schemas.openxmlformats.org/officeDocument/2006/relationships/oleObject" Target="embeddings/oleObject73.bin"/><Relationship Id="rId360" Type="http://schemas.openxmlformats.org/officeDocument/2006/relationships/oleObject" Target="embeddings/oleObject182.bin"/><Relationship Id="rId598" Type="http://schemas.openxmlformats.org/officeDocument/2006/relationships/image" Target="media/image283.wmf"/><Relationship Id="rId819" Type="http://schemas.openxmlformats.org/officeDocument/2006/relationships/oleObject" Target="embeddings/oleObject419.bin"/><Relationship Id="rId220" Type="http://schemas.openxmlformats.org/officeDocument/2006/relationships/image" Target="media/image104.wmf"/><Relationship Id="rId458" Type="http://schemas.openxmlformats.org/officeDocument/2006/relationships/image" Target="media/image215.wmf"/><Relationship Id="rId665" Type="http://schemas.openxmlformats.org/officeDocument/2006/relationships/oleObject" Target="embeddings/oleObject341.bin"/><Relationship Id="rId872" Type="http://schemas.openxmlformats.org/officeDocument/2006/relationships/oleObject" Target="embeddings/oleObject446.bin"/><Relationship Id="rId15" Type="http://schemas.openxmlformats.org/officeDocument/2006/relationships/image" Target="media/image4.wmf"/><Relationship Id="rId318" Type="http://schemas.openxmlformats.org/officeDocument/2006/relationships/oleObject" Target="embeddings/oleObject161.bin"/><Relationship Id="rId525" Type="http://schemas.openxmlformats.org/officeDocument/2006/relationships/oleObject" Target="embeddings/oleObject271.bin"/><Relationship Id="rId732" Type="http://schemas.openxmlformats.org/officeDocument/2006/relationships/image" Target="media/image350.wmf"/><Relationship Id="rId99" Type="http://schemas.openxmlformats.org/officeDocument/2006/relationships/image" Target="media/image46.wmf"/><Relationship Id="rId164" Type="http://schemas.openxmlformats.org/officeDocument/2006/relationships/image" Target="media/image78.wmf"/><Relationship Id="rId371" Type="http://schemas.openxmlformats.org/officeDocument/2006/relationships/image" Target="media/image176.wmf"/><Relationship Id="rId469" Type="http://schemas.openxmlformats.org/officeDocument/2006/relationships/oleObject" Target="embeddings/oleObject242.bin"/><Relationship Id="rId676" Type="http://schemas.openxmlformats.org/officeDocument/2006/relationships/image" Target="media/image322.wmf"/><Relationship Id="rId883" Type="http://schemas.openxmlformats.org/officeDocument/2006/relationships/image" Target="media/image424.wmf"/><Relationship Id="rId26" Type="http://schemas.openxmlformats.org/officeDocument/2006/relationships/oleObject" Target="embeddings/oleObject9.bin"/><Relationship Id="rId231" Type="http://schemas.openxmlformats.org/officeDocument/2006/relationships/image" Target="media/image109.wmf"/><Relationship Id="rId329" Type="http://schemas.openxmlformats.org/officeDocument/2006/relationships/image" Target="media/image155.wmf"/><Relationship Id="rId536" Type="http://schemas.openxmlformats.org/officeDocument/2006/relationships/image" Target="media/image252.wmf"/><Relationship Id="rId175" Type="http://schemas.openxmlformats.org/officeDocument/2006/relationships/image" Target="media/image84.wmf"/><Relationship Id="rId743" Type="http://schemas.openxmlformats.org/officeDocument/2006/relationships/oleObject" Target="embeddings/oleObject380.bin"/><Relationship Id="rId382" Type="http://schemas.openxmlformats.org/officeDocument/2006/relationships/image" Target="media/image181.wmf"/><Relationship Id="rId603" Type="http://schemas.openxmlformats.org/officeDocument/2006/relationships/oleObject" Target="embeddings/oleObject310.bin"/><Relationship Id="rId687" Type="http://schemas.openxmlformats.org/officeDocument/2006/relationships/oleObject" Target="embeddings/oleObject352.bin"/><Relationship Id="rId810" Type="http://schemas.openxmlformats.org/officeDocument/2006/relationships/image" Target="media/image388.wmf"/><Relationship Id="rId908" Type="http://schemas.openxmlformats.org/officeDocument/2006/relationships/image" Target="media/image440.emf"/><Relationship Id="rId242" Type="http://schemas.openxmlformats.org/officeDocument/2006/relationships/image" Target="media/image114.wmf"/><Relationship Id="rId894" Type="http://schemas.openxmlformats.org/officeDocument/2006/relationships/oleObject" Target="embeddings/oleObject457.bin"/><Relationship Id="rId37" Type="http://schemas.openxmlformats.org/officeDocument/2006/relationships/image" Target="media/image15.wmf"/><Relationship Id="rId102" Type="http://schemas.openxmlformats.org/officeDocument/2006/relationships/oleObject" Target="embeddings/oleObject47.bin"/><Relationship Id="rId547" Type="http://schemas.openxmlformats.org/officeDocument/2006/relationships/oleObject" Target="embeddings/oleObject282.bin"/><Relationship Id="rId754" Type="http://schemas.openxmlformats.org/officeDocument/2006/relationships/image" Target="media/image36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62FC3-1C3C-4AE3-9A95-BD79DDDB2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34</Pages>
  <Words>19708</Words>
  <Characters>104457</Characters>
  <Application>Microsoft Office Word</Application>
  <DocSecurity>0</DocSecurity>
  <Lines>870</Lines>
  <Paragraphs>247</Paragraphs>
  <ScaleCrop>false</ScaleCrop>
  <HeadingPairs>
    <vt:vector size="8" baseType="variant">
      <vt:variant>
        <vt:lpstr>Title</vt:lpstr>
      </vt:variant>
      <vt:variant>
        <vt:i4>1</vt:i4>
      </vt:variant>
      <vt:variant>
        <vt:lpstr>Headings</vt:lpstr>
      </vt:variant>
      <vt:variant>
        <vt:i4>42</vt:i4>
      </vt:variant>
      <vt:variant>
        <vt:lpstr>Titre</vt:lpstr>
      </vt:variant>
      <vt:variant>
        <vt:i4>1</vt:i4>
      </vt:variant>
      <vt:variant>
        <vt:lpstr>Titel</vt:lpstr>
      </vt:variant>
      <vt:variant>
        <vt:i4>1</vt:i4>
      </vt:variant>
    </vt:vector>
  </HeadingPairs>
  <TitlesOfParts>
    <vt:vector size="45" baseType="lpstr">
      <vt:lpstr>3GPP TS ab.cde</vt:lpstr>
      <vt:lpstr>    6.8	AMR-WB-interoperable modes</vt:lpstr>
      <vt:lpstr>        6.8.1	Decoding and speech synthesis</vt:lpstr>
      <vt:lpstr>        6.8.2	Resampling</vt:lpstr>
      <vt:lpstr>        6.8.3	High frequency band</vt:lpstr>
      <vt:lpstr>        6.8.4	CNG decoding</vt:lpstr>
      <vt:lpstr>    6.9	Common post-processing</vt:lpstr>
      <vt:lpstr>        6.9.1	Comfort noise addition</vt:lpstr>
      <vt:lpstr>        6.9.2	Long term prediction processing</vt:lpstr>
      <vt:lpstr>        6.9.3	Complex low delay filter bank synthesis</vt:lpstr>
      <vt:lpstr>        6.9.4	High pass filtering</vt:lpstr>
      <vt:lpstr>7	Description of the transmitted parameter indices</vt:lpstr>
      <vt:lpstr>    7.1	Bit allocation for the default option</vt:lpstr>
      <vt:lpstr>        7.1.1	Bit allocation at VBR 5.9, 7.2 – 9.6 kbps</vt:lpstr>
      <vt:lpstr>        7.1.2	Bit allocation at 13.2 kbps</vt:lpstr>
      <vt:lpstr>        7.1.3	Bit allocation at 16.4 and 24.4 kbps</vt:lpstr>
      <vt:lpstr>        7.1.4	Bit allocation at 32 kbps</vt:lpstr>
      <vt:lpstr>        7.1.5	Bit allocation at 48, 64, 96 and 128 kbps</vt:lpstr>
      <vt:lpstr>    7.2	Bit allocation for SID frames in the DTX operation</vt:lpstr>
      <vt:lpstr>    7.3	Bit allocation for the AMR-WB-interoperable option</vt:lpstr>
      <vt:lpstr>    7.4	Bit Allocation for the Channel-Aware Mode</vt:lpstr>
      <vt:lpstr>A.0	General</vt:lpstr>
      <vt:lpstr>A.1	RTP Header Usage</vt:lpstr>
      <vt:lpstr>A.2	EVS RTP Payload Format</vt:lpstr>
      <vt:lpstr>    A.2.1	EVS codec Compact Format</vt:lpstr>
      <vt:lpstr>        A.2.1.1	Compact format for EVS Primary mode</vt:lpstr>
      <vt:lpstr>        A.2.1.2	Compact format for EVS AMR-WB IO mode (except SID)</vt:lpstr>
      <vt:lpstr>        A.2.1.3	Special case for 56 bit payload size (EVS Primary or EVS AMR-WB IO SID)</vt:lpstr>
      <vt:lpstr>    A.2.2	EVS codec Header-Full format</vt:lpstr>
      <vt:lpstr>        A.2.2.1	EVS RTP payload structure</vt:lpstr>
      <vt:lpstr>    A.2.3	Header-Full/Compact format handling</vt:lpstr>
      <vt:lpstr>        A.2.3.1	Default format handling</vt:lpstr>
      <vt:lpstr>        A.2.3.2	Header-Full-only format handling</vt:lpstr>
      <vt:lpstr>    A.2.4	AMR-WB backward compatible EVS AMR-WB IO mode format</vt:lpstr>
      <vt:lpstr>    A.2.5	Sessions with multiple mono channels</vt:lpstr>
      <vt:lpstr>        A.2.5.1	Encoding of multiple mono channels</vt:lpstr>
      <vt:lpstr>        A.2.5.2	RTP header usage</vt:lpstr>
      <vt:lpstr>        A.2.5.3	Construction of the RTP payload</vt:lpstr>
      <vt:lpstr>    A.2.6	Storage Format</vt:lpstr>
      <vt:lpstr>        A.2.6.1	Header</vt:lpstr>
      <vt:lpstr>        A.2.6.2	Speech Frames</vt:lpstr>
      <vt:lpstr>A.3	Payload Format Parameters</vt:lpstr>
      <vt:lpstr>    A.3.1	EVS Media Type Registration</vt:lpstr>
      <vt:lpstr>3GPP TS ab.cde</vt:lpstr>
      <vt:lpstr>3GPP TS ab.cde</vt:lpstr>
    </vt:vector>
  </TitlesOfParts>
  <Company>HP</Company>
  <LinksUpToDate>false</LinksUpToDate>
  <CharactersWithSpaces>123918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13 |12 |11 | 10 | 9 | 8 | 7 | 6 | 5 | 4)</dc:subject>
  <dc:creator>MCC Support;S4-200829_CR-0049</dc:creator>
  <cp:keywords>&lt;keyword[, keyword, ]&gt;</cp:keywords>
  <cp:lastModifiedBy>Wilhelm Meding</cp:lastModifiedBy>
  <cp:revision>2</cp:revision>
  <dcterms:created xsi:type="dcterms:W3CDTF">2024-07-21T15:10:00Z</dcterms:created>
  <dcterms:modified xsi:type="dcterms:W3CDTF">2024-07-21T15:10:00Z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1409119620</vt:lpwstr>
  </property>
</Properties>
</file>