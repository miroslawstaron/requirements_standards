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45.bin" ContentType="application/vnd.openxmlformats-officedocument.oleObject"/>
  <Override PartName="/word/embeddings/oleObject346.bin" ContentType="application/vnd.openxmlformats-officedocument.oleObject"/>
  <Override PartName="/word/embeddings/oleObject347.bin" ContentType="application/vnd.openxmlformats-officedocument.oleObject"/>
  <Override PartName="/word/embeddings/oleObject348.bin" ContentType="application/vnd.openxmlformats-officedocument.oleObject"/>
  <Override PartName="/word/embeddings/oleObject349.bin" ContentType="application/vnd.openxmlformats-officedocument.oleObject"/>
  <Override PartName="/word/embeddings/oleObject350.bin" ContentType="application/vnd.openxmlformats-officedocument.oleObject"/>
  <Override PartName="/word/embeddings/oleObject351.bin" ContentType="application/vnd.openxmlformats-officedocument.oleObject"/>
  <Override PartName="/word/embeddings/oleObject352.bin" ContentType="application/vnd.openxmlformats-officedocument.oleObject"/>
  <Override PartName="/word/embeddings/oleObject353.bin" ContentType="application/vnd.openxmlformats-officedocument.oleObject"/>
  <Override PartName="/word/embeddings/oleObject354.bin" ContentType="application/vnd.openxmlformats-officedocument.oleObject"/>
  <Override PartName="/word/embeddings/oleObject355.bin" ContentType="application/vnd.openxmlformats-officedocument.oleObject"/>
  <Override PartName="/word/embeddings/oleObject356.bin" ContentType="application/vnd.openxmlformats-officedocument.oleObject"/>
  <Override PartName="/word/embeddings/oleObject357.bin" ContentType="application/vnd.openxmlformats-officedocument.oleObject"/>
  <Override PartName="/word/embeddings/oleObject358.bin" ContentType="application/vnd.openxmlformats-officedocument.oleObject"/>
  <Override PartName="/word/embeddings/oleObject359.bin" ContentType="application/vnd.openxmlformats-officedocument.oleObject"/>
  <Override PartName="/word/embeddings/oleObject360.bin" ContentType="application/vnd.openxmlformats-officedocument.oleObject"/>
  <Override PartName="/word/embeddings/oleObject361.bin" ContentType="application/vnd.openxmlformats-officedocument.oleObject"/>
  <Override PartName="/word/embeddings/oleObject362.bin" ContentType="application/vnd.openxmlformats-officedocument.oleObject"/>
  <Override PartName="/word/embeddings/oleObject363.bin" ContentType="application/vnd.openxmlformats-officedocument.oleObject"/>
  <Override PartName="/word/embeddings/oleObject364.bin" ContentType="application/vnd.openxmlformats-officedocument.oleObject"/>
  <Override PartName="/word/embeddings/oleObject365.bin" ContentType="application/vnd.openxmlformats-officedocument.oleObject"/>
  <Override PartName="/word/embeddings/oleObject366.bin" ContentType="application/vnd.openxmlformats-officedocument.oleObject"/>
  <Override PartName="/word/embeddings/oleObject367.bin" ContentType="application/vnd.openxmlformats-officedocument.oleObject"/>
  <Override PartName="/word/embeddings/oleObject368.bin" ContentType="application/vnd.openxmlformats-officedocument.oleObject"/>
  <Override PartName="/word/embeddings/oleObject369.bin" ContentType="application/vnd.openxmlformats-officedocument.oleObject"/>
  <Override PartName="/word/embeddings/oleObject370.bin" ContentType="application/vnd.openxmlformats-officedocument.oleObject"/>
  <Override PartName="/word/embeddings/oleObject371.bin" ContentType="application/vnd.openxmlformats-officedocument.oleObject"/>
  <Override PartName="/word/embeddings/oleObject372.bin" ContentType="application/vnd.openxmlformats-officedocument.oleObject"/>
  <Override PartName="/word/embeddings/oleObject373.bin" ContentType="application/vnd.openxmlformats-officedocument.oleObject"/>
  <Override PartName="/word/embeddings/oleObject374.bin" ContentType="application/vnd.openxmlformats-officedocument.oleObject"/>
  <Override PartName="/word/embeddings/oleObject375.bin" ContentType="application/vnd.openxmlformats-officedocument.oleObject"/>
  <Override PartName="/word/embeddings/oleObject376.bin" ContentType="application/vnd.openxmlformats-officedocument.oleObject"/>
  <Override PartName="/word/embeddings/oleObject377.bin" ContentType="application/vnd.openxmlformats-officedocument.oleObject"/>
  <Override PartName="/word/embeddings/oleObject378.bin" ContentType="application/vnd.openxmlformats-officedocument.oleObject"/>
  <Override PartName="/word/embeddings/oleObject379.bin" ContentType="application/vnd.openxmlformats-officedocument.oleObject"/>
  <Override PartName="/word/embeddings/oleObject380.bin" ContentType="application/vnd.openxmlformats-officedocument.oleObject"/>
  <Override PartName="/word/embeddings/oleObject381.bin" ContentType="application/vnd.openxmlformats-officedocument.oleObject"/>
  <Override PartName="/word/embeddings/oleObject382.bin" ContentType="application/vnd.openxmlformats-officedocument.oleObject"/>
  <Override PartName="/word/embeddings/oleObject383.bin" ContentType="application/vnd.openxmlformats-officedocument.oleObject"/>
  <Override PartName="/word/embeddings/oleObject384.bin" ContentType="application/vnd.openxmlformats-officedocument.oleObject"/>
  <Override PartName="/word/embeddings/oleObject385.bin" ContentType="application/vnd.openxmlformats-officedocument.oleObject"/>
  <Override PartName="/word/embeddings/oleObject386.bin" ContentType="application/vnd.openxmlformats-officedocument.oleObject"/>
  <Override PartName="/word/embeddings/oleObject387.bin" ContentType="application/vnd.openxmlformats-officedocument.oleObject"/>
  <Override PartName="/word/embeddings/oleObject388.bin" ContentType="application/vnd.openxmlformats-officedocument.oleObject"/>
  <Override PartName="/word/embeddings/oleObject389.bin" ContentType="application/vnd.openxmlformats-officedocument.oleObject"/>
  <Override PartName="/word/embeddings/oleObject390.bin" ContentType="application/vnd.openxmlformats-officedocument.oleObject"/>
  <Override PartName="/word/embeddings/oleObject391.bin" ContentType="application/vnd.openxmlformats-officedocument.oleObject"/>
  <Override PartName="/word/embeddings/oleObject392.bin" ContentType="application/vnd.openxmlformats-officedocument.oleObject"/>
  <Override PartName="/word/embeddings/oleObject393.bin" ContentType="application/vnd.openxmlformats-officedocument.oleObject"/>
  <Override PartName="/word/embeddings/oleObject394.bin" ContentType="application/vnd.openxmlformats-officedocument.oleObject"/>
  <Override PartName="/word/embeddings/oleObject395.bin" ContentType="application/vnd.openxmlformats-officedocument.oleObject"/>
  <Override PartName="/word/embeddings/oleObject396.bin" ContentType="application/vnd.openxmlformats-officedocument.oleObject"/>
  <Override PartName="/word/embeddings/oleObject397.bin" ContentType="application/vnd.openxmlformats-officedocument.oleObject"/>
  <Override PartName="/word/embeddings/oleObject398.bin" ContentType="application/vnd.openxmlformats-officedocument.oleObject"/>
  <Override PartName="/word/embeddings/oleObject399.bin" ContentType="application/vnd.openxmlformats-officedocument.oleObject"/>
  <Override PartName="/word/embeddings/oleObject400.bin" ContentType="application/vnd.openxmlformats-officedocument.oleObject"/>
  <Override PartName="/word/embeddings/oleObject401.bin" ContentType="application/vnd.openxmlformats-officedocument.oleObject"/>
  <Override PartName="/word/embeddings/oleObject402.bin" ContentType="application/vnd.openxmlformats-officedocument.oleObject"/>
  <Override PartName="/word/embeddings/oleObject403.bin" ContentType="application/vnd.openxmlformats-officedocument.oleObject"/>
  <Override PartName="/word/embeddings/oleObject404.bin" ContentType="application/vnd.openxmlformats-officedocument.oleObject"/>
  <Override PartName="/word/embeddings/oleObject405.bin" ContentType="application/vnd.openxmlformats-officedocument.oleObject"/>
  <Override PartName="/word/embeddings/oleObject406.bin" ContentType="application/vnd.openxmlformats-officedocument.oleObject"/>
  <Override PartName="/word/embeddings/oleObject407.bin" ContentType="application/vnd.openxmlformats-officedocument.oleObject"/>
  <Override PartName="/word/embeddings/oleObject408.bin" ContentType="application/vnd.openxmlformats-officedocument.oleObject"/>
  <Override PartName="/word/embeddings/oleObject409.bin" ContentType="application/vnd.openxmlformats-officedocument.oleObject"/>
  <Override PartName="/word/embeddings/oleObject410.bin" ContentType="application/vnd.openxmlformats-officedocument.oleObject"/>
  <Override PartName="/word/embeddings/oleObject411.bin" ContentType="application/vnd.openxmlformats-officedocument.oleObject"/>
  <Override PartName="/word/embeddings/oleObject412.bin" ContentType="application/vnd.openxmlformats-officedocument.oleObject"/>
  <Override PartName="/word/embeddings/oleObject413.bin" ContentType="application/vnd.openxmlformats-officedocument.oleObject"/>
  <Override PartName="/word/embeddings/oleObject414.bin" ContentType="application/vnd.openxmlformats-officedocument.oleObject"/>
  <Override PartName="/word/embeddings/oleObject415.bin" ContentType="application/vnd.openxmlformats-officedocument.oleObject"/>
  <Override PartName="/word/embeddings/oleObject416.bin" ContentType="application/vnd.openxmlformats-officedocument.oleObject"/>
  <Override PartName="/word/embeddings/oleObject417.bin" ContentType="application/vnd.openxmlformats-officedocument.oleObject"/>
  <Override PartName="/word/embeddings/oleObject418.bin" ContentType="application/vnd.openxmlformats-officedocument.oleObject"/>
  <Override PartName="/word/embeddings/oleObject419.bin" ContentType="application/vnd.openxmlformats-officedocument.oleObject"/>
  <Override PartName="/word/embeddings/oleObject420.bin" ContentType="application/vnd.openxmlformats-officedocument.oleObject"/>
  <Override PartName="/word/embeddings/oleObject421.bin" ContentType="application/vnd.openxmlformats-officedocument.oleObject"/>
  <Override PartName="/word/embeddings/oleObject422.bin" ContentType="application/vnd.openxmlformats-officedocument.oleObject"/>
  <Override PartName="/word/embeddings/oleObject423.bin" ContentType="application/vnd.openxmlformats-officedocument.oleObject"/>
  <Override PartName="/word/embeddings/oleObject424.bin" ContentType="application/vnd.openxmlformats-officedocument.oleObject"/>
  <Override PartName="/word/embeddings/oleObject425.bin" ContentType="application/vnd.openxmlformats-officedocument.oleObject"/>
  <Override PartName="/word/embeddings/oleObject426.bin" ContentType="application/vnd.openxmlformats-officedocument.oleObject"/>
  <Override PartName="/word/embeddings/oleObject427.bin" ContentType="application/vnd.openxmlformats-officedocument.oleObject"/>
  <Override PartName="/word/embeddings/oleObject428.bin" ContentType="application/vnd.openxmlformats-officedocument.oleObject"/>
  <Override PartName="/word/embeddings/oleObject429.bin" ContentType="application/vnd.openxmlformats-officedocument.oleObject"/>
  <Override PartName="/word/embeddings/oleObject430.bin" ContentType="application/vnd.openxmlformats-officedocument.oleObject"/>
  <Override PartName="/word/embeddings/oleObject431.bin" ContentType="application/vnd.openxmlformats-officedocument.oleObject"/>
  <Override PartName="/word/embeddings/oleObject432.bin" ContentType="application/vnd.openxmlformats-officedocument.oleObject"/>
  <Override PartName="/word/embeddings/oleObject433.bin" ContentType="application/vnd.openxmlformats-officedocument.oleObject"/>
  <Override PartName="/word/embeddings/oleObject434.bin" ContentType="application/vnd.openxmlformats-officedocument.oleObject"/>
  <Override PartName="/word/embeddings/oleObject435.bin" ContentType="application/vnd.openxmlformats-officedocument.oleObject"/>
  <Override PartName="/word/embeddings/oleObject436.bin" ContentType="application/vnd.openxmlformats-officedocument.oleObject"/>
  <Override PartName="/word/embeddings/oleObject437.bin" ContentType="application/vnd.openxmlformats-officedocument.oleObject"/>
  <Override PartName="/word/embeddings/oleObject438.bin" ContentType="application/vnd.openxmlformats-officedocument.oleObject"/>
  <Override PartName="/word/embeddings/oleObject439.bin" ContentType="application/vnd.openxmlformats-officedocument.oleObject"/>
  <Override PartName="/word/embeddings/oleObject440.bin" ContentType="application/vnd.openxmlformats-officedocument.oleObject"/>
  <Override PartName="/word/embeddings/oleObject441.bin" ContentType="application/vnd.openxmlformats-officedocument.oleObject"/>
  <Override PartName="/word/embeddings/oleObject442.bin" ContentType="application/vnd.openxmlformats-officedocument.oleObject"/>
  <Override PartName="/word/embeddings/oleObject443.bin" ContentType="application/vnd.openxmlformats-officedocument.oleObject"/>
  <Override PartName="/word/embeddings/oleObject444.bin" ContentType="application/vnd.openxmlformats-officedocument.oleObject"/>
  <Override PartName="/word/embeddings/oleObject445.bin" ContentType="application/vnd.openxmlformats-officedocument.oleObject"/>
  <Override PartName="/word/embeddings/oleObject446.bin" ContentType="application/vnd.openxmlformats-officedocument.oleObject"/>
  <Override PartName="/word/embeddings/oleObject447.bin" ContentType="application/vnd.openxmlformats-officedocument.oleObject"/>
  <Override PartName="/word/embeddings/oleObject448.bin" ContentType="application/vnd.openxmlformats-officedocument.oleObject"/>
  <Override PartName="/word/embeddings/oleObject449.bin" ContentType="application/vnd.openxmlformats-officedocument.oleObject"/>
  <Override PartName="/word/embeddings/oleObject450.bin" ContentType="application/vnd.openxmlformats-officedocument.oleObject"/>
  <Override PartName="/word/embeddings/oleObject451.bin" ContentType="application/vnd.openxmlformats-officedocument.oleObject"/>
  <Override PartName="/word/embeddings/oleObject452.bin" ContentType="application/vnd.openxmlformats-officedocument.oleObject"/>
  <Override PartName="/word/embeddings/oleObject453.bin" ContentType="application/vnd.openxmlformats-officedocument.oleObject"/>
  <Override PartName="/word/embeddings/oleObject454.bin" ContentType="application/vnd.openxmlformats-officedocument.oleObject"/>
  <Override PartName="/word/embeddings/oleObject455.bin" ContentType="application/vnd.openxmlformats-officedocument.oleObject"/>
  <Override PartName="/word/embeddings/oleObject456.bin" ContentType="application/vnd.openxmlformats-officedocument.oleObject"/>
  <Override PartName="/word/embeddings/oleObject457.bin" ContentType="application/vnd.openxmlformats-officedocument.oleObject"/>
  <Override PartName="/word/embeddings/oleObject458.bin" ContentType="application/vnd.openxmlformats-officedocument.oleObject"/>
  <Override PartName="/word/embeddings/oleObject459.bin" ContentType="application/vnd.openxmlformats-officedocument.oleObject"/>
  <Override PartName="/word/embeddings/oleObject460.bin" ContentType="application/vnd.openxmlformats-officedocument.oleObject"/>
  <Override PartName="/word/embeddings/oleObject461.bin" ContentType="application/vnd.openxmlformats-officedocument.oleObject"/>
  <Override PartName="/word/embeddings/oleObject462.bin" ContentType="application/vnd.openxmlformats-officedocument.oleObject"/>
  <Override PartName="/word/embeddings/oleObject463.bin" ContentType="application/vnd.openxmlformats-officedocument.oleObject"/>
  <Override PartName="/word/embeddings/oleObject464.bin" ContentType="application/vnd.openxmlformats-officedocument.oleObject"/>
  <Override PartName="/word/embeddings/oleObject465.bin" ContentType="application/vnd.openxmlformats-officedocument.oleObject"/>
  <Override PartName="/word/embeddings/oleObject466.bin" ContentType="application/vnd.openxmlformats-officedocument.oleObject"/>
  <Override PartName="/word/embeddings/oleObject467.bin" ContentType="application/vnd.openxmlformats-officedocument.oleObject"/>
  <Override PartName="/word/embeddings/oleObject468.bin" ContentType="application/vnd.openxmlformats-officedocument.oleObject"/>
  <Override PartName="/word/embeddings/oleObject469.bin" ContentType="application/vnd.openxmlformats-officedocument.oleObject"/>
  <Override PartName="/word/embeddings/oleObject470.bin" ContentType="application/vnd.openxmlformats-officedocument.oleObject"/>
  <Override PartName="/word/embeddings/oleObject471.bin" ContentType="application/vnd.openxmlformats-officedocument.oleObject"/>
  <Override PartName="/word/embeddings/oleObject472.bin" ContentType="application/vnd.openxmlformats-officedocument.oleObject"/>
  <Override PartName="/word/embeddings/oleObject473.bin" ContentType="application/vnd.openxmlformats-officedocument.oleObject"/>
  <Override PartName="/word/embeddings/oleObject474.bin" ContentType="application/vnd.openxmlformats-officedocument.oleObject"/>
  <Override PartName="/word/embeddings/oleObject475.bin" ContentType="application/vnd.openxmlformats-officedocument.oleObject"/>
  <Override PartName="/word/embeddings/oleObject476.bin" ContentType="application/vnd.openxmlformats-officedocument.oleObject"/>
  <Override PartName="/word/embeddings/oleObject477.bin" ContentType="application/vnd.openxmlformats-officedocument.oleObject"/>
  <Override PartName="/word/embeddings/oleObject478.bin" ContentType="application/vnd.openxmlformats-officedocument.oleObject"/>
  <Override PartName="/word/embeddings/oleObject479.bin" ContentType="application/vnd.openxmlformats-officedocument.oleObject"/>
  <Override PartName="/word/embeddings/oleObject480.bin" ContentType="application/vnd.openxmlformats-officedocument.oleObject"/>
  <Override PartName="/word/embeddings/oleObject481.bin" ContentType="application/vnd.openxmlformats-officedocument.oleObject"/>
  <Override PartName="/word/embeddings/oleObject482.bin" ContentType="application/vnd.openxmlformats-officedocument.oleObject"/>
  <Override PartName="/word/embeddings/oleObject483.bin" ContentType="application/vnd.openxmlformats-officedocument.oleObject"/>
  <Override PartName="/word/embeddings/oleObject484.bin" ContentType="application/vnd.openxmlformats-officedocument.oleObject"/>
  <Override PartName="/word/embeddings/oleObject485.bin" ContentType="application/vnd.openxmlformats-officedocument.oleObject"/>
  <Override PartName="/word/embeddings/oleObject486.bin" ContentType="application/vnd.openxmlformats-officedocument.oleObject"/>
  <Override PartName="/word/embeddings/oleObject487.bin" ContentType="application/vnd.openxmlformats-officedocument.oleObject"/>
  <Override PartName="/word/embeddings/oleObject488.bin" ContentType="application/vnd.openxmlformats-officedocument.oleObject"/>
  <Override PartName="/word/embeddings/oleObject489.bin" ContentType="application/vnd.openxmlformats-officedocument.oleObject"/>
  <Override PartName="/word/embeddings/oleObject490.bin" ContentType="application/vnd.openxmlformats-officedocument.oleObject"/>
  <Override PartName="/word/embeddings/oleObject491.bin" ContentType="application/vnd.openxmlformats-officedocument.oleObject"/>
  <Override PartName="/word/embeddings/oleObject492.bin" ContentType="application/vnd.openxmlformats-officedocument.oleObject"/>
  <Override PartName="/word/embeddings/oleObject493.bin" ContentType="application/vnd.openxmlformats-officedocument.oleObject"/>
  <Override PartName="/word/embeddings/oleObject494.bin" ContentType="application/vnd.openxmlformats-officedocument.oleObject"/>
  <Override PartName="/word/embeddings/oleObject495.bin" ContentType="application/vnd.openxmlformats-officedocument.oleObject"/>
  <Override PartName="/word/embeddings/oleObject496.bin" ContentType="application/vnd.openxmlformats-officedocument.oleObject"/>
  <Override PartName="/word/embeddings/oleObject497.bin" ContentType="application/vnd.openxmlformats-officedocument.oleObject"/>
  <Override PartName="/word/embeddings/oleObject498.bin" ContentType="application/vnd.openxmlformats-officedocument.oleObject"/>
  <Override PartName="/word/embeddings/oleObject499.bin" ContentType="application/vnd.openxmlformats-officedocument.oleObject"/>
  <Override PartName="/word/embeddings/oleObject500.bin" ContentType="application/vnd.openxmlformats-officedocument.oleObject"/>
  <Override PartName="/word/embeddings/oleObject501.bin" ContentType="application/vnd.openxmlformats-officedocument.oleObject"/>
  <Override PartName="/word/embeddings/oleObject502.bin" ContentType="application/vnd.openxmlformats-officedocument.oleObject"/>
  <Override PartName="/word/embeddings/oleObject503.bin" ContentType="application/vnd.openxmlformats-officedocument.oleObject"/>
  <Override PartName="/word/embeddings/oleObject504.bin" ContentType="application/vnd.openxmlformats-officedocument.oleObject"/>
  <Override PartName="/word/embeddings/oleObject505.bin" ContentType="application/vnd.openxmlformats-officedocument.oleObject"/>
  <Override PartName="/word/embeddings/oleObject506.bin" ContentType="application/vnd.openxmlformats-officedocument.oleObject"/>
  <Override PartName="/word/embeddings/oleObject507.bin" ContentType="application/vnd.openxmlformats-officedocument.oleObject"/>
  <Override PartName="/word/embeddings/oleObject508.bin" ContentType="application/vnd.openxmlformats-officedocument.oleObject"/>
  <Override PartName="/word/embeddings/oleObject509.bin" ContentType="application/vnd.openxmlformats-officedocument.oleObject"/>
  <Override PartName="/word/embeddings/oleObject510.bin" ContentType="application/vnd.openxmlformats-officedocument.oleObject"/>
  <Override PartName="/word/embeddings/oleObject511.bin" ContentType="application/vnd.openxmlformats-officedocument.oleObject"/>
  <Override PartName="/word/embeddings/oleObject512.bin" ContentType="application/vnd.openxmlformats-officedocument.oleObject"/>
  <Override PartName="/word/embeddings/oleObject513.bin" ContentType="application/vnd.openxmlformats-officedocument.oleObject"/>
  <Override PartName="/word/embeddings/oleObject514.bin" ContentType="application/vnd.openxmlformats-officedocument.oleObject"/>
  <Override PartName="/word/embeddings/oleObject515.bin" ContentType="application/vnd.openxmlformats-officedocument.oleObject"/>
  <Override PartName="/word/embeddings/oleObject516.bin" ContentType="application/vnd.openxmlformats-officedocument.oleObject"/>
  <Override PartName="/word/embeddings/oleObject517.bin" ContentType="application/vnd.openxmlformats-officedocument.oleObject"/>
  <Override PartName="/word/embeddings/oleObject518.bin" ContentType="application/vnd.openxmlformats-officedocument.oleObject"/>
  <Override PartName="/word/embeddings/oleObject519.bin" ContentType="application/vnd.openxmlformats-officedocument.oleObject"/>
  <Override PartName="/word/embeddings/oleObject520.bin" ContentType="application/vnd.openxmlformats-officedocument.oleObject"/>
  <Override PartName="/word/embeddings/oleObject521.bin" ContentType="application/vnd.openxmlformats-officedocument.oleObject"/>
  <Override PartName="/word/embeddings/oleObject522.bin" ContentType="application/vnd.openxmlformats-officedocument.oleObject"/>
  <Override PartName="/word/embeddings/oleObject523.bin" ContentType="application/vnd.openxmlformats-officedocument.oleObject"/>
  <Override PartName="/word/embeddings/oleObject524.bin" ContentType="application/vnd.openxmlformats-officedocument.oleObject"/>
  <Override PartName="/word/embeddings/oleObject525.bin" ContentType="application/vnd.openxmlformats-officedocument.oleObject"/>
  <Override PartName="/word/embeddings/oleObject526.bin" ContentType="application/vnd.openxmlformats-officedocument.oleObject"/>
  <Override PartName="/word/embeddings/oleObject527.bin" ContentType="application/vnd.openxmlformats-officedocument.oleObject"/>
  <Override PartName="/word/embeddings/oleObject528.bin" ContentType="application/vnd.openxmlformats-officedocument.oleObject"/>
  <Override PartName="/word/embeddings/oleObject529.bin" ContentType="application/vnd.openxmlformats-officedocument.oleObject"/>
  <Override PartName="/word/embeddings/oleObject530.bin" ContentType="application/vnd.openxmlformats-officedocument.oleObject"/>
  <Override PartName="/word/embeddings/oleObject531.bin" ContentType="application/vnd.openxmlformats-officedocument.oleObject"/>
  <Override PartName="/word/embeddings/oleObject532.bin" ContentType="application/vnd.openxmlformats-officedocument.oleObject"/>
  <Override PartName="/word/embeddings/oleObject533.bin" ContentType="application/vnd.openxmlformats-officedocument.oleObject"/>
  <Override PartName="/word/embeddings/oleObject534.bin" ContentType="application/vnd.openxmlformats-officedocument.oleObject"/>
  <Override PartName="/word/embeddings/oleObject535.bin" ContentType="application/vnd.openxmlformats-officedocument.oleObject"/>
  <Override PartName="/word/embeddings/oleObject536.bin" ContentType="application/vnd.openxmlformats-officedocument.oleObject"/>
  <Override PartName="/word/embeddings/oleObject537.bin" ContentType="application/vnd.openxmlformats-officedocument.oleObject"/>
  <Override PartName="/word/embeddings/oleObject538.bin" ContentType="application/vnd.openxmlformats-officedocument.oleObject"/>
  <Override PartName="/word/embeddings/oleObject539.bin" ContentType="application/vnd.openxmlformats-officedocument.oleObject"/>
  <Override PartName="/word/embeddings/oleObject540.bin" ContentType="application/vnd.openxmlformats-officedocument.oleObject"/>
  <Override PartName="/word/embeddings/oleObject541.bin" ContentType="application/vnd.openxmlformats-officedocument.oleObject"/>
  <Override PartName="/word/embeddings/oleObject542.bin" ContentType="application/vnd.openxmlformats-officedocument.oleObject"/>
  <Override PartName="/word/embeddings/oleObject543.bin" ContentType="application/vnd.openxmlformats-officedocument.oleObject"/>
  <Override PartName="/word/embeddings/oleObject544.bin" ContentType="application/vnd.openxmlformats-officedocument.oleObject"/>
  <Override PartName="/word/embeddings/oleObject545.bin" ContentType="application/vnd.openxmlformats-officedocument.oleObject"/>
  <Override PartName="/word/embeddings/oleObject546.bin" ContentType="application/vnd.openxmlformats-officedocument.oleObject"/>
  <Override PartName="/word/embeddings/oleObject547.bin" ContentType="application/vnd.openxmlformats-officedocument.oleObject"/>
  <Override PartName="/word/embeddings/oleObject548.bin" ContentType="application/vnd.openxmlformats-officedocument.oleObject"/>
  <Override PartName="/word/embeddings/oleObject549.bin" ContentType="application/vnd.openxmlformats-officedocument.oleObject"/>
  <Override PartName="/word/embeddings/oleObject550.bin" ContentType="application/vnd.openxmlformats-officedocument.oleObject"/>
  <Override PartName="/word/embeddings/oleObject551.bin" ContentType="application/vnd.openxmlformats-officedocument.oleObject"/>
  <Override PartName="/word/embeddings/oleObject552.bin" ContentType="application/vnd.openxmlformats-officedocument.oleObject"/>
  <Override PartName="/word/embeddings/oleObject553.bin" ContentType="application/vnd.openxmlformats-officedocument.oleObject"/>
  <Override PartName="/word/embeddings/oleObject554.bin" ContentType="application/vnd.openxmlformats-officedocument.oleObject"/>
  <Override PartName="/word/embeddings/oleObject555.bin" ContentType="application/vnd.openxmlformats-officedocument.oleObject"/>
  <Override PartName="/word/embeddings/oleObject556.bin" ContentType="application/vnd.openxmlformats-officedocument.oleObject"/>
  <Override PartName="/word/embeddings/oleObject557.bin" ContentType="application/vnd.openxmlformats-officedocument.oleObject"/>
  <Override PartName="/word/embeddings/oleObject558.bin" ContentType="application/vnd.openxmlformats-officedocument.oleObject"/>
  <Override PartName="/word/embeddings/oleObject559.bin" ContentType="application/vnd.openxmlformats-officedocument.oleObject"/>
  <Override PartName="/word/embeddings/oleObject560.bin" ContentType="application/vnd.openxmlformats-officedocument.oleObject"/>
  <Override PartName="/word/embeddings/oleObject561.bin" ContentType="application/vnd.openxmlformats-officedocument.oleObject"/>
  <Override PartName="/word/embeddings/oleObject562.bin" ContentType="application/vnd.openxmlformats-officedocument.oleObject"/>
  <Override PartName="/word/embeddings/oleObject563.bin" ContentType="application/vnd.openxmlformats-officedocument.oleObject"/>
  <Override PartName="/word/embeddings/oleObject564.bin" ContentType="application/vnd.openxmlformats-officedocument.oleObject"/>
  <Override PartName="/word/embeddings/oleObject565.bin" ContentType="application/vnd.openxmlformats-officedocument.oleObject"/>
  <Override PartName="/word/embeddings/oleObject566.bin" ContentType="application/vnd.openxmlformats-officedocument.oleObject"/>
  <Override PartName="/word/embeddings/oleObject567.bin" ContentType="application/vnd.openxmlformats-officedocument.oleObject"/>
  <Override PartName="/word/embeddings/oleObject568.bin" ContentType="application/vnd.openxmlformats-officedocument.oleObject"/>
  <Override PartName="/word/embeddings/oleObject569.bin" ContentType="application/vnd.openxmlformats-officedocument.oleObject"/>
  <Override PartName="/word/embeddings/oleObject570.bin" ContentType="application/vnd.openxmlformats-officedocument.oleObject"/>
  <Override PartName="/word/embeddings/oleObject571.bin" ContentType="application/vnd.openxmlformats-officedocument.oleObject"/>
  <Override PartName="/word/embeddings/oleObject572.bin" ContentType="application/vnd.openxmlformats-officedocument.oleObject"/>
  <Override PartName="/word/embeddings/oleObject573.bin" ContentType="application/vnd.openxmlformats-officedocument.oleObject"/>
  <Override PartName="/word/embeddings/oleObject574.bin" ContentType="application/vnd.openxmlformats-officedocument.oleObject"/>
  <Override PartName="/word/embeddings/oleObject575.bin" ContentType="application/vnd.openxmlformats-officedocument.oleObject"/>
  <Override PartName="/word/embeddings/oleObject576.bin" ContentType="application/vnd.openxmlformats-officedocument.oleObject"/>
  <Override PartName="/word/embeddings/oleObject577.bin" ContentType="application/vnd.openxmlformats-officedocument.oleObject"/>
  <Override PartName="/word/embeddings/oleObject578.bin" ContentType="application/vnd.openxmlformats-officedocument.oleObject"/>
  <Override PartName="/word/embeddings/oleObject579.bin" ContentType="application/vnd.openxmlformats-officedocument.oleObject"/>
  <Override PartName="/word/embeddings/oleObject580.bin" ContentType="application/vnd.openxmlformats-officedocument.oleObject"/>
  <Override PartName="/word/embeddings/oleObject581.bin" ContentType="application/vnd.openxmlformats-officedocument.oleObject"/>
  <Override PartName="/word/embeddings/oleObject582.bin" ContentType="application/vnd.openxmlformats-officedocument.oleObject"/>
  <Override PartName="/word/embeddings/oleObject583.bin" ContentType="application/vnd.openxmlformats-officedocument.oleObject"/>
  <Override PartName="/word/embeddings/oleObject584.bin" ContentType="application/vnd.openxmlformats-officedocument.oleObject"/>
  <Override PartName="/word/embeddings/oleObject585.bin" ContentType="application/vnd.openxmlformats-officedocument.oleObject"/>
  <Override PartName="/word/embeddings/oleObject586.bin" ContentType="application/vnd.openxmlformats-officedocument.oleObject"/>
  <Override PartName="/word/embeddings/oleObject587.bin" ContentType="application/vnd.openxmlformats-officedocument.oleObject"/>
  <Override PartName="/word/embeddings/oleObject588.bin" ContentType="application/vnd.openxmlformats-officedocument.oleObject"/>
  <Override PartName="/word/embeddings/oleObject589.bin" ContentType="application/vnd.openxmlformats-officedocument.oleObject"/>
  <Override PartName="/word/embeddings/oleObject590.bin" ContentType="application/vnd.openxmlformats-officedocument.oleObject"/>
  <Override PartName="/word/embeddings/oleObject591.bin" ContentType="application/vnd.openxmlformats-officedocument.oleObject"/>
  <Override PartName="/word/embeddings/oleObject592.bin" ContentType="application/vnd.openxmlformats-officedocument.oleObject"/>
  <Override PartName="/word/embeddings/oleObject593.bin" ContentType="application/vnd.openxmlformats-officedocument.oleObject"/>
  <Override PartName="/word/embeddings/oleObject594.bin" ContentType="application/vnd.openxmlformats-officedocument.oleObject"/>
  <Override PartName="/word/embeddings/oleObject595.bin" ContentType="application/vnd.openxmlformats-officedocument.oleObject"/>
  <Override PartName="/word/embeddings/oleObject596.bin" ContentType="application/vnd.openxmlformats-officedocument.oleObject"/>
  <Override PartName="/word/embeddings/oleObject597.bin" ContentType="application/vnd.openxmlformats-officedocument.oleObject"/>
  <Override PartName="/word/embeddings/oleObject598.bin" ContentType="application/vnd.openxmlformats-officedocument.oleObject"/>
  <Override PartName="/word/embeddings/oleObject599.bin" ContentType="application/vnd.openxmlformats-officedocument.oleObject"/>
  <Override PartName="/word/embeddings/oleObject600.bin" ContentType="application/vnd.openxmlformats-officedocument.oleObject"/>
  <Override PartName="/word/embeddings/oleObject601.bin" ContentType="application/vnd.openxmlformats-officedocument.oleObject"/>
  <Override PartName="/word/embeddings/oleObject602.bin" ContentType="application/vnd.openxmlformats-officedocument.oleObject"/>
  <Override PartName="/word/embeddings/oleObject603.bin" ContentType="application/vnd.openxmlformats-officedocument.oleObject"/>
  <Override PartName="/word/embeddings/oleObject604.bin" ContentType="application/vnd.openxmlformats-officedocument.oleObject"/>
  <Override PartName="/word/embeddings/oleObject605.bin" ContentType="application/vnd.openxmlformats-officedocument.oleObject"/>
  <Override PartName="/word/embeddings/oleObject606.bin" ContentType="application/vnd.openxmlformats-officedocument.oleObject"/>
  <Override PartName="/word/embeddings/oleObject607.bin" ContentType="application/vnd.openxmlformats-officedocument.oleObject"/>
  <Override PartName="/word/embeddings/oleObject608.bin" ContentType="application/vnd.openxmlformats-officedocument.oleObject"/>
  <Override PartName="/word/embeddings/oleObject609.bin" ContentType="application/vnd.openxmlformats-officedocument.oleObject"/>
  <Override PartName="/word/embeddings/oleObject610.bin" ContentType="application/vnd.openxmlformats-officedocument.oleObject"/>
  <Override PartName="/word/embeddings/oleObject611.bin" ContentType="application/vnd.openxmlformats-officedocument.oleObject"/>
  <Override PartName="/word/embeddings/oleObject612.bin" ContentType="application/vnd.openxmlformats-officedocument.oleObject"/>
  <Override PartName="/word/embeddings/oleObject613.bin" ContentType="application/vnd.openxmlformats-officedocument.oleObject"/>
  <Override PartName="/word/embeddings/oleObject614.bin" ContentType="application/vnd.openxmlformats-officedocument.oleObject"/>
  <Override PartName="/word/embeddings/oleObject615.bin" ContentType="application/vnd.openxmlformats-officedocument.oleObject"/>
  <Override PartName="/word/embeddings/oleObject616.bin" ContentType="application/vnd.openxmlformats-officedocument.oleObject"/>
  <Override PartName="/word/embeddings/oleObject617.bin" ContentType="application/vnd.openxmlformats-officedocument.oleObject"/>
  <Override PartName="/word/embeddings/oleObject618.bin" ContentType="application/vnd.openxmlformats-officedocument.oleObject"/>
  <Override PartName="/word/embeddings/oleObject619.bin" ContentType="application/vnd.openxmlformats-officedocument.oleObject"/>
  <Override PartName="/word/embeddings/oleObject620.bin" ContentType="application/vnd.openxmlformats-officedocument.oleObject"/>
  <Override PartName="/word/embeddings/oleObject621.bin" ContentType="application/vnd.openxmlformats-officedocument.oleObject"/>
  <Override PartName="/word/embeddings/oleObject622.bin" ContentType="application/vnd.openxmlformats-officedocument.oleObject"/>
  <Override PartName="/word/embeddings/oleObject62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03B42" w14:textId="77777777" w:rsidR="009748C2" w:rsidRPr="00CC6013" w:rsidRDefault="009748C2" w:rsidP="009748C2">
      <w:pPr>
        <w:pStyle w:val="Heading2"/>
        <w:rPr>
          <w:lang w:val="en-GB"/>
        </w:rPr>
      </w:pPr>
      <w:bookmarkStart w:id="0" w:name="_Toc393281232"/>
      <w:bookmarkStart w:id="1" w:name="_Toc393306228"/>
      <w:bookmarkStart w:id="2" w:name="_Toc393628400"/>
      <w:bookmarkStart w:id="3" w:name="_Toc393726337"/>
      <w:bookmarkStart w:id="4" w:name="_Toc394068005"/>
      <w:r>
        <w:t>5.4</w:t>
      </w:r>
      <w:r>
        <w:tab/>
        <w:t xml:space="preserve">Switching </w:t>
      </w:r>
      <w:r>
        <w:rPr>
          <w:lang w:val="en-GB"/>
        </w:rPr>
        <w:t xml:space="preserve">of </w:t>
      </w:r>
      <w:r>
        <w:t>Coding Modes</w:t>
      </w:r>
      <w:bookmarkEnd w:id="0"/>
      <w:bookmarkEnd w:id="1"/>
      <w:bookmarkEnd w:id="2"/>
      <w:bookmarkEnd w:id="3"/>
      <w:bookmarkEnd w:id="4"/>
    </w:p>
    <w:p w14:paraId="7D5E37C0" w14:textId="77777777" w:rsidR="00703798" w:rsidRPr="00F005A3" w:rsidRDefault="00BC0814" w:rsidP="00703798">
      <w:pPr>
        <w:pStyle w:val="Heading3"/>
        <w:rPr>
          <w:lang w:val="de-DE"/>
        </w:rPr>
      </w:pPr>
      <w:bookmarkStart w:id="5" w:name="_Toc393281233"/>
      <w:bookmarkStart w:id="6" w:name="_Toc393306229"/>
      <w:bookmarkStart w:id="7" w:name="_Toc393628401"/>
      <w:bookmarkStart w:id="8" w:name="_Toc393726338"/>
      <w:bookmarkStart w:id="9" w:name="_Toc394482215"/>
      <w:r>
        <w:t>5.4.1</w:t>
      </w:r>
      <w:r>
        <w:tab/>
        <w:t>General description</w:t>
      </w:r>
      <w:bookmarkEnd w:id="5"/>
      <w:bookmarkEnd w:id="6"/>
      <w:bookmarkEnd w:id="7"/>
      <w:bookmarkEnd w:id="8"/>
      <w:bookmarkEnd w:id="9"/>
    </w:p>
    <w:p w14:paraId="228DCCB8" w14:textId="77777777" w:rsidR="00703798" w:rsidRDefault="00703798" w:rsidP="00703798">
      <w:pPr>
        <w:rPr>
          <w:lang w:val="en-US"/>
        </w:rPr>
      </w:pPr>
      <w:r>
        <w:rPr>
          <w:lang w:val="en-US"/>
        </w:rPr>
        <w:t xml:space="preserve">As described in </w:t>
      </w:r>
      <w:r w:rsidR="00477DD3">
        <w:rPr>
          <w:lang w:val="en-US"/>
        </w:rPr>
        <w:t>subclause</w:t>
      </w:r>
      <w:r>
        <w:rPr>
          <w:lang w:val="en-US"/>
        </w:rPr>
        <w:t xml:space="preserve"> 5.2 and 5.3, the </w:t>
      </w:r>
      <w:r w:rsidRPr="00703798">
        <w:rPr>
          <w:lang w:val="en-US"/>
        </w:rPr>
        <w:t>EVS</w:t>
      </w:r>
      <w:r>
        <w:rPr>
          <w:lang w:val="en-US"/>
        </w:rPr>
        <w:t xml:space="preserve"> codec</w:t>
      </w:r>
      <w:r w:rsidRPr="00703798">
        <w:rPr>
          <w:lang w:val="en-US"/>
        </w:rPr>
        <w:t xml:space="preserve"> supports </w:t>
      </w:r>
      <w:r>
        <w:rPr>
          <w:lang w:val="en-US"/>
        </w:rPr>
        <w:t xml:space="preserve">a CELP coding mode as well as a MDCT </w:t>
      </w:r>
      <w:r w:rsidR="00060065">
        <w:rPr>
          <w:lang w:val="en-US"/>
        </w:rPr>
        <w:t>coding</w:t>
      </w:r>
      <w:r>
        <w:rPr>
          <w:lang w:val="en-US"/>
        </w:rPr>
        <w:t xml:space="preserve"> mode. The transitions between both </w:t>
      </w:r>
      <w:r w:rsidR="005F2C51">
        <w:rPr>
          <w:lang w:val="en-US"/>
        </w:rPr>
        <w:t>within the same bit rate and audio bandwidth</w:t>
      </w:r>
      <w:r>
        <w:rPr>
          <w:lang w:val="en-US"/>
        </w:rPr>
        <w:t xml:space="preserve"> are described in 5.4.2 and 5.4.3.</w:t>
      </w:r>
    </w:p>
    <w:p w14:paraId="34F36E02" w14:textId="77777777" w:rsidR="00B30222" w:rsidRDefault="00B30222" w:rsidP="00703798">
      <w:pPr>
        <w:rPr>
          <w:lang w:val="en-US"/>
        </w:rPr>
      </w:pPr>
      <w:r>
        <w:rPr>
          <w:lang w:val="en-US"/>
        </w:rPr>
        <w:t xml:space="preserve">The CELP or LP-based coding mode </w:t>
      </w:r>
      <w:r w:rsidR="005F2C51">
        <w:rPr>
          <w:lang w:val="en-US"/>
        </w:rPr>
        <w:t>can operate</w:t>
      </w:r>
      <w:r>
        <w:rPr>
          <w:lang w:val="en-US"/>
        </w:rPr>
        <w:t xml:space="preserve"> on different sample rates depending on the</w:t>
      </w:r>
      <w:r w:rsidR="005F2C51">
        <w:rPr>
          <w:lang w:val="en-US"/>
        </w:rPr>
        <w:t xml:space="preserve"> frame</w:t>
      </w:r>
      <w:r>
        <w:rPr>
          <w:lang w:val="en-US"/>
        </w:rPr>
        <w:t xml:space="preserve"> configuration. The procedure how to handle sample rate changes during the encoding process is described in 5.4.4.</w:t>
      </w:r>
    </w:p>
    <w:p w14:paraId="79D02148" w14:textId="77777777" w:rsidR="005F2C51" w:rsidRDefault="005F2C51" w:rsidP="00703798">
      <w:pPr>
        <w:rPr>
          <w:lang w:val="en-US"/>
        </w:rPr>
      </w:pPr>
      <w:r>
        <w:rPr>
          <w:lang w:val="en-US"/>
        </w:rPr>
        <w:t>The switching between primary and AMR-WB IO modes is described in 5.4.5.</w:t>
      </w:r>
    </w:p>
    <w:p w14:paraId="4099D033" w14:textId="77777777" w:rsidR="00060065" w:rsidRDefault="00060065" w:rsidP="00060065">
      <w:pPr>
        <w:rPr>
          <w:lang w:val="en-US"/>
        </w:rPr>
      </w:pPr>
      <w:r>
        <w:rPr>
          <w:lang w:val="en-US"/>
        </w:rPr>
        <w:t>The handling of transitions in the context bit rate switches is described in 5.4.6.</w:t>
      </w:r>
    </w:p>
    <w:p w14:paraId="67D516E8" w14:textId="77777777" w:rsidR="00BC0814" w:rsidRDefault="00BC0814" w:rsidP="00BC0814">
      <w:pPr>
        <w:pStyle w:val="Heading3"/>
      </w:pPr>
      <w:bookmarkStart w:id="10" w:name="_Toc393281234"/>
      <w:bookmarkStart w:id="11" w:name="_Toc393306230"/>
      <w:bookmarkStart w:id="12" w:name="_Toc393628402"/>
      <w:bookmarkStart w:id="13" w:name="_Toc393726339"/>
      <w:bookmarkStart w:id="14" w:name="_Toc394482216"/>
      <w:r>
        <w:t>5.4.2</w:t>
      </w:r>
      <w:r>
        <w:tab/>
      </w:r>
      <w:bookmarkEnd w:id="10"/>
      <w:bookmarkEnd w:id="11"/>
      <w:bookmarkEnd w:id="12"/>
      <w:bookmarkEnd w:id="13"/>
      <w:r>
        <w:t>MDCT coding mode to CELP coding mode</w:t>
      </w:r>
      <w:bookmarkEnd w:id="14"/>
    </w:p>
    <w:p w14:paraId="74DCAF13" w14:textId="77777777" w:rsidR="00BC0814" w:rsidRDefault="00BC0814" w:rsidP="00BC0814">
      <w:r>
        <w:t>When a CELP encoded frame is preceded by a MDCT based encoded frame, the memories of the CELP encoded frame have to be updated before starting the encoding of the CELP frame. These memories include:</w:t>
      </w:r>
    </w:p>
    <w:p w14:paraId="51356237" w14:textId="77777777" w:rsidR="00BC0814" w:rsidRDefault="00BC0814" w:rsidP="00BC0814">
      <w:pPr>
        <w:numPr>
          <w:ilvl w:val="0"/>
          <w:numId w:val="23"/>
        </w:numPr>
      </w:pPr>
      <w:r>
        <w:t>Adaptive codebook memory</w:t>
      </w:r>
    </w:p>
    <w:p w14:paraId="0805AAA1" w14:textId="77777777" w:rsidR="00BC0814" w:rsidRDefault="00BC0814" w:rsidP="00BC0814">
      <w:pPr>
        <w:numPr>
          <w:ilvl w:val="0"/>
          <w:numId w:val="23"/>
        </w:numPr>
      </w:pPr>
      <w:r>
        <w:t>LPC synthesis filter memory</w:t>
      </w:r>
    </w:p>
    <w:p w14:paraId="5C6FA360" w14:textId="77777777" w:rsidR="00BC0814" w:rsidRDefault="00BC0814" w:rsidP="00BC0814">
      <w:pPr>
        <w:numPr>
          <w:ilvl w:val="0"/>
          <w:numId w:val="23"/>
        </w:numPr>
      </w:pPr>
      <w:r>
        <w:t>Weighting filter denominator memory (used to compute the target signal)</w:t>
      </w:r>
    </w:p>
    <w:p w14:paraId="41DB7F41" w14:textId="77777777" w:rsidR="00BC0814" w:rsidRDefault="00BC0814" w:rsidP="00BC0814">
      <w:pPr>
        <w:numPr>
          <w:ilvl w:val="0"/>
          <w:numId w:val="23"/>
        </w:numPr>
      </w:pPr>
      <w:r>
        <w:t xml:space="preserve">The factor </w:t>
      </w:r>
      <w:r w:rsidRPr="001E2AAE">
        <w:rPr>
          <w:position w:val="-10"/>
        </w:rPr>
        <w:object w:dxaOrig="260" w:dyaOrig="300" w14:anchorId="42A5D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5pt" o:ole="">
            <v:imagedata r:id="rId9" o:title=""/>
          </v:shape>
          <o:OLEObject Type="Embed" ProgID="Equation.3" ShapeID="_x0000_i1025" DrawAspect="Content" ObjectID="_1783087386" r:id="rId10"/>
        </w:object>
      </w:r>
      <w:r>
        <w:t xml:space="preserve"> of the tilt part of the innovative codebook pre-filter</w:t>
      </w:r>
    </w:p>
    <w:p w14:paraId="1CADB13D" w14:textId="77777777" w:rsidR="00BC0814" w:rsidRDefault="00BC0814" w:rsidP="00BC0814">
      <w:pPr>
        <w:numPr>
          <w:ilvl w:val="0"/>
          <w:numId w:val="23"/>
        </w:numPr>
      </w:pPr>
      <w:r>
        <w:t>De-emphasis filter memory</w:t>
      </w:r>
    </w:p>
    <w:p w14:paraId="4E7535B8" w14:textId="77777777" w:rsidR="00BC0814" w:rsidRDefault="00BC0814" w:rsidP="00BC0814">
      <w:pPr>
        <w:numPr>
          <w:ilvl w:val="0"/>
          <w:numId w:val="23"/>
        </w:numPr>
      </w:pPr>
      <w:r>
        <w:t>MA/AR prediction memories used in end-frame LSF quantization</w:t>
      </w:r>
    </w:p>
    <w:p w14:paraId="019AB568" w14:textId="77777777" w:rsidR="00BC0814" w:rsidRDefault="00BC0814" w:rsidP="00BC0814">
      <w:pPr>
        <w:numPr>
          <w:ilvl w:val="0"/>
          <w:numId w:val="23"/>
        </w:numPr>
      </w:pPr>
      <w:r>
        <w:t>Previous quantized end-frame LSP (for quantized LPC interpolation)</w:t>
      </w:r>
    </w:p>
    <w:p w14:paraId="272DF6ED" w14:textId="77777777" w:rsidR="00BC0814" w:rsidRDefault="00BC0814" w:rsidP="00BC0814">
      <w:pPr>
        <w:numPr>
          <w:ilvl w:val="0"/>
          <w:numId w:val="23"/>
        </w:numPr>
      </w:pPr>
      <w:r>
        <w:t>Previous quantized end-frame LSF (for mid-frame LSF quantization)</w:t>
      </w:r>
    </w:p>
    <w:p w14:paraId="2966B904" w14:textId="77777777" w:rsidR="00BC0814" w:rsidRDefault="00BC0814" w:rsidP="00BC0814">
      <w:r>
        <w:t xml:space="preserve">The CELP memories update is performed depending on the bitrate and the previous encoding mode (either MDCT based TCX or HQ MDCT). In general, three different MDCT to CELP (MC1-3) transition methods are supported. The following </w:t>
      </w:r>
      <w:r w:rsidR="00A94B67">
        <w:t xml:space="preserve">table </w:t>
      </w:r>
      <w:r w:rsidR="00A94B67">
        <w:fldChar w:fldCharType="begin"/>
      </w:r>
      <w:r w:rsidR="00A94B67">
        <w:instrText xml:space="preserve"> Table_MDCT_to_Celp_Trans </w:instrText>
      </w:r>
      <w:r w:rsidR="00A94B67">
        <w:fldChar w:fldCharType="separate"/>
      </w:r>
      <w:r w:rsidR="00477DD3">
        <w:rPr>
          <w:noProof/>
        </w:rPr>
        <w:t>149</w:t>
      </w:r>
      <w:r w:rsidR="00A94B67">
        <w:fldChar w:fldCharType="end"/>
      </w:r>
      <w:r w:rsidR="00A94B67">
        <w:t xml:space="preserve"> </w:t>
      </w:r>
      <w:r>
        <w:t>lists the different cases depending on MDCT mode and bit rate.</w:t>
      </w:r>
    </w:p>
    <w:p w14:paraId="64D4A867" w14:textId="77777777" w:rsidR="00BC0814" w:rsidRDefault="00BC0814" w:rsidP="00BC0814">
      <w:pPr>
        <w:pStyle w:val="TH"/>
      </w:pPr>
      <w:bookmarkStart w:id="15" w:name="_Ref395707068"/>
      <w:r>
        <w:t xml:space="preserve">Table </w:t>
      </w:r>
      <w:bookmarkStart w:id="16" w:name="Table_MDCT_to_Celp_Trans"/>
      <w:bookmarkEnd w:id="15"/>
      <w:r w:rsidR="00EA5B96">
        <w:fldChar w:fldCharType="begin"/>
      </w:r>
      <w:r w:rsidR="00EA5B96">
        <w:instrText xml:space="preserve"> SEQ Table </w:instrText>
      </w:r>
      <w:r w:rsidR="00477DD3">
        <w:instrText xml:space="preserve">\r149 </w:instrText>
      </w:r>
      <w:r w:rsidR="00EA5B96">
        <w:instrText xml:space="preserve">\* ARABIC </w:instrText>
      </w:r>
      <w:r w:rsidR="00EA5B96">
        <w:fldChar w:fldCharType="separate"/>
      </w:r>
      <w:r w:rsidR="00477DD3">
        <w:rPr>
          <w:noProof/>
        </w:rPr>
        <w:t>149</w:t>
      </w:r>
      <w:r w:rsidR="00EA5B96">
        <w:fldChar w:fldCharType="end"/>
      </w:r>
      <w:bookmarkEnd w:id="16"/>
      <w:r>
        <w:t>: MDCT to CELP transition modes</w:t>
      </w:r>
    </w:p>
    <w:tbl>
      <w:tblPr>
        <w:tblW w:w="6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1"/>
        <w:gridCol w:w="1538"/>
        <w:gridCol w:w="787"/>
        <w:gridCol w:w="1502"/>
      </w:tblGrid>
      <w:tr w:rsidR="00BC0814" w:rsidRPr="00EA10F6" w14:paraId="7AC012B1" w14:textId="77777777" w:rsidTr="00D17375">
        <w:trPr>
          <w:trHeight w:val="263"/>
          <w:jc w:val="center"/>
        </w:trPr>
        <w:tc>
          <w:tcPr>
            <w:tcW w:w="2561" w:type="dxa"/>
            <w:shd w:val="clear" w:color="auto" w:fill="D9D9D9"/>
          </w:tcPr>
          <w:p w14:paraId="4D4D66B9" w14:textId="77777777" w:rsidR="00BC0814" w:rsidRPr="00EA10F6" w:rsidRDefault="00BC0814" w:rsidP="00D17375">
            <w:pPr>
              <w:pStyle w:val="TAH"/>
            </w:pPr>
            <w:r w:rsidRPr="00EA10F6">
              <w:t>Switching from</w:t>
            </w:r>
          </w:p>
        </w:tc>
        <w:tc>
          <w:tcPr>
            <w:tcW w:w="1538" w:type="dxa"/>
            <w:shd w:val="clear" w:color="auto" w:fill="D9D9D9"/>
          </w:tcPr>
          <w:p w14:paraId="2D6AAD8F" w14:textId="77777777" w:rsidR="00BC0814" w:rsidRPr="00EA10F6" w:rsidRDefault="00BC0814" w:rsidP="00D17375">
            <w:pPr>
              <w:pStyle w:val="TAH"/>
            </w:pPr>
            <w:r w:rsidRPr="00EA10F6">
              <w:t>Switching to</w:t>
            </w:r>
          </w:p>
        </w:tc>
        <w:tc>
          <w:tcPr>
            <w:tcW w:w="0" w:type="auto"/>
            <w:shd w:val="clear" w:color="auto" w:fill="D9D9D9"/>
          </w:tcPr>
          <w:p w14:paraId="7091256E" w14:textId="77777777" w:rsidR="00BC0814" w:rsidRPr="00EA10F6" w:rsidRDefault="00BC0814" w:rsidP="00D17375">
            <w:pPr>
              <w:pStyle w:val="TAH"/>
            </w:pPr>
            <w:r w:rsidRPr="00EA10F6">
              <w:t>Bitrate (kbps)</w:t>
            </w:r>
          </w:p>
        </w:tc>
        <w:tc>
          <w:tcPr>
            <w:tcW w:w="1502" w:type="dxa"/>
            <w:shd w:val="clear" w:color="auto" w:fill="D9D9D9"/>
          </w:tcPr>
          <w:p w14:paraId="0B55EF0A" w14:textId="77777777" w:rsidR="00BC0814" w:rsidRPr="00EA10F6" w:rsidRDefault="00BC0814" w:rsidP="00D17375">
            <w:pPr>
              <w:pStyle w:val="TAH"/>
            </w:pPr>
            <w:r w:rsidRPr="00EA10F6">
              <w:t>Transition mode</w:t>
            </w:r>
          </w:p>
        </w:tc>
      </w:tr>
      <w:tr w:rsidR="00BC0814" w:rsidRPr="00EA10F6" w14:paraId="5260755B" w14:textId="77777777" w:rsidTr="00D17375">
        <w:trPr>
          <w:trHeight w:val="263"/>
          <w:jc w:val="center"/>
        </w:trPr>
        <w:tc>
          <w:tcPr>
            <w:tcW w:w="2561" w:type="dxa"/>
          </w:tcPr>
          <w:p w14:paraId="359A1C1E" w14:textId="77777777" w:rsidR="00BC0814" w:rsidRPr="00EA10F6" w:rsidRDefault="00BC0814" w:rsidP="00D17375">
            <w:pPr>
              <w:pStyle w:val="TAL"/>
            </w:pPr>
            <w:r w:rsidRPr="00EA10F6">
              <w:t>HQ MDCT</w:t>
            </w:r>
          </w:p>
        </w:tc>
        <w:tc>
          <w:tcPr>
            <w:tcW w:w="1538" w:type="dxa"/>
          </w:tcPr>
          <w:p w14:paraId="743582A3" w14:textId="77777777" w:rsidR="00BC0814" w:rsidRPr="00EA10F6" w:rsidRDefault="00BC0814" w:rsidP="00D17375">
            <w:pPr>
              <w:pStyle w:val="TAL"/>
            </w:pPr>
            <w:r w:rsidRPr="00EA10F6">
              <w:t xml:space="preserve">CELP </w:t>
            </w:r>
          </w:p>
        </w:tc>
        <w:tc>
          <w:tcPr>
            <w:tcW w:w="0" w:type="auto"/>
          </w:tcPr>
          <w:p w14:paraId="43E19BF4" w14:textId="77777777" w:rsidR="00BC0814" w:rsidRPr="00EA10F6" w:rsidRDefault="00BC0814" w:rsidP="00D17375">
            <w:pPr>
              <w:pStyle w:val="TAL"/>
            </w:pPr>
            <w:r w:rsidRPr="00EA10F6">
              <w:t>7.2</w:t>
            </w:r>
          </w:p>
        </w:tc>
        <w:tc>
          <w:tcPr>
            <w:tcW w:w="1502" w:type="dxa"/>
          </w:tcPr>
          <w:p w14:paraId="4128B97B" w14:textId="77777777" w:rsidR="00BC0814" w:rsidRPr="00EA10F6" w:rsidRDefault="00BC0814" w:rsidP="00D17375">
            <w:pPr>
              <w:pStyle w:val="TAL"/>
            </w:pPr>
            <w:r w:rsidRPr="00EA10F6">
              <w:t>MC1</w:t>
            </w:r>
          </w:p>
        </w:tc>
      </w:tr>
      <w:tr w:rsidR="00BC0814" w:rsidRPr="00EA10F6" w14:paraId="00681543" w14:textId="77777777" w:rsidTr="00D17375">
        <w:trPr>
          <w:trHeight w:val="263"/>
          <w:jc w:val="center"/>
        </w:trPr>
        <w:tc>
          <w:tcPr>
            <w:tcW w:w="2561" w:type="dxa"/>
          </w:tcPr>
          <w:p w14:paraId="5982FD72" w14:textId="77777777" w:rsidR="00BC0814" w:rsidRPr="00EA10F6" w:rsidRDefault="00BC0814" w:rsidP="00D17375">
            <w:pPr>
              <w:pStyle w:val="TAL"/>
            </w:pPr>
            <w:r w:rsidRPr="00EA10F6">
              <w:t>HQ MDCT</w:t>
            </w:r>
          </w:p>
        </w:tc>
        <w:tc>
          <w:tcPr>
            <w:tcW w:w="1538" w:type="dxa"/>
          </w:tcPr>
          <w:p w14:paraId="1141F301" w14:textId="77777777" w:rsidR="00BC0814" w:rsidRPr="00EA10F6" w:rsidRDefault="00BC0814" w:rsidP="00D17375">
            <w:pPr>
              <w:pStyle w:val="TAL"/>
            </w:pPr>
            <w:r w:rsidRPr="00EA10F6">
              <w:t xml:space="preserve">CELP </w:t>
            </w:r>
          </w:p>
        </w:tc>
        <w:tc>
          <w:tcPr>
            <w:tcW w:w="0" w:type="auto"/>
          </w:tcPr>
          <w:p w14:paraId="2A14391E" w14:textId="77777777" w:rsidR="00BC0814" w:rsidRPr="00EA10F6" w:rsidRDefault="00BC0814" w:rsidP="00D17375">
            <w:pPr>
              <w:pStyle w:val="TAL"/>
            </w:pPr>
            <w:r w:rsidRPr="00EA10F6">
              <w:t>8</w:t>
            </w:r>
          </w:p>
        </w:tc>
        <w:tc>
          <w:tcPr>
            <w:tcW w:w="1502" w:type="dxa"/>
          </w:tcPr>
          <w:p w14:paraId="64DFFFE0" w14:textId="77777777" w:rsidR="00BC0814" w:rsidRPr="00EA10F6" w:rsidRDefault="00BC0814" w:rsidP="00D17375">
            <w:pPr>
              <w:pStyle w:val="TAL"/>
            </w:pPr>
            <w:r w:rsidRPr="00EA10F6">
              <w:t>MC1</w:t>
            </w:r>
          </w:p>
        </w:tc>
      </w:tr>
      <w:tr w:rsidR="00BC0814" w:rsidRPr="00EA10F6" w14:paraId="12DF7E23" w14:textId="77777777" w:rsidTr="00D17375">
        <w:trPr>
          <w:trHeight w:val="263"/>
          <w:jc w:val="center"/>
        </w:trPr>
        <w:tc>
          <w:tcPr>
            <w:tcW w:w="2561" w:type="dxa"/>
          </w:tcPr>
          <w:p w14:paraId="3404597F" w14:textId="77777777" w:rsidR="00BC0814" w:rsidRPr="00EA10F6" w:rsidRDefault="00BC0814" w:rsidP="00D17375">
            <w:pPr>
              <w:pStyle w:val="TAL"/>
            </w:pPr>
            <w:r w:rsidRPr="00EA10F6">
              <w:t>TCX</w:t>
            </w:r>
          </w:p>
        </w:tc>
        <w:tc>
          <w:tcPr>
            <w:tcW w:w="1538" w:type="dxa"/>
          </w:tcPr>
          <w:p w14:paraId="25EA32C8" w14:textId="77777777" w:rsidR="00BC0814" w:rsidRPr="00EA10F6" w:rsidRDefault="00BC0814" w:rsidP="00D17375">
            <w:pPr>
              <w:pStyle w:val="TAL"/>
            </w:pPr>
            <w:r w:rsidRPr="00EA10F6">
              <w:t xml:space="preserve">CELP </w:t>
            </w:r>
          </w:p>
        </w:tc>
        <w:tc>
          <w:tcPr>
            <w:tcW w:w="0" w:type="auto"/>
          </w:tcPr>
          <w:p w14:paraId="24AAFC1F" w14:textId="77777777" w:rsidR="00BC0814" w:rsidRPr="00EA10F6" w:rsidRDefault="00BC0814" w:rsidP="00D17375">
            <w:pPr>
              <w:pStyle w:val="TAL"/>
            </w:pPr>
            <w:r w:rsidRPr="00EA10F6">
              <w:t>9.6</w:t>
            </w:r>
          </w:p>
        </w:tc>
        <w:tc>
          <w:tcPr>
            <w:tcW w:w="1502" w:type="dxa"/>
          </w:tcPr>
          <w:p w14:paraId="4E970674" w14:textId="77777777" w:rsidR="00BC0814" w:rsidRPr="00EA10F6" w:rsidRDefault="00BC0814" w:rsidP="00D17375">
            <w:pPr>
              <w:pStyle w:val="TAL"/>
            </w:pPr>
            <w:r w:rsidRPr="00EA10F6">
              <w:t>MC2</w:t>
            </w:r>
          </w:p>
        </w:tc>
      </w:tr>
      <w:tr w:rsidR="00BC0814" w:rsidRPr="00EA10F6" w14:paraId="3F169414" w14:textId="77777777" w:rsidTr="00D17375">
        <w:trPr>
          <w:trHeight w:val="263"/>
          <w:jc w:val="center"/>
        </w:trPr>
        <w:tc>
          <w:tcPr>
            <w:tcW w:w="2561" w:type="dxa"/>
          </w:tcPr>
          <w:p w14:paraId="22F6D112" w14:textId="77777777" w:rsidR="00BC0814" w:rsidRPr="00EA10F6" w:rsidRDefault="00BC0814" w:rsidP="00D17375">
            <w:pPr>
              <w:pStyle w:val="TAL"/>
            </w:pPr>
            <w:r w:rsidRPr="00EA10F6">
              <w:t>TCX or HQ MDCT</w:t>
            </w:r>
          </w:p>
        </w:tc>
        <w:tc>
          <w:tcPr>
            <w:tcW w:w="1538" w:type="dxa"/>
          </w:tcPr>
          <w:p w14:paraId="71BF5689" w14:textId="77777777" w:rsidR="00BC0814" w:rsidRPr="00EA10F6" w:rsidRDefault="00BC0814" w:rsidP="00D17375">
            <w:pPr>
              <w:pStyle w:val="TAL"/>
            </w:pPr>
            <w:r w:rsidRPr="00EA10F6">
              <w:t xml:space="preserve">CELP </w:t>
            </w:r>
          </w:p>
        </w:tc>
        <w:tc>
          <w:tcPr>
            <w:tcW w:w="0" w:type="auto"/>
          </w:tcPr>
          <w:p w14:paraId="5467AC0C" w14:textId="77777777" w:rsidR="00BC0814" w:rsidRPr="00EA10F6" w:rsidRDefault="00BC0814" w:rsidP="00D17375">
            <w:pPr>
              <w:pStyle w:val="TAL"/>
            </w:pPr>
            <w:r w:rsidRPr="00EA10F6">
              <w:t>13.2</w:t>
            </w:r>
          </w:p>
        </w:tc>
        <w:tc>
          <w:tcPr>
            <w:tcW w:w="1502" w:type="dxa"/>
          </w:tcPr>
          <w:p w14:paraId="28401FF4" w14:textId="77777777" w:rsidR="00BC0814" w:rsidRPr="00EA10F6" w:rsidRDefault="00BC0814" w:rsidP="00D17375">
            <w:pPr>
              <w:pStyle w:val="TAL"/>
            </w:pPr>
            <w:r w:rsidRPr="00EA10F6">
              <w:t>MC1</w:t>
            </w:r>
          </w:p>
        </w:tc>
      </w:tr>
      <w:tr w:rsidR="00BC0814" w:rsidRPr="00EA10F6" w14:paraId="31F32A77" w14:textId="77777777" w:rsidTr="00D17375">
        <w:trPr>
          <w:trHeight w:val="263"/>
          <w:jc w:val="center"/>
        </w:trPr>
        <w:tc>
          <w:tcPr>
            <w:tcW w:w="2561" w:type="dxa"/>
          </w:tcPr>
          <w:p w14:paraId="603BA532" w14:textId="77777777" w:rsidR="00BC0814" w:rsidRPr="00EA10F6" w:rsidRDefault="00BC0814" w:rsidP="00D17375">
            <w:pPr>
              <w:pStyle w:val="TAL"/>
            </w:pPr>
            <w:r w:rsidRPr="00EA10F6">
              <w:t>TCX</w:t>
            </w:r>
          </w:p>
        </w:tc>
        <w:tc>
          <w:tcPr>
            <w:tcW w:w="1538" w:type="dxa"/>
          </w:tcPr>
          <w:p w14:paraId="6B3D5883" w14:textId="77777777" w:rsidR="00BC0814" w:rsidRPr="00EA10F6" w:rsidRDefault="00BC0814" w:rsidP="00D17375">
            <w:pPr>
              <w:pStyle w:val="TAL"/>
            </w:pPr>
            <w:r w:rsidRPr="00EA10F6">
              <w:t xml:space="preserve">CELP </w:t>
            </w:r>
          </w:p>
        </w:tc>
        <w:tc>
          <w:tcPr>
            <w:tcW w:w="0" w:type="auto"/>
          </w:tcPr>
          <w:p w14:paraId="2B798244" w14:textId="77777777" w:rsidR="00BC0814" w:rsidRPr="00EA10F6" w:rsidRDefault="00BC0814" w:rsidP="00D17375">
            <w:pPr>
              <w:pStyle w:val="TAL"/>
            </w:pPr>
            <w:r w:rsidRPr="00EA10F6">
              <w:t>16.4</w:t>
            </w:r>
          </w:p>
        </w:tc>
        <w:tc>
          <w:tcPr>
            <w:tcW w:w="1502" w:type="dxa"/>
          </w:tcPr>
          <w:p w14:paraId="6F873B19" w14:textId="77777777" w:rsidR="00BC0814" w:rsidRPr="00EA10F6" w:rsidRDefault="00BC0814" w:rsidP="00D17375">
            <w:pPr>
              <w:pStyle w:val="TAL"/>
            </w:pPr>
            <w:r w:rsidRPr="00EA10F6">
              <w:t>MC2</w:t>
            </w:r>
          </w:p>
        </w:tc>
      </w:tr>
      <w:tr w:rsidR="00BC0814" w:rsidRPr="00EA10F6" w14:paraId="43BA165C" w14:textId="77777777" w:rsidTr="00D17375">
        <w:trPr>
          <w:trHeight w:val="263"/>
          <w:jc w:val="center"/>
        </w:trPr>
        <w:tc>
          <w:tcPr>
            <w:tcW w:w="2561" w:type="dxa"/>
          </w:tcPr>
          <w:p w14:paraId="58B0DEC9" w14:textId="77777777" w:rsidR="00BC0814" w:rsidRPr="00EA10F6" w:rsidRDefault="00BC0814" w:rsidP="00D17375">
            <w:pPr>
              <w:pStyle w:val="TAL"/>
            </w:pPr>
            <w:r w:rsidRPr="00EA10F6">
              <w:t>HQ MDCT</w:t>
            </w:r>
          </w:p>
        </w:tc>
        <w:tc>
          <w:tcPr>
            <w:tcW w:w="1538" w:type="dxa"/>
          </w:tcPr>
          <w:p w14:paraId="145FB0C5" w14:textId="77777777" w:rsidR="00BC0814" w:rsidRPr="00EA10F6" w:rsidRDefault="00BC0814" w:rsidP="00D17375">
            <w:pPr>
              <w:pStyle w:val="TAL"/>
            </w:pPr>
            <w:r w:rsidRPr="00EA10F6">
              <w:t>CELP</w:t>
            </w:r>
          </w:p>
        </w:tc>
        <w:tc>
          <w:tcPr>
            <w:tcW w:w="0" w:type="auto"/>
          </w:tcPr>
          <w:p w14:paraId="360D30B0" w14:textId="77777777" w:rsidR="00BC0814" w:rsidRPr="00EA10F6" w:rsidRDefault="00BC0814" w:rsidP="00D17375">
            <w:pPr>
              <w:pStyle w:val="TAL"/>
            </w:pPr>
            <w:r w:rsidRPr="00EA10F6">
              <w:t>16.4</w:t>
            </w:r>
          </w:p>
        </w:tc>
        <w:tc>
          <w:tcPr>
            <w:tcW w:w="1502" w:type="dxa"/>
          </w:tcPr>
          <w:p w14:paraId="33118F7A" w14:textId="77777777" w:rsidR="00BC0814" w:rsidRPr="00EA10F6" w:rsidRDefault="00BC0814" w:rsidP="00D17375">
            <w:pPr>
              <w:pStyle w:val="TAL"/>
            </w:pPr>
            <w:r w:rsidRPr="00EA10F6">
              <w:t>MC3</w:t>
            </w:r>
          </w:p>
        </w:tc>
      </w:tr>
      <w:tr w:rsidR="00BC0814" w:rsidRPr="00EA10F6" w14:paraId="096DD678" w14:textId="77777777" w:rsidTr="00D17375">
        <w:trPr>
          <w:trHeight w:val="263"/>
          <w:jc w:val="center"/>
        </w:trPr>
        <w:tc>
          <w:tcPr>
            <w:tcW w:w="2561" w:type="dxa"/>
          </w:tcPr>
          <w:p w14:paraId="54F8957F" w14:textId="77777777" w:rsidR="00BC0814" w:rsidRPr="00EA10F6" w:rsidRDefault="00BC0814" w:rsidP="00D17375">
            <w:pPr>
              <w:pStyle w:val="TAL"/>
            </w:pPr>
            <w:r w:rsidRPr="00EA10F6">
              <w:t>TCX</w:t>
            </w:r>
          </w:p>
        </w:tc>
        <w:tc>
          <w:tcPr>
            <w:tcW w:w="1538" w:type="dxa"/>
          </w:tcPr>
          <w:p w14:paraId="5F8C0D50" w14:textId="77777777" w:rsidR="00BC0814" w:rsidRPr="00EA10F6" w:rsidRDefault="00BC0814" w:rsidP="00D17375">
            <w:pPr>
              <w:pStyle w:val="TAL"/>
            </w:pPr>
            <w:r w:rsidRPr="00EA10F6">
              <w:t xml:space="preserve">CELP </w:t>
            </w:r>
          </w:p>
        </w:tc>
        <w:tc>
          <w:tcPr>
            <w:tcW w:w="0" w:type="auto"/>
          </w:tcPr>
          <w:p w14:paraId="1AE7B0A6" w14:textId="77777777" w:rsidR="00BC0814" w:rsidRPr="00EA10F6" w:rsidRDefault="00BC0814" w:rsidP="00D17375">
            <w:pPr>
              <w:pStyle w:val="TAL"/>
            </w:pPr>
            <w:r w:rsidRPr="00EA10F6">
              <w:t>24.4</w:t>
            </w:r>
          </w:p>
        </w:tc>
        <w:tc>
          <w:tcPr>
            <w:tcW w:w="1502" w:type="dxa"/>
          </w:tcPr>
          <w:p w14:paraId="45708A13" w14:textId="77777777" w:rsidR="00BC0814" w:rsidRPr="00EA10F6" w:rsidRDefault="00BC0814" w:rsidP="00D17375">
            <w:pPr>
              <w:pStyle w:val="TAL"/>
            </w:pPr>
            <w:r w:rsidRPr="00EA10F6">
              <w:t>MC2</w:t>
            </w:r>
          </w:p>
        </w:tc>
      </w:tr>
      <w:tr w:rsidR="00BC0814" w:rsidRPr="00EA10F6" w14:paraId="189973C1" w14:textId="77777777" w:rsidTr="00D17375">
        <w:trPr>
          <w:trHeight w:val="263"/>
          <w:jc w:val="center"/>
        </w:trPr>
        <w:tc>
          <w:tcPr>
            <w:tcW w:w="2561" w:type="dxa"/>
          </w:tcPr>
          <w:p w14:paraId="55C96BB8" w14:textId="77777777" w:rsidR="00BC0814" w:rsidRPr="00EA10F6" w:rsidRDefault="00BC0814" w:rsidP="00D17375">
            <w:pPr>
              <w:pStyle w:val="TAL"/>
            </w:pPr>
            <w:r w:rsidRPr="00EA10F6">
              <w:t>HQ MDCT</w:t>
            </w:r>
          </w:p>
        </w:tc>
        <w:tc>
          <w:tcPr>
            <w:tcW w:w="1538" w:type="dxa"/>
          </w:tcPr>
          <w:p w14:paraId="2B365F8A" w14:textId="77777777" w:rsidR="00BC0814" w:rsidRPr="00EA10F6" w:rsidRDefault="00BC0814" w:rsidP="00D17375">
            <w:pPr>
              <w:pStyle w:val="TAL"/>
            </w:pPr>
            <w:r w:rsidRPr="00EA10F6">
              <w:t>CELP</w:t>
            </w:r>
          </w:p>
        </w:tc>
        <w:tc>
          <w:tcPr>
            <w:tcW w:w="0" w:type="auto"/>
          </w:tcPr>
          <w:p w14:paraId="5FFC07F9" w14:textId="77777777" w:rsidR="00BC0814" w:rsidRPr="00EA10F6" w:rsidRDefault="00BC0814" w:rsidP="00D17375">
            <w:pPr>
              <w:pStyle w:val="TAL"/>
            </w:pPr>
            <w:r w:rsidRPr="00EA10F6">
              <w:t>24.4</w:t>
            </w:r>
          </w:p>
        </w:tc>
        <w:tc>
          <w:tcPr>
            <w:tcW w:w="1502" w:type="dxa"/>
          </w:tcPr>
          <w:p w14:paraId="62CAC94D" w14:textId="77777777" w:rsidR="00BC0814" w:rsidRPr="00EA10F6" w:rsidRDefault="00BC0814" w:rsidP="00D17375">
            <w:pPr>
              <w:pStyle w:val="TAL"/>
            </w:pPr>
            <w:r w:rsidRPr="00EA10F6">
              <w:t>MC3</w:t>
            </w:r>
          </w:p>
        </w:tc>
      </w:tr>
      <w:tr w:rsidR="00BC0814" w:rsidRPr="00EA10F6" w14:paraId="240CE5E9" w14:textId="77777777" w:rsidTr="00D17375">
        <w:trPr>
          <w:trHeight w:val="263"/>
          <w:jc w:val="center"/>
        </w:trPr>
        <w:tc>
          <w:tcPr>
            <w:tcW w:w="2561" w:type="dxa"/>
          </w:tcPr>
          <w:p w14:paraId="51FA725A" w14:textId="77777777" w:rsidR="00BC0814" w:rsidRPr="00EA10F6" w:rsidRDefault="00BC0814" w:rsidP="00D17375">
            <w:pPr>
              <w:pStyle w:val="TAL"/>
            </w:pPr>
            <w:r w:rsidRPr="00EA10F6">
              <w:t>TCX or HQ MDCT</w:t>
            </w:r>
          </w:p>
        </w:tc>
        <w:tc>
          <w:tcPr>
            <w:tcW w:w="1538" w:type="dxa"/>
          </w:tcPr>
          <w:p w14:paraId="1001CC3A" w14:textId="77777777" w:rsidR="00BC0814" w:rsidRPr="00EA10F6" w:rsidRDefault="00BC0814" w:rsidP="00D17375">
            <w:pPr>
              <w:pStyle w:val="TAL"/>
            </w:pPr>
            <w:r w:rsidRPr="00EA10F6">
              <w:t xml:space="preserve">CELP </w:t>
            </w:r>
          </w:p>
        </w:tc>
        <w:tc>
          <w:tcPr>
            <w:tcW w:w="0" w:type="auto"/>
          </w:tcPr>
          <w:p w14:paraId="30048545" w14:textId="77777777" w:rsidR="00BC0814" w:rsidRPr="00EA10F6" w:rsidRDefault="00BC0814" w:rsidP="00D17375">
            <w:pPr>
              <w:pStyle w:val="TAL"/>
            </w:pPr>
            <w:r w:rsidRPr="00EA10F6">
              <w:t>32</w:t>
            </w:r>
          </w:p>
        </w:tc>
        <w:tc>
          <w:tcPr>
            <w:tcW w:w="1502" w:type="dxa"/>
          </w:tcPr>
          <w:p w14:paraId="38796462" w14:textId="77777777" w:rsidR="00BC0814" w:rsidRPr="00EA10F6" w:rsidRDefault="00BC0814" w:rsidP="00D17375">
            <w:pPr>
              <w:pStyle w:val="TAL"/>
            </w:pPr>
            <w:r w:rsidRPr="00EA10F6">
              <w:t>MC1</w:t>
            </w:r>
          </w:p>
        </w:tc>
      </w:tr>
      <w:tr w:rsidR="00BC0814" w:rsidRPr="00EA10F6" w14:paraId="58D57B0B" w14:textId="77777777" w:rsidTr="00D17375">
        <w:trPr>
          <w:trHeight w:val="263"/>
          <w:jc w:val="center"/>
        </w:trPr>
        <w:tc>
          <w:tcPr>
            <w:tcW w:w="2561" w:type="dxa"/>
          </w:tcPr>
          <w:p w14:paraId="1DDCDB1C" w14:textId="77777777" w:rsidR="00BC0814" w:rsidRPr="00EA10F6" w:rsidRDefault="00BC0814" w:rsidP="00D17375">
            <w:pPr>
              <w:pStyle w:val="TAL"/>
            </w:pPr>
            <w:r w:rsidRPr="00EA10F6">
              <w:t>HQ MDCT</w:t>
            </w:r>
          </w:p>
        </w:tc>
        <w:tc>
          <w:tcPr>
            <w:tcW w:w="1538" w:type="dxa"/>
          </w:tcPr>
          <w:p w14:paraId="3CCE953E" w14:textId="77777777" w:rsidR="00BC0814" w:rsidRPr="00EA10F6" w:rsidRDefault="00BC0814" w:rsidP="00D17375">
            <w:pPr>
              <w:pStyle w:val="TAL"/>
            </w:pPr>
            <w:r w:rsidRPr="00EA10F6">
              <w:t xml:space="preserve">CELP </w:t>
            </w:r>
          </w:p>
        </w:tc>
        <w:tc>
          <w:tcPr>
            <w:tcW w:w="0" w:type="auto"/>
          </w:tcPr>
          <w:p w14:paraId="5C403DB8" w14:textId="77777777" w:rsidR="00BC0814" w:rsidRPr="00EA10F6" w:rsidRDefault="00BC0814" w:rsidP="00D17375">
            <w:pPr>
              <w:pStyle w:val="TAL"/>
            </w:pPr>
            <w:r w:rsidRPr="00EA10F6">
              <w:t>64</w:t>
            </w:r>
          </w:p>
        </w:tc>
        <w:tc>
          <w:tcPr>
            <w:tcW w:w="1502" w:type="dxa"/>
          </w:tcPr>
          <w:p w14:paraId="278C9FA6" w14:textId="77777777" w:rsidR="00BC0814" w:rsidRPr="00EA10F6" w:rsidRDefault="00BC0814" w:rsidP="00D17375">
            <w:pPr>
              <w:pStyle w:val="TAL"/>
            </w:pPr>
            <w:r w:rsidRPr="00EA10F6">
              <w:t>MC1</w:t>
            </w:r>
          </w:p>
        </w:tc>
      </w:tr>
    </w:tbl>
    <w:p w14:paraId="10DE49BD" w14:textId="77777777" w:rsidR="00BC0814" w:rsidRDefault="00BC0814" w:rsidP="00BC0814"/>
    <w:p w14:paraId="3ABF8AFD" w14:textId="77777777" w:rsidR="00BC0814" w:rsidRPr="000624FE" w:rsidRDefault="00F005A3" w:rsidP="00BC0814">
      <w:r>
        <w:t>In following sub</w:t>
      </w:r>
      <w:r w:rsidR="00BC0814">
        <w:t>clauses, the MDCT to CELP transitions are described in detail. Note that this description only considers switching cases within the same bit rate.</w:t>
      </w:r>
    </w:p>
    <w:p w14:paraId="6143CFA5" w14:textId="77777777" w:rsidR="00BC0814" w:rsidRPr="00BE7AAE" w:rsidRDefault="00BC0814" w:rsidP="00BC0814">
      <w:pPr>
        <w:pStyle w:val="Heading4"/>
        <w:rPr>
          <w:lang w:val="en-GB"/>
        </w:rPr>
      </w:pPr>
      <w:bookmarkStart w:id="17" w:name="_Toc393281235"/>
      <w:bookmarkStart w:id="18" w:name="_Toc393306231"/>
      <w:bookmarkStart w:id="19" w:name="_Toc393628403"/>
      <w:bookmarkStart w:id="20" w:name="_Toc393726340"/>
      <w:bookmarkStart w:id="21" w:name="_Toc394482217"/>
      <w:r>
        <w:lastRenderedPageBreak/>
        <w:t>5.4.2.1</w:t>
      </w:r>
      <w:r>
        <w:tab/>
      </w:r>
      <w:bookmarkEnd w:id="17"/>
      <w:bookmarkEnd w:id="18"/>
      <w:bookmarkEnd w:id="19"/>
      <w:bookmarkEnd w:id="20"/>
      <w:bookmarkEnd w:id="21"/>
      <w:r>
        <w:t>MDCT to CELP transition 1</w:t>
      </w:r>
      <w:r w:rsidR="00BE7AAE">
        <w:rPr>
          <w:lang w:val="en-GB"/>
        </w:rPr>
        <w:t xml:space="preserve"> (MC1)</w:t>
      </w:r>
    </w:p>
    <w:p w14:paraId="0181CE94" w14:textId="77777777" w:rsidR="00BE7AAE" w:rsidRPr="003C6CE9" w:rsidRDefault="00BE7AAE" w:rsidP="00BE7AAE">
      <w:bookmarkStart w:id="22" w:name="_Toc393281236"/>
      <w:bookmarkStart w:id="23" w:name="_Toc393306232"/>
      <w:bookmarkStart w:id="24" w:name="_Toc393628404"/>
      <w:bookmarkStart w:id="25" w:name="_Toc393726341"/>
      <w:bookmarkStart w:id="26" w:name="_Toc394482219"/>
      <w:r w:rsidRPr="003C6CE9">
        <w:t>MC1 is used when the previous frame was coded with HQ MDCT and the current frame is coded with CELP. In this case, the CELP state variables are reset in the current frame to predetermined (fixed) values. In particular the following memories are reset to 0 in the CELP encoder:</w:t>
      </w:r>
    </w:p>
    <w:p w14:paraId="6BDEAAE0" w14:textId="77777777" w:rsidR="00BE7AAE" w:rsidRPr="003C6CE9" w:rsidRDefault="00BE7AAE" w:rsidP="00BE7AAE">
      <w:pPr>
        <w:pStyle w:val="B1"/>
        <w:numPr>
          <w:ilvl w:val="0"/>
          <w:numId w:val="45"/>
        </w:numPr>
      </w:pPr>
      <w:r w:rsidRPr="003C6CE9">
        <w:t>Resampling memories of the CELP synthesis signal</w:t>
      </w:r>
    </w:p>
    <w:p w14:paraId="584E4C89" w14:textId="77777777" w:rsidR="00BE7AAE" w:rsidRPr="003C6CE9" w:rsidRDefault="00BE7AAE" w:rsidP="00BE7AAE">
      <w:pPr>
        <w:pStyle w:val="B1"/>
        <w:numPr>
          <w:ilvl w:val="0"/>
          <w:numId w:val="45"/>
        </w:numPr>
      </w:pPr>
      <w:r w:rsidRPr="003C6CE9">
        <w:t>Pre-emphasis and de-emphasis memories</w:t>
      </w:r>
    </w:p>
    <w:p w14:paraId="4EDAFE35" w14:textId="77777777" w:rsidR="00BE7AAE" w:rsidRPr="003C6CE9" w:rsidRDefault="00BE7AAE" w:rsidP="00BE7AAE">
      <w:pPr>
        <w:pStyle w:val="B1"/>
        <w:numPr>
          <w:ilvl w:val="0"/>
          <w:numId w:val="45"/>
        </w:numPr>
      </w:pPr>
      <w:r w:rsidRPr="003C6CE9">
        <w:t>LPC synthesis memories</w:t>
      </w:r>
    </w:p>
    <w:p w14:paraId="42571A4F" w14:textId="77777777" w:rsidR="00BE7AAE" w:rsidRPr="003C6CE9" w:rsidRDefault="00BE7AAE" w:rsidP="00BE7AAE">
      <w:pPr>
        <w:pStyle w:val="B1"/>
        <w:numPr>
          <w:ilvl w:val="0"/>
          <w:numId w:val="45"/>
        </w:numPr>
      </w:pPr>
      <w:r w:rsidRPr="003C6CE9">
        <w:t>Past excitation (adaptive codebook memory)</w:t>
      </w:r>
    </w:p>
    <w:p w14:paraId="2299277C" w14:textId="77777777" w:rsidR="00BE7AAE" w:rsidRPr="003C6CE9" w:rsidRDefault="00BE7AAE" w:rsidP="00BE7AAE">
      <w:r w:rsidRPr="003C6CE9">
        <w:t xml:space="preserve">The old LPC coefficients and associated representations (LSP, LSF) and CELP gain quantization memories are reset to  predetermined (fixed) values. Since the past excitation is not available, the CELP coder in the current frame is forced to operate in Transition coding (TC) , i.e. without any adaptive codebook. The LPC coefficients from the previous frame are not available, therefore only one set of LPC coefficients corresponding to the end of frame are coded and used for all subframes of the current frame. </w:t>
      </w:r>
    </w:p>
    <w:p w14:paraId="688C9144" w14:textId="77777777" w:rsidR="00BC0814" w:rsidRPr="00BE7AAE" w:rsidRDefault="00BC0814" w:rsidP="00BC0814">
      <w:pPr>
        <w:pStyle w:val="Heading4"/>
        <w:rPr>
          <w:lang w:val="en-GB"/>
        </w:rPr>
      </w:pPr>
      <w:r>
        <w:t>5.4.2.2</w:t>
      </w:r>
      <w:r>
        <w:tab/>
      </w:r>
      <w:bookmarkEnd w:id="22"/>
      <w:bookmarkEnd w:id="23"/>
      <w:bookmarkEnd w:id="24"/>
      <w:bookmarkEnd w:id="25"/>
      <w:bookmarkEnd w:id="26"/>
      <w:r>
        <w:t>MDCT to CELP transition 2</w:t>
      </w:r>
      <w:r w:rsidR="00BE7AAE">
        <w:rPr>
          <w:lang w:val="en-GB"/>
        </w:rPr>
        <w:t xml:space="preserve"> (MC2)</w:t>
      </w:r>
    </w:p>
    <w:p w14:paraId="73ADDA02" w14:textId="77777777" w:rsidR="00BC0814" w:rsidRDefault="00BC0814" w:rsidP="00BC0814">
      <w:r>
        <w:t xml:space="preserve">MC2 is designed for CELP transitions coming from the MDCT based TCX mode. The TCX shares the same LPC analysis and quantization as in CELP, as described in </w:t>
      </w:r>
      <w:r w:rsidR="00477DD3">
        <w:t>subclause</w:t>
      </w:r>
      <w:r>
        <w:t xml:space="preserve"> 5.3.3.2.1. The MA/AR/LSP/LSF memories are consequently updated during MDCT based TCX encoding, as it is done in CELP encoding. The only exception is at 9.6kbps, where the weighted LPC are quantized (instead of the unweighted LPC as in CELP) as described in </w:t>
      </w:r>
      <w:r w:rsidR="00477DD3">
        <w:t>subclause</w:t>
      </w:r>
      <w:r>
        <w:t xml:space="preserve"> 5.3.3.2.1.1.1. In that case, the MA/AR/LSP/LSF memories are re-computed in the unweighted domain as described in </w:t>
      </w:r>
      <w:r w:rsidR="00477DD3">
        <w:t>subclause</w:t>
      </w:r>
      <w:r>
        <w:t xml:space="preserve"> 5.3.3.2.1.1.2.</w:t>
      </w:r>
    </w:p>
    <w:p w14:paraId="6F9165AD" w14:textId="77777777" w:rsidR="00BC0814" w:rsidRDefault="00BC0814" w:rsidP="00BC0814">
      <w:r>
        <w:t xml:space="preserve">Moreover, MDCT based TCX includes an internal decoder which generates a decoded time-domain signal at the CELP sampling rate as described in </w:t>
      </w:r>
      <w:r w:rsidR="00477DD3">
        <w:t>subclause</w:t>
      </w:r>
      <w:r>
        <w:t xml:space="preserve"> 5.3.3.2.12.1. This signal and the quantized LPC are then used to update CELP memories as described in 5.3.3.2.12.2, including the adaptive codebook memory, the LPC synthesis filter memory, the weighting filter denominator memory and the de-emphasis filter memory.</w:t>
      </w:r>
    </w:p>
    <w:p w14:paraId="37F68DDE" w14:textId="77777777" w:rsidR="00BC0814" w:rsidRPr="00BE7AAE" w:rsidRDefault="00BC0814" w:rsidP="00BC0814">
      <w:pPr>
        <w:pStyle w:val="Heading4"/>
        <w:rPr>
          <w:lang w:val="en-GB"/>
        </w:rPr>
      </w:pPr>
      <w:bookmarkStart w:id="27" w:name="_Toc394482220"/>
      <w:r>
        <w:t>5.4.2.3</w:t>
      </w:r>
      <w:r>
        <w:tab/>
      </w:r>
      <w:bookmarkEnd w:id="27"/>
      <w:r>
        <w:t>MDCT to CELP transition 3</w:t>
      </w:r>
      <w:r w:rsidR="00BE7AAE">
        <w:rPr>
          <w:lang w:val="en-GB"/>
        </w:rPr>
        <w:t xml:space="preserve"> (MC3)</w:t>
      </w:r>
    </w:p>
    <w:p w14:paraId="08AD4668" w14:textId="77777777" w:rsidR="00BC0814" w:rsidRDefault="00BE7AAE" w:rsidP="00BC0814">
      <w:r>
        <w:t>Similar</w:t>
      </w:r>
      <w:r w:rsidRPr="003C6CE9">
        <w:t>ly to MC1, the CELP state variables are reset to predetermined values (in general 0), with the following exceptions:</w:t>
      </w:r>
      <w:r w:rsidR="00BC0814">
        <w:t>:</w:t>
      </w:r>
    </w:p>
    <w:p w14:paraId="7A72C591" w14:textId="77777777" w:rsidR="00BC0814" w:rsidRDefault="00BC0814" w:rsidP="00BE7AAE">
      <w:pPr>
        <w:pStyle w:val="B1"/>
        <w:numPr>
          <w:ilvl w:val="0"/>
          <w:numId w:val="46"/>
        </w:numPr>
      </w:pPr>
      <w:r>
        <w:t xml:space="preserve">The factor </w:t>
      </w:r>
      <w:r w:rsidRPr="001E2AAE">
        <w:rPr>
          <w:position w:val="-10"/>
        </w:rPr>
        <w:object w:dxaOrig="260" w:dyaOrig="300" w14:anchorId="6F49E66A">
          <v:shape id="_x0000_i1026" type="#_x0000_t75" style="width:13.15pt;height:15pt" o:ole="">
            <v:imagedata r:id="rId9" o:title=""/>
          </v:shape>
          <o:OLEObject Type="Embed" ProgID="Equation.3" ShapeID="_x0000_i1026" DrawAspect="Content" ObjectID="_1783087387" r:id="rId11"/>
        </w:object>
      </w:r>
      <w:r>
        <w:t xml:space="preserve"> is set to 0.3.</w:t>
      </w:r>
    </w:p>
    <w:p w14:paraId="201237F3" w14:textId="77777777" w:rsidR="00BC0814" w:rsidRDefault="00BC0814" w:rsidP="00BE7AAE">
      <w:pPr>
        <w:pStyle w:val="B1"/>
        <w:numPr>
          <w:ilvl w:val="0"/>
          <w:numId w:val="46"/>
        </w:numPr>
      </w:pPr>
      <w:r>
        <w:t>The LSF quantization is run in safety-net mode, such that no prediction is used and the MA/AR memories are not used.</w:t>
      </w:r>
    </w:p>
    <w:p w14:paraId="75F92AE2" w14:textId="77777777" w:rsidR="00BC0814" w:rsidRPr="00271BBE" w:rsidRDefault="00BC0814" w:rsidP="00BE7AAE">
      <w:pPr>
        <w:pStyle w:val="B1"/>
        <w:numPr>
          <w:ilvl w:val="0"/>
          <w:numId w:val="46"/>
        </w:numPr>
      </w:pPr>
      <w:r>
        <w:t>The previous quantized end-frame LSP/LSF and the quantized mid-frame LSP/LSF are set to the curre</w:t>
      </w:r>
      <w:r w:rsidR="00BE7AAE">
        <w:t>nt quantized end-frame LSP/LSF.</w:t>
      </w:r>
    </w:p>
    <w:p w14:paraId="72EF167C" w14:textId="77777777" w:rsidR="00BC0814" w:rsidRPr="00BE7AAE" w:rsidRDefault="00BC0814" w:rsidP="00BC0814">
      <w:pPr>
        <w:pStyle w:val="Heading3"/>
        <w:rPr>
          <w:lang w:val="en-GB"/>
        </w:rPr>
      </w:pPr>
      <w:bookmarkStart w:id="28" w:name="_Toc393281237"/>
      <w:bookmarkStart w:id="29" w:name="_Toc393306233"/>
      <w:bookmarkStart w:id="30" w:name="_Toc393628405"/>
      <w:bookmarkStart w:id="31" w:name="_Toc393726342"/>
      <w:bookmarkStart w:id="32" w:name="_Toc394482221"/>
      <w:r>
        <w:t>5.4.3</w:t>
      </w:r>
      <w:r>
        <w:tab/>
      </w:r>
      <w:bookmarkEnd w:id="28"/>
      <w:bookmarkEnd w:id="29"/>
      <w:bookmarkEnd w:id="30"/>
      <w:bookmarkEnd w:id="31"/>
      <w:r>
        <w:t>CELP coding mode to MDCT coding mode</w:t>
      </w:r>
      <w:bookmarkEnd w:id="32"/>
    </w:p>
    <w:p w14:paraId="593E92F3" w14:textId="77777777" w:rsidR="00BC0814" w:rsidRPr="00D3365A" w:rsidRDefault="00BC0814" w:rsidP="00BC0814">
      <w:r>
        <w:t>When a MDCT encoded frame is preceded by a CELP encoded frame, a beginning portion of the MDCT encoded frame cannot be reconstructed properly due to the aliasing introduced by the missing previous MDCT encoded frame. To solve this problem, two approaches are used depending on the MDCT based coding mode (either MDCT based TCX or HQ MDCT). These approaches are described</w:t>
      </w:r>
      <w:r w:rsidR="00F005A3">
        <w:t xml:space="preserve"> in detail in the following sub</w:t>
      </w:r>
      <w:r>
        <w:t>clauses.</w:t>
      </w:r>
    </w:p>
    <w:p w14:paraId="50985083" w14:textId="77777777" w:rsidR="00BC0814" w:rsidRDefault="00BC0814" w:rsidP="00BC0814">
      <w:pPr>
        <w:pStyle w:val="Heading4"/>
      </w:pPr>
      <w:bookmarkStart w:id="33" w:name="_Toc393281238"/>
      <w:bookmarkStart w:id="34" w:name="_Toc393306234"/>
      <w:bookmarkStart w:id="35" w:name="_Toc393628406"/>
      <w:bookmarkStart w:id="36" w:name="_Toc393726343"/>
      <w:bookmarkStart w:id="37" w:name="_Toc394482222"/>
      <w:r>
        <w:t>5.4.3.1</w:t>
      </w:r>
      <w:r>
        <w:tab/>
      </w:r>
      <w:bookmarkEnd w:id="33"/>
      <w:bookmarkEnd w:id="34"/>
      <w:bookmarkEnd w:id="35"/>
      <w:bookmarkEnd w:id="36"/>
      <w:r>
        <w:t>CELP coding mode to MDCT based TCX coding mode</w:t>
      </w:r>
      <w:bookmarkEnd w:id="37"/>
    </w:p>
    <w:p w14:paraId="7E55A26E" w14:textId="77777777" w:rsidR="00BC0814" w:rsidRDefault="00BC0814" w:rsidP="00BC0814">
      <w:r>
        <w:t>When the previous frame is CELP and the current frame is MDCT based TCX, the MDCT length is increased, the left folding point is moved towards the past and the left overlap length is reduced such that the current MDCT based TCX can reconstruct the whole 20ms frame, without the need for the previous (and missing in this case) MDCT based frame. This is illustrated in the figure below.</w:t>
      </w:r>
    </w:p>
    <w:p w14:paraId="364544EE" w14:textId="49F8685D" w:rsidR="00BC0814" w:rsidRDefault="00521AE1" w:rsidP="00641808">
      <w:pPr>
        <w:pStyle w:val="TH"/>
      </w:pPr>
      <w:r>
        <w:rPr>
          <w:noProof/>
        </w:rPr>
        <w:lastRenderedPageBreak/>
        <w:drawing>
          <wp:inline distT="0" distB="0" distL="0" distR="0" wp14:anchorId="0119519E" wp14:editId="1A51AA21">
            <wp:extent cx="6115050" cy="24479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6115050" cy="2447925"/>
                    </a:xfrm>
                    <a:prstGeom prst="rect">
                      <a:avLst/>
                    </a:prstGeom>
                    <a:noFill/>
                    <a:ln>
                      <a:noFill/>
                    </a:ln>
                  </pic:spPr>
                </pic:pic>
              </a:graphicData>
            </a:graphic>
          </wp:inline>
        </w:drawing>
      </w:r>
    </w:p>
    <w:p w14:paraId="1A7238C1" w14:textId="77777777" w:rsidR="00BC0814" w:rsidRDefault="00BC0814" w:rsidP="00BC0814">
      <w:pPr>
        <w:pStyle w:val="TF"/>
      </w:pPr>
      <w:r>
        <w:t xml:space="preserve">Figure </w:t>
      </w:r>
      <w:r>
        <w:fldChar w:fldCharType="begin"/>
      </w:r>
      <w:r>
        <w:instrText xml:space="preserve"> SEQ Figure </w:instrText>
      </w:r>
      <w:r w:rsidR="00477DD3">
        <w:instrText xml:space="preserve">\r85 </w:instrText>
      </w:r>
      <w:r>
        <w:instrText xml:space="preserve">\* ARABIC </w:instrText>
      </w:r>
      <w:r>
        <w:fldChar w:fldCharType="separate"/>
      </w:r>
      <w:r w:rsidR="00477DD3">
        <w:rPr>
          <w:noProof/>
        </w:rPr>
        <w:t>85</w:t>
      </w:r>
      <w:r>
        <w:fldChar w:fldCharType="end"/>
      </w:r>
      <w:r>
        <w:t>: CELP to MDCT based TCX transition window (right part is here ALDO)</w:t>
      </w:r>
    </w:p>
    <w:p w14:paraId="2AF7F2DF" w14:textId="77777777" w:rsidR="00BC0814" w:rsidRPr="00477DD3" w:rsidRDefault="00BC0814" w:rsidP="00BC0814">
      <w:r>
        <w:t xml:space="preserve">The right part of the transition window is not changed, such that it can be used in the next MDCT based frame as if it was a normal (non-transition) MDCT based frame. Similarly to the non-transition case, the right part of the transition </w:t>
      </w:r>
      <w:r w:rsidRPr="00477DD3">
        <w:t xml:space="preserve">window can have different shapes like ALDO, HALF or MINIMAL as described in </w:t>
      </w:r>
      <w:r w:rsidR="00477DD3" w:rsidRPr="00477DD3">
        <w:t>sub</w:t>
      </w:r>
      <w:r w:rsidRPr="00477DD3">
        <w:t>clause 5.3.2.3.</w:t>
      </w:r>
    </w:p>
    <w:p w14:paraId="052D15AE" w14:textId="77777777" w:rsidR="00BC0814" w:rsidRPr="00477DD3" w:rsidRDefault="00BC0814" w:rsidP="00BC0814">
      <w:r w:rsidRPr="00477DD3">
        <w:t xml:space="preserve">The left folding point is moved towards the past at 0.625ms before the transition border. This is equivalent to increasing the MDCT length from 20ms to 25ms. The corresponding numbers of MDCT bins are given in </w:t>
      </w:r>
      <w:r w:rsidR="00477DD3" w:rsidRPr="00477DD3">
        <w:t>sub</w:t>
      </w:r>
      <w:r w:rsidRPr="00477DD3">
        <w:t>clause 5.3.3.1.1.</w:t>
      </w:r>
    </w:p>
    <w:p w14:paraId="2DA55E52" w14:textId="77777777" w:rsidR="00BC0814" w:rsidRPr="00477DD3" w:rsidRDefault="00BC0814" w:rsidP="00BC0814">
      <w:r w:rsidRPr="00477DD3">
        <w:t xml:space="preserve">The left part of the MDCT window is modified such that window segment with weight 1 covers the whole 20ms frame until the transition border, and the window segment before the transition border is a sine window </w:t>
      </w:r>
      <w:r w:rsidRPr="00477DD3">
        <w:rPr>
          <w:position w:val="-10"/>
        </w:rPr>
        <w:object w:dxaOrig="580" w:dyaOrig="300" w14:anchorId="435CDD76">
          <v:shape id="_x0000_i1028" type="#_x0000_t75" style="width:28.9pt;height:15pt" o:ole="">
            <v:imagedata r:id="rId13" o:title=""/>
          </v:shape>
          <o:OLEObject Type="Embed" ProgID="Equation.3" ShapeID="_x0000_i1028" DrawAspect="Content" ObjectID="_1783087388" r:id="rId14"/>
        </w:object>
      </w:r>
      <w:r w:rsidRPr="00477DD3">
        <w:t>with length 1.25ms</w:t>
      </w:r>
    </w:p>
    <w:p w14:paraId="3C204CC7" w14:textId="77777777" w:rsidR="00BC0814" w:rsidRPr="00477DD3" w:rsidRDefault="00BC0814" w:rsidP="00BC0814">
      <w:pPr>
        <w:pStyle w:val="EQ"/>
      </w:pPr>
      <w:r w:rsidRPr="00477DD3">
        <w:tab/>
      </w:r>
      <w:r w:rsidR="0034145E" w:rsidRPr="00477DD3">
        <w:rPr>
          <w:position w:val="-48"/>
        </w:rPr>
        <w:object w:dxaOrig="3280" w:dyaOrig="1060" w14:anchorId="5CA8C126">
          <v:shape id="_x0000_i1029" type="#_x0000_t75" style="width:163.9pt;height:52.9pt" o:ole="">
            <v:imagedata r:id="rId15" o:title=""/>
          </v:shape>
          <o:OLEObject Type="Embed" ProgID="Equation.3" ShapeID="_x0000_i1029" DrawAspect="Content" ObjectID="_1783087389" r:id="rId16"/>
        </w:object>
      </w:r>
      <w:r w:rsidRPr="00477DD3">
        <w:tab/>
        <w:t>(</w:t>
      </w:r>
      <w:r w:rsidRPr="00477DD3">
        <w:fldChar w:fldCharType="begin"/>
      </w:r>
      <w:r w:rsidRPr="00477DD3">
        <w:instrText xml:space="preserve"> SEQ eqn </w:instrText>
      </w:r>
      <w:r w:rsidR="00477DD3" w:rsidRPr="00477DD3">
        <w:instrText xml:space="preserve">\r1284 </w:instrText>
      </w:r>
      <w:r w:rsidRPr="00477DD3">
        <w:instrText xml:space="preserve">\* MERGEFORMAT </w:instrText>
      </w:r>
      <w:r w:rsidRPr="00477DD3">
        <w:fldChar w:fldCharType="separate"/>
      </w:r>
      <w:r w:rsidR="00477DD3" w:rsidRPr="00477DD3">
        <w:t>1284</w:t>
      </w:r>
      <w:r w:rsidRPr="00477DD3">
        <w:fldChar w:fldCharType="end"/>
      </w:r>
      <w:r w:rsidRPr="00477DD3">
        <w:t>)</w:t>
      </w:r>
    </w:p>
    <w:p w14:paraId="3E2E31BB" w14:textId="77777777" w:rsidR="00BC0814" w:rsidRPr="00477DD3" w:rsidRDefault="00BC0814" w:rsidP="00BC0814">
      <w:r w:rsidRPr="00477DD3">
        <w:t xml:space="preserve">with </w:t>
      </w:r>
      <w:r w:rsidRPr="00477DD3">
        <w:rPr>
          <w:position w:val="-10"/>
        </w:rPr>
        <w:object w:dxaOrig="1700" w:dyaOrig="300" w14:anchorId="5106A678">
          <v:shape id="_x0000_i1030" type="#_x0000_t75" style="width:85.15pt;height:15pt" o:ole="">
            <v:imagedata r:id="rId17" o:title=""/>
          </v:shape>
          <o:OLEObject Type="Embed" ProgID="Equation.3" ShapeID="_x0000_i1030" DrawAspect="Content" ObjectID="_1783087390" r:id="rId18"/>
        </w:object>
      </w:r>
      <w:r w:rsidRPr="00477DD3">
        <w:t xml:space="preserve"> is the window length in samples and </w:t>
      </w:r>
      <w:r w:rsidRPr="00477DD3">
        <w:rPr>
          <w:position w:val="-10"/>
        </w:rPr>
        <w:object w:dxaOrig="540" w:dyaOrig="300" w14:anchorId="072D375E">
          <v:shape id="_x0000_i1031" type="#_x0000_t75" style="width:27pt;height:15pt" o:ole="">
            <v:imagedata r:id="rId19" o:title=""/>
          </v:shape>
          <o:OLEObject Type="Embed" ProgID="Equation.3" ShapeID="_x0000_i1031" DrawAspect="Content" ObjectID="_1783087391" r:id="rId20"/>
        </w:object>
      </w:r>
      <w:r w:rsidRPr="00477DD3">
        <w:t xml:space="preserve"> is the sampling rate of the time-domain signal.</w:t>
      </w:r>
    </w:p>
    <w:p w14:paraId="0D3698B2" w14:textId="77777777" w:rsidR="00BC0814" w:rsidRPr="00040550" w:rsidRDefault="00BC0814" w:rsidP="00BC0814">
      <w:r w:rsidRPr="00477DD3">
        <w:t xml:space="preserve"> After windowing and MDCT, the MDCT-based TCX frame is encoded as described in </w:t>
      </w:r>
      <w:r w:rsidR="00477DD3" w:rsidRPr="00477DD3">
        <w:t>sub</w:t>
      </w:r>
      <w:r w:rsidRPr="00477DD3">
        <w:t>clause 5.3.3.</w:t>
      </w:r>
    </w:p>
    <w:p w14:paraId="028C9C44" w14:textId="77777777" w:rsidR="00BC0814" w:rsidRDefault="00BC0814" w:rsidP="00BC0814">
      <w:pPr>
        <w:pStyle w:val="Heading4"/>
      </w:pPr>
      <w:bookmarkStart w:id="38" w:name="_Toc393281239"/>
      <w:bookmarkStart w:id="39" w:name="_Toc393306235"/>
      <w:bookmarkStart w:id="40" w:name="_Toc393628407"/>
      <w:bookmarkStart w:id="41" w:name="_Toc393726344"/>
      <w:bookmarkStart w:id="42" w:name="_Toc394482223"/>
      <w:r>
        <w:t>5.4.3.2</w:t>
      </w:r>
      <w:r>
        <w:tab/>
      </w:r>
      <w:bookmarkEnd w:id="38"/>
      <w:bookmarkEnd w:id="39"/>
      <w:bookmarkEnd w:id="40"/>
      <w:bookmarkEnd w:id="41"/>
      <w:r>
        <w:t>CELP coding mode to HQ MDCT coding mode</w:t>
      </w:r>
      <w:bookmarkEnd w:id="42"/>
    </w:p>
    <w:p w14:paraId="675387A3" w14:textId="77777777" w:rsidR="005A2969" w:rsidRPr="003C6CE9" w:rsidRDefault="005A2969" w:rsidP="005A2969">
      <w:pPr>
        <w:spacing w:after="0"/>
      </w:pPr>
      <w:r w:rsidRPr="003C6CE9">
        <w:t>When the previous frame is CELP and the current frame is to be coded by HQ MDCT, the current frame is a transition frame in which two types of coding are used:</w:t>
      </w:r>
    </w:p>
    <w:p w14:paraId="0A875522" w14:textId="77777777" w:rsidR="005A2969" w:rsidRPr="00415934" w:rsidRDefault="005A2969" w:rsidP="005A2969">
      <w:pPr>
        <w:pStyle w:val="B1"/>
        <w:numPr>
          <w:ilvl w:val="0"/>
          <w:numId w:val="48"/>
        </w:numPr>
        <w:rPr>
          <w:lang w:val="en-US"/>
        </w:rPr>
      </w:pPr>
      <w:r w:rsidRPr="003C6CE9">
        <w:t>Constrained CELP coding and (when required) simplified time-domain BWE coding</w:t>
      </w:r>
    </w:p>
    <w:p w14:paraId="04D9A676" w14:textId="77777777" w:rsidR="005A2969" w:rsidRPr="00415934" w:rsidRDefault="005A2969" w:rsidP="005A2969">
      <w:pPr>
        <w:pStyle w:val="B1"/>
        <w:numPr>
          <w:ilvl w:val="0"/>
          <w:numId w:val="48"/>
        </w:numPr>
        <w:rPr>
          <w:lang w:val="en-US"/>
        </w:rPr>
      </w:pPr>
      <w:r w:rsidRPr="003C6CE9">
        <w:t xml:space="preserve">HQ MDCT coding with a modified window </w:t>
      </w:r>
    </w:p>
    <w:p w14:paraId="2CD3BDAF" w14:textId="77777777" w:rsidR="005A2969" w:rsidRPr="003C6CE9" w:rsidRDefault="005A2969" w:rsidP="005A2969">
      <w:pPr>
        <w:spacing w:after="0"/>
      </w:pPr>
      <w:r w:rsidRPr="003C6CE9">
        <w:t xml:space="preserve">Constrained CELP coding means here that CELP is restricted to cover only the first subframe of the current frame, to code only a subset of CELP parameters, and to reuse parameters (LPC coefficients) from the previous CELP frame. These constraints are set to minimize the bit budget taken by continuing CELP coding in the current transition frame, this bit budget being taken out of HQ MDCT coding. </w:t>
      </w:r>
    </w:p>
    <w:p w14:paraId="52209A9F" w14:textId="77777777" w:rsidR="009E7035" w:rsidRPr="00415934" w:rsidRDefault="009E7035" w:rsidP="009E7035">
      <w:pPr>
        <w:pStyle w:val="Heading5"/>
        <w:rPr>
          <w:lang w:val="en-US"/>
        </w:rPr>
      </w:pPr>
      <w:r w:rsidRPr="003C6CE9">
        <w:t>5.</w:t>
      </w:r>
      <w:r w:rsidRPr="00415934">
        <w:rPr>
          <w:lang w:val="en-US"/>
        </w:rPr>
        <w:t>4</w:t>
      </w:r>
      <w:r w:rsidRPr="003C6CE9">
        <w:t>.</w:t>
      </w:r>
      <w:r w:rsidRPr="00415934">
        <w:rPr>
          <w:lang w:val="en-US"/>
        </w:rPr>
        <w:t>3</w:t>
      </w:r>
      <w:r w:rsidRPr="003C6CE9">
        <w:t>.</w:t>
      </w:r>
      <w:r w:rsidRPr="00415934">
        <w:rPr>
          <w:lang w:val="en-US"/>
        </w:rPr>
        <w:t>2</w:t>
      </w:r>
      <w:r w:rsidRPr="003C6CE9">
        <w:t>.1</w:t>
      </w:r>
      <w:r w:rsidRPr="003C6CE9">
        <w:tab/>
      </w:r>
      <w:r w:rsidRPr="003C6CE9">
        <w:rPr>
          <w:lang w:val="en-US"/>
        </w:rPr>
        <w:t>Constrained</w:t>
      </w:r>
      <w:r w:rsidRPr="00415934">
        <w:rPr>
          <w:lang w:val="en-US"/>
        </w:rPr>
        <w:t xml:space="preserve"> CELP </w:t>
      </w:r>
      <w:r w:rsidRPr="003C6CE9">
        <w:rPr>
          <w:lang w:val="en-US"/>
        </w:rPr>
        <w:t>coding and simplified BWE coding</w:t>
      </w:r>
    </w:p>
    <w:p w14:paraId="47D89A81" w14:textId="77777777" w:rsidR="009E7035" w:rsidRPr="003C6CE9" w:rsidRDefault="009E7035" w:rsidP="009E7035">
      <w:pPr>
        <w:rPr>
          <w:lang w:val="en-US"/>
        </w:rPr>
      </w:pPr>
      <w:r w:rsidRPr="003C6CE9">
        <w:rPr>
          <w:lang w:val="en-US"/>
        </w:rPr>
        <w:t>The bit budget for CELP and BWE in the current (transition) frame is determined depending on the CELP coder used in the previous frame (12.8 kHz or 16 kHz) and coded audio bandwidth in the current frame. The following pseudo-code describes how this bit budget is subtracted from the total bit budget for the current frame (</w:t>
      </w:r>
      <w:r w:rsidRPr="00415934">
        <w:rPr>
          <w:lang w:val="en-US"/>
        </w:rPr>
        <w:t>total_budget</w:t>
      </w:r>
      <w:r w:rsidRPr="003C6CE9">
        <w:rPr>
          <w:lang w:val="en-US"/>
        </w:rPr>
        <w:t>):</w:t>
      </w:r>
    </w:p>
    <w:p w14:paraId="5BAC3169" w14:textId="77777777" w:rsidR="009E7035" w:rsidRPr="002F5453" w:rsidRDefault="009E7035" w:rsidP="009E7035">
      <w:pPr>
        <w:pStyle w:val="pseudoCode"/>
        <w:rPr>
          <w:lang w:val="en-US"/>
        </w:rPr>
      </w:pPr>
      <w:r w:rsidRPr="002F5453">
        <w:rPr>
          <w:lang w:val="en-US"/>
        </w:rPr>
        <w:t>num_bits = total_</w:t>
      </w:r>
      <w:r w:rsidRPr="003C6CE9">
        <w:rPr>
          <w:lang w:val="en-US"/>
        </w:rPr>
        <w:t>budget</w:t>
      </w:r>
    </w:p>
    <w:p w14:paraId="77F06E38" w14:textId="77777777" w:rsidR="009E7035" w:rsidRPr="003C6CE9" w:rsidRDefault="009E7035" w:rsidP="009E7035">
      <w:pPr>
        <w:pStyle w:val="pseudoCode"/>
        <w:rPr>
          <w:lang w:val="en-US"/>
        </w:rPr>
      </w:pPr>
      <w:r w:rsidRPr="003C6CE9">
        <w:rPr>
          <w:lang w:val="en-US"/>
        </w:rPr>
        <w:t>i</w:t>
      </w:r>
      <w:r w:rsidRPr="00415934">
        <w:rPr>
          <w:lang w:val="en-US"/>
        </w:rPr>
        <w:t xml:space="preserve">f </w:t>
      </w:r>
      <w:r w:rsidRPr="003C6CE9">
        <w:rPr>
          <w:lang w:val="en-US"/>
        </w:rPr>
        <w:t xml:space="preserve">CELP </w:t>
      </w:r>
      <w:r w:rsidRPr="00415934">
        <w:rPr>
          <w:lang w:val="en-US"/>
        </w:rPr>
        <w:t>12.8kHz was used in the previous frame</w:t>
      </w:r>
    </w:p>
    <w:p w14:paraId="5DC15BD1" w14:textId="77777777" w:rsidR="009E7035" w:rsidRPr="003C6CE9" w:rsidRDefault="009E7035" w:rsidP="009E7035">
      <w:pPr>
        <w:pStyle w:val="pseudoCode"/>
        <w:rPr>
          <w:lang w:val="en-US"/>
        </w:rPr>
      </w:pPr>
      <w:r w:rsidRPr="003C6CE9">
        <w:rPr>
          <w:lang w:val="en-US"/>
        </w:rPr>
        <w:tab/>
        <w:t xml:space="preserve">cbrate = min(core_bitrate,  ACELP_24k40) </w:t>
      </w:r>
      <w:r w:rsidRPr="003C6CE9">
        <w:rPr>
          <w:lang w:val="en-US"/>
        </w:rPr>
        <w:tab/>
      </w:r>
    </w:p>
    <w:p w14:paraId="5DEC5C55" w14:textId="77777777" w:rsidR="009E7035" w:rsidRPr="003C6CE9" w:rsidRDefault="009E7035" w:rsidP="009E7035">
      <w:pPr>
        <w:pStyle w:val="pseudoCode"/>
        <w:rPr>
          <w:lang w:val="en-US"/>
        </w:rPr>
      </w:pPr>
      <w:r w:rsidRPr="00415934">
        <w:rPr>
          <w:rFonts w:hint="eastAsia"/>
          <w:lang w:val="en-US"/>
        </w:rPr>
        <w:tab/>
      </w:r>
      <w:r w:rsidRPr="00415934">
        <w:rPr>
          <w:lang w:val="en-US"/>
        </w:rPr>
        <w:t>if</w:t>
      </w:r>
      <w:r w:rsidRPr="003C6CE9">
        <w:rPr>
          <w:rFonts w:hint="eastAsia"/>
          <w:lang w:val="en-US"/>
        </w:rPr>
        <w:t xml:space="preserve"> cbrate </w:t>
      </w:r>
      <w:r w:rsidRPr="003C6CE9">
        <w:rPr>
          <w:position w:val="-4"/>
        </w:rPr>
        <w:object w:dxaOrig="200" w:dyaOrig="220" w14:anchorId="6CB1C898">
          <v:shape id="_x0000_i1032" type="#_x0000_t75" style="width:10.15pt;height:10.9pt" o:ole="">
            <v:imagedata r:id="rId21" o:title=""/>
          </v:shape>
          <o:OLEObject Type="Embed" ProgID="Equation.3" ShapeID="_x0000_i1032" DrawAspect="Content" ObjectID="_1783087392" r:id="rId22"/>
        </w:object>
      </w:r>
      <w:r w:rsidRPr="003C6CE9">
        <w:rPr>
          <w:rFonts w:hint="eastAsia"/>
          <w:lang w:val="en-US"/>
        </w:rPr>
        <w:t xml:space="preserve"> ACELP_11k60</w:t>
      </w:r>
      <w:r w:rsidRPr="003C6CE9">
        <w:rPr>
          <w:lang w:val="en-US"/>
        </w:rPr>
        <w:t>, num_bits = num_bits – 1, end</w:t>
      </w:r>
    </w:p>
    <w:p w14:paraId="4F9F08F0" w14:textId="77777777" w:rsidR="009E7035" w:rsidRPr="003C6CE9" w:rsidRDefault="009E7035" w:rsidP="009E7035">
      <w:pPr>
        <w:pStyle w:val="pseudoCode"/>
        <w:rPr>
          <w:lang w:val="en-US"/>
        </w:rPr>
      </w:pPr>
      <w:r w:rsidRPr="003C6CE9">
        <w:rPr>
          <w:lang w:val="en-US"/>
        </w:rPr>
        <w:lastRenderedPageBreak/>
        <w:tab/>
        <w:t>num_bits = num_bits – table_ACB_bits[cbrate,GENERIC]</w:t>
      </w:r>
    </w:p>
    <w:p w14:paraId="2326B3C9" w14:textId="77777777" w:rsidR="009E7035" w:rsidRPr="003C6CE9" w:rsidRDefault="009E7035" w:rsidP="009E7035">
      <w:pPr>
        <w:pStyle w:val="pseudoCode"/>
        <w:rPr>
          <w:lang w:val="en-US"/>
        </w:rPr>
      </w:pPr>
      <w:r w:rsidRPr="003C6CE9">
        <w:rPr>
          <w:lang w:val="en-US"/>
        </w:rPr>
        <w:tab/>
        <w:t>num_bits =  num_bits – table_gain_bits [cbrate,TRANSITION]</w:t>
      </w:r>
    </w:p>
    <w:p w14:paraId="1ECBDC45" w14:textId="77777777" w:rsidR="009E7035" w:rsidRPr="003C6CE9" w:rsidRDefault="009E7035" w:rsidP="009E7035">
      <w:pPr>
        <w:pStyle w:val="pseudoCode"/>
        <w:rPr>
          <w:lang w:val="en-US"/>
        </w:rPr>
      </w:pPr>
      <w:r w:rsidRPr="003C6CE9">
        <w:rPr>
          <w:lang w:val="en-US"/>
        </w:rPr>
        <w:tab/>
        <w:t>num_bits =  num_bits – table_FCB_bits [cbrate,GENERIC]</w:t>
      </w:r>
    </w:p>
    <w:p w14:paraId="0DCE0A07" w14:textId="77777777" w:rsidR="009E7035" w:rsidRPr="003C6CE9" w:rsidRDefault="009E7035" w:rsidP="009E7035">
      <w:pPr>
        <w:pStyle w:val="pseudoCode"/>
        <w:rPr>
          <w:lang w:val="en-US"/>
        </w:rPr>
      </w:pPr>
      <w:r w:rsidRPr="003C6CE9">
        <w:rPr>
          <w:lang w:val="en-US"/>
        </w:rPr>
        <w:t>else (CELP 16 kHz was used in the previous frame)</w:t>
      </w:r>
    </w:p>
    <w:p w14:paraId="3463628B" w14:textId="77777777" w:rsidR="009E7035" w:rsidRPr="003C6CE9" w:rsidRDefault="009E7035" w:rsidP="009E7035">
      <w:pPr>
        <w:pStyle w:val="pseudoCode"/>
        <w:rPr>
          <w:lang w:val="en-US"/>
        </w:rPr>
      </w:pPr>
      <w:r w:rsidRPr="003C6CE9">
        <w:rPr>
          <w:rFonts w:hint="eastAsia"/>
          <w:lang w:val="en-US"/>
        </w:rPr>
        <w:tab/>
      </w:r>
      <w:r w:rsidRPr="00415934">
        <w:rPr>
          <w:lang w:val="en-US"/>
        </w:rPr>
        <w:t>if</w:t>
      </w:r>
      <w:r w:rsidRPr="003C6CE9">
        <w:rPr>
          <w:rFonts w:hint="eastAsia"/>
          <w:lang w:val="en-US"/>
        </w:rPr>
        <w:t xml:space="preserve"> core_bitrate </w:t>
      </w:r>
      <w:r w:rsidRPr="003C6CE9">
        <w:rPr>
          <w:position w:val="-4"/>
        </w:rPr>
        <w:object w:dxaOrig="200" w:dyaOrig="220" w14:anchorId="7B6958F0">
          <v:shape id="_x0000_i1033" type="#_x0000_t75" style="width:10.15pt;height:10.9pt" o:ole="">
            <v:imagedata r:id="rId23" o:title=""/>
          </v:shape>
          <o:OLEObject Type="Embed" ProgID="Equation.3" ShapeID="_x0000_i1033" DrawAspect="Content" ObjectID="_1783087393" r:id="rId24"/>
        </w:object>
      </w:r>
      <w:r w:rsidRPr="003C6CE9">
        <w:rPr>
          <w:rFonts w:hint="eastAsia"/>
          <w:lang w:val="en-US"/>
        </w:rPr>
        <w:t xml:space="preserve"> ACELP_8k0</w:t>
      </w:r>
      <w:r w:rsidRPr="003C6CE9">
        <w:rPr>
          <w:lang w:val="en-US"/>
        </w:rPr>
        <w:t>0, cbrate = ACELP_8k00</w:t>
      </w:r>
    </w:p>
    <w:p w14:paraId="63C84A95" w14:textId="77777777" w:rsidR="009E7035" w:rsidRPr="003C6CE9" w:rsidRDefault="009E7035" w:rsidP="009E7035">
      <w:pPr>
        <w:pStyle w:val="pseudoCode"/>
        <w:rPr>
          <w:lang w:val="en-US"/>
        </w:rPr>
      </w:pPr>
      <w:r w:rsidRPr="003C6CE9">
        <w:rPr>
          <w:rFonts w:hint="eastAsia"/>
          <w:lang w:val="en-US"/>
        </w:rPr>
        <w:tab/>
      </w:r>
      <w:r w:rsidRPr="00415934">
        <w:rPr>
          <w:lang w:val="en-US"/>
        </w:rPr>
        <w:t>else</w:t>
      </w:r>
      <w:r w:rsidRPr="003C6CE9">
        <w:rPr>
          <w:rFonts w:hint="eastAsia"/>
          <w:lang w:val="en-US"/>
        </w:rPr>
        <w:t xml:space="preserve"> </w:t>
      </w:r>
      <w:r w:rsidRPr="003C6CE9">
        <w:rPr>
          <w:lang w:val="en-US"/>
        </w:rPr>
        <w:t>i</w:t>
      </w:r>
      <w:r w:rsidRPr="00415934">
        <w:rPr>
          <w:lang w:val="en-US"/>
        </w:rPr>
        <w:t>f</w:t>
      </w:r>
      <w:r w:rsidRPr="003C6CE9">
        <w:rPr>
          <w:rFonts w:hint="eastAsia"/>
          <w:lang w:val="en-US"/>
        </w:rPr>
        <w:t xml:space="preserve"> core_bitrate </w:t>
      </w:r>
      <w:r w:rsidRPr="003C6CE9">
        <w:rPr>
          <w:position w:val="-4"/>
        </w:rPr>
        <w:object w:dxaOrig="200" w:dyaOrig="220" w14:anchorId="1385FAC8">
          <v:shape id="_x0000_i1034" type="#_x0000_t75" style="width:10.15pt;height:10.9pt" o:ole="">
            <v:imagedata r:id="rId25" o:title=""/>
          </v:shape>
          <o:OLEObject Type="Embed" ProgID="Equation.3" ShapeID="_x0000_i1034" DrawAspect="Content" ObjectID="_1783087394" r:id="rId26"/>
        </w:object>
      </w:r>
      <w:r w:rsidRPr="003C6CE9">
        <w:rPr>
          <w:rFonts w:hint="eastAsia"/>
          <w:lang w:val="en-US"/>
        </w:rPr>
        <w:t xml:space="preserve"> ACELP_14k80</w:t>
      </w:r>
      <w:r w:rsidRPr="003C6CE9">
        <w:rPr>
          <w:lang w:val="en-US"/>
        </w:rPr>
        <w:t>, cbrate = ACELP_14k80</w:t>
      </w:r>
    </w:p>
    <w:p w14:paraId="15E2190A" w14:textId="77777777" w:rsidR="009E7035" w:rsidRPr="003C6CE9" w:rsidRDefault="009E7035" w:rsidP="009E7035">
      <w:pPr>
        <w:pStyle w:val="pseudoCode"/>
        <w:rPr>
          <w:lang w:val="en-US"/>
        </w:rPr>
      </w:pPr>
      <w:r w:rsidRPr="003C6CE9">
        <w:rPr>
          <w:lang w:val="en-US"/>
        </w:rPr>
        <w:tab/>
      </w:r>
      <w:r w:rsidRPr="00415934">
        <w:rPr>
          <w:lang w:val="en-US"/>
        </w:rPr>
        <w:t xml:space="preserve">else </w:t>
      </w:r>
      <w:r>
        <w:rPr>
          <w:lang w:val="en-US"/>
        </w:rPr>
        <w:t xml:space="preserve">cbrate = min(core_bitrate, </w:t>
      </w:r>
      <w:r w:rsidRPr="003C6CE9">
        <w:rPr>
          <w:lang w:val="en-US"/>
        </w:rPr>
        <w:t>ACELP_22k60)</w:t>
      </w:r>
    </w:p>
    <w:p w14:paraId="1DE73F1F" w14:textId="77777777" w:rsidR="009E7035" w:rsidRPr="003C6CE9" w:rsidRDefault="009E7035" w:rsidP="009E7035">
      <w:pPr>
        <w:pStyle w:val="pseudoCode"/>
        <w:rPr>
          <w:lang w:val="en-US"/>
        </w:rPr>
      </w:pPr>
      <w:r w:rsidRPr="003C6CE9">
        <w:rPr>
          <w:lang w:val="en-US"/>
        </w:rPr>
        <w:tab/>
        <w:t>end</w:t>
      </w:r>
    </w:p>
    <w:p w14:paraId="4B6D3B5D" w14:textId="77777777" w:rsidR="009E7035" w:rsidRPr="003C6CE9" w:rsidRDefault="009E7035" w:rsidP="009E7035">
      <w:pPr>
        <w:pStyle w:val="pseudoCode"/>
        <w:rPr>
          <w:lang w:val="en-US"/>
        </w:rPr>
      </w:pPr>
      <w:r w:rsidRPr="003C6CE9">
        <w:rPr>
          <w:rFonts w:hint="eastAsia"/>
          <w:lang w:val="en-US"/>
        </w:rPr>
        <w:tab/>
      </w:r>
      <w:r w:rsidRPr="00415934">
        <w:rPr>
          <w:lang w:val="en-US"/>
        </w:rPr>
        <w:t>if</w:t>
      </w:r>
      <w:r w:rsidRPr="003C6CE9">
        <w:rPr>
          <w:rFonts w:hint="eastAsia"/>
          <w:lang w:val="en-US"/>
        </w:rPr>
        <w:t xml:space="preserve"> cbrate </w:t>
      </w:r>
      <w:r w:rsidRPr="003C6CE9">
        <w:rPr>
          <w:position w:val="-4"/>
        </w:rPr>
        <w:object w:dxaOrig="200" w:dyaOrig="220" w14:anchorId="15F28D6C">
          <v:shape id="_x0000_i1035" type="#_x0000_t75" style="width:10.15pt;height:10.9pt" o:ole="">
            <v:imagedata r:id="rId27" o:title=""/>
          </v:shape>
          <o:OLEObject Type="Embed" ProgID="Equation.3" ShapeID="_x0000_i1035" DrawAspect="Content" ObjectID="_1783087395" r:id="rId28"/>
        </w:object>
      </w:r>
      <w:r w:rsidRPr="003C6CE9">
        <w:rPr>
          <w:rFonts w:hint="eastAsia"/>
          <w:lang w:val="en-US"/>
        </w:rPr>
        <w:t xml:space="preserve"> ACELP_11k60</w:t>
      </w:r>
      <w:r w:rsidRPr="00415934">
        <w:rPr>
          <w:lang w:val="en-US"/>
        </w:rPr>
        <w:t xml:space="preserve">, </w:t>
      </w:r>
      <w:r w:rsidRPr="003C6CE9">
        <w:rPr>
          <w:lang w:val="en-US"/>
        </w:rPr>
        <w:t>num_bits = num_bits – 1, end</w:t>
      </w:r>
    </w:p>
    <w:p w14:paraId="388B33FB" w14:textId="77777777" w:rsidR="009E7035" w:rsidRPr="003C6CE9" w:rsidRDefault="009E7035" w:rsidP="009E7035">
      <w:pPr>
        <w:pStyle w:val="pseudoCode"/>
        <w:rPr>
          <w:lang w:val="en-US"/>
        </w:rPr>
      </w:pPr>
      <w:r w:rsidRPr="003C6CE9">
        <w:rPr>
          <w:lang w:val="en-US"/>
        </w:rPr>
        <w:tab/>
        <w:t>num_bits = num_bits – table_ACB_bits_16kHz[cbrate,GENERIC]</w:t>
      </w:r>
    </w:p>
    <w:p w14:paraId="4F55EBD0" w14:textId="77777777" w:rsidR="009E7035" w:rsidRPr="003C6CE9" w:rsidRDefault="009E7035" w:rsidP="009E7035">
      <w:pPr>
        <w:pStyle w:val="pseudoCode"/>
        <w:rPr>
          <w:lang w:val="en-US"/>
        </w:rPr>
      </w:pPr>
      <w:r w:rsidRPr="003C6CE9">
        <w:rPr>
          <w:lang w:val="en-US"/>
        </w:rPr>
        <w:tab/>
        <w:t>num_bits =  num_bits – table_gain_bits_16kHz [cbrate,GENERIC]</w:t>
      </w:r>
    </w:p>
    <w:p w14:paraId="2E447D47" w14:textId="77777777" w:rsidR="009E7035" w:rsidRPr="003C6CE9" w:rsidRDefault="009E7035" w:rsidP="009E7035">
      <w:pPr>
        <w:pStyle w:val="pseudoCode"/>
        <w:rPr>
          <w:lang w:val="en-US"/>
        </w:rPr>
      </w:pPr>
      <w:r w:rsidRPr="003C6CE9">
        <w:rPr>
          <w:lang w:val="en-US"/>
        </w:rPr>
        <w:tab/>
        <w:t>num_bits =  num_bits – table_FCB_bits_16kHz [cbrate,GENERIC]</w:t>
      </w:r>
    </w:p>
    <w:p w14:paraId="1486EA28" w14:textId="77777777" w:rsidR="009E7035" w:rsidRPr="003C6CE9" w:rsidRDefault="009E7035" w:rsidP="009E7035">
      <w:pPr>
        <w:pStyle w:val="pseudoCode"/>
        <w:rPr>
          <w:lang w:val="en-US"/>
        </w:rPr>
      </w:pPr>
      <w:r w:rsidRPr="003C6CE9">
        <w:rPr>
          <w:lang w:val="en-US"/>
        </w:rPr>
        <w:t>end</w:t>
      </w:r>
    </w:p>
    <w:p w14:paraId="16D1C073" w14:textId="77777777" w:rsidR="009E7035" w:rsidRPr="003C6CE9" w:rsidRDefault="009E7035" w:rsidP="009E7035">
      <w:pPr>
        <w:pStyle w:val="pseudoCode"/>
        <w:rPr>
          <w:lang w:val="en-US"/>
        </w:rPr>
      </w:pPr>
      <w:r w:rsidRPr="00415934">
        <w:rPr>
          <w:lang w:val="en-US"/>
        </w:rPr>
        <w:t>if</w:t>
      </w:r>
      <w:r w:rsidRPr="003C6CE9">
        <w:rPr>
          <w:lang w:val="en-US"/>
        </w:rPr>
        <w:t xml:space="preserve"> bandwidth is not</w:t>
      </w:r>
      <w:r w:rsidRPr="00415934">
        <w:rPr>
          <w:lang w:val="en-US"/>
        </w:rPr>
        <w:t xml:space="preserve"> NB and</w:t>
      </w:r>
      <w:r w:rsidRPr="003C6CE9">
        <w:rPr>
          <w:lang w:val="en-US"/>
        </w:rPr>
        <w:t xml:space="preserve"> (bandwidth is not </w:t>
      </w:r>
      <w:r w:rsidRPr="00415934">
        <w:rPr>
          <w:lang w:val="en-US"/>
        </w:rPr>
        <w:t>WB and</w:t>
      </w:r>
      <w:r w:rsidRPr="003C6CE9">
        <w:rPr>
          <w:lang w:val="en-US"/>
        </w:rPr>
        <w:t xml:space="preserve"> CELP 16 kHz was not used in the previous frame)</w:t>
      </w:r>
    </w:p>
    <w:p w14:paraId="07D0ACEF" w14:textId="77777777" w:rsidR="009E7035" w:rsidRPr="003C6CE9" w:rsidRDefault="009E7035" w:rsidP="009E7035">
      <w:pPr>
        <w:pStyle w:val="pseudoCode"/>
        <w:rPr>
          <w:lang w:val="en-US"/>
        </w:rPr>
      </w:pPr>
      <w:r w:rsidRPr="003C6CE9">
        <w:rPr>
          <w:lang w:val="en-US"/>
        </w:rPr>
        <w:tab/>
        <w:t>num_bits =  num_bits –(6+6)</w:t>
      </w:r>
    </w:p>
    <w:p w14:paraId="6B87064B" w14:textId="77777777" w:rsidR="009E7035" w:rsidRPr="003C6CE9" w:rsidRDefault="009E7035" w:rsidP="009E7035">
      <w:pPr>
        <w:pStyle w:val="pseudoCode"/>
        <w:rPr>
          <w:lang w:val="en-US"/>
        </w:rPr>
      </w:pPr>
      <w:r w:rsidRPr="003C6CE9">
        <w:rPr>
          <w:lang w:val="en-US"/>
        </w:rPr>
        <w:t>end</w:t>
      </w:r>
    </w:p>
    <w:p w14:paraId="3609514D" w14:textId="77777777" w:rsidR="009E7035" w:rsidRPr="003C6CE9" w:rsidRDefault="009E7035" w:rsidP="009E7035">
      <w:pPr>
        <w:pStyle w:val="FP"/>
        <w:rPr>
          <w:lang w:val="en-US"/>
        </w:rPr>
      </w:pPr>
    </w:p>
    <w:p w14:paraId="1E80B9BC" w14:textId="77777777" w:rsidR="009E7035" w:rsidRPr="003C6CE9" w:rsidRDefault="009E7035" w:rsidP="009E7035">
      <w:pPr>
        <w:spacing w:after="0"/>
        <w:rPr>
          <w:lang w:val="en-US"/>
        </w:rPr>
      </w:pPr>
      <w:r w:rsidRPr="003C6CE9">
        <w:rPr>
          <w:lang w:val="en-US"/>
        </w:rPr>
        <w:t xml:space="preserve">The bit rate for CELP coding is any case saturated by the minimum of HQ MDCT coding bit-rate and a predetermined bit-rate value (24 kbit/s or 22.6 kbit/s depending on whether the CELP core is at 12.8 or 16 kHz), then the numbers of bits allocated to CELP coding is subtracted and the remaining bit budget (denoted ‘num_bits’) is reserved for HQ MDCT coding normally operating at a bit rate ‘core_bitrate’ in the current frame. CELP coding in the extra subframe is configured to operate as if the current frame was CELP at a bit-rate denoted ‘cbrate’; this CELP bit-rate depends on the CELP coder used in the previous frame (12.8 kHz or 16 kHz). </w:t>
      </w:r>
    </w:p>
    <w:p w14:paraId="4B623511" w14:textId="77777777" w:rsidR="009E7035" w:rsidRPr="003C6CE9" w:rsidRDefault="009E7035" w:rsidP="009E7035">
      <w:pPr>
        <w:spacing w:after="0"/>
        <w:rPr>
          <w:lang w:val="en-US"/>
        </w:rPr>
      </w:pPr>
      <w:r w:rsidRPr="003C6CE9">
        <w:rPr>
          <w:lang w:val="en-US"/>
        </w:rPr>
        <w:t xml:space="preserve"> The coded CELP parameters in this extra subframe are: pitch filter flag (1 bit) if the CELP bit-rate is </w:t>
      </w:r>
      <w:r w:rsidRPr="003C6CE9">
        <w:rPr>
          <w:position w:val="-4"/>
        </w:rPr>
        <w:object w:dxaOrig="200" w:dyaOrig="220" w14:anchorId="152815A5">
          <v:shape id="_x0000_i1036" type="#_x0000_t75" style="width:10.15pt;height:10.9pt" o:ole="">
            <v:imagedata r:id="rId27" o:title=""/>
          </v:shape>
          <o:OLEObject Type="Embed" ProgID="Equation.3" ShapeID="_x0000_i1036" DrawAspect="Content" ObjectID="_1783087396" r:id="rId29"/>
        </w:object>
      </w:r>
      <w:r w:rsidRPr="003C6CE9">
        <w:rPr>
          <w:lang w:val="en-US"/>
        </w:rPr>
        <w:t xml:space="preserve"> 11.6 kbit/s, pitch index for the adaptive codebook (ACB), codebook gains, fixed codebook (FCB) index. The bit allocation tables from CELP coding in Generic or Transition coding at 12.8 and 16 kHz are reused.</w:t>
      </w:r>
    </w:p>
    <w:p w14:paraId="119AA9DE" w14:textId="77777777" w:rsidR="009E7035" w:rsidRPr="003C6CE9" w:rsidRDefault="009E7035" w:rsidP="009E7035">
      <w:pPr>
        <w:spacing w:after="0"/>
        <w:rPr>
          <w:lang w:val="en-US"/>
        </w:rPr>
      </w:pPr>
      <w:r w:rsidRPr="003C6CE9">
        <w:rPr>
          <w:lang w:val="en-US"/>
        </w:rPr>
        <w:t xml:space="preserve">Besides, 12 bits are used for BWE in the extra subframe to code one gain (6 bits) and one pitch index (6 bits) for the high band above CELP synthesis.  </w:t>
      </w:r>
    </w:p>
    <w:p w14:paraId="75735135" w14:textId="77777777" w:rsidR="009E7035" w:rsidRPr="003C6CE9" w:rsidRDefault="009E7035" w:rsidP="009E7035">
      <w:pPr>
        <w:rPr>
          <w:lang w:val="en-US"/>
        </w:rPr>
      </w:pPr>
      <w:r w:rsidRPr="003C6CE9">
        <w:rPr>
          <w:lang w:val="en-US"/>
        </w:rPr>
        <w:t>Note that the current frame being a transition frame, one bit is used to indicate the type of CELP coding (12.8 kHz or 16 kHz) used in the extra CELP subframe; this bit is necessary to be able to decode correctly the transition frame in case of frame erasures.</w:t>
      </w:r>
    </w:p>
    <w:p w14:paraId="63FF5ADC" w14:textId="77777777" w:rsidR="009E7035" w:rsidRPr="003C6CE9" w:rsidRDefault="009E7035" w:rsidP="009E7035">
      <w:pPr>
        <w:spacing w:after="0"/>
        <w:rPr>
          <w:lang w:val="en-US"/>
        </w:rPr>
      </w:pPr>
      <w:r w:rsidRPr="003C6CE9">
        <w:rPr>
          <w:lang w:val="en-US"/>
        </w:rPr>
        <w:t xml:space="preserve">LPC coefficients from the end of the previous frame are reused to code the extra subframe; constrained CELP coding reuses the subframe excitation coding with the same CELP core coder (12.8 kHz or 16 kHz) as in the previous frame, and this subframe coding is adapted from the procedure described in clause 5.2.3.1. </w:t>
      </w:r>
    </w:p>
    <w:p w14:paraId="564D8675" w14:textId="77777777" w:rsidR="009E7035" w:rsidRPr="003C6CE9" w:rsidRDefault="009E7035" w:rsidP="009E7035">
      <w:pPr>
        <w:spacing w:after="0"/>
        <w:rPr>
          <w:sz w:val="22"/>
          <w:szCs w:val="22"/>
        </w:rPr>
      </w:pPr>
      <w:r w:rsidRPr="003C6CE9">
        <w:rPr>
          <w:lang w:val="en-US"/>
        </w:rPr>
        <w:t>When the coded audio bandwidth is higher than the bandwidth of the core CELP coder, simplified BWE coding is applied. The previous and current input frames are high-pass FIR filtered to obtain the high-band; the cutoff frequency (6.4 or 8 kHz) depends on the core CELP coder. Then, pitch search based on correlation in the high band provides an estimated pitch lag and gain which are coded with 6 bits each.</w:t>
      </w:r>
    </w:p>
    <w:p w14:paraId="772C1CDA" w14:textId="77777777" w:rsidR="009E7035" w:rsidRPr="003C6CE9" w:rsidRDefault="009E7035" w:rsidP="009E7035">
      <w:pPr>
        <w:pStyle w:val="Heading5"/>
        <w:rPr>
          <w:lang w:val="en-US"/>
        </w:rPr>
      </w:pPr>
      <w:r w:rsidRPr="003C6CE9">
        <w:t>5.</w:t>
      </w:r>
      <w:r w:rsidRPr="003C6CE9">
        <w:rPr>
          <w:lang w:val="en-US"/>
        </w:rPr>
        <w:t>4</w:t>
      </w:r>
      <w:r w:rsidRPr="003C6CE9">
        <w:t>.</w:t>
      </w:r>
      <w:r w:rsidRPr="003C6CE9">
        <w:rPr>
          <w:lang w:val="en-US"/>
        </w:rPr>
        <w:t>3</w:t>
      </w:r>
      <w:r w:rsidRPr="003C6CE9">
        <w:t>.</w:t>
      </w:r>
      <w:r w:rsidRPr="003C6CE9">
        <w:rPr>
          <w:lang w:val="en-US"/>
        </w:rPr>
        <w:t>2</w:t>
      </w:r>
      <w:r w:rsidRPr="003C6CE9">
        <w:t>.</w:t>
      </w:r>
      <w:r w:rsidRPr="00415934">
        <w:rPr>
          <w:lang w:val="en-US"/>
        </w:rPr>
        <w:t>2</w:t>
      </w:r>
      <w:r w:rsidRPr="003C6CE9">
        <w:tab/>
      </w:r>
      <w:r w:rsidRPr="003C6CE9">
        <w:rPr>
          <w:lang w:val="en-US"/>
        </w:rPr>
        <w:t>HQ MDCT coding with a modified analysis window</w:t>
      </w:r>
    </w:p>
    <w:p w14:paraId="725BDC0A" w14:textId="77777777" w:rsidR="009E7035" w:rsidRPr="003C6CE9" w:rsidRDefault="009E7035" w:rsidP="009E7035">
      <w:pPr>
        <w:rPr>
          <w:lang w:val="en-US"/>
        </w:rPr>
      </w:pPr>
      <w:r w:rsidRPr="003C6CE9">
        <w:rPr>
          <w:lang w:val="en-US"/>
        </w:rPr>
        <w:t>HQ MDCT coding in the transition frame is identical to clause 5.3.4, except the MDCT analysis window is modified and the bit budget for HQ MDCT coding in the current frame is decreased as described in clause 5.4.3.2.1.</w:t>
      </w:r>
    </w:p>
    <w:p w14:paraId="49156DC8" w14:textId="193A002D" w:rsidR="009E7035" w:rsidRPr="003C6CE9" w:rsidRDefault="00521AE1" w:rsidP="009E7035">
      <w:pPr>
        <w:pStyle w:val="TH"/>
      </w:pPr>
      <w:r w:rsidRPr="003C6CE9">
        <w:rPr>
          <w:noProof/>
        </w:rPr>
        <w:drawing>
          <wp:inline distT="0" distB="0" distL="0" distR="0" wp14:anchorId="3DD31144" wp14:editId="494939C4">
            <wp:extent cx="4772025" cy="16002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025" cy="1600200"/>
                    </a:xfrm>
                    <a:prstGeom prst="rect">
                      <a:avLst/>
                    </a:prstGeom>
                    <a:noFill/>
                    <a:ln>
                      <a:noFill/>
                    </a:ln>
                  </pic:spPr>
                </pic:pic>
              </a:graphicData>
            </a:graphic>
          </wp:inline>
        </w:drawing>
      </w:r>
    </w:p>
    <w:p w14:paraId="56217F20" w14:textId="77777777" w:rsidR="009E7035" w:rsidRPr="00415934" w:rsidRDefault="009E7035" w:rsidP="009E7035">
      <w:pPr>
        <w:pStyle w:val="TF"/>
      </w:pPr>
      <w:r w:rsidRPr="003C6CE9">
        <w:t xml:space="preserve">Figure </w:t>
      </w:r>
      <w:r w:rsidRPr="003C6CE9">
        <w:fldChar w:fldCharType="begin"/>
      </w:r>
      <w:r w:rsidRPr="003C6CE9">
        <w:instrText xml:space="preserve"> SEQ Figure \r85 \* ARABIC </w:instrText>
      </w:r>
      <w:r w:rsidRPr="003C6CE9">
        <w:fldChar w:fldCharType="separate"/>
      </w:r>
      <w:r w:rsidRPr="003C6CE9">
        <w:rPr>
          <w:noProof/>
        </w:rPr>
        <w:t>85</w:t>
      </w:r>
      <w:r w:rsidRPr="003C6CE9">
        <w:fldChar w:fldCharType="end"/>
      </w:r>
      <w:r w:rsidRPr="003C6CE9">
        <w:t>a: Modified MDCT window in transition frame (CELP to MDCT transition)</w:t>
      </w:r>
    </w:p>
    <w:p w14:paraId="5E16D6EC" w14:textId="77777777" w:rsidR="005A2969" w:rsidRPr="009E7035" w:rsidRDefault="009E7035" w:rsidP="005A2969">
      <w:pPr>
        <w:rPr>
          <w:lang w:val="en-US"/>
        </w:rPr>
      </w:pPr>
      <w:r w:rsidRPr="003C6CE9">
        <w:rPr>
          <w:lang w:val="en-US"/>
        </w:rPr>
        <w:t xml:space="preserve">The modified MDCT window is </w:t>
      </w:r>
      <w:r w:rsidRPr="003C6CE9">
        <w:t>designed to avoid aliasing in the first part of the frame as shown in Figure 85a</w:t>
      </w:r>
      <w:r w:rsidRPr="003C6CE9">
        <w:rPr>
          <w:lang w:val="en-US"/>
        </w:rPr>
        <w:t xml:space="preserve">. Its shape also allows cross-fading between the synthesis from constrained CELP and simplified BWE and the synthesis from HQ MDCT as described in clause 6.3.3.2.3. Note that the frames labeled CELP and MDCT in Figure 85a </w:t>
      </w:r>
      <w:r w:rsidRPr="003C6CE9">
        <w:rPr>
          <w:lang w:val="en-US"/>
        </w:rPr>
        <w:lastRenderedPageBreak/>
        <w:t>represent the new frames of signal (20 ms) entering in the encoder; the actual coded frame is delayed by the encoder lookahead.</w:t>
      </w:r>
    </w:p>
    <w:p w14:paraId="2D4015F2" w14:textId="77777777" w:rsidR="00BC0814" w:rsidRDefault="00BC0814" w:rsidP="00BC0814">
      <w:pPr>
        <w:pStyle w:val="Heading3"/>
      </w:pPr>
      <w:bookmarkStart w:id="43" w:name="_Toc394482224"/>
      <w:r>
        <w:t>5.4.4</w:t>
      </w:r>
      <w:r>
        <w:tab/>
      </w:r>
      <w:r w:rsidR="00FE4F72" w:rsidRPr="0034145E">
        <w:rPr>
          <w:lang w:val="en-US"/>
        </w:rPr>
        <w:t>Internal s</w:t>
      </w:r>
      <w:r>
        <w:t>ampling rate switching</w:t>
      </w:r>
      <w:bookmarkEnd w:id="43"/>
    </w:p>
    <w:p w14:paraId="0E96A235" w14:textId="77777777" w:rsidR="00BC0814" w:rsidRDefault="00BC0814" w:rsidP="00BC0814">
      <w:r>
        <w:t>The LP-based coding within EVS operates at two internal sampling rates, 12.8 kHz and 16 kHz. In active frames the 12.8 kHz internal sampling is employed at lower bit-rates (≤ 13.2 kbps) while the 16 kHz internal sampling is employed at higher bit-rates (≥ 16.4 kbps). Further in LP-based CNG, the 12.8 kHz internal sampling is employed at bit-rates ≤ 8.0 kbps while 16 kHz internal sampling is employed at bit-rates ≥ 9.6 kbps. Consequently a CELP internal sampling rate switching can happen either 1) in case of bit-rate switching or 2) in case of switching between active segments and LP-based CNG segments at 9.6 kbps and 13.2 kbps.</w:t>
      </w:r>
    </w:p>
    <w:p w14:paraId="43D9950F" w14:textId="77777777" w:rsidR="00117A47" w:rsidRDefault="005852B7" w:rsidP="00BC0814">
      <w:r>
        <w:t>T</w:t>
      </w:r>
      <w:r w:rsidR="00117A47">
        <w:t xml:space="preserve">he MDCT-based TCX operates at </w:t>
      </w:r>
      <w:r w:rsidR="009E6449">
        <w:t>4</w:t>
      </w:r>
      <w:r w:rsidR="00117A47">
        <w:t xml:space="preserve"> different internal sampling rates, 12.8, 16</w:t>
      </w:r>
      <w:r w:rsidR="00E82212">
        <w:t>, 25.6</w:t>
      </w:r>
      <w:r w:rsidR="009E6449">
        <w:t xml:space="preserve"> and</w:t>
      </w:r>
      <w:r w:rsidR="00117A47">
        <w:t xml:space="preserve"> </w:t>
      </w:r>
      <w:r w:rsidR="006E284F">
        <w:t>32</w:t>
      </w:r>
      <w:r w:rsidR="00117A47">
        <w:t xml:space="preserve"> kHz. MDCT-based TCX inter</w:t>
      </w:r>
      <w:r w:rsidR="00E82212">
        <w:t xml:space="preserve">nal sampling rate corresponds to the </w:t>
      </w:r>
      <w:r w:rsidR="00117A47">
        <w:t xml:space="preserve">rate used for </w:t>
      </w:r>
      <w:r w:rsidR="00E82212">
        <w:t xml:space="preserve">computing and transmitting its LP filter, filter </w:t>
      </w:r>
      <w:r w:rsidR="00DD4849">
        <w:t>employed</w:t>
      </w:r>
      <w:r w:rsidR="00E82212">
        <w:t xml:space="preserve"> for shaping the quantization </w:t>
      </w:r>
      <w:r w:rsidR="00117A47">
        <w:t xml:space="preserve">noise </w:t>
      </w:r>
      <w:r w:rsidR="00E82212">
        <w:t xml:space="preserve">in frequency domain. The same internal </w:t>
      </w:r>
      <w:r w:rsidR="00DD4849">
        <w:t xml:space="preserve">sampling rate is used for generating the </w:t>
      </w:r>
      <w:r w:rsidR="00E82212">
        <w:t xml:space="preserve">low rate decoded signal computed </w:t>
      </w:r>
      <w:r w:rsidR="00117A47">
        <w:t xml:space="preserve">at both </w:t>
      </w:r>
      <w:r w:rsidR="00E82212">
        <w:t>encoder and decoder side</w:t>
      </w:r>
      <w:r w:rsidR="00DD4849">
        <w:t>s</w:t>
      </w:r>
      <w:r w:rsidR="00E82212">
        <w:t xml:space="preserve"> for updating memories of an eventual next CELP frame</w:t>
      </w:r>
      <w:r w:rsidR="00117A47">
        <w:t>. T</w:t>
      </w:r>
      <w:r w:rsidR="00DD4849">
        <w:t>he sampling-rate swi</w:t>
      </w:r>
      <w:r w:rsidR="00117A47">
        <w:t>tching in MDCT-Based TCX can only happen either 1) in case of bit-rate switching or 2) in case of switching from CELP at 13.2kbps or switching from LP-based CNG segments at 9.6 kbps.</w:t>
      </w:r>
    </w:p>
    <w:p w14:paraId="0D383712" w14:textId="77777777" w:rsidR="00086B5E" w:rsidRDefault="002B35BD" w:rsidP="00BC0814">
      <w:r>
        <w:t>When changing the</w:t>
      </w:r>
      <w:r w:rsidR="00BC0814">
        <w:t xml:space="preserve"> internal sampling rate, a number of memory and buffer updates needs to be done. These </w:t>
      </w:r>
      <w:r w:rsidR="00F005A3">
        <w:t>are described in subsequent sub</w:t>
      </w:r>
      <w:r w:rsidR="00BC0814">
        <w:t>clauses.</w:t>
      </w:r>
    </w:p>
    <w:p w14:paraId="40A5601E" w14:textId="77777777" w:rsidR="00086B5E" w:rsidRPr="0034145E" w:rsidRDefault="00086B5E" w:rsidP="00086B5E">
      <w:pPr>
        <w:pStyle w:val="Heading4"/>
        <w:rPr>
          <w:lang w:val="en-US"/>
        </w:rPr>
      </w:pPr>
      <w:r>
        <w:t>5.4.4.</w:t>
      </w:r>
      <w:r w:rsidRPr="00086B5E">
        <w:rPr>
          <w:lang w:val="en-US"/>
        </w:rPr>
        <w:t>1</w:t>
      </w:r>
      <w:r>
        <w:tab/>
        <w:t>Reset of LPC memory</w:t>
      </w:r>
    </w:p>
    <w:p w14:paraId="236529AE" w14:textId="77777777" w:rsidR="003F7DEF" w:rsidRDefault="00086B5E" w:rsidP="00BC0814">
      <w:r>
        <w:t>In case of internal sampling rate switching</w:t>
      </w:r>
      <w:r w:rsidR="002B35BD">
        <w:t>, t</w:t>
      </w:r>
      <w:r w:rsidR="003F7DEF">
        <w:t>he LSF quantization is run in safety-net mode, such that no prediction is used and t</w:t>
      </w:r>
      <w:r w:rsidR="002B35BD">
        <w:t>he MA/AR memories are not used.</w:t>
      </w:r>
    </w:p>
    <w:p w14:paraId="7AFCB653" w14:textId="77777777" w:rsidR="00BC0814" w:rsidRDefault="00086B5E" w:rsidP="00BC0814">
      <w:pPr>
        <w:pStyle w:val="Heading4"/>
      </w:pPr>
      <w:bookmarkStart w:id="44" w:name="_Toc394482225"/>
      <w:r>
        <w:t>5.4.4.</w:t>
      </w:r>
      <w:r w:rsidRPr="00086B5E">
        <w:rPr>
          <w:lang w:val="en-US"/>
        </w:rPr>
        <w:t>2</w:t>
      </w:r>
      <w:r w:rsidR="00BC0814">
        <w:tab/>
        <w:t>Conversion of LP filter between 12.8 and 16 kHz internal sampling rates</w:t>
      </w:r>
      <w:bookmarkEnd w:id="44"/>
    </w:p>
    <w:p w14:paraId="4BEB7E3F" w14:textId="77777777" w:rsidR="0034145E" w:rsidRDefault="0034145E" w:rsidP="0034145E">
      <w:r w:rsidRPr="005F50D3">
        <w:t xml:space="preserve">When switching between </w:t>
      </w:r>
      <w:r>
        <w:t xml:space="preserve">internal </w:t>
      </w:r>
      <w:r w:rsidRPr="005F50D3">
        <w:t>sampling rates</w:t>
      </w:r>
      <w:r>
        <w:t xml:space="preserve"> of 12.8 kHz and 16 kHz,</w:t>
      </w:r>
      <w:r w:rsidRPr="005F50D3">
        <w:t xml:space="preserve"> the </w:t>
      </w:r>
      <w:r>
        <w:t xml:space="preserve">previous </w:t>
      </w:r>
      <w:r w:rsidRPr="005F50D3">
        <w:t>LP filter needs to be converted</w:t>
      </w:r>
      <w:r>
        <w:t xml:space="preserve"> both at the encoder and the decoder</w:t>
      </w:r>
      <w:r w:rsidRPr="005F50D3">
        <w:t xml:space="preserve"> between the</w:t>
      </w:r>
      <w:r>
        <w:t>se</w:t>
      </w:r>
      <w:r w:rsidRPr="005F50D3">
        <w:t xml:space="preserve"> two sampling rates in order to determine the interpolated LP parameters </w:t>
      </w:r>
      <w:r>
        <w:t>of</w:t>
      </w:r>
      <w:r w:rsidRPr="005F50D3">
        <w:t xml:space="preserve"> </w:t>
      </w:r>
      <w:r>
        <w:t xml:space="preserve">the current </w:t>
      </w:r>
      <w:r w:rsidRPr="005F50D3">
        <w:t xml:space="preserve">frame. </w:t>
      </w:r>
      <w:r>
        <w:t>For this purpose</w:t>
      </w:r>
      <w:r w:rsidRPr="005F50D3">
        <w:t xml:space="preserve">, the LP filter </w:t>
      </w:r>
      <w:r>
        <w:t>of</w:t>
      </w:r>
      <w:r w:rsidRPr="005F50D3">
        <w:t xml:space="preserve"> the </w:t>
      </w:r>
      <w:r>
        <w:t>previous</w:t>
      </w:r>
      <w:r w:rsidRPr="005F50D3">
        <w:t xml:space="preserve"> frame </w:t>
      </w:r>
      <w:r>
        <w:t>could</w:t>
      </w:r>
      <w:r w:rsidRPr="005F50D3">
        <w:t xml:space="preserve"> be recomputed at </w:t>
      </w:r>
      <w:r>
        <w:t xml:space="preserve">the current sampling rate </w:t>
      </w:r>
      <w:r w:rsidRPr="005F50D3">
        <w:t xml:space="preserve">based on the </w:t>
      </w:r>
      <w:r>
        <w:t xml:space="preserve">past </w:t>
      </w:r>
      <w:r w:rsidRPr="005F50D3">
        <w:t xml:space="preserve">synthesis signal </w:t>
      </w:r>
      <w:r>
        <w:t>that</w:t>
      </w:r>
      <w:r w:rsidRPr="005F50D3">
        <w:t xml:space="preserve"> is </w:t>
      </w:r>
      <w:r>
        <w:t xml:space="preserve">already </w:t>
      </w:r>
      <w:r w:rsidRPr="005F50D3">
        <w:t xml:space="preserve">available. However, this </w:t>
      </w:r>
      <w:r>
        <w:t xml:space="preserve">would </w:t>
      </w:r>
      <w:r w:rsidRPr="005F50D3">
        <w:t xml:space="preserve">require complete LP analysis </w:t>
      </w:r>
      <w:r>
        <w:t xml:space="preserve">and resampling the past synthesis signal both </w:t>
      </w:r>
      <w:r w:rsidRPr="005F50D3">
        <w:t xml:space="preserve">at </w:t>
      </w:r>
      <w:r>
        <w:t xml:space="preserve">the </w:t>
      </w:r>
      <w:r w:rsidRPr="005F50D3">
        <w:t xml:space="preserve">encoder and </w:t>
      </w:r>
      <w:r>
        <w:t xml:space="preserve">the </w:t>
      </w:r>
      <w:r w:rsidRPr="005F50D3">
        <w:t xml:space="preserve">decoder. A </w:t>
      </w:r>
      <w:r>
        <w:t>less complex</w:t>
      </w:r>
      <w:r w:rsidRPr="005F50D3">
        <w:t xml:space="preserve"> method is used here</w:t>
      </w:r>
      <w:r>
        <w:t xml:space="preserve"> based on re-estimating the LP filter from its power spectrum modified corresponding to the current sampling frequency. The autocorrelation is computed from this modified power spectrum for solving the parameters of the converted LP filter with the Levinson Durbin algorithm.  The converted LP filter is finally transformed to its line spectrum frequency representation for interpolation with the corresponding parameters of the current frame. </w:t>
      </w:r>
    </w:p>
    <w:p w14:paraId="2457068A" w14:textId="77777777" w:rsidR="0034145E" w:rsidRDefault="0034145E" w:rsidP="0034145E">
      <w:r>
        <w:t>The computation and modification of the power spectrum as well as the computation of the autocorrelation are</w:t>
      </w:r>
      <w:r w:rsidR="00F005A3">
        <w:t xml:space="preserve"> described in the following sub</w:t>
      </w:r>
      <w:r>
        <w:t xml:space="preserve">clauses.  </w:t>
      </w:r>
      <w:r w:rsidRPr="0013133C">
        <w:rPr>
          <w:snapToGrid w:val="0"/>
        </w:rPr>
        <w:t xml:space="preserve">The Levinson-Durbin algorithm is described in </w:t>
      </w:r>
      <w:r w:rsidR="00477DD3">
        <w:rPr>
          <w:snapToGrid w:val="0"/>
        </w:rPr>
        <w:t>subclause</w:t>
      </w:r>
      <w:r w:rsidRPr="0013133C">
        <w:rPr>
          <w:snapToGrid w:val="0"/>
        </w:rPr>
        <w:t xml:space="preserve"> 5.1.9.4  and the determination of the line spectrum frequencies in </w:t>
      </w:r>
      <w:r w:rsidR="00477DD3">
        <w:rPr>
          <w:snapToGrid w:val="0"/>
        </w:rPr>
        <w:t>subclause</w:t>
      </w:r>
      <w:r w:rsidRPr="0013133C">
        <w:rPr>
          <w:snapToGrid w:val="0"/>
        </w:rPr>
        <w:t xml:space="preserve"> 5.1.9.5.</w:t>
      </w:r>
    </w:p>
    <w:p w14:paraId="39A292D5" w14:textId="77777777" w:rsidR="0034145E" w:rsidRDefault="0034145E" w:rsidP="0034145E">
      <w:r w:rsidRPr="005F50D3">
        <w:t xml:space="preserve">Note that </w:t>
      </w:r>
      <w:r>
        <w:t>only the quantized LP filter is converted. Although the perceptual weighting filter uses the unquantized LP filter at the encoder, it is sufficient to use the converted quantized LP filter for interpolation when switching between internal sampling rates.  This approximation avoids an additional conversion procedure for the unquantized LP filter.</w:t>
      </w:r>
    </w:p>
    <w:p w14:paraId="2CE7BFC9" w14:textId="77777777" w:rsidR="0034145E" w:rsidRPr="00DE75F1" w:rsidRDefault="0034145E" w:rsidP="0034145E">
      <w:pPr>
        <w:pStyle w:val="Heading5"/>
        <w:ind w:left="1170" w:hanging="1170"/>
      </w:pPr>
      <w:r>
        <w:t>5</w:t>
      </w:r>
      <w:r w:rsidRPr="00231D87">
        <w:t>.</w:t>
      </w:r>
      <w:r>
        <w:t>5</w:t>
      </w:r>
      <w:r w:rsidRPr="00231D87">
        <w:t>.</w:t>
      </w:r>
      <w:r>
        <w:t>4</w:t>
      </w:r>
      <w:r w:rsidRPr="00231D87">
        <w:t>.</w:t>
      </w:r>
      <w:r>
        <w:t>1.1</w:t>
      </w:r>
      <w:r>
        <w:tab/>
        <w:t xml:space="preserve">Modification </w:t>
      </w:r>
      <w:r w:rsidRPr="000C71E9">
        <w:t>of the Power Spectrum</w:t>
      </w:r>
    </w:p>
    <w:p w14:paraId="51B543A8" w14:textId="77777777" w:rsidR="0034145E" w:rsidRDefault="0034145E" w:rsidP="0034145E">
      <w:pPr>
        <w:spacing w:line="320" w:lineRule="exact"/>
      </w:pPr>
      <w:r>
        <w:t xml:space="preserve">When switching the internal sampling rate down to 12.8 kHz from 16 kHz, the converted LP filter models the power spectrum of the LP filter originally estimated at a sampling rate of 16 kHz up to the new cut-off frequency.  This is accomplished by computing the power spectrum of the LP filter at </w:t>
      </w:r>
      <w:r w:rsidRPr="000D3175">
        <w:rPr>
          <w:position w:val="-10"/>
        </w:rPr>
        <w:object w:dxaOrig="240" w:dyaOrig="300" w14:anchorId="654A2BA0">
          <v:shape id="_x0000_i1038" type="#_x0000_t75" style="width:12pt;height:15pt" o:ole="">
            <v:imagedata r:id="rId31" o:title=""/>
          </v:shape>
          <o:OLEObject Type="Embed" ProgID="Equation.3" ShapeID="_x0000_i1038" DrawAspect="Content" ObjectID="_1783087397" r:id="rId32"/>
        </w:object>
      </w:r>
      <w:r>
        <w:t xml:space="preserve"> frequency points equispaced in </w:t>
      </w:r>
      <w:r w:rsidRPr="000D3175">
        <w:rPr>
          <w:position w:val="-10"/>
        </w:rPr>
        <w:object w:dxaOrig="820" w:dyaOrig="300" w14:anchorId="697895BB">
          <v:shape id="_x0000_i1039" type="#_x0000_t75" style="width:40.9pt;height:15pt" o:ole="">
            <v:imagedata r:id="rId33" o:title=""/>
          </v:shape>
          <o:OLEObject Type="Embed" ProgID="Equation.3" ShapeID="_x0000_i1039" DrawAspect="Content" ObjectID="_1783087398" r:id="rId34"/>
        </w:object>
      </w:r>
      <w:r>
        <w:t>, corresponding to the Nyquist frequency at 12.8 kHz sampling rate.</w:t>
      </w:r>
      <w:r w:rsidRPr="00C32270">
        <w:t xml:space="preserve"> </w:t>
      </w:r>
      <w:r>
        <w:t xml:space="preserve">This frequency range of the power spectrum is then mapped onto </w:t>
      </w:r>
      <w:r w:rsidRPr="000D3175">
        <w:rPr>
          <w:position w:val="-10"/>
        </w:rPr>
        <w:object w:dxaOrig="520" w:dyaOrig="279" w14:anchorId="52150365">
          <v:shape id="_x0000_i1040" type="#_x0000_t75" style="width:25.9pt;height:13.9pt" o:ole="">
            <v:imagedata r:id="rId35" o:title=""/>
          </v:shape>
          <o:OLEObject Type="Embed" ProgID="Equation.3" ShapeID="_x0000_i1040" DrawAspect="Content" ObjectID="_1783087399" r:id="rId36"/>
        </w:object>
      </w:r>
      <w:r>
        <w:t xml:space="preserve"> when computing the autocorrelation for solving the parameters of the converted LP filter.</w:t>
      </w:r>
    </w:p>
    <w:p w14:paraId="31F1625E" w14:textId="77777777" w:rsidR="0034145E" w:rsidRDefault="0034145E" w:rsidP="0034145E">
      <w:pPr>
        <w:tabs>
          <w:tab w:val="left" w:pos="7740"/>
        </w:tabs>
        <w:spacing w:line="320" w:lineRule="exact"/>
      </w:pPr>
      <w:r>
        <w:t xml:space="preserve">Conversely when switching the internal sampling rate up to 16 kHz from 12.8 kHz, the power spectrum of the LP filter originally estimated at a sampling rate of 12.8 kHz is computed at </w:t>
      </w:r>
      <w:r w:rsidRPr="000D3175">
        <w:rPr>
          <w:position w:val="-10"/>
        </w:rPr>
        <w:object w:dxaOrig="220" w:dyaOrig="300" w14:anchorId="0B301914">
          <v:shape id="_x0000_i1041" type="#_x0000_t75" style="width:10.9pt;height:15pt" o:ole="">
            <v:imagedata r:id="rId37" o:title=""/>
          </v:shape>
          <o:OLEObject Type="Embed" ProgID="Equation.3" ShapeID="_x0000_i1041" DrawAspect="Content" ObjectID="_1783087400" r:id="rId38"/>
        </w:object>
      </w:r>
      <w:r>
        <w:t xml:space="preserve"> frequencies equispaced in </w:t>
      </w:r>
      <w:r w:rsidRPr="000D3175">
        <w:rPr>
          <w:position w:val="-10"/>
        </w:rPr>
        <w:object w:dxaOrig="520" w:dyaOrig="279" w14:anchorId="4F3ED082">
          <v:shape id="_x0000_i1042" type="#_x0000_t75" style="width:25.9pt;height:13.9pt" o:ole="">
            <v:imagedata r:id="rId39" o:title=""/>
          </v:shape>
          <o:OLEObject Type="Embed" ProgID="Equation.3" ShapeID="_x0000_i1042" DrawAspect="Content" ObjectID="_1783087401" r:id="rId40"/>
        </w:object>
      </w:r>
      <w:r>
        <w:t xml:space="preserve">.  This frequency range of the power spectrum is mapped onto </w:t>
      </w:r>
      <w:r w:rsidRPr="000D3175">
        <w:rPr>
          <w:position w:val="-10"/>
        </w:rPr>
        <w:object w:dxaOrig="820" w:dyaOrig="300" w14:anchorId="37D1E691">
          <v:shape id="_x0000_i1043" type="#_x0000_t75" style="width:40.9pt;height:15pt" o:ole="">
            <v:imagedata r:id="rId41" o:title=""/>
          </v:shape>
          <o:OLEObject Type="Embed" ProgID="Equation.3" ShapeID="_x0000_i1043" DrawAspect="Content" ObjectID="_1783087402" r:id="rId42"/>
        </w:object>
      </w:r>
      <w:r>
        <w:t xml:space="preserve"> for autocorrelation computation.  The power spectrum unknown </w:t>
      </w:r>
      <w:r>
        <w:lastRenderedPageBreak/>
        <w:t xml:space="preserve">at frequencies </w:t>
      </w:r>
      <w:r w:rsidRPr="00EF0209">
        <w:rPr>
          <w:position w:val="-10"/>
        </w:rPr>
        <w:object w:dxaOrig="880" w:dyaOrig="300" w14:anchorId="0A870C44">
          <v:shape id="_x0000_i1044" type="#_x0000_t75" style="width:43.9pt;height:15pt" o:ole="">
            <v:imagedata r:id="rId43" o:title=""/>
          </v:shape>
          <o:OLEObject Type="Embed" ProgID="Equation.3" ShapeID="_x0000_i1044" DrawAspect="Content" ObjectID="_1783087403" r:id="rId44"/>
        </w:object>
      </w:r>
      <w:r>
        <w:t xml:space="preserve"> is approximated by extending the power spectrum value at </w:t>
      </w:r>
      <w:r w:rsidRPr="00F07836">
        <w:rPr>
          <w:position w:val="-6"/>
        </w:rPr>
        <w:object w:dxaOrig="540" w:dyaOrig="260" w14:anchorId="79EE3A08">
          <v:shape id="_x0000_i1045" type="#_x0000_t75" style="width:27pt;height:13.15pt" o:ole="">
            <v:imagedata r:id="rId45" o:title=""/>
          </v:shape>
          <o:OLEObject Type="Embed" ProgID="Equation.3" ShapeID="_x0000_i1045" DrawAspect="Content" ObjectID="_1783087404" r:id="rId46"/>
        </w:object>
      </w:r>
      <w:r>
        <w:t xml:space="preserve"> over this range by </w:t>
      </w:r>
      <w:r w:rsidRPr="000D3175">
        <w:rPr>
          <w:position w:val="-10"/>
        </w:rPr>
        <w:object w:dxaOrig="840" w:dyaOrig="300" w14:anchorId="433540FD">
          <v:shape id="_x0000_i1046" type="#_x0000_t75" style="width:42pt;height:15pt" o:ole="">
            <v:imagedata r:id="rId47" o:title=""/>
          </v:shape>
          <o:OLEObject Type="Embed" ProgID="Equation.3" ShapeID="_x0000_i1046" DrawAspect="Content" ObjectID="_1783087405" r:id="rId48"/>
        </w:object>
      </w:r>
      <w:r>
        <w:t xml:space="preserve"> values for autocorrelation computation. This procedure thus re-estimates the LP filter at sampling frequency 16 kHz with an approximated, extended upper band.</w:t>
      </w:r>
    </w:p>
    <w:p w14:paraId="14577DED" w14:textId="77777777" w:rsidR="0034145E" w:rsidRDefault="0034145E" w:rsidP="0034145E">
      <w:pPr>
        <w:spacing w:line="320" w:lineRule="exact"/>
      </w:pPr>
      <w:r>
        <w:t xml:space="preserve">By choosing  </w:t>
      </w:r>
      <w:r w:rsidRPr="000D3175">
        <w:rPr>
          <w:position w:val="-10"/>
        </w:rPr>
        <w:object w:dxaOrig="1060" w:dyaOrig="300" w14:anchorId="6D0AFBF4">
          <v:shape id="_x0000_i1047" type="#_x0000_t75" style="width:52.9pt;height:15pt" o:ole="">
            <v:imagedata r:id="rId49" o:title=""/>
          </v:shape>
          <o:OLEObject Type="Embed" ProgID="Equation.3" ShapeID="_x0000_i1047" DrawAspect="Content" ObjectID="_1783087406" r:id="rId50"/>
        </w:object>
      </w:r>
      <w:r>
        <w:t xml:space="preserve">, all power spectrum and autocorrelation computations can be accomplished on two equispaced frequency grids, one including the frequency points </w:t>
      </w:r>
      <w:r w:rsidR="00536495" w:rsidRPr="000D3175">
        <w:rPr>
          <w:position w:val="-10"/>
        </w:rPr>
        <w:object w:dxaOrig="1260" w:dyaOrig="300" w14:anchorId="5970BBDF">
          <v:shape id="_x0000_i1048" type="#_x0000_t75" style="width:63pt;height:15pt" o:ole="">
            <v:imagedata r:id="rId51" o:title=""/>
          </v:shape>
          <o:OLEObject Type="Embed" ProgID="Equation.3" ShapeID="_x0000_i1048" DrawAspect="Content" ObjectID="_1783087407" r:id="rId52"/>
        </w:object>
      </w:r>
      <w:r>
        <w:t xml:space="preserve"> and one the points </w:t>
      </w:r>
      <w:r w:rsidR="00AA3BB3" w:rsidRPr="00124D8C">
        <w:rPr>
          <w:position w:val="-10"/>
        </w:rPr>
        <w:object w:dxaOrig="1180" w:dyaOrig="300" w14:anchorId="54E43A25">
          <v:shape id="_x0000_i1049" type="#_x0000_t75" style="width:58.9pt;height:15pt" o:ole="">
            <v:imagedata r:id="rId53" o:title=""/>
          </v:shape>
          <o:OLEObject Type="Embed" ProgID="Equation.3" ShapeID="_x0000_i1049" DrawAspect="Content" ObjectID="_1783087408" r:id="rId54"/>
        </w:object>
      </w:r>
      <w:r>
        <w:t xml:space="preserve">. Converting down to 12.8 kHz is hence equivalent to dropping 10 last values away from the power spectrum of the original LP filter.  Similarly, converting up to 16 kHz translates to adding 10 approximated values to the power spectrum of the original LP filter. </w:t>
      </w:r>
    </w:p>
    <w:p w14:paraId="7B86B566" w14:textId="77777777" w:rsidR="0034145E" w:rsidRDefault="0034145E" w:rsidP="0034145E">
      <w:pPr>
        <w:spacing w:line="320" w:lineRule="exact"/>
      </w:pPr>
      <w:r>
        <w:t>The same procedure is applied identically both at the encoder and the decoder.</w:t>
      </w:r>
    </w:p>
    <w:p w14:paraId="79EA151E" w14:textId="77777777" w:rsidR="0034145E" w:rsidRDefault="0034145E" w:rsidP="0034145E">
      <w:pPr>
        <w:pStyle w:val="Heading5"/>
        <w:ind w:left="1170" w:hanging="1170"/>
      </w:pPr>
      <w:bookmarkStart w:id="45" w:name="_Toc394347366"/>
      <w:r>
        <w:t>5</w:t>
      </w:r>
      <w:r w:rsidRPr="00231D87">
        <w:t>.</w:t>
      </w:r>
      <w:r>
        <w:t>5</w:t>
      </w:r>
      <w:r w:rsidRPr="00231D87">
        <w:t>.</w:t>
      </w:r>
      <w:r>
        <w:t>4</w:t>
      </w:r>
      <w:r w:rsidRPr="00231D87">
        <w:t>.</w:t>
      </w:r>
      <w:r>
        <w:t>1.2</w:t>
      </w:r>
      <w:r>
        <w:tab/>
      </w:r>
      <w:bookmarkEnd w:id="45"/>
      <w:r>
        <w:t xml:space="preserve">Computation </w:t>
      </w:r>
      <w:r w:rsidRPr="000C71E9">
        <w:t>of the Power Spectrum</w:t>
      </w:r>
    </w:p>
    <w:p w14:paraId="243924E6" w14:textId="77777777" w:rsidR="0034145E" w:rsidRDefault="0034145E" w:rsidP="0034145E">
      <w:r>
        <w:t xml:space="preserve">The LP filter </w:t>
      </w:r>
      <w:r w:rsidRPr="008A1D9E">
        <w:rPr>
          <w:position w:val="-10"/>
        </w:rPr>
        <w:object w:dxaOrig="660" w:dyaOrig="300" w14:anchorId="52977901">
          <v:shape id="_x0000_i1050" type="#_x0000_t75" style="width:33pt;height:15pt" o:ole="">
            <v:imagedata r:id="rId55" o:title=""/>
          </v:shape>
          <o:OLEObject Type="Embed" ProgID="Equation.3" ShapeID="_x0000_i1050" DrawAspect="Content" ObjectID="_1783087409" r:id="rId56"/>
        </w:object>
      </w:r>
      <w:r>
        <w:t>is converted to another sampling rate by truncating or extending its power spectrum</w:t>
      </w:r>
    </w:p>
    <w:p w14:paraId="3F494EEA" w14:textId="77777777" w:rsidR="0034145E" w:rsidRDefault="0034145E" w:rsidP="0034145E">
      <w:pPr>
        <w:pStyle w:val="EQ"/>
      </w:pPr>
      <w:r>
        <w:tab/>
      </w:r>
      <w:r w:rsidRPr="008A1D9E">
        <w:rPr>
          <w:position w:val="-10"/>
        </w:rPr>
        <w:object w:dxaOrig="1640" w:dyaOrig="360" w14:anchorId="1809F3DB">
          <v:shape id="_x0000_i1051" type="#_x0000_t75" style="width:82.15pt;height:18pt" o:ole="">
            <v:imagedata r:id="rId57" o:title=""/>
          </v:shape>
          <o:OLEObject Type="Embed" ProgID="Equation.3" ShapeID="_x0000_i1051" DrawAspect="Content" ObjectID="_1783087410" r:id="rId58"/>
        </w:object>
      </w:r>
      <w:r>
        <w:t xml:space="preserve">,   </w:t>
      </w:r>
      <w:r w:rsidRPr="000D3175">
        <w:rPr>
          <w:position w:val="-10"/>
        </w:rPr>
        <w:object w:dxaOrig="840" w:dyaOrig="279" w14:anchorId="50DCDFE4">
          <v:shape id="_x0000_i1052" type="#_x0000_t75" style="width:42pt;height:13.9pt" o:ole="">
            <v:imagedata r:id="rId59" o:title=""/>
          </v:shape>
          <o:OLEObject Type="Embed" ProgID="Equation.3" ShapeID="_x0000_i1052" DrawAspect="Content" ObjectID="_1783087411" r:id="rId60"/>
        </w:object>
      </w:r>
      <w:r>
        <w:t>,</w:t>
      </w:r>
      <w:r>
        <w:tab/>
      </w:r>
      <w:r w:rsidRPr="00E82499">
        <w:t>(</w:t>
      </w:r>
      <w:fldSimple w:instr=" SEQ eqn \* MERGEFORMAT ">
        <w:r w:rsidR="00477DD3">
          <w:t>1285</w:t>
        </w:r>
      </w:fldSimple>
      <w:r w:rsidRPr="00E82499">
        <w:t>)</w:t>
      </w:r>
    </w:p>
    <w:p w14:paraId="7A654C28" w14:textId="77777777" w:rsidR="0034145E" w:rsidRDefault="0034145E" w:rsidP="0034145E">
      <w:r>
        <w:t>to the frequency range that corresponds to the new sampling rate and re-estimating linear prediction coefficients from the autocorrelation computed from this modified spectrum. For reduced complexity, the power spectrum is expressed on the real axis by utilizing the line spectrum frequency decomposition</w:t>
      </w:r>
    </w:p>
    <w:p w14:paraId="1B27A2FA" w14:textId="77777777" w:rsidR="0034145E" w:rsidRDefault="0034145E" w:rsidP="0034145E">
      <w:pPr>
        <w:pStyle w:val="EQ"/>
      </w:pPr>
      <w:r>
        <w:tab/>
      </w:r>
      <w:r w:rsidRPr="000430D6">
        <w:rPr>
          <w:position w:val="-20"/>
        </w:rPr>
        <w:object w:dxaOrig="3240" w:dyaOrig="600" w14:anchorId="448604AC">
          <v:shape id="_x0000_i1053" type="#_x0000_t75" style="width:162pt;height:30pt" o:ole="">
            <v:imagedata r:id="rId61" o:title=""/>
          </v:shape>
          <o:OLEObject Type="Embed" ProgID="Equation.3" ShapeID="_x0000_i1053" DrawAspect="Content" ObjectID="_1783087412" r:id="rId62"/>
        </w:object>
      </w:r>
      <w:r>
        <w:t>,</w:t>
      </w:r>
      <w:r>
        <w:tab/>
      </w:r>
      <w:r w:rsidRPr="00E82499">
        <w:t>(</w:t>
      </w:r>
      <w:fldSimple w:instr=" SEQ eqn \* MERGEFORMAT ">
        <w:r w:rsidR="00477DD3">
          <w:t>1286</w:t>
        </w:r>
      </w:fldSimple>
      <w:r w:rsidRPr="00E82499">
        <w:t>)</w:t>
      </w:r>
    </w:p>
    <w:p w14:paraId="5AA421D1" w14:textId="77777777" w:rsidR="0034145E" w:rsidRDefault="0034145E" w:rsidP="0034145E">
      <w:r>
        <w:t xml:space="preserve">where the </w:t>
      </w:r>
      <w:r w:rsidRPr="002D4BF3">
        <w:t xml:space="preserve">polynomials </w:t>
      </w:r>
      <w:r w:rsidRPr="000F36CF">
        <w:rPr>
          <w:position w:val="-10"/>
        </w:rPr>
        <w:object w:dxaOrig="499" w:dyaOrig="300" w14:anchorId="646E01F7">
          <v:shape id="_x0000_i1054" type="#_x0000_t75" style="width:25.15pt;height:15pt" o:ole="">
            <v:imagedata r:id="rId63" o:title=""/>
          </v:shape>
          <o:OLEObject Type="Embed" ProgID="Equation.3" ShapeID="_x0000_i1054" DrawAspect="Content" ObjectID="_1783087413" r:id="rId64"/>
        </w:object>
      </w:r>
      <w:r>
        <w:t xml:space="preserve"> and </w:t>
      </w:r>
      <w:r w:rsidRPr="000F36CF">
        <w:rPr>
          <w:position w:val="-10"/>
        </w:rPr>
        <w:object w:dxaOrig="540" w:dyaOrig="300" w14:anchorId="6B4E4582">
          <v:shape id="_x0000_i1055" type="#_x0000_t75" style="width:27pt;height:15pt" o:ole="">
            <v:imagedata r:id="rId65" o:title=""/>
          </v:shape>
          <o:OLEObject Type="Embed" ProgID="Equation.3" ShapeID="_x0000_i1055" DrawAspect="Content" ObjectID="_1783087414" r:id="rId66"/>
        </w:object>
      </w:r>
      <w:r w:rsidRPr="0043750C">
        <w:t xml:space="preserve"> are </w:t>
      </w:r>
      <w:r w:rsidRPr="00712144">
        <w:t xml:space="preserve">defined </w:t>
      </w:r>
      <w:r>
        <w:t xml:space="preserve">as </w:t>
      </w:r>
      <w:r w:rsidRPr="00712144">
        <w:t xml:space="preserve">in </w:t>
      </w:r>
      <w:r w:rsidR="00477DD3">
        <w:t>subclause</w:t>
      </w:r>
      <w:r w:rsidRPr="000C4F66">
        <w:t xml:space="preserve"> 5.1.9.5.</w:t>
      </w:r>
      <w:r>
        <w:t xml:space="preserve"> The </w:t>
      </w:r>
      <w:r w:rsidRPr="002D4BF3">
        <w:t xml:space="preserve">zeros of </w:t>
      </w:r>
      <w:r>
        <w:t xml:space="preserve">these two </w:t>
      </w:r>
      <w:r w:rsidRPr="002D4BF3">
        <w:t xml:space="preserve">polynomials </w:t>
      </w:r>
      <w:r>
        <w:t xml:space="preserve">give </w:t>
      </w:r>
      <w:r w:rsidRPr="002D4BF3">
        <w:t>the lin</w:t>
      </w:r>
      <w:r>
        <w:t xml:space="preserve">e spectrum frequencies </w:t>
      </w:r>
      <w:r w:rsidRPr="002D4BF3">
        <w:t xml:space="preserve">of </w:t>
      </w:r>
      <w:r w:rsidRPr="008A1D9E">
        <w:rPr>
          <w:position w:val="-10"/>
        </w:rPr>
        <w:object w:dxaOrig="440" w:dyaOrig="300" w14:anchorId="34CD71D5">
          <v:shape id="_x0000_i1056" type="#_x0000_t75" style="width:22.15pt;height:15pt" o:ole="">
            <v:imagedata r:id="rId67" o:title=""/>
          </v:shape>
          <o:OLEObject Type="Embed" ProgID="Equation.3" ShapeID="_x0000_i1056" DrawAspect="Content" ObjectID="_1783087415" r:id="rId68"/>
        </w:object>
      </w:r>
      <w:r w:rsidRPr="002D4BF3">
        <w:t xml:space="preserve">.  </w:t>
      </w:r>
    </w:p>
    <w:p w14:paraId="65B23653" w14:textId="77777777" w:rsidR="0034145E" w:rsidRDefault="0034145E" w:rsidP="0034145E">
      <w:r>
        <w:t xml:space="preserve">Because of the symmetry properties of the polynomials </w:t>
      </w:r>
      <w:r w:rsidRPr="000F36CF">
        <w:rPr>
          <w:position w:val="-10"/>
        </w:rPr>
        <w:object w:dxaOrig="480" w:dyaOrig="300" w14:anchorId="4894B78B">
          <v:shape id="_x0000_i1057" type="#_x0000_t75" style="width:24pt;height:15pt" o:ole="">
            <v:imagedata r:id="rId69" o:title=""/>
          </v:shape>
          <o:OLEObject Type="Embed" ProgID="Equation.3" ShapeID="_x0000_i1057" DrawAspect="Content" ObjectID="_1783087416" r:id="rId70"/>
        </w:object>
      </w:r>
      <w:r>
        <w:t xml:space="preserve"> and </w:t>
      </w:r>
      <w:r w:rsidRPr="000F36CF">
        <w:rPr>
          <w:position w:val="-10"/>
        </w:rPr>
        <w:object w:dxaOrig="520" w:dyaOrig="300" w14:anchorId="0C522E0F">
          <v:shape id="_x0000_i1058" type="#_x0000_t75" style="width:25.9pt;height:15pt" o:ole="">
            <v:imagedata r:id="rId71" o:title=""/>
          </v:shape>
          <o:OLEObject Type="Embed" ProgID="Equation.3" ShapeID="_x0000_i1058" DrawAspect="Content" ObjectID="_1783087417" r:id="rId72"/>
        </w:object>
      </w:r>
      <w:r w:rsidRPr="00D61915">
        <w:t xml:space="preserve">, </w:t>
      </w:r>
      <w:r>
        <w:t>they can be expressed as the polynomials</w:t>
      </w:r>
      <w:r>
        <w:rPr>
          <w:i/>
          <w:noProof/>
          <w:position w:val="-12"/>
        </w:rPr>
        <w:t xml:space="preserve"> </w:t>
      </w:r>
      <w:r w:rsidRPr="000F36CF">
        <w:rPr>
          <w:position w:val="-10"/>
        </w:rPr>
        <w:object w:dxaOrig="520" w:dyaOrig="320" w14:anchorId="47BDB1C4">
          <v:shape id="_x0000_i1059" type="#_x0000_t75" style="width:25.9pt;height:16.15pt" o:ole="">
            <v:imagedata r:id="rId73" o:title=""/>
          </v:shape>
          <o:OLEObject Type="Embed" ProgID="Equation.3" ShapeID="_x0000_i1059" DrawAspect="Content" ObjectID="_1783087418" r:id="rId74"/>
        </w:object>
      </w:r>
      <w:r>
        <w:t xml:space="preserve">and </w:t>
      </w:r>
      <w:r w:rsidRPr="000F36CF">
        <w:rPr>
          <w:position w:val="-10"/>
        </w:rPr>
        <w:object w:dxaOrig="540" w:dyaOrig="320" w14:anchorId="53598E82">
          <v:shape id="_x0000_i1060" type="#_x0000_t75" style="width:27pt;height:16.15pt" o:ole="">
            <v:imagedata r:id="rId75" o:title=""/>
          </v:shape>
          <o:OLEObject Type="Embed" ProgID="Equation.3" ShapeID="_x0000_i1060" DrawAspect="Content" ObjectID="_1783087419" r:id="rId76"/>
        </w:object>
      </w:r>
      <w:r>
        <w:rPr>
          <w:i/>
        </w:rPr>
        <w:t xml:space="preserve"> </w:t>
      </w:r>
      <w:r w:rsidRPr="000F62AD">
        <w:t>o</w:t>
      </w:r>
      <w:r>
        <w:t xml:space="preserve">f </w:t>
      </w:r>
      <w:r w:rsidRPr="000F36CF">
        <w:rPr>
          <w:position w:val="-10"/>
        </w:rPr>
        <w:object w:dxaOrig="980" w:dyaOrig="300" w14:anchorId="2DBCF70E">
          <v:shape id="_x0000_i1061" type="#_x0000_t75" style="width:49.15pt;height:15pt" o:ole="">
            <v:imagedata r:id="rId77" o:title=""/>
          </v:shape>
          <o:OLEObject Type="Embed" ProgID="Equation.3" ShapeID="_x0000_i1061" DrawAspect="Content" ObjectID="_1783087420" r:id="rId78"/>
        </w:object>
      </w:r>
      <w:r>
        <w:t>. It can be shown that for an LP filter of an even order,</w:t>
      </w:r>
    </w:p>
    <w:p w14:paraId="00DB0179" w14:textId="77777777" w:rsidR="0034145E" w:rsidRDefault="0034145E" w:rsidP="0034145E">
      <w:pPr>
        <w:pStyle w:val="EQ"/>
      </w:pPr>
      <w:r>
        <w:tab/>
      </w:r>
      <w:r w:rsidRPr="0094625B">
        <w:rPr>
          <w:position w:val="-18"/>
        </w:rPr>
        <w:object w:dxaOrig="3300" w:dyaOrig="440" w14:anchorId="455EA828">
          <v:shape id="_x0000_i1062" type="#_x0000_t75" style="width:165pt;height:22.15pt" o:ole="">
            <v:imagedata r:id="rId79" o:title=""/>
          </v:shape>
          <o:OLEObject Type="Embed" ProgID="Equation.3" ShapeID="_x0000_i1062" DrawAspect="Content" ObjectID="_1783087421" r:id="rId80"/>
        </w:object>
      </w:r>
      <w:r>
        <w:t xml:space="preserve">,   </w:t>
      </w:r>
      <w:r w:rsidRPr="000D3175">
        <w:rPr>
          <w:position w:val="-10"/>
        </w:rPr>
        <w:object w:dxaOrig="840" w:dyaOrig="279" w14:anchorId="5B65D8BA">
          <v:shape id="_x0000_i1063" type="#_x0000_t75" style="width:42pt;height:13.9pt" o:ole="">
            <v:imagedata r:id="rId81" o:title=""/>
          </v:shape>
          <o:OLEObject Type="Embed" ProgID="Equation.3" ShapeID="_x0000_i1063" DrawAspect="Content" ObjectID="_1783087422" r:id="rId82"/>
        </w:object>
      </w:r>
      <w:r>
        <w:t>.</w:t>
      </w:r>
      <w:r>
        <w:tab/>
      </w:r>
      <w:bookmarkStart w:id="46" w:name="DCMs_forula_1"/>
      <w:r w:rsidRPr="00E82499">
        <w:t>(</w:t>
      </w:r>
      <w:fldSimple w:instr=" SEQ eqn \* MERGEFORMAT ">
        <w:r w:rsidR="00477DD3">
          <w:t>1287</w:t>
        </w:r>
      </w:fldSimple>
      <w:r w:rsidRPr="00E82499">
        <w:t>)</w:t>
      </w:r>
      <w:bookmarkEnd w:id="46"/>
    </w:p>
    <w:p w14:paraId="6CD420F9" w14:textId="77777777" w:rsidR="0034145E" w:rsidRDefault="0034145E" w:rsidP="0034145E">
      <w:r>
        <w:t xml:space="preserve">The use of this expression is motivated by the observation that the polynomials </w:t>
      </w:r>
      <w:r w:rsidRPr="000F36CF">
        <w:rPr>
          <w:position w:val="-10"/>
        </w:rPr>
        <w:object w:dxaOrig="520" w:dyaOrig="320" w14:anchorId="6D383B5F">
          <v:shape id="_x0000_i1064" type="#_x0000_t75" style="width:25.9pt;height:16.15pt" o:ole="">
            <v:imagedata r:id="rId83" o:title=""/>
          </v:shape>
          <o:OLEObject Type="Embed" ProgID="Equation.3" ShapeID="_x0000_i1064" DrawAspect="Content" ObjectID="_1783087423" r:id="rId84"/>
        </w:object>
      </w:r>
      <w:r>
        <w:t xml:space="preserve">and </w:t>
      </w:r>
      <w:r w:rsidRPr="000F36CF">
        <w:rPr>
          <w:position w:val="-10"/>
        </w:rPr>
        <w:object w:dxaOrig="540" w:dyaOrig="320" w14:anchorId="214AA99E">
          <v:shape id="_x0000_i1065" type="#_x0000_t75" style="width:27pt;height:16.15pt" o:ole="">
            <v:imagedata r:id="rId85" o:title=""/>
          </v:shape>
          <o:OLEObject Type="Embed" ProgID="Equation.3" ShapeID="_x0000_i1065" DrawAspect="Content" ObjectID="_1783087424" r:id="rId86"/>
        </w:object>
      </w:r>
      <w:r>
        <w:rPr>
          <w:i/>
        </w:rPr>
        <w:t xml:space="preserve"> </w:t>
      </w:r>
      <w:r>
        <w:t xml:space="preserve">can be evaluated efficiently for a given </w:t>
      </w:r>
      <w:r w:rsidRPr="000D3175">
        <w:rPr>
          <w:position w:val="-10"/>
        </w:rPr>
        <w:object w:dxaOrig="840" w:dyaOrig="279" w14:anchorId="4859E0D9">
          <v:shape id="_x0000_i1066" type="#_x0000_t75" style="width:42pt;height:13.9pt" o:ole="">
            <v:imagedata r:id="rId87" o:title=""/>
          </v:shape>
          <o:OLEObject Type="Embed" ProgID="Equation.3" ShapeID="_x0000_i1066" DrawAspect="Content" ObjectID="_1783087425" r:id="rId88"/>
        </w:object>
      </w:r>
      <w:r>
        <w:t xml:space="preserve"> with Horner’s method [34].  The value of these polynomials is needed on frequency grids described </w:t>
      </w:r>
      <w:r w:rsidRPr="000C4F66">
        <w:t xml:space="preserve">in </w:t>
      </w:r>
      <w:r w:rsidR="00477DD3">
        <w:t>subclause</w:t>
      </w:r>
      <w:r w:rsidRPr="000C4F66">
        <w:t xml:space="preserve"> 5.5.4.1.1.</w:t>
      </w:r>
      <w:r>
        <w:t xml:space="preserve"> The expression </w:t>
      </w:r>
      <w:r>
        <w:fldChar w:fldCharType="begin"/>
      </w:r>
      <w:r>
        <w:instrText xml:space="preserve"> =DCMs_forula_1 </w:instrText>
      </w:r>
      <w:r>
        <w:fldChar w:fldCharType="separate"/>
      </w:r>
      <w:r w:rsidR="00477DD3">
        <w:rPr>
          <w:noProof/>
        </w:rPr>
        <w:t>(1287)</w:t>
      </w:r>
      <w:r>
        <w:fldChar w:fldCharType="end"/>
      </w:r>
      <w:r>
        <w:t xml:space="preserve"> obtains a particularly simple form at </w:t>
      </w:r>
      <w:r w:rsidRPr="000D3175">
        <w:rPr>
          <w:position w:val="-10"/>
        </w:rPr>
        <w:object w:dxaOrig="1260" w:dyaOrig="300" w14:anchorId="3B13C57D">
          <v:shape id="_x0000_i1067" type="#_x0000_t75" style="width:63pt;height:15pt" o:ole="">
            <v:imagedata r:id="rId89" o:title=""/>
          </v:shape>
          <o:OLEObject Type="Embed" ProgID="Equation.3" ShapeID="_x0000_i1067" DrawAspect="Content" ObjectID="_1783087426" r:id="rId90"/>
        </w:object>
      </w:r>
      <w:r>
        <w:t xml:space="preserve"> that can be utilized in computation.</w:t>
      </w:r>
    </w:p>
    <w:p w14:paraId="2101DC22" w14:textId="77777777" w:rsidR="0034145E" w:rsidRDefault="0034145E" w:rsidP="0034145E">
      <w:r>
        <w:t xml:space="preserve">The polynomials </w:t>
      </w:r>
      <w:r w:rsidRPr="000F36CF">
        <w:rPr>
          <w:position w:val="-10"/>
        </w:rPr>
        <w:object w:dxaOrig="520" w:dyaOrig="320" w14:anchorId="008C3264">
          <v:shape id="_x0000_i1068" type="#_x0000_t75" style="width:25.9pt;height:16.15pt" o:ole="">
            <v:imagedata r:id="rId91" o:title=""/>
          </v:shape>
          <o:OLEObject Type="Embed" ProgID="Equation.3" ShapeID="_x0000_i1068" DrawAspect="Content" ObjectID="_1783087427" r:id="rId92"/>
        </w:object>
      </w:r>
      <w:r>
        <w:t xml:space="preserve">and </w:t>
      </w:r>
      <w:r w:rsidRPr="000F36CF">
        <w:rPr>
          <w:position w:val="-10"/>
        </w:rPr>
        <w:object w:dxaOrig="540" w:dyaOrig="320" w14:anchorId="1D75E1F9">
          <v:shape id="_x0000_i1069" type="#_x0000_t75" style="width:27pt;height:16.15pt" o:ole="">
            <v:imagedata r:id="rId93" o:title=""/>
          </v:shape>
          <o:OLEObject Type="Embed" ProgID="Equation.3" ShapeID="_x0000_i1069" DrawAspect="Content" ObjectID="_1783087428" r:id="rId94"/>
        </w:object>
      </w:r>
      <w:r w:rsidRPr="009E70DE">
        <w:t xml:space="preserve"> can be </w:t>
      </w:r>
      <w:r>
        <w:t>derived by substituting the explicit forms of the Chebyshev polynomials</w:t>
      </w:r>
    </w:p>
    <w:p w14:paraId="5F66C41D" w14:textId="77777777" w:rsidR="0034145E" w:rsidRDefault="0034145E" w:rsidP="0034145E">
      <w:pPr>
        <w:pStyle w:val="EQ"/>
      </w:pPr>
      <w:r>
        <w:tab/>
      </w:r>
      <w:r w:rsidRPr="00841BCF">
        <w:rPr>
          <w:position w:val="-10"/>
        </w:rPr>
        <w:object w:dxaOrig="2160" w:dyaOrig="300" w14:anchorId="4E6AD769">
          <v:shape id="_x0000_i1070" type="#_x0000_t75" style="width:108pt;height:15pt" o:ole="">
            <v:imagedata r:id="rId95" o:title=""/>
          </v:shape>
          <o:OLEObject Type="Embed" ProgID="Equation.3" ShapeID="_x0000_i1070" DrawAspect="Content" ObjectID="_1783087429" r:id="rId96"/>
        </w:object>
      </w:r>
      <w:r>
        <w:t>,    </w:t>
      </w:r>
      <w:r w:rsidR="00536495" w:rsidRPr="000F36CF">
        <w:rPr>
          <w:position w:val="-10"/>
        </w:rPr>
        <w:object w:dxaOrig="880" w:dyaOrig="279" w14:anchorId="73D6C732">
          <v:shape id="_x0000_i1071" type="#_x0000_t75" style="width:43.9pt;height:13.9pt" o:ole="">
            <v:imagedata r:id="rId97" o:title=""/>
          </v:shape>
          <o:OLEObject Type="Embed" ProgID="Equation.3" ShapeID="_x0000_i1071" DrawAspect="Content" ObjectID="_1783087430" r:id="rId98"/>
        </w:object>
      </w:r>
      <w:r>
        <w:tab/>
      </w:r>
      <w:r w:rsidRPr="00E82499">
        <w:t>(</w:t>
      </w:r>
      <w:fldSimple w:instr=" SEQ eqn \* MERGEFORMAT ">
        <w:r w:rsidR="00477DD3">
          <w:t>1288</w:t>
        </w:r>
      </w:fldSimple>
      <w:r w:rsidRPr="00E82499">
        <w:t>)</w:t>
      </w:r>
    </w:p>
    <w:p w14:paraId="047E7C7B" w14:textId="77777777" w:rsidR="0034145E" w:rsidRDefault="0034145E" w:rsidP="0034145E">
      <w:r>
        <w:t xml:space="preserve">to the Chebyshev series representation of </w:t>
      </w:r>
      <w:r w:rsidRPr="000F36CF">
        <w:rPr>
          <w:position w:val="-10"/>
        </w:rPr>
        <w:object w:dxaOrig="499" w:dyaOrig="300" w14:anchorId="11A4CED7">
          <v:shape id="_x0000_i1072" type="#_x0000_t75" style="width:25.15pt;height:15pt" o:ole="">
            <v:imagedata r:id="rId99" o:title=""/>
          </v:shape>
          <o:OLEObject Type="Embed" ProgID="Equation.3" ShapeID="_x0000_i1072" DrawAspect="Content" ObjectID="_1783087431" r:id="rId100"/>
        </w:object>
      </w:r>
      <w:r>
        <w:t xml:space="preserve"> and </w:t>
      </w:r>
      <w:r w:rsidRPr="000F36CF">
        <w:rPr>
          <w:position w:val="-10"/>
        </w:rPr>
        <w:object w:dxaOrig="540" w:dyaOrig="300" w14:anchorId="7A9FC360">
          <v:shape id="_x0000_i1073" type="#_x0000_t75" style="width:27pt;height:15pt" o:ole="">
            <v:imagedata r:id="rId101" o:title=""/>
          </v:shape>
          <o:OLEObject Type="Embed" ProgID="Equation.3" ShapeID="_x0000_i1073" DrawAspect="Content" ObjectID="_1783087432" r:id="rId102"/>
        </w:object>
      </w:r>
      <w:r>
        <w:t xml:space="preserve">[34].  This same representation is employed </w:t>
      </w:r>
      <w:r w:rsidRPr="000C4F66">
        <w:t xml:space="preserve">in </w:t>
      </w:r>
      <w:r w:rsidR="00477DD3">
        <w:t>subclause</w:t>
      </w:r>
      <w:r w:rsidRPr="000C4F66">
        <w:t xml:space="preserve"> 5.1.9.5</w:t>
      </w:r>
      <w:r>
        <w:t xml:space="preserve"> for the determination of the line spectrum frequencies. The explicit forms of </w:t>
      </w:r>
      <w:r w:rsidRPr="00DC23C9">
        <w:rPr>
          <w:position w:val="-10"/>
        </w:rPr>
        <w:object w:dxaOrig="560" w:dyaOrig="300" w14:anchorId="5E173FB2">
          <v:shape id="_x0000_i1074" type="#_x0000_t75" style="width:28.15pt;height:15pt" o:ole="">
            <v:imagedata r:id="rId103" o:title=""/>
          </v:shape>
          <o:OLEObject Type="Embed" ProgID="Equation.3" ShapeID="_x0000_i1074" DrawAspect="Content" ObjectID="_1783087433" r:id="rId104"/>
        </w:object>
      </w:r>
      <w:r>
        <w:t xml:space="preserve"> can readily be written by using the recursion</w:t>
      </w:r>
    </w:p>
    <w:p w14:paraId="037A3C66" w14:textId="77777777" w:rsidR="0034145E" w:rsidRDefault="0034145E" w:rsidP="0034145E">
      <w:pPr>
        <w:pStyle w:val="EQ"/>
      </w:pPr>
      <w:r>
        <w:tab/>
      </w:r>
      <w:r w:rsidRPr="0094625B">
        <w:rPr>
          <w:position w:val="-14"/>
        </w:rPr>
        <w:object w:dxaOrig="4620" w:dyaOrig="340" w14:anchorId="3CF37963">
          <v:shape id="_x0000_i1075" type="#_x0000_t75" style="width:231pt;height:16.9pt" o:ole="">
            <v:imagedata r:id="rId105" o:title=""/>
          </v:shape>
          <o:OLEObject Type="Embed" ProgID="Equation.3" ShapeID="_x0000_i1075" DrawAspect="Content" ObjectID="_1783087434" r:id="rId106"/>
        </w:object>
      </w:r>
      <w:r>
        <w:tab/>
      </w:r>
      <w:r w:rsidRPr="00E82499">
        <w:t>(</w:t>
      </w:r>
      <w:fldSimple w:instr=" SEQ eqn \* MERGEFORMAT ">
        <w:r w:rsidR="00477DD3">
          <w:t>1289</w:t>
        </w:r>
      </w:fldSimple>
      <w:r w:rsidRPr="00E82499">
        <w:t>)</w:t>
      </w:r>
    </w:p>
    <w:p w14:paraId="036BD400" w14:textId="77777777" w:rsidR="0034145E" w:rsidRPr="00005F32" w:rsidRDefault="0034145E" w:rsidP="0034145E">
      <w:r>
        <w:t xml:space="preserve">By definition the zeros of </w:t>
      </w:r>
      <w:r w:rsidRPr="000F36CF">
        <w:rPr>
          <w:position w:val="-10"/>
        </w:rPr>
        <w:object w:dxaOrig="520" w:dyaOrig="320" w14:anchorId="6384B01E">
          <v:shape id="_x0000_i1076" type="#_x0000_t75" style="width:25.9pt;height:16.15pt" o:ole="">
            <v:imagedata r:id="rId107" o:title=""/>
          </v:shape>
          <o:OLEObject Type="Embed" ProgID="Equation.3" ShapeID="_x0000_i1076" DrawAspect="Content" ObjectID="_1783087435" r:id="rId108"/>
        </w:object>
      </w:r>
      <w:r>
        <w:t xml:space="preserve">and </w:t>
      </w:r>
      <w:r w:rsidRPr="000F36CF">
        <w:rPr>
          <w:position w:val="-10"/>
        </w:rPr>
        <w:object w:dxaOrig="540" w:dyaOrig="320" w14:anchorId="746550FA">
          <v:shape id="_x0000_i1077" type="#_x0000_t75" style="width:27pt;height:16.15pt" o:ole="">
            <v:imagedata r:id="rId109" o:title=""/>
          </v:shape>
          <o:OLEObject Type="Embed" ProgID="Equation.3" ShapeID="_x0000_i1077" DrawAspect="Content" ObjectID="_1783087436" r:id="rId110"/>
        </w:object>
      </w:r>
      <w:r>
        <w:rPr>
          <w:i/>
        </w:rPr>
        <w:t xml:space="preserve"> </w:t>
      </w:r>
      <w:r w:rsidRPr="000F62AD">
        <w:t>are</w:t>
      </w:r>
      <w:r>
        <w:t xml:space="preserve"> respectively the cosines of the even and odd line spectrum frequencies. The coefficients of these polynomials are thus readily obtained when the line spectrum frequencies of </w:t>
      </w:r>
      <w:r w:rsidRPr="008A1D9E">
        <w:rPr>
          <w:position w:val="-10"/>
        </w:rPr>
        <w:object w:dxaOrig="440" w:dyaOrig="300" w14:anchorId="6DE07E1B">
          <v:shape id="_x0000_i1078" type="#_x0000_t75" style="width:22.15pt;height:15pt" o:ole="">
            <v:imagedata r:id="rId111" o:title=""/>
          </v:shape>
          <o:OLEObject Type="Embed" ProgID="Equation.3" ShapeID="_x0000_i1078" DrawAspect="Content" ObjectID="_1783087437" r:id="rId112"/>
        </w:object>
      </w:r>
      <w:r>
        <w:t xml:space="preserve">are known. Given that the order of </w:t>
      </w:r>
      <w:r w:rsidRPr="008A1D9E">
        <w:rPr>
          <w:position w:val="-10"/>
        </w:rPr>
        <w:object w:dxaOrig="440" w:dyaOrig="300" w14:anchorId="5852B23D">
          <v:shape id="_x0000_i1079" type="#_x0000_t75" style="width:22.15pt;height:15pt" o:ole="">
            <v:imagedata r:id="rId113" o:title=""/>
          </v:shape>
          <o:OLEObject Type="Embed" ProgID="Equation.3" ShapeID="_x0000_i1079" DrawAspect="Content" ObjectID="_1783087438" r:id="rId114"/>
        </w:object>
      </w:r>
      <w:r>
        <w:t xml:space="preserve"> is 16, the polynomial </w:t>
      </w:r>
      <w:r w:rsidRPr="000F36CF">
        <w:rPr>
          <w:position w:val="-10"/>
        </w:rPr>
        <w:object w:dxaOrig="520" w:dyaOrig="320" w14:anchorId="778CC5AB">
          <v:shape id="_x0000_i1080" type="#_x0000_t75" style="width:25.9pt;height:16.15pt" o:ole="">
            <v:imagedata r:id="rId115" o:title=""/>
          </v:shape>
          <o:OLEObject Type="Embed" ProgID="Equation.3" ShapeID="_x0000_i1080" DrawAspect="Content" ObjectID="_1783087439" r:id="rId116"/>
        </w:object>
      </w:r>
      <w:r>
        <w:t>is of order 8 and can be expressed as</w:t>
      </w:r>
    </w:p>
    <w:p w14:paraId="5AB0A74A" w14:textId="77777777" w:rsidR="0034145E" w:rsidRDefault="0034145E" w:rsidP="0034145E">
      <w:pPr>
        <w:pStyle w:val="EQ"/>
      </w:pPr>
      <w:r>
        <w:lastRenderedPageBreak/>
        <w:tab/>
      </w:r>
      <w:r w:rsidRPr="000F36CF">
        <w:rPr>
          <w:position w:val="-28"/>
        </w:rPr>
        <w:object w:dxaOrig="4040" w:dyaOrig="660" w14:anchorId="6E882675">
          <v:shape id="_x0000_i1081" type="#_x0000_t75" style="width:202.15pt;height:33pt" o:ole="">
            <v:imagedata r:id="rId117" o:title=""/>
          </v:shape>
          <o:OLEObject Type="Embed" ProgID="Equation.3" ShapeID="_x0000_i1081" DrawAspect="Content" ObjectID="_1783087440" r:id="rId118"/>
        </w:object>
      </w:r>
      <w:r>
        <w:tab/>
      </w:r>
      <w:r w:rsidRPr="00E82499">
        <w:t>(</w:t>
      </w:r>
      <w:fldSimple w:instr=" SEQ eqn \* MERGEFORMAT ">
        <w:r w:rsidR="00477DD3">
          <w:t>1290</w:t>
        </w:r>
      </w:fldSimple>
      <w:r w:rsidRPr="00E82499">
        <w:t>)</w:t>
      </w:r>
    </w:p>
    <w:p w14:paraId="460EB0ED" w14:textId="77777777" w:rsidR="0034145E" w:rsidRPr="00744638" w:rsidRDefault="0034145E" w:rsidP="0034145E">
      <w:r>
        <w:t xml:space="preserve">The leading coefficient </w:t>
      </w:r>
      <w:r w:rsidRPr="000F36CF">
        <w:rPr>
          <w:position w:val="-10"/>
        </w:rPr>
        <w:object w:dxaOrig="999" w:dyaOrig="340" w14:anchorId="783841B9">
          <v:shape id="_x0000_i1082" type="#_x0000_t75" style="width:49.9pt;height:16.9pt" o:ole="">
            <v:imagedata r:id="rId119" o:title=""/>
          </v:shape>
          <o:OLEObject Type="Embed" ProgID="Equation.3" ShapeID="_x0000_i1082" DrawAspect="Content" ObjectID="_1783087441" r:id="rId120"/>
        </w:object>
      </w:r>
      <w:r>
        <w:t xml:space="preserve"> is constant.  This relation yields a simple recursion for solving the coefficients of </w:t>
      </w:r>
      <w:r w:rsidRPr="000F36CF">
        <w:rPr>
          <w:position w:val="-10"/>
        </w:rPr>
        <w:object w:dxaOrig="499" w:dyaOrig="320" w14:anchorId="213E53B7">
          <v:shape id="_x0000_i1083" type="#_x0000_t75" style="width:25.15pt;height:16.15pt" o:ole="">
            <v:imagedata r:id="rId121" o:title=""/>
          </v:shape>
          <o:OLEObject Type="Embed" ProgID="Equation.3" ShapeID="_x0000_i1083" DrawAspect="Content" ObjectID="_1783087442" r:id="rId122"/>
        </w:object>
      </w:r>
      <w:r>
        <w:t xml:space="preserve">from the even line spectrum pairs </w:t>
      </w:r>
      <w:r w:rsidRPr="000F36CF">
        <w:rPr>
          <w:position w:val="-10"/>
        </w:rPr>
        <w:object w:dxaOrig="1200" w:dyaOrig="300" w14:anchorId="6F1E508B">
          <v:shape id="_x0000_i1084" type="#_x0000_t75" style="width:60pt;height:15pt" o:ole="">
            <v:imagedata r:id="rId123" o:title=""/>
          </v:shape>
          <o:OLEObject Type="Embed" ProgID="Equation.3" ShapeID="_x0000_i1084" DrawAspect="Content" ObjectID="_1783087443" r:id="rId124"/>
        </w:object>
      </w:r>
      <w:r>
        <w:t xml:space="preserve"> for </w:t>
      </w:r>
      <w:r w:rsidRPr="000F36CF">
        <w:rPr>
          <w:position w:val="-10"/>
        </w:rPr>
        <w:object w:dxaOrig="1219" w:dyaOrig="300" w14:anchorId="7904E61E">
          <v:shape id="_x0000_i1085" type="#_x0000_t75" style="width:61.15pt;height:15pt" o:ole="">
            <v:imagedata r:id="rId125" o:title=""/>
          </v:shape>
          <o:OLEObject Type="Embed" ProgID="Equation.3" ShapeID="_x0000_i1085" DrawAspect="Content" ObjectID="_1783087444" r:id="rId126"/>
        </w:object>
      </w:r>
      <w:r>
        <w:t xml:space="preserve">.  The coefficients of </w:t>
      </w:r>
      <w:r w:rsidRPr="000F36CF">
        <w:rPr>
          <w:position w:val="-10"/>
        </w:rPr>
        <w:object w:dxaOrig="540" w:dyaOrig="320" w14:anchorId="4BFD1664">
          <v:shape id="_x0000_i1086" type="#_x0000_t75" style="width:27pt;height:16.15pt" o:ole="">
            <v:imagedata r:id="rId127" o:title=""/>
          </v:shape>
          <o:OLEObject Type="Embed" ProgID="Equation.3" ShapeID="_x0000_i1086" DrawAspect="Content" ObjectID="_1783087445" r:id="rId128"/>
        </w:object>
      </w:r>
      <w:r>
        <w:t xml:space="preserve"> are obtained correspondingly from the odd line spectrum pairs</w:t>
      </w:r>
      <w:r>
        <w:rPr>
          <w:i/>
        </w:rPr>
        <w:t>.</w:t>
      </w:r>
    </w:p>
    <w:p w14:paraId="3CA65548" w14:textId="77777777" w:rsidR="0034145E" w:rsidRDefault="0034145E" w:rsidP="0034145E">
      <w:r>
        <w:t>If no line spectrum frequency representation is available for</w:t>
      </w:r>
      <w:r w:rsidRPr="008A1D9E">
        <w:rPr>
          <w:position w:val="-10"/>
        </w:rPr>
        <w:object w:dxaOrig="440" w:dyaOrig="300" w14:anchorId="4750E028">
          <v:shape id="_x0000_i1087" type="#_x0000_t75" style="width:22.15pt;height:15pt" o:ole="">
            <v:imagedata r:id="rId129" o:title=""/>
          </v:shape>
          <o:OLEObject Type="Embed" ProgID="Equation.3" ShapeID="_x0000_i1087" DrawAspect="Content" ObjectID="_1783087446" r:id="rId130"/>
        </w:object>
      </w:r>
      <w:r>
        <w:t>, one can alternatively first compute the coefficients of the polynomials</w:t>
      </w:r>
      <w:r>
        <w:rPr>
          <w:i/>
          <w:noProof/>
          <w:position w:val="-12"/>
        </w:rPr>
        <w:t xml:space="preserve"> </w:t>
      </w:r>
      <w:r w:rsidRPr="000F36CF">
        <w:rPr>
          <w:position w:val="-10"/>
        </w:rPr>
        <w:object w:dxaOrig="499" w:dyaOrig="300" w14:anchorId="04B4329B">
          <v:shape id="_x0000_i1088" type="#_x0000_t75" style="width:25.15pt;height:15pt" o:ole="">
            <v:imagedata r:id="rId131" o:title=""/>
          </v:shape>
          <o:OLEObject Type="Embed" ProgID="Equation.3" ShapeID="_x0000_i1088" DrawAspect="Content" ObjectID="_1783087447" r:id="rId132"/>
        </w:object>
      </w:r>
      <w:r>
        <w:t xml:space="preserve"> and </w:t>
      </w:r>
      <w:r w:rsidRPr="000F36CF">
        <w:rPr>
          <w:position w:val="-10"/>
        </w:rPr>
        <w:object w:dxaOrig="540" w:dyaOrig="300" w14:anchorId="10061025">
          <v:shape id="_x0000_i1089" type="#_x0000_t75" style="width:27pt;height:15pt" o:ole="">
            <v:imagedata r:id="rId133" o:title=""/>
          </v:shape>
          <o:OLEObject Type="Embed" ProgID="Equation.3" ShapeID="_x0000_i1089" DrawAspect="Content" ObjectID="_1783087448" r:id="rId134"/>
        </w:object>
      </w:r>
      <w:r>
        <w:t xml:space="preserve"> from those of </w:t>
      </w:r>
      <w:r w:rsidRPr="000F36CF">
        <w:rPr>
          <w:position w:val="-10"/>
        </w:rPr>
        <w:object w:dxaOrig="440" w:dyaOrig="300" w14:anchorId="53A618E2">
          <v:shape id="_x0000_i1090" type="#_x0000_t75" style="width:22.15pt;height:15pt" o:ole="">
            <v:imagedata r:id="rId135" o:title=""/>
          </v:shape>
          <o:OLEObject Type="Embed" ProgID="Equation.3" ShapeID="_x0000_i1090" DrawAspect="Content" ObjectID="_1783087449" r:id="rId136"/>
        </w:object>
      </w:r>
      <w:r>
        <w:t xml:space="preserve">and then solve the coefficients of </w:t>
      </w:r>
      <w:r w:rsidRPr="000F36CF">
        <w:rPr>
          <w:position w:val="-10"/>
        </w:rPr>
        <w:object w:dxaOrig="520" w:dyaOrig="320" w14:anchorId="26156DD8">
          <v:shape id="_x0000_i1091" type="#_x0000_t75" style="width:25.9pt;height:16.15pt" o:ole="">
            <v:imagedata r:id="rId137" o:title=""/>
          </v:shape>
          <o:OLEObject Type="Embed" ProgID="Equation.3" ShapeID="_x0000_i1091" DrawAspect="Content" ObjectID="_1783087450" r:id="rId138"/>
        </w:object>
      </w:r>
      <w:r>
        <w:t xml:space="preserve">and </w:t>
      </w:r>
      <w:r w:rsidRPr="000F36CF">
        <w:rPr>
          <w:position w:val="-10"/>
        </w:rPr>
        <w:object w:dxaOrig="540" w:dyaOrig="320" w14:anchorId="1F23C5D9">
          <v:shape id="_x0000_i1092" type="#_x0000_t75" style="width:27pt;height:16.15pt" o:ole="">
            <v:imagedata r:id="rId139" o:title=""/>
          </v:shape>
          <o:OLEObject Type="Embed" ProgID="Equation.3" ShapeID="_x0000_i1092" DrawAspect="Content" ObjectID="_1783087451" r:id="rId140"/>
        </w:object>
      </w:r>
      <w:r>
        <w:t xml:space="preserve">from a </w:t>
      </w:r>
      <w:r w:rsidRPr="00336634">
        <w:t>set of equations</w:t>
      </w:r>
      <w:r>
        <w:t xml:space="preserve"> that relate the two representations</w:t>
      </w:r>
      <w:r w:rsidRPr="00336634">
        <w:t>.</w:t>
      </w:r>
      <w:r>
        <w:t xml:space="preserve">  These relating equations can be derived by substituting the explicit forms of the Chebyshev polynomials </w:t>
      </w:r>
      <w:r w:rsidRPr="00DC23C9">
        <w:rPr>
          <w:position w:val="-10"/>
        </w:rPr>
        <w:object w:dxaOrig="560" w:dyaOrig="300" w14:anchorId="3A69C929">
          <v:shape id="_x0000_i1093" type="#_x0000_t75" style="width:28.15pt;height:15pt" o:ole="">
            <v:imagedata r:id="rId141" o:title=""/>
          </v:shape>
          <o:OLEObject Type="Embed" ProgID="Equation.3" ShapeID="_x0000_i1093" DrawAspect="Content" ObjectID="_1783087452" r:id="rId142"/>
        </w:object>
      </w:r>
      <w:r>
        <w:t xml:space="preserve">to the Chebyshev series representation of </w:t>
      </w:r>
      <w:r w:rsidRPr="000F36CF">
        <w:rPr>
          <w:position w:val="-10"/>
        </w:rPr>
        <w:object w:dxaOrig="499" w:dyaOrig="300" w14:anchorId="0756EDA2">
          <v:shape id="_x0000_i1094" type="#_x0000_t75" style="width:25.15pt;height:15pt" o:ole="">
            <v:imagedata r:id="rId143" o:title=""/>
          </v:shape>
          <o:OLEObject Type="Embed" ProgID="Equation.3" ShapeID="_x0000_i1094" DrawAspect="Content" ObjectID="_1783087453" r:id="rId144"/>
        </w:object>
      </w:r>
      <w:r>
        <w:t xml:space="preserve"> and </w:t>
      </w:r>
      <w:r w:rsidRPr="000F36CF">
        <w:rPr>
          <w:position w:val="-10"/>
        </w:rPr>
        <w:object w:dxaOrig="540" w:dyaOrig="300" w14:anchorId="2CE71B1F">
          <v:shape id="_x0000_i1095" type="#_x0000_t75" style="width:27pt;height:15pt" o:ole="">
            <v:imagedata r:id="rId145" o:title=""/>
          </v:shape>
          <o:OLEObject Type="Embed" ProgID="Equation.3" ShapeID="_x0000_i1095" DrawAspect="Content" ObjectID="_1783087454" r:id="rId146"/>
        </w:object>
      </w:r>
      <w:r>
        <w:t xml:space="preserve">.  This approach is employed when switching </w:t>
      </w:r>
      <w:r w:rsidRPr="005D73C3">
        <w:t>from the AMR-WB IO mode, which</w:t>
      </w:r>
      <w:r>
        <w:t xml:space="preserve"> uses the immittance spectrum frequency representation instead of line spectrum frequencies.</w:t>
      </w:r>
    </w:p>
    <w:p w14:paraId="5422752F" w14:textId="77777777" w:rsidR="0034145E" w:rsidRPr="00E630F2" w:rsidRDefault="0034145E" w:rsidP="0034145E">
      <w:pPr>
        <w:pStyle w:val="Heading5"/>
        <w:ind w:left="1170" w:hanging="1170"/>
      </w:pPr>
      <w:bookmarkStart w:id="47" w:name="_Toc392593149"/>
      <w:r>
        <w:t>5</w:t>
      </w:r>
      <w:r w:rsidRPr="00231D87">
        <w:t>.</w:t>
      </w:r>
      <w:r>
        <w:t>5</w:t>
      </w:r>
      <w:r w:rsidRPr="00231D87">
        <w:t>.</w:t>
      </w:r>
      <w:r>
        <w:t>4</w:t>
      </w:r>
      <w:r w:rsidRPr="00231D87">
        <w:t>.</w:t>
      </w:r>
      <w:r>
        <w:t>1.3</w:t>
      </w:r>
      <w:r>
        <w:tab/>
        <w:t xml:space="preserve">Computation </w:t>
      </w:r>
      <w:r w:rsidRPr="000C71E9">
        <w:t xml:space="preserve">of the </w:t>
      </w:r>
      <w:r>
        <w:t>Autocorrelation</w:t>
      </w:r>
    </w:p>
    <w:p w14:paraId="48F67799" w14:textId="77777777" w:rsidR="0034145E" w:rsidRDefault="0034145E" w:rsidP="0034145E">
      <w:bookmarkStart w:id="48" w:name="_Toc392593148"/>
      <w:r w:rsidRPr="005C4C26">
        <w:t>The autocorrelation of the LP filter is obtained by the inverse Fourier Transform of the modified power spectrum. Since the power spectrum is real and symmetric, the relation between the autocorrelation and the power spectrum can be expressed through the integral</w:t>
      </w:r>
    </w:p>
    <w:p w14:paraId="3256F529" w14:textId="77777777" w:rsidR="0034145E" w:rsidRDefault="0034145E" w:rsidP="0034145E">
      <w:pPr>
        <w:pStyle w:val="EQ"/>
      </w:pPr>
      <w:r>
        <w:tab/>
      </w:r>
      <w:r w:rsidRPr="00001EDA">
        <w:rPr>
          <w:position w:val="-26"/>
        </w:rPr>
        <w:object w:dxaOrig="2620" w:dyaOrig="620" w14:anchorId="390841BD">
          <v:shape id="_x0000_i1096" type="#_x0000_t75" style="width:130.9pt;height:31.15pt" o:ole="">
            <v:imagedata r:id="rId147" o:title=""/>
          </v:shape>
          <o:OLEObject Type="Embed" ProgID="Equation.3" ShapeID="_x0000_i1096" DrawAspect="Content" ObjectID="_1783087455" r:id="rId148"/>
        </w:object>
      </w:r>
      <w:r>
        <w:t>,           </w:t>
      </w:r>
      <w:r w:rsidRPr="001C5EE7">
        <w:rPr>
          <w:i/>
        </w:rPr>
        <w:t>k</w:t>
      </w:r>
      <w:r>
        <w:t xml:space="preserve"> = 0, 1, …</w:t>
      </w:r>
      <w:r>
        <w:tab/>
      </w:r>
      <w:r w:rsidRPr="00E82499">
        <w:t>(</w:t>
      </w:r>
      <w:fldSimple w:instr=" SEQ eqn \* MERGEFORMAT ">
        <w:r w:rsidR="00477DD3">
          <w:t>1291</w:t>
        </w:r>
      </w:fldSimple>
      <w:r w:rsidRPr="00E82499">
        <w:t>)</w:t>
      </w:r>
    </w:p>
    <w:p w14:paraId="4D07F1CC" w14:textId="77777777" w:rsidR="0034145E" w:rsidRDefault="0034145E" w:rsidP="0034145E">
      <w:r>
        <w:t xml:space="preserve">Because the power spectrum is real and symmetric, </w:t>
      </w:r>
      <w:r w:rsidRPr="00E201F6">
        <w:rPr>
          <w:rFonts w:ascii="Symbol" w:hAnsi="Symbol"/>
          <w:position w:val="-10"/>
        </w:rPr>
        <w:object w:dxaOrig="1260" w:dyaOrig="300" w14:anchorId="0CCEC276">
          <v:shape id="_x0000_i1097" type="#_x0000_t75" style="width:63pt;height:15pt" o:ole="">
            <v:imagedata r:id="rId149" o:title=""/>
          </v:shape>
          <o:OLEObject Type="Embed" ProgID="Equation.3" ShapeID="_x0000_i1097" DrawAspect="Content" ObjectID="_1783087456" r:id="rId150"/>
        </w:object>
      </w:r>
      <w:r>
        <w:t>, it suffices to evaluate the integral over only the upper half of the unit circle.  Due to this symmetry, the rectangle rule for approximating the integral can be expressed as</w:t>
      </w:r>
    </w:p>
    <w:p w14:paraId="44D3F906" w14:textId="77777777" w:rsidR="0034145E" w:rsidRDefault="0034145E" w:rsidP="0034145E">
      <w:pPr>
        <w:pStyle w:val="EQ"/>
      </w:pPr>
      <w:r>
        <w:tab/>
      </w:r>
      <w:r w:rsidRPr="0094625B">
        <w:rPr>
          <w:position w:val="-36"/>
        </w:rPr>
        <w:object w:dxaOrig="4480" w:dyaOrig="800" w14:anchorId="7306D153">
          <v:shape id="_x0000_i1098" type="#_x0000_t75" style="width:223.9pt;height:40.5pt" o:ole="">
            <v:imagedata r:id="rId151" o:title=""/>
          </v:shape>
          <o:OLEObject Type="Embed" ProgID="Equation.3" ShapeID="_x0000_i1098" DrawAspect="Content" ObjectID="_1783087457" r:id="rId152"/>
        </w:object>
      </w:r>
      <w:r>
        <w:t>,       </w:t>
      </w:r>
      <w:r w:rsidRPr="001C5EE7">
        <w:rPr>
          <w:i/>
        </w:rPr>
        <w:t>k</w:t>
      </w:r>
      <w:r>
        <w:t xml:space="preserve"> = 0, 1, …</w:t>
      </w:r>
      <w:r>
        <w:tab/>
      </w:r>
      <w:r w:rsidRPr="00E82499">
        <w:t>(</w:t>
      </w:r>
      <w:fldSimple w:instr=" SEQ eqn \* MERGEFORMAT ">
        <w:r w:rsidR="00477DD3">
          <w:t>1292</w:t>
        </w:r>
      </w:fldSimple>
      <w:r w:rsidRPr="00E82499">
        <w:t>)</w:t>
      </w:r>
    </w:p>
    <w:p w14:paraId="130533D3" w14:textId="77777777" w:rsidR="0034145E" w:rsidRDefault="0034145E" w:rsidP="0034145E">
      <w:r>
        <w:t xml:space="preserve">where </w:t>
      </w:r>
      <w:r>
        <w:rPr>
          <w:rFonts w:ascii="Symbol" w:hAnsi="Symbol"/>
        </w:rPr>
        <w:t></w:t>
      </w:r>
      <w:r>
        <w:rPr>
          <w:rFonts w:ascii="Symbol" w:hAnsi="Symbol"/>
        </w:rPr>
        <w:t></w:t>
      </w:r>
      <w:r>
        <w:t xml:space="preserve"> is the set of </w:t>
      </w:r>
      <w:r w:rsidRPr="00794BA7">
        <w:rPr>
          <w:position w:val="-10"/>
        </w:rPr>
        <w:object w:dxaOrig="600" w:dyaOrig="300" w14:anchorId="679960A6">
          <v:shape id="_x0000_i1099" type="#_x0000_t75" style="width:30pt;height:15pt" o:ole="">
            <v:imagedata r:id="rId153" o:title=""/>
          </v:shape>
          <o:OLEObject Type="Embed" ProgID="Equation.3" ShapeID="_x0000_i1099" DrawAspect="Content" ObjectID="_1783087458" r:id="rId154"/>
        </w:object>
      </w:r>
      <w:r>
        <w:t xml:space="preserve">frequencies equispaced in [0, </w:t>
      </w:r>
      <w:r w:rsidRPr="00FC3551">
        <w:rPr>
          <w:rFonts w:ascii="Symbol" w:hAnsi="Symbol"/>
          <w:i/>
        </w:rPr>
        <w:t></w:t>
      </w:r>
      <w:r>
        <w:t xml:space="preserve">], but excluding 0 and </w:t>
      </w:r>
      <w:r w:rsidRPr="00FC3551">
        <w:rPr>
          <w:rFonts w:ascii="Symbol" w:hAnsi="Symbol"/>
          <w:i/>
        </w:rPr>
        <w:t></w:t>
      </w:r>
      <w:r>
        <w:rPr>
          <w:rFonts w:ascii="Symbol" w:hAnsi="Symbol"/>
          <w:i/>
        </w:rPr>
        <w:t></w:t>
      </w:r>
      <w:r>
        <w:rPr>
          <w:rFonts w:ascii="Symbol" w:hAnsi="Symbol"/>
          <w:i/>
        </w:rPr>
        <w:t></w:t>
      </w:r>
      <w:r>
        <w:t xml:space="preserve">to avoid double counting. The number </w:t>
      </w:r>
      <w:r w:rsidRPr="00794BA7">
        <w:rPr>
          <w:position w:val="-10"/>
        </w:rPr>
        <w:object w:dxaOrig="260" w:dyaOrig="300" w14:anchorId="021DB81E">
          <v:shape id="_x0000_i1100" type="#_x0000_t75" style="width:13.15pt;height:15pt" o:ole="">
            <v:imagedata r:id="rId155" o:title=""/>
          </v:shape>
          <o:OLEObject Type="Embed" ProgID="Equation.3" ShapeID="_x0000_i1100" DrawAspect="Content" ObjectID="_1783087459" r:id="rId156"/>
        </w:object>
      </w:r>
      <w:r>
        <w:t>of these frequencies is hereafter assumed odd.</w:t>
      </w:r>
    </w:p>
    <w:p w14:paraId="49A1D48F" w14:textId="77777777" w:rsidR="0034145E" w:rsidRDefault="0034145E" w:rsidP="0034145E">
      <w:r>
        <w:t xml:space="preserve">Note that in sequel the factor </w:t>
      </w:r>
      <w:r w:rsidRPr="00794BA7">
        <w:rPr>
          <w:position w:val="-10"/>
        </w:rPr>
        <w:object w:dxaOrig="300" w:dyaOrig="300" w14:anchorId="492D1B62">
          <v:shape id="_x0000_i1101" type="#_x0000_t75" style="width:15pt;height:15pt" o:ole="">
            <v:imagedata r:id="rId157" o:title=""/>
          </v:shape>
          <o:OLEObject Type="Embed" ProgID="Equation.3" ShapeID="_x0000_i1101" DrawAspect="Content" ObjectID="_1783087460" r:id="rId158"/>
        </w:object>
      </w:r>
      <w:r>
        <w:t xml:space="preserve"> is omitted for simplicity from the approximation of the autocorrelation.  Namely, the autocorrelation can be scaled for convenience, because the resulting linear prediction coefficients are invariant to this scaling.</w:t>
      </w:r>
    </w:p>
    <w:p w14:paraId="6064408C" w14:textId="77777777" w:rsidR="0034145E" w:rsidRDefault="0034145E" w:rsidP="0034145E">
      <w:r>
        <w:t xml:space="preserve">The expression of autocorrelation can be rewritten equivalently for more efficient computation by utilizing the symmetries of the cosine term relative to </w:t>
      </w:r>
      <w:r w:rsidRPr="00976F17">
        <w:rPr>
          <w:position w:val="-10"/>
        </w:rPr>
        <w:object w:dxaOrig="760" w:dyaOrig="300" w14:anchorId="62805931">
          <v:shape id="_x0000_i1102" type="#_x0000_t75" style="width:37.9pt;height:15pt" o:ole="">
            <v:imagedata r:id="rId159" o:title=""/>
          </v:shape>
          <o:OLEObject Type="Embed" ProgID="Equation.3" ShapeID="_x0000_i1102" DrawAspect="Content" ObjectID="_1783087461" r:id="rId160"/>
        </w:object>
      </w:r>
      <w:r>
        <w:t>through the following trigonometric identities:</w:t>
      </w:r>
    </w:p>
    <w:p w14:paraId="010D2975" w14:textId="77777777" w:rsidR="0034145E" w:rsidRDefault="0034145E" w:rsidP="0034145E">
      <w:pPr>
        <w:pStyle w:val="EQ"/>
      </w:pPr>
      <w:r>
        <w:tab/>
      </w:r>
      <w:r w:rsidRPr="0094625B">
        <w:rPr>
          <w:position w:val="-32"/>
        </w:rPr>
        <w:object w:dxaOrig="3640" w:dyaOrig="740" w14:anchorId="70EA8E6E">
          <v:shape id="_x0000_i1103" type="#_x0000_t75" style="width:181.9pt;height:37.5pt" o:ole="">
            <v:imagedata r:id="rId161" o:title=""/>
          </v:shape>
          <o:OLEObject Type="Embed" ProgID="Equation.3" ShapeID="_x0000_i1103" DrawAspect="Content" ObjectID="_1783087462" r:id="rId162"/>
        </w:object>
      </w:r>
      <w:r>
        <w:tab/>
      </w:r>
      <w:r w:rsidRPr="00E82499">
        <w:t>(</w:t>
      </w:r>
      <w:fldSimple w:instr=" SEQ eqn \* MERGEFORMAT ">
        <w:r w:rsidR="00477DD3">
          <w:t>1293</w:t>
        </w:r>
      </w:fldSimple>
      <w:r w:rsidRPr="00E82499">
        <w:t>)</w:t>
      </w:r>
    </w:p>
    <w:p w14:paraId="70FC24E0" w14:textId="77777777" w:rsidR="0034145E" w:rsidRDefault="0034145E" w:rsidP="0034145E">
      <w:pPr>
        <w:spacing w:line="320" w:lineRule="exact"/>
      </w:pPr>
      <w:r>
        <w:t xml:space="preserve">where </w:t>
      </w:r>
      <w:r w:rsidRPr="00F70C49">
        <w:rPr>
          <w:i/>
        </w:rPr>
        <w:t>k</w:t>
      </w:r>
      <w:r>
        <w:t xml:space="preserve"> </w:t>
      </w:r>
      <w:r w:rsidRPr="00F70C49">
        <w:rPr>
          <w:rFonts w:ascii="Symbol" w:hAnsi="Symbol"/>
        </w:rPr>
        <w:t></w:t>
      </w:r>
      <w:r>
        <w:t xml:space="preserve"> 0, 1, … and </w:t>
      </w:r>
      <w:r w:rsidRPr="00794BA7">
        <w:rPr>
          <w:position w:val="-10"/>
        </w:rPr>
        <w:object w:dxaOrig="1080" w:dyaOrig="300" w14:anchorId="716705CC">
          <v:shape id="_x0000_i1104" type="#_x0000_t75" style="width:54pt;height:15pt" o:ole="">
            <v:imagedata r:id="rId163" o:title=""/>
          </v:shape>
          <o:OLEObject Type="Embed" ProgID="Equation.3" ShapeID="_x0000_i1104" DrawAspect="Content" ObjectID="_1783087463" r:id="rId164"/>
        </w:object>
      </w:r>
      <w:r>
        <w:t xml:space="preserve">. The operator </w:t>
      </w:r>
      <w:r w:rsidRPr="0094625B">
        <w:rPr>
          <w:position w:val="-10"/>
        </w:rPr>
        <w:object w:dxaOrig="279" w:dyaOrig="300" w14:anchorId="18565C6C">
          <v:shape id="_x0000_i1105" type="#_x0000_t75" style="width:13.9pt;height:15pt" o:ole="">
            <v:imagedata r:id="rId165" o:title=""/>
          </v:shape>
          <o:OLEObject Type="Embed" ProgID="Equation.3" ShapeID="_x0000_i1105" DrawAspect="Content" ObjectID="_1783087464" r:id="rId166"/>
        </w:object>
      </w:r>
      <w:r>
        <w:t xml:space="preserve"> rounds to the nearest integers towards minus infinity. The term </w:t>
      </w:r>
      <w:r w:rsidRPr="00F70C49">
        <w:rPr>
          <w:position w:val="-10"/>
        </w:rPr>
        <w:object w:dxaOrig="1780" w:dyaOrig="360" w14:anchorId="442451B5">
          <v:shape id="_x0000_i1106" type="#_x0000_t75" style="width:88.9pt;height:18.4pt" o:ole="">
            <v:imagedata r:id="rId167" o:title=""/>
          </v:shape>
          <o:OLEObject Type="Embed" ProgID="Equation.3" ShapeID="_x0000_i1106" DrawAspect="Content" ObjectID="_1783087465" r:id="rId168"/>
        </w:object>
      </w:r>
      <w:r>
        <w:t xml:space="preserve"> simply generates the sequence 2, 0, </w:t>
      </w:r>
      <w:r w:rsidRPr="00F70C49">
        <w:rPr>
          <w:rFonts w:ascii="Symbol" w:hAnsi="Symbol"/>
        </w:rPr>
        <w:t></w:t>
      </w:r>
      <w:r>
        <w:t xml:space="preserve">2, 0, 2, 0, </w:t>
      </w:r>
      <w:r w:rsidRPr="00F70C49">
        <w:rPr>
          <w:rFonts w:ascii="Symbol" w:hAnsi="Symbol"/>
        </w:rPr>
        <w:t></w:t>
      </w:r>
      <w:r>
        <w:t>2, 0, 2, … and is hence readily implementable.</w:t>
      </w:r>
    </w:p>
    <w:p w14:paraId="141F8822" w14:textId="77777777" w:rsidR="0034145E" w:rsidRDefault="0034145E" w:rsidP="0034145E">
      <w:pPr>
        <w:spacing w:line="320" w:lineRule="exact"/>
      </w:pPr>
      <w:r>
        <w:t>By employing the two trigonometric identities given above, the autocorrelation can be rewritten as</w:t>
      </w:r>
    </w:p>
    <w:p w14:paraId="18B64ECE" w14:textId="77777777" w:rsidR="0034145E" w:rsidRDefault="0034145E" w:rsidP="0034145E">
      <w:pPr>
        <w:pStyle w:val="EQ"/>
      </w:pPr>
      <w:r>
        <w:tab/>
      </w:r>
      <w:r w:rsidRPr="0094625B">
        <w:rPr>
          <w:position w:val="-44"/>
        </w:rPr>
        <w:object w:dxaOrig="7839" w:dyaOrig="980" w14:anchorId="405F689E">
          <v:shape id="_x0000_i1107" type="#_x0000_t75" style="width:391.9pt;height:49.15pt" o:ole="">
            <v:imagedata r:id="rId169" o:title=""/>
          </v:shape>
          <o:OLEObject Type="Embed" ProgID="Equation.3" ShapeID="_x0000_i1107" DrawAspect="Content" ObjectID="_1783087466" r:id="rId170"/>
        </w:object>
      </w:r>
      <w:r>
        <w:rPr>
          <w:position w:val="-12"/>
        </w:rPr>
        <w:tab/>
      </w:r>
      <w:r w:rsidRPr="00E82499">
        <w:t>(</w:t>
      </w:r>
      <w:fldSimple w:instr=" SEQ eqn \* MERGEFORMAT ">
        <w:r w:rsidR="00477DD3">
          <w:t>1294</w:t>
        </w:r>
      </w:fldSimple>
      <w:r w:rsidRPr="00E82499">
        <w:t>)</w:t>
      </w:r>
    </w:p>
    <w:p w14:paraId="24F9EF22" w14:textId="1D3B33F7" w:rsidR="0034145E" w:rsidRDefault="0034145E" w:rsidP="0034145E">
      <w:r>
        <w:t xml:space="preserve">where </w:t>
      </w:r>
      <w:r>
        <w:rPr>
          <w:rFonts w:ascii="Symbol" w:hAnsi="Symbol"/>
        </w:rPr>
        <w:t></w:t>
      </w:r>
      <w:r>
        <w:rPr>
          <w:rFonts w:ascii="Symbol" w:hAnsi="Symbol"/>
        </w:rPr>
        <w:t></w:t>
      </w:r>
      <w:r>
        <w:t xml:space="preserve"> is the set of </w:t>
      </w:r>
      <w:r w:rsidRPr="00D85169">
        <w:rPr>
          <w:position w:val="-10"/>
        </w:rPr>
        <w:object w:dxaOrig="940" w:dyaOrig="300" w14:anchorId="273D4367">
          <v:shape id="_x0000_i1108" type="#_x0000_t75" style="width:46.9pt;height:15pt" o:ole="">
            <v:imagedata r:id="rId171" o:title=""/>
          </v:shape>
          <o:OLEObject Type="Embed" ProgID="Equation.3" ShapeID="_x0000_i1108" DrawAspect="Content" ObjectID="_1783087467" r:id="rId172"/>
        </w:object>
      </w:r>
      <w:r>
        <w:t xml:space="preserve"> frequencies equispaced in </w:t>
      </w:r>
      <w:r w:rsidRPr="00D85169">
        <w:rPr>
          <w:position w:val="-10"/>
        </w:rPr>
        <w:object w:dxaOrig="740" w:dyaOrig="300" w14:anchorId="744F7D43">
          <v:shape id="_x0000_i1109" type="#_x0000_t75" style="width:37.15pt;height:15pt" o:ole="">
            <v:imagedata r:id="rId173" o:title=""/>
          </v:shape>
          <o:OLEObject Type="Embed" ProgID="Equation.3" ShapeID="_x0000_i1109" DrawAspect="Content" ObjectID="_1783087468" r:id="rId174"/>
        </w:object>
      </w:r>
      <w:r>
        <w:t xml:space="preserve">but excluding 0 and </w:t>
      </w:r>
      <w:r w:rsidR="00521AE1" w:rsidRPr="00184EB3">
        <w:rPr>
          <w:rFonts w:ascii="Symbol" w:hAnsi="Symbol"/>
          <w:i/>
          <w:noProof/>
          <w:position w:val="-6"/>
        </w:rPr>
        <w:drawing>
          <wp:inline distT="0" distB="0" distL="0" distR="0" wp14:anchorId="2885720C" wp14:editId="2DC29782">
            <wp:extent cx="276225" cy="167005"/>
            <wp:effectExtent l="0" t="0" r="0" b="0"/>
            <wp:docPr id="8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76225" cy="167005"/>
                    </a:xfrm>
                    <a:prstGeom prst="rect">
                      <a:avLst/>
                    </a:prstGeom>
                    <a:noFill/>
                    <a:ln>
                      <a:noFill/>
                    </a:ln>
                  </pic:spPr>
                </pic:pic>
              </a:graphicData>
            </a:graphic>
          </wp:inline>
        </w:drawing>
      </w:r>
      <w:r>
        <w:t>. The cosine term of the autocorrelation is evaluated using the recursion</w:t>
      </w:r>
    </w:p>
    <w:p w14:paraId="2357AAF8" w14:textId="77777777" w:rsidR="0034145E" w:rsidRDefault="0034145E" w:rsidP="0034145E">
      <w:pPr>
        <w:pStyle w:val="EQ"/>
      </w:pPr>
      <w:r>
        <w:lastRenderedPageBreak/>
        <w:tab/>
      </w:r>
      <w:r w:rsidRPr="0021151E">
        <w:rPr>
          <w:position w:val="-10"/>
        </w:rPr>
        <w:object w:dxaOrig="5520" w:dyaOrig="300" w14:anchorId="2274EFD5">
          <v:shape id="_x0000_i1111" type="#_x0000_t75" style="width:276pt;height:15pt" o:ole="">
            <v:imagedata r:id="rId176" o:title=""/>
          </v:shape>
          <o:OLEObject Type="Embed" ProgID="Equation.3" ShapeID="_x0000_i1111" DrawAspect="Content" ObjectID="_1783087469" r:id="rId177"/>
        </w:object>
      </w:r>
      <w:r>
        <w:tab/>
      </w:r>
      <w:r w:rsidRPr="00E82499">
        <w:t>(</w:t>
      </w:r>
      <w:fldSimple w:instr=" SEQ eqn \* MERGEFORMAT ">
        <w:r w:rsidR="00477DD3">
          <w:t>1295</w:t>
        </w:r>
      </w:fldSimple>
      <w:r w:rsidRPr="00E82499">
        <w:t>)</w:t>
      </w:r>
    </w:p>
    <w:p w14:paraId="7546A7BC" w14:textId="77777777" w:rsidR="0034145E" w:rsidRDefault="0034145E" w:rsidP="0034145E">
      <w:r w:rsidRPr="0021151E">
        <w:t xml:space="preserve">starting </w:t>
      </w:r>
      <w:r>
        <w:t xml:space="preserve">from </w:t>
      </w:r>
      <w:r w:rsidRPr="0097244B">
        <w:rPr>
          <w:position w:val="-10"/>
        </w:rPr>
        <w:object w:dxaOrig="580" w:dyaOrig="300" w14:anchorId="7B217E11">
          <v:shape id="_x0000_i1112" type="#_x0000_t75" style="width:28.9pt;height:15pt" o:ole="">
            <v:imagedata r:id="rId178" o:title=""/>
          </v:shape>
          <o:OLEObject Type="Embed" ProgID="Equation.3" ShapeID="_x0000_i1112" DrawAspect="Content" ObjectID="_1783087470" r:id="rId179"/>
        </w:object>
      </w:r>
      <w:r>
        <w:t xml:space="preserve"> and </w:t>
      </w:r>
      <w:r w:rsidRPr="0097244B">
        <w:rPr>
          <w:position w:val="-10"/>
        </w:rPr>
        <w:object w:dxaOrig="620" w:dyaOrig="300" w14:anchorId="4EEE3B26">
          <v:shape id="_x0000_i1113" type="#_x0000_t75" style="width:31.15pt;height:15pt" o:ole="">
            <v:imagedata r:id="rId180" o:title=""/>
          </v:shape>
          <o:OLEObject Type="Embed" ProgID="Equation.3" ShapeID="_x0000_i1113" DrawAspect="Content" ObjectID="_1783087471" r:id="rId181"/>
        </w:object>
      </w:r>
      <w:r>
        <w:t xml:space="preserve">.  The value of </w:t>
      </w:r>
      <w:r w:rsidRPr="0097244B">
        <w:rPr>
          <w:position w:val="-10"/>
        </w:rPr>
        <w:object w:dxaOrig="620" w:dyaOrig="300" w14:anchorId="24600D14">
          <v:shape id="_x0000_i1114" type="#_x0000_t75" style="width:31.15pt;height:15pt" o:ole="">
            <v:imagedata r:id="rId182" o:title=""/>
          </v:shape>
          <o:OLEObject Type="Embed" ProgID="Equation.3" ShapeID="_x0000_i1114" DrawAspect="Content" ObjectID="_1783087472" r:id="rId183"/>
        </w:object>
      </w:r>
      <w:r>
        <w:t xml:space="preserve"> is stored in a table that holds all the entries needed for </w:t>
      </w:r>
      <w:r w:rsidRPr="00D85169">
        <w:rPr>
          <w:position w:val="-10"/>
        </w:rPr>
        <w:object w:dxaOrig="560" w:dyaOrig="279" w14:anchorId="13E27DCD">
          <v:shape id="_x0000_i1115" type="#_x0000_t75" style="width:28.15pt;height:13.9pt" o:ole="">
            <v:imagedata r:id="rId184" o:title=""/>
          </v:shape>
          <o:OLEObject Type="Embed" ProgID="Equation.3" ShapeID="_x0000_i1115" DrawAspect="Content" ObjectID="_1783087473" r:id="rId185"/>
        </w:object>
      </w:r>
      <w:r>
        <w:t>.</w:t>
      </w:r>
      <w:bookmarkEnd w:id="47"/>
      <w:bookmarkEnd w:id="48"/>
    </w:p>
    <w:p w14:paraId="329DC79E" w14:textId="77777777" w:rsidR="00117A47" w:rsidRPr="0034145E" w:rsidRDefault="0034145E" w:rsidP="0034145E">
      <w:r>
        <w:t xml:space="preserve">When switching the internal sampling rate from 16 kHz down to 12.8 kHz, a grid of </w:t>
      </w:r>
      <w:r w:rsidRPr="005818B5">
        <w:rPr>
          <w:position w:val="-10"/>
        </w:rPr>
        <w:object w:dxaOrig="720" w:dyaOrig="300" w14:anchorId="7300EA86">
          <v:shape id="_x0000_i1116" type="#_x0000_t75" style="width:36pt;height:15pt" o:ole="">
            <v:imagedata r:id="rId186" o:title=""/>
          </v:shape>
          <o:OLEObject Type="Embed" ProgID="Equation.3" ShapeID="_x0000_i1116" DrawAspect="Content" ObjectID="_1783087474" r:id="rId187"/>
        </w:object>
      </w:r>
      <w:r>
        <w:t xml:space="preserve"> equispaced frequency points is used.  Switching from 12.8 kHz up to 16 kHz uses a grid of </w:t>
      </w:r>
      <w:r w:rsidRPr="005818B5">
        <w:rPr>
          <w:position w:val="-10"/>
        </w:rPr>
        <w:object w:dxaOrig="700" w:dyaOrig="300" w14:anchorId="05321AB5">
          <v:shape id="_x0000_i1117" type="#_x0000_t75" style="width:34.9pt;height:15pt" o:ole="">
            <v:imagedata r:id="rId188" o:title=""/>
          </v:shape>
          <o:OLEObject Type="Embed" ProgID="Equation.3" ShapeID="_x0000_i1117" DrawAspect="Content" ObjectID="_1783087475" r:id="rId189"/>
        </w:object>
      </w:r>
      <w:r>
        <w:t xml:space="preserve">points, see </w:t>
      </w:r>
      <w:r w:rsidR="00477DD3">
        <w:t>subclause</w:t>
      </w:r>
      <w:r w:rsidRPr="000C4F66">
        <w:t xml:space="preserve"> 5.5.4.1.1.</w:t>
      </w:r>
      <w:bookmarkStart w:id="49" w:name="_Toc394482226"/>
    </w:p>
    <w:p w14:paraId="69FFB6A9" w14:textId="77777777" w:rsidR="00BC0814" w:rsidRPr="002B35BD" w:rsidRDefault="00086B5E" w:rsidP="00BC0814">
      <w:pPr>
        <w:pStyle w:val="Heading4"/>
        <w:rPr>
          <w:lang w:val="en-US"/>
        </w:rPr>
      </w:pPr>
      <w:r>
        <w:t>5.4.4.</w:t>
      </w:r>
      <w:r w:rsidRPr="004F367A">
        <w:rPr>
          <w:lang w:val="en-US"/>
        </w:rPr>
        <w:t>3</w:t>
      </w:r>
      <w:r w:rsidR="00BC0814">
        <w:tab/>
      </w:r>
      <w:bookmarkEnd w:id="49"/>
      <w:r w:rsidR="002B35BD" w:rsidRPr="002B35BD">
        <w:rPr>
          <w:lang w:val="en-US"/>
        </w:rPr>
        <w:t>Extrapolation</w:t>
      </w:r>
      <w:r w:rsidR="002B35BD">
        <w:t xml:space="preserve"> of LP filter</w:t>
      </w:r>
    </w:p>
    <w:p w14:paraId="120F6F6D" w14:textId="77777777" w:rsidR="002B35BD" w:rsidRDefault="002B35BD" w:rsidP="002B35BD">
      <w:r w:rsidRPr="003F7DEF">
        <w:rPr>
          <w:lang w:val="en-US"/>
        </w:rPr>
        <w:t xml:space="preserve">In </w:t>
      </w:r>
      <w:r>
        <w:rPr>
          <w:lang w:val="en-US"/>
        </w:rPr>
        <w:t>case of sampling rate switching involvi</w:t>
      </w:r>
      <w:r w:rsidR="004F367A">
        <w:rPr>
          <w:lang w:val="en-US"/>
        </w:rPr>
        <w:t xml:space="preserve">ng at least a sampling rate </w:t>
      </w:r>
      <w:r>
        <w:rPr>
          <w:lang w:val="en-US"/>
        </w:rPr>
        <w:t xml:space="preserve">being </w:t>
      </w:r>
      <w:r w:rsidR="004F367A">
        <w:rPr>
          <w:lang w:val="en-US"/>
        </w:rPr>
        <w:t>n</w:t>
      </w:r>
      <w:r>
        <w:rPr>
          <w:lang w:val="en-US"/>
        </w:rPr>
        <w:t xml:space="preserve">either 12.8 </w:t>
      </w:r>
      <w:r w:rsidR="004F367A">
        <w:rPr>
          <w:lang w:val="en-US"/>
        </w:rPr>
        <w:t>n</w:t>
      </w:r>
      <w:r>
        <w:rPr>
          <w:lang w:val="en-US"/>
        </w:rPr>
        <w:t xml:space="preserve">or 16 kHz, the previous LP filter is not converted. Instead, </w:t>
      </w:r>
      <w:r>
        <w:t>the previous quantized end-frame LSP/LSF and the quantized mid-frame LSP/LSF are set to the current quantized end-frame LSP/LSF.</w:t>
      </w:r>
    </w:p>
    <w:p w14:paraId="75327000" w14:textId="77777777" w:rsidR="009E7035" w:rsidRPr="003F7DEF" w:rsidRDefault="009E7035" w:rsidP="002B35BD">
      <w:r>
        <w:t xml:space="preserve">The LP filter is also extrapolated when the conversion of LP filter between 12.8 and 18 kHz, described in suclause 5.4.4.2, does not produce a stable filter. The stability of the filter is detected during the Levinson Durbin algorithm described in subclause 5.1.9.4. A filter is detected as unstable when at least one of the reflection coefficients </w:t>
      </w:r>
      <w:r w:rsidRPr="00FB04E9">
        <w:rPr>
          <w:position w:val="-12"/>
        </w:rPr>
        <w:object w:dxaOrig="1700" w:dyaOrig="360" w14:anchorId="6E374753">
          <v:shape id="_x0000_i1118" type="#_x0000_t75" style="width:85.15pt;height:18pt" o:ole="">
            <v:imagedata r:id="rId190" o:title=""/>
          </v:shape>
          <o:OLEObject Type="Embed" ProgID="Equation.3" ShapeID="_x0000_i1118" DrawAspect="Content" ObjectID="_1783087476" r:id="rId191"/>
        </w:object>
      </w:r>
      <w:r>
        <w:t>has an absolute value greater than 0.99945.</w:t>
      </w:r>
    </w:p>
    <w:p w14:paraId="2AFFB42D" w14:textId="77777777" w:rsidR="00BC0814" w:rsidRPr="00EE77B1" w:rsidRDefault="00086B5E" w:rsidP="00BC0814">
      <w:pPr>
        <w:pStyle w:val="Heading4"/>
        <w:rPr>
          <w:lang w:val="en-US"/>
        </w:rPr>
      </w:pPr>
      <w:bookmarkStart w:id="50" w:name="_Toc394482227"/>
      <w:r>
        <w:t>5.4.4.</w:t>
      </w:r>
      <w:r w:rsidRPr="00EE77B1">
        <w:rPr>
          <w:lang w:val="en-US"/>
        </w:rPr>
        <w:t>4</w:t>
      </w:r>
      <w:r w:rsidR="00BC0814">
        <w:tab/>
      </w:r>
      <w:bookmarkEnd w:id="50"/>
      <w:r w:rsidR="00960DD9" w:rsidRPr="00960DD9">
        <w:rPr>
          <w:lang w:val="en-US"/>
        </w:rPr>
        <w:t xml:space="preserve">Buffer </w:t>
      </w:r>
      <w:r w:rsidR="00960DD9">
        <w:rPr>
          <w:lang w:val="en-US"/>
        </w:rPr>
        <w:t xml:space="preserve">resampling </w:t>
      </w:r>
      <w:r w:rsidR="00D97F7E">
        <w:rPr>
          <w:lang w:val="en-US"/>
        </w:rPr>
        <w:t>with linea</w:t>
      </w:r>
      <w:r w:rsidR="00EE77B1" w:rsidRPr="00EE77B1">
        <w:rPr>
          <w:lang w:val="en-US"/>
        </w:rPr>
        <w:t>r</w:t>
      </w:r>
      <w:r w:rsidR="00D97F7E">
        <w:rPr>
          <w:lang w:val="en-US"/>
        </w:rPr>
        <w:t xml:space="preserve"> </w:t>
      </w:r>
      <w:r w:rsidR="00EE77B1" w:rsidRPr="00EE77B1">
        <w:rPr>
          <w:lang w:val="en-US"/>
        </w:rPr>
        <w:t>interpolation</w:t>
      </w:r>
    </w:p>
    <w:p w14:paraId="2EAFE5B6" w14:textId="77777777" w:rsidR="002B35BD" w:rsidRDefault="00D97F7E" w:rsidP="002B35BD">
      <w:pPr>
        <w:rPr>
          <w:lang w:val="en-US"/>
        </w:rPr>
      </w:pPr>
      <w:r>
        <w:rPr>
          <w:lang w:val="en-US"/>
        </w:rPr>
        <w:t xml:space="preserve">Switching the internal </w:t>
      </w:r>
      <w:r w:rsidR="00EE77B1" w:rsidRPr="00EE77B1">
        <w:rPr>
          <w:lang w:val="en-US"/>
        </w:rPr>
        <w:t>sam</w:t>
      </w:r>
      <w:r>
        <w:rPr>
          <w:lang w:val="en-US"/>
        </w:rPr>
        <w:t>p</w:t>
      </w:r>
      <w:r w:rsidR="00EE77B1" w:rsidRPr="00EE77B1">
        <w:rPr>
          <w:lang w:val="en-US"/>
        </w:rPr>
        <w:t xml:space="preserve">ling rate </w:t>
      </w:r>
      <w:r>
        <w:rPr>
          <w:lang w:val="en-US"/>
        </w:rPr>
        <w:t>requires</w:t>
      </w:r>
      <w:r w:rsidR="00EE77B1" w:rsidRPr="00EE77B1">
        <w:rPr>
          <w:lang w:val="en-US"/>
        </w:rPr>
        <w:t xml:space="preserve"> several memories </w:t>
      </w:r>
      <w:r>
        <w:rPr>
          <w:lang w:val="en-US"/>
        </w:rPr>
        <w:t>to be resampled</w:t>
      </w:r>
      <w:r w:rsidR="00EE77B1" w:rsidRPr="00EE77B1">
        <w:rPr>
          <w:lang w:val="en-US"/>
        </w:rPr>
        <w:t xml:space="preserve">. </w:t>
      </w:r>
      <w:r w:rsidR="00EE77B1">
        <w:rPr>
          <w:lang w:val="en-US"/>
        </w:rPr>
        <w:t>.</w:t>
      </w:r>
      <w:r>
        <w:rPr>
          <w:lang w:val="en-US"/>
        </w:rPr>
        <w:t xml:space="preserve"> I</w:t>
      </w:r>
      <w:r w:rsidR="00EE77B1">
        <w:rPr>
          <w:lang w:val="en-US"/>
        </w:rPr>
        <w:t>n order to reduce the complexity of the resampling processing, a sim</w:t>
      </w:r>
      <w:r>
        <w:rPr>
          <w:lang w:val="en-US"/>
        </w:rPr>
        <w:t>ple linear interpolation is used most of the time</w:t>
      </w:r>
      <w:r w:rsidR="00EE77B1">
        <w:rPr>
          <w:lang w:val="en-US"/>
        </w:rPr>
        <w:t xml:space="preserve"> instead of a conventional low-pass filtering method.</w:t>
      </w:r>
    </w:p>
    <w:p w14:paraId="2D0C35E9" w14:textId="77777777" w:rsidR="00EE77B1" w:rsidRDefault="002663FB" w:rsidP="002B35BD">
      <w:pPr>
        <w:rPr>
          <w:lang w:val="en-US"/>
        </w:rPr>
      </w:pPr>
      <w:r>
        <w:rPr>
          <w:lang w:val="en-US"/>
        </w:rPr>
        <w:t>The basic operation for interpolating a point is done as follows:</w:t>
      </w:r>
    </w:p>
    <w:p w14:paraId="487CE75D" w14:textId="77777777" w:rsidR="002663FB" w:rsidRDefault="00CC4F67" w:rsidP="00CC4F67">
      <w:pPr>
        <w:pStyle w:val="EQ"/>
      </w:pPr>
      <w:r>
        <w:tab/>
      </w:r>
      <w:r w:rsidR="0034145E" w:rsidRPr="002663FB">
        <w:rPr>
          <w:position w:val="-10"/>
        </w:rPr>
        <w:object w:dxaOrig="3120" w:dyaOrig="300" w14:anchorId="59B8367C">
          <v:shape id="_x0000_i1119" type="#_x0000_t75" style="width:156pt;height:15pt" o:ole="">
            <v:imagedata r:id="rId192" o:title=""/>
          </v:shape>
          <o:OLEObject Type="Embed" ProgID="Equation.3" ShapeID="_x0000_i1119" DrawAspect="Content" ObjectID="_1783087477" r:id="rId193"/>
        </w:object>
      </w:r>
      <w:r>
        <w:tab/>
        <w:t>(</w:t>
      </w:r>
      <w:fldSimple w:instr=" SEQ eqn \* MERGEFORMAT  \* MERGEFORMAT ">
        <w:r w:rsidR="00477DD3">
          <w:t>1296</w:t>
        </w:r>
      </w:fldSimple>
      <w:r>
        <w:t>)</w:t>
      </w:r>
    </w:p>
    <w:p w14:paraId="7AC4ABB4" w14:textId="77777777" w:rsidR="002663FB" w:rsidRDefault="00D97F7E" w:rsidP="00477DD3">
      <w:r>
        <w:rPr>
          <w:lang w:val="en-US"/>
        </w:rPr>
        <w:t>w</w:t>
      </w:r>
      <w:r w:rsidR="002663FB">
        <w:rPr>
          <w:lang w:val="en-US"/>
        </w:rPr>
        <w:t xml:space="preserve">here </w:t>
      </w:r>
      <w:r w:rsidR="0034145E" w:rsidRPr="0034145E">
        <w:rPr>
          <w:position w:val="-10"/>
        </w:rPr>
        <w:object w:dxaOrig="1840" w:dyaOrig="300" w14:anchorId="0B0F0C4A">
          <v:shape id="_x0000_i1120" type="#_x0000_t75" style="width:91.9pt;height:15pt" o:ole="">
            <v:imagedata r:id="rId194" o:title=""/>
          </v:shape>
          <o:OLEObject Type="Embed" ProgID="Equation.3" ShapeID="_x0000_i1120" DrawAspect="Content" ObjectID="_1783087478" r:id="rId195"/>
        </w:object>
      </w:r>
      <w:r w:rsidR="002663FB">
        <w:t xml:space="preserve"> is the new resampled buffer of size </w:t>
      </w:r>
      <w:r w:rsidR="0034145E" w:rsidRPr="0034145E">
        <w:rPr>
          <w:position w:val="-10"/>
        </w:rPr>
        <w:object w:dxaOrig="320" w:dyaOrig="300" w14:anchorId="5B57332C">
          <v:shape id="_x0000_i1121" type="#_x0000_t75" style="width:16.15pt;height:15pt" o:ole="">
            <v:imagedata r:id="rId196" o:title=""/>
          </v:shape>
          <o:OLEObject Type="Embed" ProgID="Equation.3" ShapeID="_x0000_i1121" DrawAspect="Content" ObjectID="_1783087479" r:id="rId197"/>
        </w:object>
      </w:r>
      <w:r w:rsidR="002663FB">
        <w:t xml:space="preserve"> and </w:t>
      </w:r>
      <w:r w:rsidR="0034145E" w:rsidRPr="0034145E">
        <w:rPr>
          <w:position w:val="-10"/>
        </w:rPr>
        <w:object w:dxaOrig="1860" w:dyaOrig="300" w14:anchorId="3B52F2FB">
          <v:shape id="_x0000_i1122" type="#_x0000_t75" style="width:93pt;height:15pt" o:ole="">
            <v:imagedata r:id="rId198" o:title=""/>
          </v:shape>
          <o:OLEObject Type="Embed" ProgID="Equation.3" ShapeID="_x0000_i1122" DrawAspect="Content" ObjectID="_1783087480" r:id="rId199"/>
        </w:object>
      </w:r>
      <w:r w:rsidR="002663FB">
        <w:t xml:space="preserve"> is the </w:t>
      </w:r>
      <w:r w:rsidR="000A280A">
        <w:t>old buffer</w:t>
      </w:r>
      <w:r w:rsidR="002663FB">
        <w:t xml:space="preserve"> of size </w:t>
      </w:r>
      <w:r w:rsidR="0034145E" w:rsidRPr="0034145E">
        <w:rPr>
          <w:position w:val="-10"/>
        </w:rPr>
        <w:object w:dxaOrig="320" w:dyaOrig="300" w14:anchorId="78405269">
          <v:shape id="_x0000_i1123" type="#_x0000_t75" style="width:16.15pt;height:15pt" o:ole="">
            <v:imagedata r:id="rId200" o:title=""/>
          </v:shape>
          <o:OLEObject Type="Embed" ProgID="Equation.3" ShapeID="_x0000_i1123" DrawAspect="Content" ObjectID="_1783087481" r:id="rId201"/>
        </w:object>
      </w:r>
      <w:r w:rsidR="002663FB">
        <w:t xml:space="preserve">. The index </w:t>
      </w:r>
      <w:r w:rsidR="00041770" w:rsidRPr="00041770">
        <w:rPr>
          <w:position w:val="-6"/>
        </w:rPr>
        <w:object w:dxaOrig="200" w:dyaOrig="220" w14:anchorId="56A66E12">
          <v:shape id="_x0000_i1124" type="#_x0000_t75" style="width:10.15pt;height:10.9pt" o:ole="">
            <v:imagedata r:id="rId202" o:title=""/>
          </v:shape>
          <o:OLEObject Type="Embed" ProgID="Equation.3" ShapeID="_x0000_i1124" DrawAspect="Content" ObjectID="_1783087482" r:id="rId203"/>
        </w:object>
      </w:r>
      <w:r w:rsidR="002E4F63">
        <w:t xml:space="preserve"> </w:t>
      </w:r>
      <w:r w:rsidR="000A280A">
        <w:t>is initialized to 0 while</w:t>
      </w:r>
      <w:r w:rsidR="002E4F63">
        <w:t xml:space="preserve"> index </w:t>
      </w:r>
      <w:r w:rsidR="0034145E" w:rsidRPr="00041770">
        <w:rPr>
          <w:position w:val="-6"/>
        </w:rPr>
        <w:object w:dxaOrig="220" w:dyaOrig="240" w14:anchorId="49D97FFB">
          <v:shape id="_x0000_i1125" type="#_x0000_t75" style="width:10.9pt;height:12pt" o:ole="">
            <v:imagedata r:id="rId204" o:title=""/>
          </v:shape>
          <o:OLEObject Type="Embed" ProgID="Equation.3" ShapeID="_x0000_i1125" DrawAspect="Content" ObjectID="_1783087483" r:id="rId205"/>
        </w:object>
      </w:r>
      <w:r w:rsidR="002E4F63">
        <w:t xml:space="preserve"> is equal to </w:t>
      </w:r>
      <w:r w:rsidR="00041770">
        <w:t xml:space="preserve">the integer part of the position </w:t>
      </w:r>
      <w:r w:rsidR="0034145E" w:rsidRPr="00041770">
        <w:rPr>
          <w:position w:val="-6"/>
        </w:rPr>
        <w:object w:dxaOrig="139" w:dyaOrig="240" w14:anchorId="380F990D">
          <v:shape id="_x0000_i1126" type="#_x0000_t75" style="width:7.15pt;height:12pt" o:ole="">
            <v:imagedata r:id="rId206" o:title=""/>
          </v:shape>
          <o:OLEObject Type="Embed" ProgID="Equation.3" ShapeID="_x0000_i1126" DrawAspect="Content" ObjectID="_1783087484" r:id="rId207"/>
        </w:object>
      </w:r>
      <w:r w:rsidR="000A280A">
        <w:t>,</w:t>
      </w:r>
      <w:r w:rsidR="00041770">
        <w:t xml:space="preserve"> </w:t>
      </w:r>
      <w:r w:rsidR="0034145E" w:rsidRPr="0034145E">
        <w:rPr>
          <w:position w:val="-10"/>
        </w:rPr>
        <w:object w:dxaOrig="580" w:dyaOrig="300" w14:anchorId="496F4B88">
          <v:shape id="_x0000_i1127" type="#_x0000_t75" style="width:28.9pt;height:15pt" o:ole="">
            <v:imagedata r:id="rId208" o:title=""/>
          </v:shape>
          <o:OLEObject Type="Embed" ProgID="Equation.3" ShapeID="_x0000_i1127" DrawAspect="Content" ObjectID="_1783087485" r:id="rId209"/>
        </w:object>
      </w:r>
      <w:r w:rsidR="000A280A">
        <w:t xml:space="preserve">. The position </w:t>
      </w:r>
      <w:r w:rsidR="002E4F63">
        <w:t>is initialized to:</w:t>
      </w:r>
    </w:p>
    <w:p w14:paraId="65FC1F2F" w14:textId="77777777" w:rsidR="00CC4F67" w:rsidRDefault="00CC4F67" w:rsidP="00CC4F67">
      <w:pPr>
        <w:pStyle w:val="EQ"/>
      </w:pPr>
      <w:r>
        <w:tab/>
      </w:r>
      <w:r w:rsidR="0034145E" w:rsidRPr="0034145E">
        <w:rPr>
          <w:position w:val="-26"/>
        </w:rPr>
        <w:object w:dxaOrig="1420" w:dyaOrig="600" w14:anchorId="4DB18901">
          <v:shape id="_x0000_i1128" type="#_x0000_t75" style="width:70.9pt;height:30pt" o:ole="">
            <v:imagedata r:id="rId210" o:title=""/>
          </v:shape>
          <o:OLEObject Type="Embed" ProgID="Equation.3" ShapeID="_x0000_i1128" DrawAspect="Content" ObjectID="_1783087486" r:id="rId211"/>
        </w:object>
      </w:r>
      <w:r>
        <w:tab/>
        <w:t>(</w:t>
      </w:r>
      <w:fldSimple w:instr=" SEQ eqn \* MERGEFORMAT  \* MERGEFORMAT ">
        <w:r w:rsidR="00477DD3">
          <w:t>1297</w:t>
        </w:r>
      </w:fldSimple>
      <w:r>
        <w:t>)</w:t>
      </w:r>
    </w:p>
    <w:p w14:paraId="14454596" w14:textId="77777777" w:rsidR="002663FB" w:rsidRPr="00EE77B1" w:rsidRDefault="000A280A" w:rsidP="002B35BD">
      <w:pPr>
        <w:rPr>
          <w:lang w:val="en-US"/>
        </w:rPr>
      </w:pPr>
      <w:r>
        <w:t>w</w:t>
      </w:r>
      <w:r w:rsidR="002663FB">
        <w:t xml:space="preserve">here </w:t>
      </w:r>
      <w:r w:rsidR="0034145E" w:rsidRPr="0034145E">
        <w:rPr>
          <w:position w:val="-26"/>
        </w:rPr>
        <w:object w:dxaOrig="400" w:dyaOrig="600" w14:anchorId="2EE1DB15">
          <v:shape id="_x0000_i1129" type="#_x0000_t75" style="width:19.9pt;height:30pt" o:ole="">
            <v:imagedata r:id="rId212" o:title=""/>
          </v:shape>
          <o:OLEObject Type="Embed" ProgID="Equation.3" ShapeID="_x0000_i1129" DrawAspect="Content" ObjectID="_1783087487" r:id="rId213"/>
        </w:object>
      </w:r>
      <w:r w:rsidR="002663FB">
        <w:t xml:space="preserve"> is the in</w:t>
      </w:r>
      <w:r w:rsidR="00041770">
        <w:t xml:space="preserve">crement of the </w:t>
      </w:r>
      <w:r w:rsidR="002E4F63">
        <w:t>pos</w:t>
      </w:r>
      <w:r w:rsidR="00041770">
        <w:t xml:space="preserve">ition </w:t>
      </w:r>
      <w:r w:rsidR="0034145E" w:rsidRPr="00041770">
        <w:rPr>
          <w:position w:val="-6"/>
        </w:rPr>
        <w:object w:dxaOrig="139" w:dyaOrig="240" w14:anchorId="299E87CD">
          <v:shape id="_x0000_i1130" type="#_x0000_t75" style="width:7.15pt;height:12pt" o:ole="">
            <v:imagedata r:id="rId214" o:title=""/>
          </v:shape>
          <o:OLEObject Type="Embed" ProgID="Equation.3" ShapeID="_x0000_i1130" DrawAspect="Content" ObjectID="_1783087488" r:id="rId215"/>
        </w:object>
      </w:r>
      <w:r w:rsidR="002E4F63">
        <w:t xml:space="preserve"> for each unit increment of the index n.</w:t>
      </w:r>
    </w:p>
    <w:p w14:paraId="408B5A78" w14:textId="77777777" w:rsidR="00BF2418" w:rsidRDefault="000166E9" w:rsidP="00BF2418">
      <w:pPr>
        <w:pStyle w:val="Heading4"/>
        <w:rPr>
          <w:lang w:val="en-US"/>
        </w:rPr>
      </w:pPr>
      <w:r>
        <w:t>5.4.4.</w:t>
      </w:r>
      <w:r w:rsidR="009D7268">
        <w:rPr>
          <w:lang w:val="en-US"/>
        </w:rPr>
        <w:t>5</w:t>
      </w:r>
      <w:r>
        <w:tab/>
      </w:r>
      <w:r>
        <w:rPr>
          <w:lang w:val="en-US"/>
        </w:rPr>
        <w:t>Update</w:t>
      </w:r>
      <w:r w:rsidRPr="00EE77B1">
        <w:rPr>
          <w:lang w:val="en-US"/>
        </w:rPr>
        <w:t xml:space="preserve"> </w:t>
      </w:r>
      <w:r>
        <w:rPr>
          <w:lang w:val="en-US"/>
        </w:rPr>
        <w:t xml:space="preserve">of CELP </w:t>
      </w:r>
      <w:r w:rsidR="00BF2418">
        <w:rPr>
          <w:lang w:val="en-US"/>
        </w:rPr>
        <w:t>input signal</w:t>
      </w:r>
      <w:r>
        <w:rPr>
          <w:lang w:val="en-US"/>
        </w:rPr>
        <w:t xml:space="preserve"> memories</w:t>
      </w:r>
    </w:p>
    <w:p w14:paraId="3D1A724E" w14:textId="77777777" w:rsidR="00BF2418" w:rsidRDefault="008A40EC" w:rsidP="00BF2418">
      <w:pPr>
        <w:rPr>
          <w:lang w:val="en-US"/>
        </w:rPr>
      </w:pPr>
      <w:r>
        <w:t>T</w:t>
      </w:r>
      <w:r w:rsidRPr="009C18B2">
        <w:t>he pre-emphasized input signal</w:t>
      </w:r>
      <w:r>
        <w:t xml:space="preserve"> </w:t>
      </w:r>
      <w:r w:rsidRPr="009C18B2">
        <w:rPr>
          <w:position w:val="-14"/>
        </w:rPr>
        <w:object w:dxaOrig="639" w:dyaOrig="340" w14:anchorId="41CC8EC7">
          <v:shape id="_x0000_i1131" type="#_x0000_t75" style="width:31.9pt;height:16.9pt" o:ole="">
            <v:imagedata r:id="rId216" o:title=""/>
          </v:shape>
          <o:OLEObject Type="Embed" ProgID="Equation.3" ShapeID="_x0000_i1131" DrawAspect="Content" ObjectID="_1783087489" r:id="rId217"/>
        </w:object>
      </w:r>
      <w:r w:rsidRPr="009C18B2">
        <w:t xml:space="preserve"> </w:t>
      </w:r>
      <w:r w:rsidRPr="00477DD3">
        <w:t xml:space="preserve">defined in </w:t>
      </w:r>
      <w:r w:rsidR="00477DD3">
        <w:t>subclause</w:t>
      </w:r>
      <w:r w:rsidRPr="00477DD3">
        <w:t xml:space="preserve"> 5.1.4</w:t>
      </w:r>
      <w:r w:rsidR="00A91B33" w:rsidRPr="00477DD3">
        <w:rPr>
          <w:lang w:val="en-US"/>
        </w:rPr>
        <w:t xml:space="preserve"> </w:t>
      </w:r>
      <w:r w:rsidR="0003576C" w:rsidRPr="00477DD3">
        <w:rPr>
          <w:lang w:val="en-US"/>
        </w:rPr>
        <w:t>is</w:t>
      </w:r>
      <w:r w:rsidR="0003576C">
        <w:rPr>
          <w:lang w:val="en-US"/>
        </w:rPr>
        <w:t xml:space="preserve"> updated </w:t>
      </w:r>
      <w:r w:rsidR="00A91B33">
        <w:rPr>
          <w:lang w:val="en-US"/>
        </w:rPr>
        <w:t xml:space="preserve">at both </w:t>
      </w:r>
      <w:r>
        <w:rPr>
          <w:lang w:val="en-US"/>
        </w:rPr>
        <w:t xml:space="preserve">CELP internal sampling rate </w:t>
      </w:r>
      <w:r w:rsidR="00A91B33">
        <w:rPr>
          <w:lang w:val="en-US"/>
        </w:rPr>
        <w:t>12.8 and 16 kHz at any bit-rates</w:t>
      </w:r>
      <w:r>
        <w:rPr>
          <w:lang w:val="en-US"/>
        </w:rPr>
        <w:t>. N</w:t>
      </w:r>
      <w:r w:rsidR="00A91B33">
        <w:rPr>
          <w:lang w:val="en-US"/>
        </w:rPr>
        <w:t xml:space="preserve">o specific processing is </w:t>
      </w:r>
      <w:r>
        <w:rPr>
          <w:lang w:val="en-US"/>
        </w:rPr>
        <w:t xml:space="preserve">then </w:t>
      </w:r>
      <w:r w:rsidR="00A91B33">
        <w:rPr>
          <w:lang w:val="en-US"/>
        </w:rPr>
        <w:t>needed in case of sampling rate switching.</w:t>
      </w:r>
    </w:p>
    <w:p w14:paraId="3A9FE377" w14:textId="77777777" w:rsidR="00F75B66" w:rsidRDefault="00A91B33" w:rsidP="00F75B66">
      <w:r>
        <w:t>T</w:t>
      </w:r>
      <w:r w:rsidR="0003576C">
        <w:t>he</w:t>
      </w:r>
      <w:r w:rsidR="00F75B66">
        <w:t xml:space="preserve"> </w:t>
      </w:r>
      <w:r w:rsidR="0003576C">
        <w:t>weighed synthesis</w:t>
      </w:r>
      <w:r w:rsidR="00F75B66">
        <w:t xml:space="preserve"> </w:t>
      </w:r>
      <w:r w:rsidR="00F75B66" w:rsidRPr="00A67445">
        <w:t>filter</w:t>
      </w:r>
      <w:r w:rsidR="0034145E" w:rsidRPr="003F28E6">
        <w:rPr>
          <w:position w:val="-14"/>
        </w:rPr>
        <w:object w:dxaOrig="1700" w:dyaOrig="340" w14:anchorId="5F8E30D2">
          <v:shape id="_x0000_i1132" type="#_x0000_t75" style="width:85.15pt;height:16.9pt" o:ole="">
            <v:imagedata r:id="rId218" o:title=""/>
          </v:shape>
          <o:OLEObject Type="Embed" ProgID="Equation.3" ShapeID="_x0000_i1132" DrawAspect="Content" ObjectID="_1783087490" r:id="rId219"/>
        </w:object>
      </w:r>
      <w:r>
        <w:t xml:space="preserve">state is updated </w:t>
      </w:r>
      <w:r w:rsidR="00F75B66">
        <w:t>in three different ways in case of sampling rate switching</w:t>
      </w:r>
      <w:r>
        <w:t>:</w:t>
      </w:r>
    </w:p>
    <w:p w14:paraId="22E630DC" w14:textId="77777777" w:rsidR="00F75B66" w:rsidRDefault="00F75B66" w:rsidP="00F75B66">
      <w:pPr>
        <w:numPr>
          <w:ilvl w:val="0"/>
          <w:numId w:val="29"/>
        </w:numPr>
        <w:rPr>
          <w:lang w:val="en-US"/>
        </w:rPr>
      </w:pPr>
      <w:r>
        <w:rPr>
          <w:lang w:val="en-US"/>
        </w:rPr>
        <w:t>It is set to zero if a sampling rate different from 12.8 and 16 kHz is involved</w:t>
      </w:r>
      <w:r w:rsidR="00A91B33">
        <w:rPr>
          <w:lang w:val="en-US"/>
        </w:rPr>
        <w:t>.</w:t>
      </w:r>
    </w:p>
    <w:p w14:paraId="73ED3F96" w14:textId="77777777" w:rsidR="00F75B66" w:rsidRDefault="00F75B66" w:rsidP="00F75B66">
      <w:pPr>
        <w:numPr>
          <w:ilvl w:val="0"/>
          <w:numId w:val="29"/>
        </w:numPr>
        <w:rPr>
          <w:lang w:val="en-US"/>
        </w:rPr>
      </w:pPr>
      <w:r>
        <w:rPr>
          <w:lang w:val="en-US"/>
        </w:rPr>
        <w:t>At bit-rates &lt;= 8, 13.2, 32 and 64 kbps, the memory states is updated in previous frame as usual and the difference in sampling rate between the previous and the current frame is simply ignored.</w:t>
      </w:r>
    </w:p>
    <w:p w14:paraId="6FAD4B42" w14:textId="77777777" w:rsidR="00260078" w:rsidRPr="00477DD3" w:rsidRDefault="00F75B66" w:rsidP="00260078">
      <w:pPr>
        <w:numPr>
          <w:ilvl w:val="0"/>
          <w:numId w:val="29"/>
        </w:numPr>
        <w:rPr>
          <w:lang w:val="en-US"/>
        </w:rPr>
      </w:pPr>
      <w:r w:rsidRPr="00477DD3">
        <w:rPr>
          <w:lang w:val="en-US"/>
        </w:rPr>
        <w:t>Otherwise</w:t>
      </w:r>
      <w:r w:rsidR="0003576C" w:rsidRPr="00477DD3">
        <w:rPr>
          <w:lang w:val="en-US"/>
        </w:rPr>
        <w:t>,</w:t>
      </w:r>
      <w:r w:rsidRPr="00477DD3">
        <w:rPr>
          <w:lang w:val="en-US"/>
        </w:rPr>
        <w:t xml:space="preserve"> the state </w:t>
      </w:r>
      <w:r w:rsidR="00A91B33" w:rsidRPr="00477DD3">
        <w:rPr>
          <w:lang w:val="en-US"/>
        </w:rPr>
        <w:t xml:space="preserve">is </w:t>
      </w:r>
      <w:r w:rsidRPr="00477DD3">
        <w:rPr>
          <w:lang w:val="en-US"/>
        </w:rPr>
        <w:t>recomputed by filtering the resampled LPC synthesis filter state</w:t>
      </w:r>
      <w:r w:rsidR="009D7268" w:rsidRPr="00477DD3">
        <w:rPr>
          <w:lang w:val="en-US"/>
        </w:rPr>
        <w:t xml:space="preserve"> obtained in </w:t>
      </w:r>
      <w:r w:rsidR="00477DD3" w:rsidRPr="00477DD3">
        <w:rPr>
          <w:lang w:val="en-US"/>
        </w:rPr>
        <w:t>subclause</w:t>
      </w:r>
      <w:r w:rsidR="009D7268" w:rsidRPr="00477DD3">
        <w:rPr>
          <w:lang w:val="en-US"/>
        </w:rPr>
        <w:t xml:space="preserve"> 5.4.4.7</w:t>
      </w:r>
      <w:r w:rsidRPr="00477DD3">
        <w:rPr>
          <w:lang w:val="en-US"/>
        </w:rPr>
        <w:t xml:space="preserve"> through the filter </w:t>
      </w:r>
      <w:r w:rsidRPr="00477DD3">
        <w:t>filter</w:t>
      </w:r>
      <w:r w:rsidRPr="00477DD3">
        <w:rPr>
          <w:position w:val="-14"/>
        </w:rPr>
        <w:object w:dxaOrig="1680" w:dyaOrig="340" w14:anchorId="6CF3E1E5">
          <v:shape id="_x0000_i1133" type="#_x0000_t75" style="width:84pt;height:16.9pt" o:ole="">
            <v:imagedata r:id="rId220" o:title=""/>
          </v:shape>
          <o:OLEObject Type="Embed" ProgID="Equation.3" ShapeID="_x0000_i1133" DrawAspect="Content" ObjectID="_1783087491" r:id="rId221"/>
        </w:object>
      </w:r>
      <w:r w:rsidR="0003576C" w:rsidRPr="00477DD3">
        <w:t xml:space="preserve"> and by taking computing the error between the obtained signal and</w:t>
      </w:r>
      <w:r w:rsidRPr="00477DD3">
        <w:t xml:space="preserve"> the input weighted signal</w:t>
      </w:r>
      <w:r w:rsidR="0003576C" w:rsidRPr="00477DD3">
        <w:t xml:space="preserve">. The memory state is used for computed the target signal of the next frame as defined in </w:t>
      </w:r>
      <w:r w:rsidR="00477DD3" w:rsidRPr="00477DD3">
        <w:t>subclause</w:t>
      </w:r>
      <w:r w:rsidR="0003576C" w:rsidRPr="00477DD3">
        <w:t xml:space="preserve"> 5.2.3.1.2</w:t>
      </w:r>
      <w:r w:rsidRPr="00477DD3">
        <w:t>.</w:t>
      </w:r>
    </w:p>
    <w:p w14:paraId="662D2739" w14:textId="77777777" w:rsidR="00260078" w:rsidRPr="00477DD3" w:rsidRDefault="00260078" w:rsidP="00260078">
      <w:pPr>
        <w:pStyle w:val="Heading4"/>
        <w:rPr>
          <w:lang w:val="en-US"/>
        </w:rPr>
      </w:pPr>
      <w:r w:rsidRPr="00477DD3">
        <w:lastRenderedPageBreak/>
        <w:t>5.4.4.</w:t>
      </w:r>
      <w:r w:rsidR="009D7268" w:rsidRPr="00477DD3">
        <w:rPr>
          <w:lang w:val="en-US"/>
        </w:rPr>
        <w:t>6</w:t>
      </w:r>
      <w:r w:rsidRPr="00477DD3">
        <w:tab/>
      </w:r>
      <w:r w:rsidRPr="00477DD3">
        <w:rPr>
          <w:lang w:val="en-US"/>
        </w:rPr>
        <w:t>Update of MDCT-based TCX input signal memories</w:t>
      </w:r>
    </w:p>
    <w:p w14:paraId="6D46A679" w14:textId="77777777" w:rsidR="00260078" w:rsidRPr="00C97879" w:rsidRDefault="00260078" w:rsidP="00260078">
      <w:pPr>
        <w:rPr>
          <w:lang w:val="en-US"/>
        </w:rPr>
      </w:pPr>
      <w:r w:rsidRPr="00477DD3">
        <w:rPr>
          <w:lang w:val="en-US"/>
        </w:rPr>
        <w:t xml:space="preserve">The past of the </w:t>
      </w:r>
      <w:r w:rsidR="0091530A" w:rsidRPr="00477DD3">
        <w:rPr>
          <w:lang w:val="en-US"/>
        </w:rPr>
        <w:t>in</w:t>
      </w:r>
      <w:r w:rsidRPr="00477DD3">
        <w:rPr>
          <w:lang w:val="en-US"/>
        </w:rPr>
        <w:t xml:space="preserve">put signal and the past of </w:t>
      </w:r>
      <w:r w:rsidR="0091530A" w:rsidRPr="00477DD3">
        <w:rPr>
          <w:lang w:val="en-US"/>
        </w:rPr>
        <w:t>weighted signal are needed</w:t>
      </w:r>
      <w:r w:rsidRPr="00477DD3">
        <w:rPr>
          <w:lang w:val="en-US"/>
        </w:rPr>
        <w:t xml:space="preserve"> for MDCT-based TCX </w:t>
      </w:r>
      <w:r w:rsidR="0091530A" w:rsidRPr="00477DD3">
        <w:rPr>
          <w:lang w:val="en-US"/>
        </w:rPr>
        <w:t xml:space="preserve">and both past signal are </w:t>
      </w:r>
      <w:r w:rsidRPr="00477DD3">
        <w:rPr>
          <w:lang w:val="en-US"/>
        </w:rPr>
        <w:t xml:space="preserve">resampled </w:t>
      </w:r>
      <w:r w:rsidR="0091530A" w:rsidRPr="00477DD3">
        <w:rPr>
          <w:lang w:val="en-US"/>
        </w:rPr>
        <w:t xml:space="preserve">as in sub-clause </w:t>
      </w:r>
      <w:r w:rsidR="00605DC8" w:rsidRPr="00477DD3">
        <w:rPr>
          <w:lang w:val="en-US"/>
        </w:rPr>
        <w:t>5.4.4.4.</w:t>
      </w:r>
    </w:p>
    <w:p w14:paraId="4A6D57F5" w14:textId="77777777" w:rsidR="007671D5" w:rsidRPr="007671D5" w:rsidRDefault="007671D5" w:rsidP="009D7268">
      <w:pPr>
        <w:pStyle w:val="Heading4"/>
        <w:rPr>
          <w:lang w:val="en-US"/>
        </w:rPr>
      </w:pPr>
      <w:r>
        <w:t>5.4.4.</w:t>
      </w:r>
      <w:r w:rsidR="009D7268">
        <w:rPr>
          <w:lang w:val="en-US"/>
        </w:rPr>
        <w:t>7</w:t>
      </w:r>
      <w:r>
        <w:tab/>
      </w:r>
      <w:r>
        <w:rPr>
          <w:lang w:val="en-US"/>
        </w:rPr>
        <w:t>Update</w:t>
      </w:r>
      <w:r w:rsidRPr="00EE77B1">
        <w:rPr>
          <w:lang w:val="en-US"/>
        </w:rPr>
        <w:t xml:space="preserve"> </w:t>
      </w:r>
      <w:r>
        <w:rPr>
          <w:lang w:val="en-US"/>
        </w:rPr>
        <w:t xml:space="preserve">of CELP </w:t>
      </w:r>
      <w:r w:rsidR="003E359B">
        <w:rPr>
          <w:lang w:val="en-US"/>
        </w:rPr>
        <w:t xml:space="preserve">synthesis </w:t>
      </w:r>
      <w:r>
        <w:rPr>
          <w:lang w:val="en-US"/>
        </w:rPr>
        <w:t>memories</w:t>
      </w:r>
    </w:p>
    <w:p w14:paraId="5FD43056" w14:textId="77777777" w:rsidR="00192048" w:rsidRDefault="003E359B" w:rsidP="00192048">
      <w:r>
        <w:t xml:space="preserve">For being able to make a seamless transition from CELP to CELP or from </w:t>
      </w:r>
      <w:r w:rsidR="00192048">
        <w:t xml:space="preserve">MDCT-based TCX </w:t>
      </w:r>
      <w:r>
        <w:t xml:space="preserve">to CELP, </w:t>
      </w:r>
      <w:r w:rsidR="00192048">
        <w:t xml:space="preserve">the following memory </w:t>
      </w:r>
      <w:r>
        <w:t>states have to be</w:t>
      </w:r>
      <w:r w:rsidR="00192048">
        <w:t xml:space="preserve"> maintained:</w:t>
      </w:r>
    </w:p>
    <w:p w14:paraId="6A4F4761" w14:textId="77777777" w:rsidR="00192048" w:rsidRDefault="00192048" w:rsidP="00192048">
      <w:pPr>
        <w:numPr>
          <w:ilvl w:val="0"/>
          <w:numId w:val="28"/>
        </w:numPr>
      </w:pPr>
      <w:r>
        <w:t>The adaptive codebook state</w:t>
      </w:r>
    </w:p>
    <w:p w14:paraId="7E7242E7" w14:textId="77777777" w:rsidR="00192048" w:rsidRDefault="00192048" w:rsidP="00192048">
      <w:pPr>
        <w:numPr>
          <w:ilvl w:val="0"/>
          <w:numId w:val="28"/>
        </w:numPr>
      </w:pPr>
      <w:r>
        <w:t>The LPC synthesis filter state</w:t>
      </w:r>
    </w:p>
    <w:p w14:paraId="007DA2FD" w14:textId="77777777" w:rsidR="00192048" w:rsidRDefault="00192048" w:rsidP="00192048">
      <w:pPr>
        <w:numPr>
          <w:ilvl w:val="0"/>
          <w:numId w:val="28"/>
        </w:numPr>
      </w:pPr>
      <w:r>
        <w:t>The de-emphasis state</w:t>
      </w:r>
    </w:p>
    <w:p w14:paraId="6EE27C2E" w14:textId="77777777" w:rsidR="003E359B" w:rsidRDefault="003E359B" w:rsidP="003E359B">
      <w:r>
        <w:t>The three memory states are maintained at both encoder and decoder side in CELP mode and in MDCT-based TCX coding mode. The following specific processing is performed in case of internal sampling rate switching.</w:t>
      </w:r>
    </w:p>
    <w:p w14:paraId="01C2DA5D" w14:textId="77777777" w:rsidR="00192048" w:rsidRDefault="00192048" w:rsidP="00192048">
      <w:r>
        <w:t xml:space="preserve">The adaptive codebook state covers at the encoder side a frame, i.e. 20 ms. </w:t>
      </w:r>
      <w:r w:rsidR="007671D5">
        <w:t>In case of internal sampling rate switching</w:t>
      </w:r>
      <w:r w:rsidR="00741406">
        <w:t xml:space="preserve"> between 12.8 and 16 kHz</w:t>
      </w:r>
      <w:r w:rsidR="007671D5">
        <w:t>, t</w:t>
      </w:r>
      <w:r>
        <w:t>he adaptive codebook is resampled w</w:t>
      </w:r>
      <w:r w:rsidR="00F005A3">
        <w:t>ith the method described in sub</w:t>
      </w:r>
      <w:r>
        <w:t>clause 5.4.4.4</w:t>
      </w:r>
      <w:r w:rsidR="007671D5">
        <w:t>.</w:t>
      </w:r>
      <w:r w:rsidR="00741406">
        <w:t xml:space="preserve"> If it involves at leas</w:t>
      </w:r>
      <w:r w:rsidR="009D7268">
        <w:t>t a sampling rate different fro</w:t>
      </w:r>
      <w:r w:rsidR="00741406">
        <w:t>m 12.8 and 16 kHz, the adaptive codebook is reset with zeros.</w:t>
      </w:r>
    </w:p>
    <w:p w14:paraId="2B3FE526" w14:textId="77777777" w:rsidR="007671D5" w:rsidRDefault="007671D5" w:rsidP="007671D5">
      <w:r>
        <w:t>The LPC synthesis filter state doesn’t cover a fixed time duration but a fixed number samples equal to the order of the LPC. This order is always 16. For being able to resample this state at any of the sampling rate between 12.8 and 48</w:t>
      </w:r>
      <w:r w:rsidR="00CC4F67">
        <w:t xml:space="preserve"> </w:t>
      </w:r>
      <w:r>
        <w:t>kHz, the memory of the LPC synthesis filter state is extended from 16 to 60 sam</w:t>
      </w:r>
      <w:r w:rsidR="000F00E2">
        <w:t>ples, which represents 1.25</w:t>
      </w:r>
      <w:r>
        <w:t xml:space="preserve">ms at 48 kHz. The memory resampling </w:t>
      </w:r>
      <w:r w:rsidR="005A30E3">
        <w:t xml:space="preserve">from sampling rate </w:t>
      </w:r>
      <w:r w:rsidR="0034145E" w:rsidRPr="005A30E3">
        <w:rPr>
          <w:position w:val="-10"/>
        </w:rPr>
        <w:object w:dxaOrig="300" w:dyaOrig="300" w14:anchorId="632E06D3">
          <v:shape id="_x0000_i1134" type="#_x0000_t75" style="width:15pt;height:15pt" o:ole="">
            <v:imagedata r:id="rId222" o:title=""/>
          </v:shape>
          <o:OLEObject Type="Embed" ProgID="Equation.3" ShapeID="_x0000_i1134" DrawAspect="Content" ObjectID="_1783087492" r:id="rId223"/>
        </w:object>
      </w:r>
      <w:r w:rsidR="005A30E3">
        <w:t xml:space="preserve"> Hz to sampling rate </w:t>
      </w:r>
      <w:r w:rsidR="0034145E" w:rsidRPr="005A30E3">
        <w:rPr>
          <w:position w:val="-10"/>
        </w:rPr>
        <w:object w:dxaOrig="340" w:dyaOrig="300" w14:anchorId="77C8B792">
          <v:shape id="_x0000_i1135" type="#_x0000_t75" style="width:16.9pt;height:15pt" o:ole="">
            <v:imagedata r:id="rId224" o:title=""/>
          </v:shape>
          <o:OLEObject Type="Embed" ProgID="Equation.3" ShapeID="_x0000_i1135" DrawAspect="Content" ObjectID="_1783087493" r:id="rId225"/>
        </w:object>
      </w:r>
      <w:r w:rsidR="005A30E3">
        <w:t>Hz can summarized as</w:t>
      </w:r>
      <w:r>
        <w:t>:</w:t>
      </w:r>
    </w:p>
    <w:p w14:paraId="4D46A199" w14:textId="77777777" w:rsidR="007671D5" w:rsidRPr="005A30E3" w:rsidRDefault="0034145E" w:rsidP="0034145E">
      <w:pPr>
        <w:pStyle w:val="EQ"/>
      </w:pPr>
      <w:r>
        <w:tab/>
      </w:r>
      <w:r w:rsidRPr="0034145E">
        <w:rPr>
          <w:position w:val="-86"/>
        </w:rPr>
        <w:object w:dxaOrig="5040" w:dyaOrig="1820" w14:anchorId="6A3763F5">
          <v:shape id="_x0000_i1136" type="#_x0000_t75" style="width:252pt;height:91.15pt" o:ole="">
            <v:imagedata r:id="rId226" o:title=""/>
          </v:shape>
          <o:OLEObject Type="Embed" ProgID="Equation.3" ShapeID="_x0000_i1136" DrawAspect="Content" ObjectID="_1783087494" r:id="rId227"/>
        </w:object>
      </w:r>
      <w:r>
        <w:tab/>
        <w:t>(</w:t>
      </w:r>
      <w:fldSimple w:instr=" SEQ eqn \* MERGEFORMAT  \* MERGEFORMAT ">
        <w:r w:rsidR="00477DD3">
          <w:t>1298</w:t>
        </w:r>
      </w:fldSimple>
      <w:r>
        <w:t>)</w:t>
      </w:r>
    </w:p>
    <w:p w14:paraId="29B23D4E" w14:textId="77777777" w:rsidR="007671D5" w:rsidRDefault="007671D5" w:rsidP="007671D5">
      <w:r>
        <w:t xml:space="preserve">where </w:t>
      </w:r>
      <w:r w:rsidR="0034145E" w:rsidRPr="00300967">
        <w:rPr>
          <w:position w:val="-10"/>
        </w:rPr>
        <w:object w:dxaOrig="1880" w:dyaOrig="300" w14:anchorId="6A029B06">
          <v:shape id="_x0000_i1137" type="#_x0000_t75" style="width:94.15pt;height:15pt" o:ole="">
            <v:imagedata r:id="rId228" o:title=""/>
          </v:shape>
          <o:OLEObject Type="Embed" ProgID="Equation.3" ShapeID="_x0000_i1137" DrawAspect="Content" ObjectID="_1783087495" r:id="rId229"/>
        </w:object>
      </w:r>
      <w:r>
        <w:t xml:space="preserve"> </w:t>
      </w:r>
      <w:r w:rsidR="005A30E3">
        <w:t>is the function resampling</w:t>
      </w:r>
      <w:r>
        <w:t xml:space="preserve"> the input buffer </w:t>
      </w:r>
      <w:r w:rsidRPr="007671D5">
        <w:rPr>
          <w:i/>
        </w:rPr>
        <w:t>x</w:t>
      </w:r>
      <w:r>
        <w:t xml:space="preserve"> from </w:t>
      </w:r>
      <w:r w:rsidR="0034145E" w:rsidRPr="00300967">
        <w:rPr>
          <w:i/>
          <w:position w:val="-10"/>
        </w:rPr>
        <w:object w:dxaOrig="279" w:dyaOrig="300" w14:anchorId="01021A0A">
          <v:shape id="_x0000_i1138" type="#_x0000_t75" style="width:13.9pt;height:15pt" o:ole="">
            <v:imagedata r:id="rId230" o:title=""/>
          </v:shape>
          <o:OLEObject Type="Embed" ProgID="Equation.3" ShapeID="_x0000_i1138" DrawAspect="Content" ObjectID="_1783087496" r:id="rId231"/>
        </w:object>
      </w:r>
      <w:r>
        <w:t xml:space="preserve"> to </w:t>
      </w:r>
      <w:r w:rsidR="0034145E" w:rsidRPr="00300967">
        <w:rPr>
          <w:i/>
          <w:position w:val="-10"/>
        </w:rPr>
        <w:object w:dxaOrig="320" w:dyaOrig="300" w14:anchorId="48AD917A">
          <v:shape id="_x0000_i1139" type="#_x0000_t75" style="width:16.15pt;height:15pt" o:ole="">
            <v:imagedata r:id="rId232" o:title=""/>
          </v:shape>
          <o:OLEObject Type="Embed" ProgID="Equation.3" ShapeID="_x0000_i1139" DrawAspect="Content" ObjectID="_1783087497" r:id="rId233"/>
        </w:object>
      </w:r>
      <w:r>
        <w:t xml:space="preserve"> samples</w:t>
      </w:r>
      <w:r w:rsidR="000F00E2">
        <w:t xml:space="preserve"> as described in </w:t>
      </w:r>
      <w:r w:rsidR="00CC4F67" w:rsidRPr="00477DD3">
        <w:t>sub</w:t>
      </w:r>
      <w:r w:rsidR="000F00E2" w:rsidRPr="00477DD3">
        <w:t>clause 5.4.4.4</w:t>
      </w:r>
      <w:r w:rsidRPr="00477DD3">
        <w:t xml:space="preserve">. </w:t>
      </w:r>
      <w:r w:rsidRPr="00477DD3">
        <w:rPr>
          <w:i/>
        </w:rPr>
        <w:t>L_SYN_MEM</w:t>
      </w:r>
      <w:r w:rsidRPr="00477DD3">
        <w:t xml:space="preserve"> is the largest size in samples that the memory can cover an</w:t>
      </w:r>
      <w:r w:rsidR="005A30E3" w:rsidRPr="00477DD3">
        <w:t>d</w:t>
      </w:r>
      <w:r w:rsidRPr="00477DD3">
        <w:t xml:space="preserve"> is equal to 60 samples. At</w:t>
      </w:r>
      <w:r>
        <w:t xml:space="preserve"> any sampling rate and at any time, </w:t>
      </w:r>
      <w:r w:rsidRPr="007671D5">
        <w:rPr>
          <w:i/>
        </w:rPr>
        <w:t>mem_syn_r</w:t>
      </w:r>
      <w:r>
        <w:t xml:space="preserve"> is updated with the last </w:t>
      </w:r>
      <w:r w:rsidRPr="007671D5">
        <w:rPr>
          <w:i/>
        </w:rPr>
        <w:t>L_SYN_MEM</w:t>
      </w:r>
      <w:r w:rsidR="005A30E3">
        <w:t xml:space="preserve"> output samples and is then eventually resampled in case of internal sampling rate switching at the beginning of the next frame.</w:t>
      </w:r>
    </w:p>
    <w:p w14:paraId="35E6A131" w14:textId="77777777" w:rsidR="002B35BD" w:rsidRPr="0034145E" w:rsidRDefault="00926E78" w:rsidP="002B35BD">
      <w:r>
        <w:t>The de-emphasis has a fixed order of 1, which represents also a different time duration at diffe</w:t>
      </w:r>
      <w:r w:rsidR="00607B61">
        <w:t>re</w:t>
      </w:r>
      <w:r>
        <w:t>nt sampling rate</w:t>
      </w:r>
      <w:r w:rsidR="00607B61">
        <w:t>s</w:t>
      </w:r>
      <w:r>
        <w:t>. However the resampling stage is not performed and the memory updat</w:t>
      </w:r>
      <w:r w:rsidR="00607B61">
        <w:t>e in done as usual even in ca</w:t>
      </w:r>
      <w:r>
        <w:t xml:space="preserve">se of </w:t>
      </w:r>
      <w:r w:rsidR="00607B61">
        <w:t>intern sampling rate switching.</w:t>
      </w:r>
    </w:p>
    <w:p w14:paraId="6BC2B60E" w14:textId="77777777" w:rsidR="00BC0814" w:rsidRPr="0034145E" w:rsidRDefault="00BC0814" w:rsidP="00607B61">
      <w:pPr>
        <w:pStyle w:val="Heading3"/>
        <w:ind w:left="0" w:firstLine="0"/>
        <w:rPr>
          <w:lang w:val="en-US"/>
        </w:rPr>
      </w:pPr>
      <w:bookmarkStart w:id="51" w:name="_Toc394482230"/>
      <w:r>
        <w:t>5.4.5</w:t>
      </w:r>
      <w:r w:rsidR="007E701C">
        <w:tab/>
      </w:r>
      <w:r>
        <w:t xml:space="preserve">EVS </w:t>
      </w:r>
      <w:r w:rsidRPr="00BC0814">
        <w:rPr>
          <w:lang w:val="en-US"/>
        </w:rPr>
        <w:t xml:space="preserve">primary </w:t>
      </w:r>
      <w:r>
        <w:t>and AMR-WB IO</w:t>
      </w:r>
      <w:bookmarkEnd w:id="51"/>
    </w:p>
    <w:p w14:paraId="27CF2E73" w14:textId="77777777" w:rsidR="00C624D4" w:rsidRDefault="00C624D4" w:rsidP="00C624D4">
      <w:pPr>
        <w:rPr>
          <w:lang w:val="en-US"/>
        </w:rPr>
      </w:pPr>
      <w:r>
        <w:rPr>
          <w:lang w:val="en-US"/>
        </w:rPr>
        <w:t>The codec support a seamless switching between primary and AMR-WB IO modes. While most of memories and past buffers are shared between the two modes, there are some particularities that need to be properly handled. The following scenarios can happen:</w:t>
      </w:r>
    </w:p>
    <w:p w14:paraId="5235B2E4" w14:textId="77777777" w:rsidR="00C624D4" w:rsidRDefault="00C624D4" w:rsidP="00C624D4">
      <w:pPr>
        <w:pStyle w:val="Heading4"/>
        <w:rPr>
          <w:lang w:val="en-US"/>
        </w:rPr>
      </w:pPr>
      <w:r w:rsidRPr="00B806DA">
        <w:t>5.4.5.1</w:t>
      </w:r>
      <w:r w:rsidR="0061181C">
        <w:rPr>
          <w:lang w:val="en-GB"/>
        </w:rPr>
        <w:tab/>
      </w:r>
      <w:r w:rsidRPr="00B806DA">
        <w:t xml:space="preserve">Switching from </w:t>
      </w:r>
      <w:r>
        <w:rPr>
          <w:lang w:val="en-US"/>
        </w:rPr>
        <w:t xml:space="preserve">primary modes </w:t>
      </w:r>
      <w:r w:rsidRPr="00B806DA">
        <w:t>to AMR-WB IO</w:t>
      </w:r>
    </w:p>
    <w:p w14:paraId="711CA8BF" w14:textId="77777777" w:rsidR="00C624D4" w:rsidRDefault="00C624D4" w:rsidP="00C624D4">
      <w:pPr>
        <w:rPr>
          <w:lang w:val="en-US"/>
        </w:rPr>
      </w:pPr>
      <w:r w:rsidRPr="00CF2E25">
        <w:rPr>
          <w:lang w:val="en-US"/>
        </w:rPr>
        <w:t>When a</w:t>
      </w:r>
      <w:r>
        <w:rPr>
          <w:lang w:val="en-US"/>
        </w:rPr>
        <w:t xml:space="preserve"> </w:t>
      </w:r>
      <w:r w:rsidRPr="00CF2E25">
        <w:rPr>
          <w:lang w:val="en-US"/>
        </w:rPr>
        <w:t xml:space="preserve">CELP based AMR-WB IO encoded frame is preceded by a </w:t>
      </w:r>
      <w:r>
        <w:rPr>
          <w:lang w:val="en-US"/>
        </w:rPr>
        <w:t>primary mode</w:t>
      </w:r>
      <w:r w:rsidRPr="00CF2E25">
        <w:rPr>
          <w:lang w:val="en-US"/>
        </w:rPr>
        <w:t xml:space="preserve"> encoded frame, </w:t>
      </w:r>
      <w:r>
        <w:t>the memories of the CELP AMR-WB IO encoded frame have to be updated or converted before starting the encoding. These include:</w:t>
      </w:r>
    </w:p>
    <w:p w14:paraId="73829202" w14:textId="77777777" w:rsidR="00C624D4" w:rsidRDefault="00C624D4" w:rsidP="00C624D4">
      <w:pPr>
        <w:numPr>
          <w:ilvl w:val="0"/>
          <w:numId w:val="30"/>
        </w:numPr>
      </w:pPr>
      <w:r>
        <w:rPr>
          <w:lang w:val="en-US"/>
        </w:rPr>
        <w:t xml:space="preserve">Convert </w:t>
      </w:r>
      <w:r>
        <w:t>previous quantized end-frame LSFs to ISFs</w:t>
      </w:r>
    </w:p>
    <w:p w14:paraId="732842D8" w14:textId="77777777" w:rsidR="00C624D4" w:rsidRDefault="00C624D4" w:rsidP="00C624D4">
      <w:pPr>
        <w:numPr>
          <w:ilvl w:val="0"/>
          <w:numId w:val="30"/>
        </w:numPr>
      </w:pPr>
      <w:r>
        <w:rPr>
          <w:lang w:val="en-US"/>
        </w:rPr>
        <w:t xml:space="preserve">Convert </w:t>
      </w:r>
      <w:r>
        <w:t>previous quantized end-frame LSPs to ISPs</w:t>
      </w:r>
    </w:p>
    <w:p w14:paraId="6A995CDD" w14:textId="77777777" w:rsidR="00C624D4" w:rsidRDefault="00C624D4" w:rsidP="00C624D4">
      <w:pPr>
        <w:numPr>
          <w:ilvl w:val="0"/>
          <w:numId w:val="30"/>
        </w:numPr>
        <w:rPr>
          <w:lang w:val="en-US"/>
        </w:rPr>
      </w:pPr>
      <w:r>
        <w:t>Set previous un-quantized end-frame ISPs to converted quantized end-frame ISPs</w:t>
      </w:r>
    </w:p>
    <w:p w14:paraId="188C88FE" w14:textId="77777777" w:rsidR="00C624D4" w:rsidRDefault="00C624D4" w:rsidP="00C624D4">
      <w:pPr>
        <w:numPr>
          <w:ilvl w:val="0"/>
          <w:numId w:val="30"/>
        </w:numPr>
      </w:pPr>
      <w:r>
        <w:rPr>
          <w:lang w:val="en-US"/>
        </w:rPr>
        <w:lastRenderedPageBreak/>
        <w:t xml:space="preserve">Convert </w:t>
      </w:r>
      <w:r>
        <w:t>previous CNG quantized end-frame LSPs to ISPs</w:t>
      </w:r>
    </w:p>
    <w:p w14:paraId="627031AB" w14:textId="77777777" w:rsidR="00C624D4" w:rsidRDefault="00C624D4" w:rsidP="00C624D4">
      <w:pPr>
        <w:numPr>
          <w:ilvl w:val="0"/>
          <w:numId w:val="30"/>
        </w:numPr>
      </w:pPr>
      <w:r>
        <w:t xml:space="preserve">Limit </w:t>
      </w:r>
      <w:r w:rsidRPr="00CF2E25">
        <w:t>index of last encoded CNG energy</w:t>
      </w:r>
      <w:r>
        <w:t xml:space="preserve"> to 63</w:t>
      </w:r>
    </w:p>
    <w:p w14:paraId="052E4C36" w14:textId="77777777" w:rsidR="00C624D4" w:rsidRPr="00CF2E25" w:rsidRDefault="00C624D4" w:rsidP="00C624D4">
      <w:pPr>
        <w:numPr>
          <w:ilvl w:val="0"/>
          <w:numId w:val="30"/>
        </w:numPr>
      </w:pPr>
      <w:r>
        <w:rPr>
          <w:lang w:val="en-US"/>
        </w:rPr>
        <w:t>Reset the</w:t>
      </w:r>
      <w:r w:rsidRPr="00CF2E25">
        <w:rPr>
          <w:lang w:val="en-US"/>
        </w:rPr>
        <w:t xml:space="preserve"> gain quantization memory to -14.0.</w:t>
      </w:r>
    </w:p>
    <w:p w14:paraId="5C2E53FC" w14:textId="77777777" w:rsidR="00C624D4" w:rsidRDefault="00C624D4" w:rsidP="00C624D4">
      <w:pPr>
        <w:numPr>
          <w:ilvl w:val="0"/>
          <w:numId w:val="30"/>
        </w:numPr>
      </w:pPr>
      <w:r>
        <w:t>In case the switching happens in the SNG segment, force SID frame</w:t>
      </w:r>
    </w:p>
    <w:p w14:paraId="7858D65E" w14:textId="77777777" w:rsidR="00C624D4" w:rsidRDefault="00C624D4" w:rsidP="00C624D4">
      <w:pPr>
        <w:numPr>
          <w:ilvl w:val="0"/>
          <w:numId w:val="30"/>
        </w:numPr>
      </w:pPr>
      <w:r>
        <w:t>Reset AR model LP quantizer memory</w:t>
      </w:r>
    </w:p>
    <w:p w14:paraId="0324BC9A" w14:textId="77777777" w:rsidR="00C624D4" w:rsidRDefault="00C624D4" w:rsidP="00C624D4">
      <w:r>
        <w:t>In case the AMR-WB IO frame is preceded by CELP primary frame at 16 kHz internal sampling rate, the processing de</w:t>
      </w:r>
      <w:r w:rsidR="00F005A3">
        <w:t>scribed in s</w:t>
      </w:r>
      <w:r>
        <w:t>ubclause 5.4.4 is performed.</w:t>
      </w:r>
    </w:p>
    <w:p w14:paraId="33641B84" w14:textId="77777777" w:rsidR="00C624D4" w:rsidRDefault="00C624D4" w:rsidP="00C624D4">
      <w:r>
        <w:t>Finally in case the AMR-WB IO frame is preceded by MDCT primary fram</w:t>
      </w:r>
      <w:r w:rsidR="00F005A3">
        <w:t>e, the processing described in s</w:t>
      </w:r>
      <w:r>
        <w:t xml:space="preserve">ubclause </w:t>
      </w:r>
      <w:r w:rsidRPr="00CF2E25">
        <w:rPr>
          <w:lang w:val="en-US"/>
        </w:rPr>
        <w:t>5.4.2 is performed.</w:t>
      </w:r>
    </w:p>
    <w:p w14:paraId="228059F2" w14:textId="77777777" w:rsidR="00C624D4" w:rsidRDefault="00C624D4" w:rsidP="00C624D4">
      <w:pPr>
        <w:pStyle w:val="Heading4"/>
        <w:rPr>
          <w:lang w:val="en-US"/>
        </w:rPr>
      </w:pPr>
      <w:r w:rsidRPr="00B806DA">
        <w:t>5.4.5.</w:t>
      </w:r>
      <w:r>
        <w:rPr>
          <w:lang w:val="en-US"/>
        </w:rPr>
        <w:t>2</w:t>
      </w:r>
      <w:r w:rsidR="0061181C">
        <w:rPr>
          <w:lang w:val="en-GB"/>
        </w:rPr>
        <w:tab/>
      </w:r>
      <w:r w:rsidRPr="00B806DA">
        <w:t xml:space="preserve">Switching from AMR-WB IO </w:t>
      </w:r>
      <w:r>
        <w:rPr>
          <w:lang w:val="en-US"/>
        </w:rPr>
        <w:t>mode to primary modes</w:t>
      </w:r>
    </w:p>
    <w:p w14:paraId="31074BDE" w14:textId="77777777" w:rsidR="00C624D4" w:rsidRDefault="00C624D4" w:rsidP="00C624D4">
      <w:pPr>
        <w:rPr>
          <w:lang w:val="en-US"/>
        </w:rPr>
      </w:pPr>
      <w:r>
        <w:t>When a primary mode encoded frame is preceded by a CELP based AMR-WB IO encoded frame, the memories of the primary mode encoded frame have to be updated or converted before starting the encoding. These include:</w:t>
      </w:r>
    </w:p>
    <w:p w14:paraId="7FF64AE7" w14:textId="77777777" w:rsidR="00C624D4" w:rsidRDefault="00C624D4" w:rsidP="00C624D4">
      <w:pPr>
        <w:numPr>
          <w:ilvl w:val="0"/>
          <w:numId w:val="30"/>
        </w:numPr>
      </w:pPr>
      <w:r>
        <w:t xml:space="preserve">First three ACELP frames are processed using </w:t>
      </w:r>
      <w:r w:rsidRPr="00AA3533">
        <w:t>safety-net LP quantizer</w:t>
      </w:r>
    </w:p>
    <w:p w14:paraId="26A47628" w14:textId="77777777" w:rsidR="00C624D4" w:rsidRDefault="00C624D4" w:rsidP="00C624D4">
      <w:pPr>
        <w:numPr>
          <w:ilvl w:val="0"/>
          <w:numId w:val="30"/>
        </w:numPr>
      </w:pPr>
      <w:r>
        <w:rPr>
          <w:lang w:val="en-US"/>
        </w:rPr>
        <w:t xml:space="preserve">Convert </w:t>
      </w:r>
      <w:r>
        <w:t>previous quantized end-frame ISFs to LSFs</w:t>
      </w:r>
    </w:p>
    <w:p w14:paraId="0E55A84A" w14:textId="77777777" w:rsidR="00C624D4" w:rsidRDefault="00C624D4" w:rsidP="00C624D4">
      <w:pPr>
        <w:numPr>
          <w:ilvl w:val="0"/>
          <w:numId w:val="30"/>
        </w:numPr>
      </w:pPr>
      <w:r>
        <w:rPr>
          <w:lang w:val="en-US"/>
        </w:rPr>
        <w:t xml:space="preserve">Convert </w:t>
      </w:r>
      <w:r>
        <w:t>previous quantized end-frame ISPs to LSPs</w:t>
      </w:r>
    </w:p>
    <w:p w14:paraId="0725C480" w14:textId="77777777" w:rsidR="00C624D4" w:rsidRDefault="00C624D4" w:rsidP="00C624D4">
      <w:pPr>
        <w:numPr>
          <w:ilvl w:val="0"/>
          <w:numId w:val="30"/>
        </w:numPr>
      </w:pPr>
      <w:r>
        <w:rPr>
          <w:lang w:val="en-US"/>
        </w:rPr>
        <w:t xml:space="preserve">Convert </w:t>
      </w:r>
      <w:r>
        <w:t>previous CNG quantized end-frame LSPs to ISPs</w:t>
      </w:r>
    </w:p>
    <w:p w14:paraId="4EF01D05" w14:textId="77777777" w:rsidR="00C624D4" w:rsidRDefault="00C624D4" w:rsidP="00C624D4">
      <w:pPr>
        <w:numPr>
          <w:ilvl w:val="0"/>
          <w:numId w:val="30"/>
        </w:numPr>
      </w:pPr>
      <w:r>
        <w:t>Reset BWE past buffers</w:t>
      </w:r>
    </w:p>
    <w:p w14:paraId="6C961D55" w14:textId="77777777" w:rsidR="00C624D4" w:rsidRDefault="00C624D4" w:rsidP="00C624D4">
      <w:pPr>
        <w:numPr>
          <w:ilvl w:val="0"/>
          <w:numId w:val="30"/>
        </w:numPr>
      </w:pPr>
      <w:r w:rsidRPr="00AA3533">
        <w:t>reset the unvoiced/audio signal improvement  memories</w:t>
      </w:r>
    </w:p>
    <w:p w14:paraId="55F041E2" w14:textId="77777777" w:rsidR="00C624D4" w:rsidRDefault="00C624D4" w:rsidP="00C624D4">
      <w:r>
        <w:t>In case of CELP at 16 kHz internal sampling rate primary mode frame is preceded by the AMR-</w:t>
      </w:r>
      <w:r w:rsidRPr="00AA3533">
        <w:rPr>
          <w:lang w:val="en-US"/>
        </w:rPr>
        <w:t>WB</w:t>
      </w:r>
      <w:r>
        <w:t xml:space="preserve"> IO fram</w:t>
      </w:r>
      <w:r w:rsidR="00F005A3">
        <w:t>e, the processing described in s</w:t>
      </w:r>
      <w:r>
        <w:t>ubclause 5.4.4 is performed.</w:t>
      </w:r>
    </w:p>
    <w:p w14:paraId="7D1C6C9D" w14:textId="77777777" w:rsidR="00C624D4" w:rsidRPr="0034145E" w:rsidRDefault="00C624D4" w:rsidP="00C624D4">
      <w:pPr>
        <w:rPr>
          <w:lang w:val="en-US"/>
        </w:rPr>
      </w:pPr>
      <w:r>
        <w:t>Finally in case the MDCT primary frame is preceded by AMR-WB IO frame, the pro</w:t>
      </w:r>
      <w:r w:rsidR="00F005A3">
        <w:t>cessing described in s</w:t>
      </w:r>
      <w:r>
        <w:t xml:space="preserve">ubclause </w:t>
      </w:r>
      <w:r>
        <w:rPr>
          <w:lang w:val="en-US"/>
        </w:rPr>
        <w:t>5.4.3</w:t>
      </w:r>
      <w:r w:rsidRPr="00CF2E25">
        <w:rPr>
          <w:lang w:val="en-US"/>
        </w:rPr>
        <w:t xml:space="preserve"> is performed.</w:t>
      </w:r>
    </w:p>
    <w:p w14:paraId="467FCA5B" w14:textId="77777777" w:rsidR="00192048" w:rsidRPr="0034145E" w:rsidRDefault="00BC0814" w:rsidP="000A5403">
      <w:pPr>
        <w:pStyle w:val="Heading3"/>
        <w:rPr>
          <w:lang w:val="en-US"/>
        </w:rPr>
      </w:pPr>
      <w:bookmarkStart w:id="52" w:name="_Toc393281240"/>
      <w:bookmarkStart w:id="53" w:name="_Toc393306236"/>
      <w:bookmarkStart w:id="54" w:name="_Toc393628408"/>
      <w:bookmarkStart w:id="55" w:name="_Toc393726345"/>
      <w:bookmarkStart w:id="56" w:name="_Toc394482231"/>
      <w:r>
        <w:t>5.4.6</w:t>
      </w:r>
      <w:r w:rsidR="005F2C51" w:rsidRPr="000A5403">
        <w:rPr>
          <w:lang w:val="en-US"/>
        </w:rPr>
        <w:tab/>
      </w:r>
      <w:r>
        <w:t>Rate switching</w:t>
      </w:r>
      <w:bookmarkEnd w:id="52"/>
      <w:bookmarkEnd w:id="53"/>
      <w:bookmarkEnd w:id="54"/>
      <w:bookmarkEnd w:id="55"/>
      <w:bookmarkEnd w:id="56"/>
    </w:p>
    <w:p w14:paraId="2F82E0B2" w14:textId="77777777" w:rsidR="00CE1E7D" w:rsidRDefault="00C624D4" w:rsidP="00CE1E7D">
      <w:pPr>
        <w:rPr>
          <w:lang w:val="en-US"/>
        </w:rPr>
      </w:pPr>
      <w:r>
        <w:rPr>
          <w:lang w:val="en-US"/>
        </w:rPr>
        <w:t xml:space="preserve">A seamless switching between all EVS primary rates is supported in the codec. </w:t>
      </w:r>
      <w:r w:rsidR="00CE1E7D">
        <w:rPr>
          <w:lang w:val="en-US"/>
        </w:rPr>
        <w:t>Since most of the</w:t>
      </w:r>
      <w:r w:rsidR="00173DC4">
        <w:rPr>
          <w:lang w:val="en-US"/>
        </w:rPr>
        <w:t xml:space="preserve"> states and memories are shared and maintained at</w:t>
      </w:r>
      <w:r w:rsidR="00CE1E7D">
        <w:rPr>
          <w:lang w:val="en-US"/>
        </w:rPr>
        <w:t xml:space="preserve"> any bit-rates, </w:t>
      </w:r>
      <w:r w:rsidR="00173DC4">
        <w:rPr>
          <w:lang w:val="en-US"/>
        </w:rPr>
        <w:t>a complete re-initialization is not needed</w:t>
      </w:r>
      <w:r w:rsidR="00537222">
        <w:rPr>
          <w:lang w:val="en-US"/>
        </w:rPr>
        <w:t xml:space="preserve">. </w:t>
      </w:r>
      <w:r w:rsidR="007D4D4F">
        <w:rPr>
          <w:lang w:val="en-US"/>
        </w:rPr>
        <w:t>T</w:t>
      </w:r>
      <w:r w:rsidR="00537222">
        <w:rPr>
          <w:lang w:val="en-US"/>
        </w:rPr>
        <w:t xml:space="preserve">he </w:t>
      </w:r>
      <w:r w:rsidR="007D4D4F">
        <w:rPr>
          <w:lang w:val="en-US"/>
        </w:rPr>
        <w:t xml:space="preserve">coding </w:t>
      </w:r>
      <w:r w:rsidR="00537222">
        <w:rPr>
          <w:lang w:val="en-US"/>
        </w:rPr>
        <w:t xml:space="preserve">tools are able to be reconfigured at the beginning of any frame. The different </w:t>
      </w:r>
      <w:r w:rsidR="00642B41">
        <w:rPr>
          <w:lang w:val="en-US"/>
        </w:rPr>
        <w:t xml:space="preserve">bit-rate dependent </w:t>
      </w:r>
      <w:r w:rsidR="007D4D4F">
        <w:rPr>
          <w:lang w:val="en-US"/>
        </w:rPr>
        <w:t>setups of</w:t>
      </w:r>
      <w:r w:rsidR="00537222">
        <w:rPr>
          <w:lang w:val="en-US"/>
        </w:rPr>
        <w:t xml:space="preserve"> each tool are described in each corresponding </w:t>
      </w:r>
      <w:r w:rsidR="00477DD3">
        <w:rPr>
          <w:lang w:val="en-US"/>
        </w:rPr>
        <w:t>subclause</w:t>
      </w:r>
      <w:r w:rsidR="00537222">
        <w:rPr>
          <w:lang w:val="en-US"/>
        </w:rPr>
        <w:t>.</w:t>
      </w:r>
      <w:r w:rsidR="00642B41">
        <w:rPr>
          <w:lang w:val="en-US"/>
        </w:rPr>
        <w:t xml:space="preserve"> </w:t>
      </w:r>
      <w:r w:rsidR="00173DC4">
        <w:rPr>
          <w:lang w:val="en-US"/>
        </w:rPr>
        <w:t xml:space="preserve">Rate switching doesn’t require any specific handling, except in </w:t>
      </w:r>
      <w:r w:rsidR="00642B41">
        <w:rPr>
          <w:lang w:val="en-US"/>
        </w:rPr>
        <w:t>the following scenarios</w:t>
      </w:r>
      <w:r w:rsidR="00173DC4">
        <w:rPr>
          <w:lang w:val="en-US"/>
        </w:rPr>
        <w:t>.</w:t>
      </w:r>
    </w:p>
    <w:p w14:paraId="4AF2EC1F" w14:textId="77777777" w:rsidR="00537222" w:rsidRDefault="00537222" w:rsidP="00537222">
      <w:pPr>
        <w:pStyle w:val="Heading4"/>
        <w:rPr>
          <w:lang w:val="en-US"/>
        </w:rPr>
      </w:pPr>
      <w:r>
        <w:t>5.4.</w:t>
      </w:r>
      <w:r w:rsidRPr="00537222">
        <w:rPr>
          <w:lang w:val="en-US"/>
        </w:rPr>
        <w:t>6</w:t>
      </w:r>
      <w:r w:rsidRPr="00B806DA">
        <w:t>.</w:t>
      </w:r>
      <w:r w:rsidRPr="00537222">
        <w:rPr>
          <w:lang w:val="en-US"/>
        </w:rPr>
        <w:t>1</w:t>
      </w:r>
      <w:r w:rsidR="0061181C">
        <w:rPr>
          <w:lang w:val="en-GB"/>
        </w:rPr>
        <w:tab/>
      </w:r>
      <w:r w:rsidRPr="000A03AE">
        <w:rPr>
          <w:lang w:val="en-US"/>
        </w:rPr>
        <w:t>Rate s</w:t>
      </w:r>
      <w:r w:rsidRPr="00B806DA">
        <w:t xml:space="preserve">witching </w:t>
      </w:r>
      <w:r w:rsidRPr="00537222">
        <w:rPr>
          <w:lang w:val="en-US"/>
        </w:rPr>
        <w:t xml:space="preserve">along with </w:t>
      </w:r>
      <w:r>
        <w:rPr>
          <w:lang w:val="en-US"/>
        </w:rPr>
        <w:t>internal sam</w:t>
      </w:r>
      <w:r w:rsidR="00642B41">
        <w:rPr>
          <w:lang w:val="en-US"/>
        </w:rPr>
        <w:t>p</w:t>
      </w:r>
      <w:r>
        <w:rPr>
          <w:lang w:val="en-US"/>
        </w:rPr>
        <w:t>ling rate switching</w:t>
      </w:r>
    </w:p>
    <w:p w14:paraId="64594AD5" w14:textId="77777777" w:rsidR="00537222" w:rsidRPr="00537222" w:rsidRDefault="00537222" w:rsidP="00642B41">
      <w:pPr>
        <w:rPr>
          <w:lang w:val="en-US"/>
        </w:rPr>
      </w:pPr>
      <w:r>
        <w:rPr>
          <w:lang w:val="en-US"/>
        </w:rPr>
        <w:t xml:space="preserve">In case the internal sampling rate </w:t>
      </w:r>
      <w:r w:rsidR="00642B41">
        <w:rPr>
          <w:lang w:val="en-US"/>
        </w:rPr>
        <w:t>changes</w:t>
      </w:r>
      <w:r>
        <w:rPr>
          <w:lang w:val="en-US"/>
        </w:rPr>
        <w:t xml:space="preserve"> when switching</w:t>
      </w:r>
      <w:r w:rsidR="009E6449">
        <w:rPr>
          <w:lang w:val="en-US"/>
        </w:rPr>
        <w:t xml:space="preserve"> the bit-rate</w:t>
      </w:r>
      <w:r w:rsidR="00642B41">
        <w:rPr>
          <w:lang w:val="en-US"/>
        </w:rPr>
        <w:t xml:space="preserve">, the processing described in </w:t>
      </w:r>
      <w:r w:rsidR="00477DD3">
        <w:rPr>
          <w:lang w:val="en-US"/>
        </w:rPr>
        <w:t>subclause</w:t>
      </w:r>
      <w:r w:rsidR="00642B41">
        <w:rPr>
          <w:lang w:val="en-US"/>
        </w:rPr>
        <w:t xml:space="preserve"> 5.4.4 is performed at first.</w:t>
      </w:r>
    </w:p>
    <w:p w14:paraId="5098CAF5" w14:textId="77777777" w:rsidR="00CE1E7D" w:rsidRDefault="00537222" w:rsidP="00CE1E7D">
      <w:pPr>
        <w:pStyle w:val="Heading4"/>
        <w:rPr>
          <w:lang w:val="en-US"/>
        </w:rPr>
      </w:pPr>
      <w:r>
        <w:t>5.4.</w:t>
      </w:r>
      <w:r w:rsidRPr="00537222">
        <w:rPr>
          <w:lang w:val="en-US"/>
        </w:rPr>
        <w:t>6</w:t>
      </w:r>
      <w:r w:rsidR="00CE1E7D" w:rsidRPr="00B806DA">
        <w:t>.</w:t>
      </w:r>
      <w:r w:rsidRPr="00537222">
        <w:rPr>
          <w:lang w:val="en-US"/>
        </w:rPr>
        <w:t>2</w:t>
      </w:r>
      <w:r w:rsidR="0061181C">
        <w:rPr>
          <w:lang w:val="en-GB"/>
        </w:rPr>
        <w:tab/>
      </w:r>
      <w:r w:rsidR="000A03AE" w:rsidRPr="000A03AE">
        <w:rPr>
          <w:lang w:val="en-US"/>
        </w:rPr>
        <w:t>Rate s</w:t>
      </w:r>
      <w:r w:rsidR="00CE1E7D" w:rsidRPr="00B806DA">
        <w:t xml:space="preserve">witching </w:t>
      </w:r>
      <w:r w:rsidRPr="00537222">
        <w:rPr>
          <w:lang w:val="en-US"/>
        </w:rPr>
        <w:t>along with coding mode switching</w:t>
      </w:r>
    </w:p>
    <w:p w14:paraId="10AF0355" w14:textId="77777777" w:rsidR="002229C6" w:rsidRDefault="00642B41" w:rsidP="000A5403">
      <w:pPr>
        <w:rPr>
          <w:lang w:val="en-US"/>
        </w:rPr>
      </w:pPr>
      <w:r>
        <w:rPr>
          <w:lang w:val="en-US"/>
        </w:rPr>
        <w:t>In case the internal sampling rate changes when switching</w:t>
      </w:r>
      <w:r w:rsidR="009E6449">
        <w:rPr>
          <w:lang w:val="en-US"/>
        </w:rPr>
        <w:t xml:space="preserve"> the bit-rate</w:t>
      </w:r>
      <w:r>
        <w:rPr>
          <w:lang w:val="en-US"/>
        </w:rPr>
        <w:t xml:space="preserve">, the processing described in </w:t>
      </w:r>
      <w:r w:rsidR="00477DD3">
        <w:rPr>
          <w:lang w:val="en-US"/>
        </w:rPr>
        <w:t>subclause</w:t>
      </w:r>
      <w:r>
        <w:rPr>
          <w:lang w:val="en-US"/>
        </w:rPr>
        <w:t xml:space="preserve"> 5.4.</w:t>
      </w:r>
      <w:r w:rsidR="009E6449">
        <w:rPr>
          <w:lang w:val="en-US"/>
        </w:rPr>
        <w:t>3</w:t>
      </w:r>
      <w:r>
        <w:rPr>
          <w:lang w:val="en-US"/>
        </w:rPr>
        <w:t xml:space="preserve"> is performed</w:t>
      </w:r>
      <w:r w:rsidR="00EB55AF">
        <w:rPr>
          <w:lang w:val="en-US"/>
        </w:rPr>
        <w:t xml:space="preserve">. New possible transitions </w:t>
      </w:r>
      <w:r w:rsidR="00BE218B">
        <w:rPr>
          <w:lang w:val="en-US"/>
        </w:rPr>
        <w:t>from M</w:t>
      </w:r>
      <w:r w:rsidR="00EB55AF">
        <w:rPr>
          <w:lang w:val="en-US"/>
        </w:rPr>
        <w:t xml:space="preserve">DCT to CELP mode are possible during rate switching compared to </w:t>
      </w:r>
      <w:r w:rsidR="0034145E" w:rsidRPr="00A94B67">
        <w:rPr>
          <w:lang w:val="en-US"/>
        </w:rPr>
        <w:t>t</w:t>
      </w:r>
      <w:r w:rsidR="00EB55AF" w:rsidRPr="00A94B67">
        <w:rPr>
          <w:lang w:val="en-US"/>
        </w:rPr>
        <w:t>able</w:t>
      </w:r>
      <w:r w:rsidR="00A94B67">
        <w:rPr>
          <w:lang w:val="en-US"/>
        </w:rPr>
        <w:t xml:space="preserve"> </w:t>
      </w:r>
      <w:r w:rsidR="00A94B67">
        <w:rPr>
          <w:lang w:val="en-US"/>
        </w:rPr>
        <w:fldChar w:fldCharType="begin"/>
      </w:r>
      <w:r w:rsidR="00A94B67">
        <w:rPr>
          <w:lang w:val="en-US"/>
        </w:rPr>
        <w:instrText xml:space="preserve"> =Table_MDCT_to_Celp_Trans </w:instrText>
      </w:r>
      <w:r w:rsidR="00A94B67">
        <w:rPr>
          <w:lang w:val="en-US"/>
        </w:rPr>
        <w:fldChar w:fldCharType="separate"/>
      </w:r>
      <w:r w:rsidR="00477DD3">
        <w:rPr>
          <w:noProof/>
          <w:lang w:val="en-US"/>
        </w:rPr>
        <w:t>149</w:t>
      </w:r>
      <w:r w:rsidR="00A94B67">
        <w:rPr>
          <w:lang w:val="en-US"/>
        </w:rPr>
        <w:fldChar w:fldCharType="end"/>
      </w:r>
      <w:r w:rsidR="00EB55AF">
        <w:rPr>
          <w:lang w:val="en-US"/>
        </w:rPr>
        <w:t xml:space="preserve">. </w:t>
      </w:r>
      <w:r w:rsidR="0034145E" w:rsidRPr="00A94B67">
        <w:rPr>
          <w:lang w:val="en-US"/>
        </w:rPr>
        <w:t>t</w:t>
      </w:r>
      <w:r w:rsidR="00A94B67" w:rsidRPr="00A94B67">
        <w:rPr>
          <w:lang w:val="en-US"/>
        </w:rPr>
        <w:t xml:space="preserve">able </w:t>
      </w:r>
      <w:r w:rsidR="00A94B67" w:rsidRPr="00A94B67">
        <w:rPr>
          <w:lang w:val="en-US"/>
        </w:rPr>
        <w:fldChar w:fldCharType="begin"/>
      </w:r>
      <w:r w:rsidR="00A94B67" w:rsidRPr="00A94B67">
        <w:rPr>
          <w:lang w:val="en-US"/>
        </w:rPr>
        <w:instrText xml:space="preserve"> =Table_MDCT_to_Celp_Trans_ratesw </w:instrText>
      </w:r>
      <w:r w:rsidR="00A94B67" w:rsidRPr="00A94B67">
        <w:rPr>
          <w:lang w:val="en-US"/>
        </w:rPr>
        <w:fldChar w:fldCharType="separate"/>
      </w:r>
      <w:r w:rsidR="00477DD3">
        <w:rPr>
          <w:noProof/>
          <w:lang w:val="en-US"/>
        </w:rPr>
        <w:t>150</w:t>
      </w:r>
      <w:r w:rsidR="00A94B67" w:rsidRPr="00A94B67">
        <w:rPr>
          <w:lang w:val="en-US"/>
        </w:rPr>
        <w:fldChar w:fldCharType="end"/>
      </w:r>
      <w:r w:rsidR="00EB55AF">
        <w:rPr>
          <w:lang w:val="en-US"/>
        </w:rPr>
        <w:t xml:space="preserve"> </w:t>
      </w:r>
      <w:r w:rsidR="00EB55AF">
        <w:t xml:space="preserve">lists </w:t>
      </w:r>
      <w:r w:rsidR="00BE218B">
        <w:t xml:space="preserve">all different </w:t>
      </w:r>
      <w:r w:rsidR="00EB55AF">
        <w:t xml:space="preserve">cases </w:t>
      </w:r>
      <w:r w:rsidR="00BE218B">
        <w:t xml:space="preserve">achievable during rate switching </w:t>
      </w:r>
      <w:r w:rsidR="00EB55AF">
        <w:t xml:space="preserve">depending on MDCT mode and the new </w:t>
      </w:r>
      <w:r w:rsidR="00BE218B">
        <w:t xml:space="preserve">CELP </w:t>
      </w:r>
      <w:r w:rsidR="00EB55AF">
        <w:t>bit rate</w:t>
      </w:r>
      <w:r>
        <w:rPr>
          <w:lang w:val="en-US"/>
        </w:rPr>
        <w:t>.</w:t>
      </w:r>
    </w:p>
    <w:p w14:paraId="251F7DB1" w14:textId="77777777" w:rsidR="002229C6" w:rsidRDefault="002229C6" w:rsidP="002229C6">
      <w:pPr>
        <w:pStyle w:val="TH"/>
      </w:pPr>
      <w:r>
        <w:lastRenderedPageBreak/>
        <w:t xml:space="preserve">Table </w:t>
      </w:r>
      <w:bookmarkStart w:id="57" w:name="Table_MDCT_to_Celp_Trans_ratesw"/>
      <w:r w:rsidR="00EA5B96">
        <w:fldChar w:fldCharType="begin"/>
      </w:r>
      <w:r w:rsidR="00EA5B96">
        <w:instrText xml:space="preserve"> SEQ Table \* ARABIC  \* MERGEFORMAT </w:instrText>
      </w:r>
      <w:r w:rsidR="00EA5B96">
        <w:fldChar w:fldCharType="separate"/>
      </w:r>
      <w:r w:rsidR="00477DD3">
        <w:rPr>
          <w:noProof/>
        </w:rPr>
        <w:t>150</w:t>
      </w:r>
      <w:r w:rsidR="00EA5B96">
        <w:fldChar w:fldCharType="end"/>
      </w:r>
      <w:bookmarkEnd w:id="57"/>
      <w:r>
        <w:t>: MDCT to CELP transition modes</w:t>
      </w:r>
      <w:r w:rsidR="00EA5B96">
        <w:t xml:space="preserve"> in case of rate switching</w:t>
      </w:r>
    </w:p>
    <w:tbl>
      <w:tblPr>
        <w:tblW w:w="6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1"/>
        <w:gridCol w:w="1538"/>
        <w:gridCol w:w="787"/>
        <w:gridCol w:w="1502"/>
      </w:tblGrid>
      <w:tr w:rsidR="00BE218B" w:rsidRPr="00EA10F6" w14:paraId="02484132" w14:textId="77777777" w:rsidTr="00AA1157">
        <w:trPr>
          <w:trHeight w:val="263"/>
          <w:jc w:val="center"/>
        </w:trPr>
        <w:tc>
          <w:tcPr>
            <w:tcW w:w="2561" w:type="dxa"/>
            <w:shd w:val="clear" w:color="auto" w:fill="D9D9D9"/>
          </w:tcPr>
          <w:p w14:paraId="4425B06A" w14:textId="77777777" w:rsidR="002229C6" w:rsidRPr="00EA10F6" w:rsidRDefault="002229C6" w:rsidP="00AA1157">
            <w:pPr>
              <w:pStyle w:val="TAH"/>
            </w:pPr>
            <w:r w:rsidRPr="00EA10F6">
              <w:t>Switching from</w:t>
            </w:r>
          </w:p>
        </w:tc>
        <w:tc>
          <w:tcPr>
            <w:tcW w:w="1538" w:type="dxa"/>
            <w:shd w:val="clear" w:color="auto" w:fill="D9D9D9"/>
          </w:tcPr>
          <w:p w14:paraId="74EDA66D" w14:textId="77777777" w:rsidR="002229C6" w:rsidRPr="00EA10F6" w:rsidRDefault="002229C6" w:rsidP="00AA1157">
            <w:pPr>
              <w:pStyle w:val="TAH"/>
            </w:pPr>
            <w:r w:rsidRPr="00EA10F6">
              <w:t>Switching to</w:t>
            </w:r>
          </w:p>
        </w:tc>
        <w:tc>
          <w:tcPr>
            <w:tcW w:w="0" w:type="auto"/>
            <w:shd w:val="clear" w:color="auto" w:fill="D9D9D9"/>
          </w:tcPr>
          <w:p w14:paraId="5C168E38" w14:textId="77777777" w:rsidR="002229C6" w:rsidRPr="00EA10F6" w:rsidRDefault="00BE218B" w:rsidP="00AA1157">
            <w:pPr>
              <w:pStyle w:val="TAH"/>
            </w:pPr>
            <w:r w:rsidRPr="00EA10F6">
              <w:t xml:space="preserve">CELP </w:t>
            </w:r>
            <w:r w:rsidR="002229C6" w:rsidRPr="00EA10F6">
              <w:t>Bitrate (kbps)</w:t>
            </w:r>
          </w:p>
        </w:tc>
        <w:tc>
          <w:tcPr>
            <w:tcW w:w="1502" w:type="dxa"/>
            <w:shd w:val="clear" w:color="auto" w:fill="D9D9D9"/>
          </w:tcPr>
          <w:p w14:paraId="685AE677" w14:textId="77777777" w:rsidR="002229C6" w:rsidRPr="00EA10F6" w:rsidRDefault="002229C6" w:rsidP="00AA1157">
            <w:pPr>
              <w:pStyle w:val="TAH"/>
            </w:pPr>
            <w:r w:rsidRPr="00EA10F6">
              <w:t>Transition mode</w:t>
            </w:r>
          </w:p>
        </w:tc>
      </w:tr>
      <w:tr w:rsidR="00BE218B" w:rsidRPr="00EA10F6" w14:paraId="67BB12F4" w14:textId="77777777" w:rsidTr="00AA1157">
        <w:trPr>
          <w:trHeight w:val="263"/>
          <w:jc w:val="center"/>
        </w:trPr>
        <w:tc>
          <w:tcPr>
            <w:tcW w:w="2561" w:type="dxa"/>
          </w:tcPr>
          <w:p w14:paraId="28F9C61A" w14:textId="77777777" w:rsidR="002229C6" w:rsidRPr="00EA10F6" w:rsidRDefault="002229C6" w:rsidP="00AA1157">
            <w:pPr>
              <w:pStyle w:val="TAL"/>
            </w:pPr>
            <w:r w:rsidRPr="00EA10F6">
              <w:t>HQ MDCT or TCX</w:t>
            </w:r>
          </w:p>
        </w:tc>
        <w:tc>
          <w:tcPr>
            <w:tcW w:w="1538" w:type="dxa"/>
          </w:tcPr>
          <w:p w14:paraId="11318A00" w14:textId="77777777" w:rsidR="002229C6" w:rsidRPr="00EA10F6" w:rsidRDefault="002229C6" w:rsidP="00AA1157">
            <w:pPr>
              <w:pStyle w:val="TAL"/>
            </w:pPr>
            <w:r w:rsidRPr="00EA10F6">
              <w:t>CELP</w:t>
            </w:r>
            <w:r w:rsidR="00BE218B" w:rsidRPr="00EA10F6">
              <w:t xml:space="preserve"> </w:t>
            </w:r>
          </w:p>
        </w:tc>
        <w:tc>
          <w:tcPr>
            <w:tcW w:w="0" w:type="auto"/>
          </w:tcPr>
          <w:p w14:paraId="3487CF1C" w14:textId="77777777" w:rsidR="002229C6" w:rsidRPr="00EA10F6" w:rsidRDefault="002229C6" w:rsidP="00AA1157">
            <w:pPr>
              <w:pStyle w:val="TAL"/>
            </w:pPr>
            <w:r w:rsidRPr="00EA10F6">
              <w:t>7.2</w:t>
            </w:r>
          </w:p>
        </w:tc>
        <w:tc>
          <w:tcPr>
            <w:tcW w:w="1502" w:type="dxa"/>
          </w:tcPr>
          <w:p w14:paraId="592125FC" w14:textId="77777777" w:rsidR="002229C6" w:rsidRPr="00EA10F6" w:rsidRDefault="002229C6" w:rsidP="00AA1157">
            <w:pPr>
              <w:pStyle w:val="TAL"/>
            </w:pPr>
            <w:r w:rsidRPr="00EA10F6">
              <w:t>MC1</w:t>
            </w:r>
          </w:p>
        </w:tc>
      </w:tr>
      <w:tr w:rsidR="00BE218B" w:rsidRPr="00EA10F6" w14:paraId="6EC0EBF3" w14:textId="77777777" w:rsidTr="00AA1157">
        <w:trPr>
          <w:trHeight w:val="263"/>
          <w:jc w:val="center"/>
        </w:trPr>
        <w:tc>
          <w:tcPr>
            <w:tcW w:w="2561" w:type="dxa"/>
          </w:tcPr>
          <w:p w14:paraId="0ED315C0" w14:textId="77777777" w:rsidR="00CD0629" w:rsidRPr="00EA10F6" w:rsidRDefault="00CD0629" w:rsidP="00AA1157">
            <w:pPr>
              <w:pStyle w:val="TAL"/>
            </w:pPr>
            <w:r w:rsidRPr="00EA10F6">
              <w:t>HQ MDCT or TCX</w:t>
            </w:r>
          </w:p>
        </w:tc>
        <w:tc>
          <w:tcPr>
            <w:tcW w:w="1538" w:type="dxa"/>
          </w:tcPr>
          <w:p w14:paraId="52F62AEF" w14:textId="77777777" w:rsidR="00CD0629" w:rsidRPr="00EA10F6" w:rsidRDefault="00CD0629" w:rsidP="00A450A8">
            <w:pPr>
              <w:pStyle w:val="TAL"/>
            </w:pPr>
            <w:r w:rsidRPr="00EA10F6">
              <w:t>CELP</w:t>
            </w:r>
            <w:r w:rsidR="00BE218B" w:rsidRPr="00EA10F6">
              <w:t xml:space="preserve"> </w:t>
            </w:r>
          </w:p>
        </w:tc>
        <w:tc>
          <w:tcPr>
            <w:tcW w:w="0" w:type="auto"/>
          </w:tcPr>
          <w:p w14:paraId="48D9F7E7" w14:textId="77777777" w:rsidR="00CD0629" w:rsidRPr="00EA10F6" w:rsidRDefault="00CD0629" w:rsidP="00AA1157">
            <w:pPr>
              <w:pStyle w:val="TAL"/>
            </w:pPr>
            <w:r w:rsidRPr="00EA10F6">
              <w:t>8</w:t>
            </w:r>
          </w:p>
        </w:tc>
        <w:tc>
          <w:tcPr>
            <w:tcW w:w="1502" w:type="dxa"/>
          </w:tcPr>
          <w:p w14:paraId="6D083407" w14:textId="77777777" w:rsidR="00CD0629" w:rsidRPr="00EA10F6" w:rsidRDefault="00CD0629" w:rsidP="00AA1157">
            <w:pPr>
              <w:pStyle w:val="TAL"/>
            </w:pPr>
            <w:r w:rsidRPr="00EA10F6">
              <w:t>MC1</w:t>
            </w:r>
          </w:p>
        </w:tc>
      </w:tr>
      <w:tr w:rsidR="00BE218B" w:rsidRPr="00EA10F6" w14:paraId="163BF148" w14:textId="77777777" w:rsidTr="00AA1157">
        <w:trPr>
          <w:trHeight w:val="263"/>
          <w:jc w:val="center"/>
        </w:trPr>
        <w:tc>
          <w:tcPr>
            <w:tcW w:w="2561" w:type="dxa"/>
          </w:tcPr>
          <w:p w14:paraId="7A28A968" w14:textId="77777777" w:rsidR="00CD0629" w:rsidRPr="00EA10F6" w:rsidRDefault="00CD0629" w:rsidP="00AA1157">
            <w:pPr>
              <w:pStyle w:val="TAL"/>
            </w:pPr>
            <w:r w:rsidRPr="00EA10F6">
              <w:t>TCX</w:t>
            </w:r>
          </w:p>
        </w:tc>
        <w:tc>
          <w:tcPr>
            <w:tcW w:w="1538" w:type="dxa"/>
          </w:tcPr>
          <w:p w14:paraId="04F7FCC9" w14:textId="77777777" w:rsidR="00CD0629" w:rsidRPr="00EA10F6" w:rsidRDefault="00CD0629" w:rsidP="00AA1157">
            <w:pPr>
              <w:pStyle w:val="TAL"/>
            </w:pPr>
            <w:r w:rsidRPr="00EA10F6">
              <w:t xml:space="preserve">CELP </w:t>
            </w:r>
          </w:p>
        </w:tc>
        <w:tc>
          <w:tcPr>
            <w:tcW w:w="0" w:type="auto"/>
          </w:tcPr>
          <w:p w14:paraId="38A96431" w14:textId="77777777" w:rsidR="00CD0629" w:rsidRPr="00EA10F6" w:rsidRDefault="00CD0629" w:rsidP="00AA1157">
            <w:pPr>
              <w:pStyle w:val="TAL"/>
            </w:pPr>
            <w:r w:rsidRPr="00EA10F6">
              <w:t>9.6</w:t>
            </w:r>
          </w:p>
        </w:tc>
        <w:tc>
          <w:tcPr>
            <w:tcW w:w="1502" w:type="dxa"/>
          </w:tcPr>
          <w:p w14:paraId="557575FB" w14:textId="77777777" w:rsidR="00CD0629" w:rsidRPr="00EA10F6" w:rsidRDefault="00CD0629" w:rsidP="00AA1157">
            <w:pPr>
              <w:pStyle w:val="TAL"/>
            </w:pPr>
            <w:r w:rsidRPr="00EA10F6">
              <w:t>MC2</w:t>
            </w:r>
          </w:p>
        </w:tc>
      </w:tr>
      <w:tr w:rsidR="00CD0629" w:rsidRPr="00EA10F6" w14:paraId="232B34B9" w14:textId="77777777" w:rsidTr="00AA1157">
        <w:trPr>
          <w:trHeight w:val="263"/>
          <w:jc w:val="center"/>
        </w:trPr>
        <w:tc>
          <w:tcPr>
            <w:tcW w:w="2561" w:type="dxa"/>
          </w:tcPr>
          <w:p w14:paraId="14A41B7E" w14:textId="77777777" w:rsidR="00CD0629" w:rsidRPr="00EA10F6" w:rsidRDefault="00CD0629" w:rsidP="00AA1157">
            <w:pPr>
              <w:pStyle w:val="TAL"/>
            </w:pPr>
            <w:r w:rsidRPr="00EA10F6">
              <w:t>HQ MDCT</w:t>
            </w:r>
          </w:p>
        </w:tc>
        <w:tc>
          <w:tcPr>
            <w:tcW w:w="1538" w:type="dxa"/>
          </w:tcPr>
          <w:p w14:paraId="76BF7D6C" w14:textId="77777777" w:rsidR="00CD0629" w:rsidRPr="00EA10F6" w:rsidRDefault="00CD0629" w:rsidP="00AA1157">
            <w:pPr>
              <w:pStyle w:val="TAL"/>
            </w:pPr>
            <w:r w:rsidRPr="00EA10F6">
              <w:t xml:space="preserve">CELP </w:t>
            </w:r>
          </w:p>
        </w:tc>
        <w:tc>
          <w:tcPr>
            <w:tcW w:w="0" w:type="auto"/>
          </w:tcPr>
          <w:p w14:paraId="2B3B9178" w14:textId="77777777" w:rsidR="00CD0629" w:rsidRPr="00EA10F6" w:rsidRDefault="00CD0629" w:rsidP="00AA1157">
            <w:pPr>
              <w:pStyle w:val="TAL"/>
            </w:pPr>
            <w:r w:rsidRPr="00EA10F6">
              <w:t>9.6</w:t>
            </w:r>
          </w:p>
        </w:tc>
        <w:tc>
          <w:tcPr>
            <w:tcW w:w="1502" w:type="dxa"/>
          </w:tcPr>
          <w:p w14:paraId="27487E8A" w14:textId="77777777" w:rsidR="00CD0629" w:rsidRPr="00EA10F6" w:rsidRDefault="00CD0629" w:rsidP="00AA1157">
            <w:pPr>
              <w:pStyle w:val="TAL"/>
            </w:pPr>
            <w:r w:rsidRPr="00EA10F6">
              <w:t>MC3</w:t>
            </w:r>
          </w:p>
        </w:tc>
      </w:tr>
      <w:tr w:rsidR="00BE218B" w:rsidRPr="00EA10F6" w14:paraId="2355ED35" w14:textId="77777777" w:rsidTr="00AA1157">
        <w:trPr>
          <w:trHeight w:val="263"/>
          <w:jc w:val="center"/>
        </w:trPr>
        <w:tc>
          <w:tcPr>
            <w:tcW w:w="2561" w:type="dxa"/>
          </w:tcPr>
          <w:p w14:paraId="4B9266B6" w14:textId="77777777" w:rsidR="00CD0629" w:rsidRPr="00EA10F6" w:rsidRDefault="00CD0629" w:rsidP="00AA1157">
            <w:pPr>
              <w:pStyle w:val="TAL"/>
            </w:pPr>
            <w:r w:rsidRPr="00EA10F6">
              <w:t>HQ MDCT or TCX</w:t>
            </w:r>
          </w:p>
        </w:tc>
        <w:tc>
          <w:tcPr>
            <w:tcW w:w="1538" w:type="dxa"/>
          </w:tcPr>
          <w:p w14:paraId="4A7B3539" w14:textId="77777777" w:rsidR="00CD0629" w:rsidRPr="00EA10F6" w:rsidRDefault="00CD0629" w:rsidP="00AA1157">
            <w:pPr>
              <w:pStyle w:val="TAL"/>
            </w:pPr>
            <w:r w:rsidRPr="00EA10F6">
              <w:t xml:space="preserve">CELP </w:t>
            </w:r>
          </w:p>
        </w:tc>
        <w:tc>
          <w:tcPr>
            <w:tcW w:w="0" w:type="auto"/>
          </w:tcPr>
          <w:p w14:paraId="73B5B521" w14:textId="77777777" w:rsidR="00CD0629" w:rsidRPr="00EA10F6" w:rsidRDefault="00CD0629" w:rsidP="00AA1157">
            <w:pPr>
              <w:pStyle w:val="TAL"/>
            </w:pPr>
            <w:r w:rsidRPr="00EA10F6">
              <w:t>13.2</w:t>
            </w:r>
          </w:p>
        </w:tc>
        <w:tc>
          <w:tcPr>
            <w:tcW w:w="1502" w:type="dxa"/>
          </w:tcPr>
          <w:p w14:paraId="1CF2A2A2" w14:textId="77777777" w:rsidR="00CD0629" w:rsidRPr="00EA10F6" w:rsidRDefault="00CD0629" w:rsidP="00AA1157">
            <w:pPr>
              <w:pStyle w:val="TAL"/>
            </w:pPr>
            <w:r w:rsidRPr="00EA10F6">
              <w:t>MC1</w:t>
            </w:r>
          </w:p>
        </w:tc>
      </w:tr>
      <w:tr w:rsidR="00BE218B" w:rsidRPr="00EA10F6" w14:paraId="2575FBB6" w14:textId="77777777" w:rsidTr="00AA1157">
        <w:trPr>
          <w:trHeight w:val="263"/>
          <w:jc w:val="center"/>
        </w:trPr>
        <w:tc>
          <w:tcPr>
            <w:tcW w:w="2561" w:type="dxa"/>
          </w:tcPr>
          <w:p w14:paraId="3279C141" w14:textId="77777777" w:rsidR="00CD0629" w:rsidRPr="00EA10F6" w:rsidRDefault="00CD0629" w:rsidP="00AA1157">
            <w:pPr>
              <w:pStyle w:val="TAL"/>
            </w:pPr>
            <w:r w:rsidRPr="00EA10F6">
              <w:t>TCX</w:t>
            </w:r>
          </w:p>
        </w:tc>
        <w:tc>
          <w:tcPr>
            <w:tcW w:w="1538" w:type="dxa"/>
          </w:tcPr>
          <w:p w14:paraId="03F79A88" w14:textId="77777777" w:rsidR="00CD0629" w:rsidRPr="00EA10F6" w:rsidRDefault="00CD0629" w:rsidP="00AA1157">
            <w:pPr>
              <w:pStyle w:val="TAL"/>
            </w:pPr>
            <w:r w:rsidRPr="00EA10F6">
              <w:t xml:space="preserve">CELP </w:t>
            </w:r>
          </w:p>
        </w:tc>
        <w:tc>
          <w:tcPr>
            <w:tcW w:w="0" w:type="auto"/>
          </w:tcPr>
          <w:p w14:paraId="4CF0048F" w14:textId="77777777" w:rsidR="00CD0629" w:rsidRPr="00EA10F6" w:rsidRDefault="00CD0629" w:rsidP="00AA1157">
            <w:pPr>
              <w:pStyle w:val="TAL"/>
            </w:pPr>
            <w:r w:rsidRPr="00EA10F6">
              <w:t>16.4</w:t>
            </w:r>
          </w:p>
        </w:tc>
        <w:tc>
          <w:tcPr>
            <w:tcW w:w="1502" w:type="dxa"/>
          </w:tcPr>
          <w:p w14:paraId="2EEBC1C9" w14:textId="77777777" w:rsidR="00CD0629" w:rsidRPr="00EA10F6" w:rsidRDefault="00CD0629" w:rsidP="00AA1157">
            <w:pPr>
              <w:pStyle w:val="TAL"/>
            </w:pPr>
            <w:r w:rsidRPr="00EA10F6">
              <w:t>MC2</w:t>
            </w:r>
          </w:p>
        </w:tc>
      </w:tr>
      <w:tr w:rsidR="00BE218B" w:rsidRPr="00EA10F6" w14:paraId="47DA8B54" w14:textId="77777777" w:rsidTr="00AA1157">
        <w:trPr>
          <w:trHeight w:val="263"/>
          <w:jc w:val="center"/>
        </w:trPr>
        <w:tc>
          <w:tcPr>
            <w:tcW w:w="2561" w:type="dxa"/>
          </w:tcPr>
          <w:p w14:paraId="3A4637BB" w14:textId="77777777" w:rsidR="00CD0629" w:rsidRPr="00EA10F6" w:rsidRDefault="00CD0629" w:rsidP="00AA1157">
            <w:pPr>
              <w:pStyle w:val="TAL"/>
            </w:pPr>
            <w:r w:rsidRPr="00EA10F6">
              <w:t>HQ MDCT</w:t>
            </w:r>
          </w:p>
        </w:tc>
        <w:tc>
          <w:tcPr>
            <w:tcW w:w="1538" w:type="dxa"/>
          </w:tcPr>
          <w:p w14:paraId="32D4C6C5" w14:textId="77777777" w:rsidR="00CD0629" w:rsidRPr="00EA10F6" w:rsidRDefault="00CD0629" w:rsidP="00AA1157">
            <w:pPr>
              <w:pStyle w:val="TAL"/>
            </w:pPr>
            <w:r w:rsidRPr="00EA10F6">
              <w:t>CELP</w:t>
            </w:r>
          </w:p>
        </w:tc>
        <w:tc>
          <w:tcPr>
            <w:tcW w:w="0" w:type="auto"/>
          </w:tcPr>
          <w:p w14:paraId="27DA3222" w14:textId="77777777" w:rsidR="00CD0629" w:rsidRPr="00EA10F6" w:rsidRDefault="00CD0629" w:rsidP="00AA1157">
            <w:pPr>
              <w:pStyle w:val="TAL"/>
            </w:pPr>
            <w:r w:rsidRPr="00EA10F6">
              <w:t>16.4</w:t>
            </w:r>
          </w:p>
        </w:tc>
        <w:tc>
          <w:tcPr>
            <w:tcW w:w="1502" w:type="dxa"/>
          </w:tcPr>
          <w:p w14:paraId="78C20F86" w14:textId="77777777" w:rsidR="00CD0629" w:rsidRPr="00EA10F6" w:rsidRDefault="00CD0629" w:rsidP="00AA1157">
            <w:pPr>
              <w:pStyle w:val="TAL"/>
            </w:pPr>
            <w:r w:rsidRPr="00EA10F6">
              <w:t>MC3</w:t>
            </w:r>
          </w:p>
        </w:tc>
      </w:tr>
      <w:tr w:rsidR="00BE218B" w:rsidRPr="00EA10F6" w14:paraId="2512964C" w14:textId="77777777" w:rsidTr="00AA1157">
        <w:trPr>
          <w:trHeight w:val="263"/>
          <w:jc w:val="center"/>
        </w:trPr>
        <w:tc>
          <w:tcPr>
            <w:tcW w:w="2561" w:type="dxa"/>
          </w:tcPr>
          <w:p w14:paraId="261FF4E7" w14:textId="77777777" w:rsidR="00CD0629" w:rsidRPr="00EA10F6" w:rsidRDefault="00CD0629" w:rsidP="00AA1157">
            <w:pPr>
              <w:pStyle w:val="TAL"/>
            </w:pPr>
            <w:r w:rsidRPr="00EA10F6">
              <w:t>TCX</w:t>
            </w:r>
          </w:p>
        </w:tc>
        <w:tc>
          <w:tcPr>
            <w:tcW w:w="1538" w:type="dxa"/>
          </w:tcPr>
          <w:p w14:paraId="3302FE29" w14:textId="77777777" w:rsidR="00CD0629" w:rsidRPr="00EA10F6" w:rsidRDefault="00CD0629" w:rsidP="00AA1157">
            <w:pPr>
              <w:pStyle w:val="TAL"/>
            </w:pPr>
            <w:r w:rsidRPr="00EA10F6">
              <w:t xml:space="preserve">CELP </w:t>
            </w:r>
          </w:p>
        </w:tc>
        <w:tc>
          <w:tcPr>
            <w:tcW w:w="0" w:type="auto"/>
          </w:tcPr>
          <w:p w14:paraId="14DD463C" w14:textId="77777777" w:rsidR="00CD0629" w:rsidRPr="00EA10F6" w:rsidRDefault="00CD0629" w:rsidP="00AA1157">
            <w:pPr>
              <w:pStyle w:val="TAL"/>
            </w:pPr>
            <w:r w:rsidRPr="00EA10F6">
              <w:t>24.4</w:t>
            </w:r>
          </w:p>
        </w:tc>
        <w:tc>
          <w:tcPr>
            <w:tcW w:w="1502" w:type="dxa"/>
          </w:tcPr>
          <w:p w14:paraId="07DC2F63" w14:textId="77777777" w:rsidR="00CD0629" w:rsidRPr="00EA10F6" w:rsidRDefault="00CD0629" w:rsidP="00AA1157">
            <w:pPr>
              <w:pStyle w:val="TAL"/>
            </w:pPr>
            <w:r w:rsidRPr="00EA10F6">
              <w:t>MC2</w:t>
            </w:r>
          </w:p>
        </w:tc>
      </w:tr>
      <w:tr w:rsidR="00BE218B" w:rsidRPr="00EA10F6" w14:paraId="2F86574B" w14:textId="77777777" w:rsidTr="00AA1157">
        <w:trPr>
          <w:trHeight w:val="263"/>
          <w:jc w:val="center"/>
        </w:trPr>
        <w:tc>
          <w:tcPr>
            <w:tcW w:w="2561" w:type="dxa"/>
          </w:tcPr>
          <w:p w14:paraId="551CB754" w14:textId="77777777" w:rsidR="00CD0629" w:rsidRPr="00EA10F6" w:rsidRDefault="00CD0629" w:rsidP="00AA1157">
            <w:pPr>
              <w:pStyle w:val="TAL"/>
            </w:pPr>
            <w:r w:rsidRPr="00EA10F6">
              <w:t>HQ MDCT</w:t>
            </w:r>
          </w:p>
        </w:tc>
        <w:tc>
          <w:tcPr>
            <w:tcW w:w="1538" w:type="dxa"/>
          </w:tcPr>
          <w:p w14:paraId="49B1E390" w14:textId="77777777" w:rsidR="00CD0629" w:rsidRPr="00EA10F6" w:rsidRDefault="00CD0629" w:rsidP="00AA1157">
            <w:pPr>
              <w:pStyle w:val="TAL"/>
            </w:pPr>
            <w:r w:rsidRPr="00EA10F6">
              <w:t>CELP</w:t>
            </w:r>
          </w:p>
        </w:tc>
        <w:tc>
          <w:tcPr>
            <w:tcW w:w="0" w:type="auto"/>
          </w:tcPr>
          <w:p w14:paraId="4873E12E" w14:textId="77777777" w:rsidR="00CD0629" w:rsidRPr="00EA10F6" w:rsidRDefault="00CD0629" w:rsidP="00AA1157">
            <w:pPr>
              <w:pStyle w:val="TAL"/>
            </w:pPr>
            <w:r w:rsidRPr="00EA10F6">
              <w:t>24.4</w:t>
            </w:r>
          </w:p>
        </w:tc>
        <w:tc>
          <w:tcPr>
            <w:tcW w:w="1502" w:type="dxa"/>
          </w:tcPr>
          <w:p w14:paraId="209281B2" w14:textId="77777777" w:rsidR="00CD0629" w:rsidRPr="00EA10F6" w:rsidRDefault="00CD0629" w:rsidP="00AA1157">
            <w:pPr>
              <w:pStyle w:val="TAL"/>
            </w:pPr>
            <w:r w:rsidRPr="00EA10F6">
              <w:t>MC3</w:t>
            </w:r>
          </w:p>
        </w:tc>
      </w:tr>
      <w:tr w:rsidR="00BE218B" w:rsidRPr="00EA10F6" w14:paraId="576A35AE" w14:textId="77777777" w:rsidTr="00AA1157">
        <w:trPr>
          <w:trHeight w:val="263"/>
          <w:jc w:val="center"/>
        </w:trPr>
        <w:tc>
          <w:tcPr>
            <w:tcW w:w="2561" w:type="dxa"/>
          </w:tcPr>
          <w:p w14:paraId="4FCF929D" w14:textId="77777777" w:rsidR="00CD0629" w:rsidRPr="00EA10F6" w:rsidRDefault="00CD0629" w:rsidP="00AA1157">
            <w:pPr>
              <w:pStyle w:val="TAL"/>
            </w:pPr>
            <w:r w:rsidRPr="00EA10F6">
              <w:t>HQ MDCT or TCX</w:t>
            </w:r>
          </w:p>
        </w:tc>
        <w:tc>
          <w:tcPr>
            <w:tcW w:w="1538" w:type="dxa"/>
          </w:tcPr>
          <w:p w14:paraId="69387DFB" w14:textId="77777777" w:rsidR="00CD0629" w:rsidRPr="00EA10F6" w:rsidRDefault="00CD0629" w:rsidP="00AA1157">
            <w:pPr>
              <w:pStyle w:val="TAL"/>
            </w:pPr>
            <w:r w:rsidRPr="00EA10F6">
              <w:t xml:space="preserve">CELP </w:t>
            </w:r>
          </w:p>
        </w:tc>
        <w:tc>
          <w:tcPr>
            <w:tcW w:w="0" w:type="auto"/>
          </w:tcPr>
          <w:p w14:paraId="3745E412" w14:textId="77777777" w:rsidR="00CD0629" w:rsidRPr="00EA10F6" w:rsidRDefault="00CD0629" w:rsidP="00AA1157">
            <w:pPr>
              <w:pStyle w:val="TAL"/>
            </w:pPr>
            <w:r w:rsidRPr="00EA10F6">
              <w:t>32</w:t>
            </w:r>
          </w:p>
        </w:tc>
        <w:tc>
          <w:tcPr>
            <w:tcW w:w="1502" w:type="dxa"/>
          </w:tcPr>
          <w:p w14:paraId="0F4B50DF" w14:textId="77777777" w:rsidR="00CD0629" w:rsidRPr="00EA10F6" w:rsidRDefault="00CD0629" w:rsidP="00AA1157">
            <w:pPr>
              <w:pStyle w:val="TAL"/>
            </w:pPr>
            <w:r w:rsidRPr="00EA10F6">
              <w:t>MC1</w:t>
            </w:r>
          </w:p>
        </w:tc>
      </w:tr>
      <w:tr w:rsidR="00BE218B" w:rsidRPr="00EA10F6" w14:paraId="411BE1BF" w14:textId="77777777" w:rsidTr="00AA1157">
        <w:trPr>
          <w:trHeight w:val="263"/>
          <w:jc w:val="center"/>
        </w:trPr>
        <w:tc>
          <w:tcPr>
            <w:tcW w:w="2561" w:type="dxa"/>
          </w:tcPr>
          <w:p w14:paraId="209A36AB" w14:textId="77777777" w:rsidR="00CD0629" w:rsidRPr="00EA10F6" w:rsidRDefault="00CD0629" w:rsidP="00AA1157">
            <w:pPr>
              <w:pStyle w:val="TAL"/>
            </w:pPr>
            <w:r w:rsidRPr="00EA10F6">
              <w:t>HQ MDCT or TCX</w:t>
            </w:r>
          </w:p>
        </w:tc>
        <w:tc>
          <w:tcPr>
            <w:tcW w:w="1538" w:type="dxa"/>
          </w:tcPr>
          <w:p w14:paraId="57300B85" w14:textId="77777777" w:rsidR="00CD0629" w:rsidRPr="00EA10F6" w:rsidRDefault="00CD0629" w:rsidP="00AA1157">
            <w:pPr>
              <w:pStyle w:val="TAL"/>
            </w:pPr>
            <w:r w:rsidRPr="00EA10F6">
              <w:t xml:space="preserve">CELP </w:t>
            </w:r>
          </w:p>
        </w:tc>
        <w:tc>
          <w:tcPr>
            <w:tcW w:w="0" w:type="auto"/>
          </w:tcPr>
          <w:p w14:paraId="6936DF81" w14:textId="77777777" w:rsidR="00CD0629" w:rsidRPr="00EA10F6" w:rsidRDefault="00CD0629" w:rsidP="00AA1157">
            <w:pPr>
              <w:pStyle w:val="TAL"/>
            </w:pPr>
            <w:r w:rsidRPr="00EA10F6">
              <w:t>64</w:t>
            </w:r>
          </w:p>
        </w:tc>
        <w:tc>
          <w:tcPr>
            <w:tcW w:w="1502" w:type="dxa"/>
          </w:tcPr>
          <w:p w14:paraId="7929512B" w14:textId="77777777" w:rsidR="00CD0629" w:rsidRPr="00EA10F6" w:rsidRDefault="00CD0629" w:rsidP="00AA1157">
            <w:pPr>
              <w:pStyle w:val="TAL"/>
            </w:pPr>
            <w:r w:rsidRPr="00EA10F6">
              <w:t>MC1</w:t>
            </w:r>
          </w:p>
        </w:tc>
      </w:tr>
    </w:tbl>
    <w:p w14:paraId="65B0316E" w14:textId="77777777" w:rsidR="002229C6" w:rsidRDefault="002229C6" w:rsidP="002229C6"/>
    <w:p w14:paraId="33652905" w14:textId="77777777" w:rsidR="002229C6" w:rsidRPr="000A5403" w:rsidRDefault="00EB55AF" w:rsidP="000A5403">
      <w:pPr>
        <w:rPr>
          <w:lang w:val="en-US"/>
        </w:rPr>
      </w:pPr>
      <w:r>
        <w:rPr>
          <w:lang w:val="en-US"/>
        </w:rPr>
        <w:t xml:space="preserve">If the internal sampling rate is also changing, the processing of </w:t>
      </w:r>
      <w:r w:rsidR="00477DD3">
        <w:rPr>
          <w:lang w:val="en-US"/>
        </w:rPr>
        <w:t>subclause</w:t>
      </w:r>
      <w:r>
        <w:rPr>
          <w:lang w:val="en-US"/>
        </w:rPr>
        <w:t xml:space="preserve"> 5.4.4 is performed beforehand.</w:t>
      </w:r>
    </w:p>
    <w:p w14:paraId="4AE37969" w14:textId="77777777" w:rsidR="00CC6013" w:rsidRDefault="00CC6013" w:rsidP="00CC6013">
      <w:pPr>
        <w:pStyle w:val="Heading2"/>
      </w:pPr>
      <w:bookmarkStart w:id="58" w:name="_Toc394436592"/>
      <w:r>
        <w:t>5.5</w:t>
      </w:r>
      <w:r>
        <w:tab/>
        <w:t>Frame erasure concealment side information</w:t>
      </w:r>
      <w:bookmarkEnd w:id="58"/>
    </w:p>
    <w:p w14:paraId="13B58DC2" w14:textId="77777777" w:rsidR="00CC6013" w:rsidRDefault="00CC6013" w:rsidP="00CC6013">
      <w:r>
        <w:t>The codec has been designed with emphasis on performance in frame erasure conditions and several techniques limiting the frame erasure propagation have been implemented, namely the TC mode, the safety-net approach for LSF quantization, and the memory-less gain quantization. To further enhance the performance in frame erasure conditions, side information, consisting of concealment/recovery parameters, is sent in the bitstream to the decoder. This suppleme</w:t>
      </w:r>
      <w:r w:rsidRPr="0019484A">
        <w:t>ntary information improves the frame erasure concealment (FEC) and the convergence and recovery of the decoder after erased frames</w:t>
      </w:r>
      <w:r>
        <w:t>. The detailed concealment and recovery processing is</w:t>
      </w:r>
      <w:r w:rsidRPr="0019484A">
        <w:t xml:space="preserve"> described in </w:t>
      </w:r>
      <w:r>
        <w:t>[6]</w:t>
      </w:r>
      <w:r w:rsidRPr="0019484A">
        <w:t>.</w:t>
      </w:r>
    </w:p>
    <w:p w14:paraId="370C126F" w14:textId="77777777" w:rsidR="00CC6013" w:rsidRDefault="00CC6013" w:rsidP="00CC6013">
      <w:r>
        <w:t xml:space="preserve">The concealment/recovery parameters that are transmitted to the decoder depend on the bitrate and coding mode. They will be described in the following </w:t>
      </w:r>
      <w:r>
        <w:rPr>
          <w:rFonts w:hint="eastAsia"/>
          <w:lang w:eastAsia="zh-CN"/>
        </w:rPr>
        <w:t>subclauses</w:t>
      </w:r>
      <w:r>
        <w:t xml:space="preserve"> together with the information about configurations when they are transmitted.</w:t>
      </w:r>
    </w:p>
    <w:p w14:paraId="652C06B0" w14:textId="77777777" w:rsidR="00CC6013" w:rsidRDefault="00CC6013" w:rsidP="00CC6013">
      <w:pPr>
        <w:pStyle w:val="Heading3"/>
      </w:pPr>
      <w:bookmarkStart w:id="59" w:name="_Toc394436593"/>
      <w:r>
        <w:t>5.5.1</w:t>
      </w:r>
      <w:r>
        <w:tab/>
        <w:t>Signal classification parameter</w:t>
      </w:r>
      <w:bookmarkEnd w:id="59"/>
    </w:p>
    <w:p w14:paraId="65096A06" w14:textId="77777777" w:rsidR="00CC6013" w:rsidRDefault="00CC6013" w:rsidP="00CC6013">
      <w:r>
        <w:t xml:space="preserve">The signal classification parameter is determined based on the classification for FEC, described </w:t>
      </w:r>
      <w:r w:rsidRPr="003B5557">
        <w:t xml:space="preserve">in </w:t>
      </w:r>
      <w:r>
        <w:rPr>
          <w:rFonts w:hint="eastAsia"/>
          <w:lang w:eastAsia="zh-CN"/>
        </w:rPr>
        <w:t>subclause</w:t>
      </w:r>
      <w:r w:rsidRPr="003B5557">
        <w:t xml:space="preserve"> 5.1.13.3.</w:t>
      </w:r>
      <w:r>
        <w:t xml:space="preserve"> The classification uses the following five classes to classify speech signals: UNVOICED, UNVOICED TRANSITION, VOICED TRANSITION, ONSET and VOICED. For the purpose of the FEC classification, inactive signals fall into the UNVOICED category. Though there are five signal classes, they can be encoded with only two bits as the differentiation of the both TRANSITION classes can be done unambiguously determined based on the class of the preceding frame. The rules for the FEC signal classification are described in </w:t>
      </w:r>
      <w:r>
        <w:rPr>
          <w:rFonts w:hint="eastAsia"/>
          <w:lang w:eastAsia="zh-CN"/>
        </w:rPr>
        <w:t>subclause</w:t>
      </w:r>
      <w:r>
        <w:t xml:space="preserve"> </w:t>
      </w:r>
      <w:r w:rsidRPr="003B5557">
        <w:t>5.1.13.3.</w:t>
      </w:r>
      <w:r>
        <w:t>3.</w:t>
      </w:r>
    </w:p>
    <w:p w14:paraId="35354B16" w14:textId="77777777" w:rsidR="00CC6013" w:rsidRDefault="00CC6013" w:rsidP="00CC6013">
      <w:r>
        <w:t>The signal classification parameter is not transmitted at lowest bitrates. Further, it does not need to be transmitted in coding modes that allow to classify the frame implicitly, e.g. in the UC and VC modes. The signal classification parameter is transmitted in GC and TC modes at 13.2 kb/s, 32 kb/s and 64 kb/s.</w:t>
      </w:r>
    </w:p>
    <w:p w14:paraId="588E5BD7" w14:textId="77777777" w:rsidR="00CC6013" w:rsidRDefault="00CC6013" w:rsidP="00CC6013">
      <w:pPr>
        <w:pStyle w:val="Heading3"/>
      </w:pPr>
      <w:bookmarkStart w:id="60" w:name="_Toc394436594"/>
      <w:r>
        <w:t>5.5.2</w:t>
      </w:r>
      <w:r>
        <w:tab/>
      </w:r>
      <w:r w:rsidRPr="00344484">
        <w:t xml:space="preserve">Energy </w:t>
      </w:r>
      <w:r>
        <w:t>information</w:t>
      </w:r>
      <w:bookmarkEnd w:id="60"/>
    </w:p>
    <w:p w14:paraId="68662091" w14:textId="77777777" w:rsidR="00CC6013" w:rsidRDefault="00CC6013" w:rsidP="00CC6013">
      <w:r w:rsidRPr="00344484">
        <w:t xml:space="preserve">Precise control of the speech energy is very important in frame erasure concealment. The importance of the energy control becomes more evident when a normal operation is resumed after an erased block of frames. Since VC and GC modes </w:t>
      </w:r>
      <w:r>
        <w:t>are heavily dependent on</w:t>
      </w:r>
      <w:r w:rsidRPr="00344484">
        <w:t xml:space="preserve"> prediction, the actual energy cannot be properly estimated at the decoder. In voiced speech segments, the incorrect energy can persist for several consecutive frames, which can be very annoying, especially when this incorrect-valued energy increases.</w:t>
      </w:r>
    </w:p>
    <w:p w14:paraId="30FC563C" w14:textId="77777777" w:rsidR="00CC6013" w:rsidRDefault="00CC6013" w:rsidP="00CC6013">
      <w:r w:rsidRPr="00344484">
        <w:t>To better control the energy</w:t>
      </w:r>
      <w:r>
        <w:t xml:space="preserve"> of the synthesized sound signal</w:t>
      </w:r>
      <w:r w:rsidRPr="00344484">
        <w:t xml:space="preserve"> at the decoder in case of frame erasure, the energy information is estimated and sent using </w:t>
      </w:r>
      <w:r>
        <w:t>5</w:t>
      </w:r>
      <w:r w:rsidRPr="00344484">
        <w:t xml:space="preserve"> bits. </w:t>
      </w:r>
      <w:r>
        <w:t xml:space="preserve">The goal of the energy control is to minimize energy discontinuities by scaling the synthesized signal to render the energy of the signal at the beginning of the recovery frame (a first non erased frame received following frame erasure) to be similar to the energy of the synthesized signal at the end of the last frame erased during the frame erasure. The energy of the synthesized signal in the received first non erased frame is </w:t>
      </w:r>
      <w:r>
        <w:lastRenderedPageBreak/>
        <w:t>further made converging to the energy corresponding to the received energy parameter toward the end of that frame while limiting an increase in energy.</w:t>
      </w:r>
    </w:p>
    <w:p w14:paraId="5B85036D" w14:textId="77777777" w:rsidR="00CC6013" w:rsidRDefault="00CC6013" w:rsidP="00CC6013">
      <w:r w:rsidRPr="00344484">
        <w:t>The energy information is the maximum of the signal energy for frames classified as VOICED or ONSET, or the average energy per sample for all other frames. For VOICED or ONSET frames, the maximum signal energy is computed pitch-synchronously at the end of the current frame as follows:</w:t>
      </w:r>
    </w:p>
    <w:p w14:paraId="18E15F51" w14:textId="77777777" w:rsidR="00CC6013" w:rsidRDefault="00CC6013" w:rsidP="00CC6013">
      <w:pPr>
        <w:pStyle w:val="EQ"/>
      </w:pPr>
      <w:r>
        <w:tab/>
      </w:r>
      <w:r w:rsidRPr="00344484">
        <w:rPr>
          <w:position w:val="-10"/>
        </w:rPr>
        <w:object w:dxaOrig="3440" w:dyaOrig="360" w14:anchorId="45B2D6BA">
          <v:shape id="_x0000_i1140" type="#_x0000_t75" style="width:172.15pt;height:18pt" o:ole="">
            <v:imagedata r:id="rId234" o:title=""/>
          </v:shape>
          <o:OLEObject Type="Embed" ProgID="Equation.3" ShapeID="_x0000_i1140" DrawAspect="Content" ObjectID="_1783087498" r:id="rId235"/>
        </w:object>
      </w:r>
      <w:r>
        <w:tab/>
        <w:t>(</w:t>
      </w:r>
      <w:fldSimple w:instr=" SEQ eqn \r1299 \* MERGEFORMAT ">
        <w:r>
          <w:t>1299</w:t>
        </w:r>
      </w:fldSimple>
      <w:r>
        <w:t>)</w:t>
      </w:r>
    </w:p>
    <w:p w14:paraId="19125D6D" w14:textId="77777777" w:rsidR="00CC6013" w:rsidRDefault="00CC6013" w:rsidP="00CC6013">
      <w:r>
        <w:t xml:space="preserve">where </w:t>
      </w:r>
      <w:r w:rsidRPr="00344484">
        <w:rPr>
          <w:position w:val="-6"/>
        </w:rPr>
        <w:object w:dxaOrig="700" w:dyaOrig="240" w14:anchorId="78E487F7">
          <v:shape id="_x0000_i1141" type="#_x0000_t75" style="width:34.9pt;height:12pt" o:ole="">
            <v:imagedata r:id="rId236" o:title=""/>
          </v:shape>
          <o:OLEObject Type="Embed" ProgID="Equation.3" ShapeID="_x0000_i1141" DrawAspect="Content" ObjectID="_1783087499" r:id="rId237"/>
        </w:object>
      </w:r>
      <w:r>
        <w:t xml:space="preserve"> is the frame length for the 12.8 kHz internal sampling rate, and </w:t>
      </w:r>
      <w:r w:rsidRPr="00344484">
        <w:rPr>
          <w:position w:val="-6"/>
        </w:rPr>
        <w:object w:dxaOrig="700" w:dyaOrig="240" w14:anchorId="72410C3C">
          <v:shape id="_x0000_i1142" type="#_x0000_t75" style="width:34.9pt;height:12pt" o:ole="">
            <v:imagedata r:id="rId238" o:title=""/>
          </v:shape>
          <o:OLEObject Type="Embed" ProgID="Equation.3" ShapeID="_x0000_i1142" DrawAspect="Content" ObjectID="_1783087500" r:id="rId239"/>
        </w:object>
      </w:r>
      <w:r>
        <w:t xml:space="preserve"> is the frame length for the 16 kHz sampling rate. Signal </w:t>
      </w:r>
      <w:r w:rsidRPr="00344484">
        <w:rPr>
          <w:position w:val="-12"/>
        </w:rPr>
        <w:object w:dxaOrig="480" w:dyaOrig="380" w14:anchorId="447F3D3A">
          <v:shape id="_x0000_i1143" type="#_x0000_t75" style="width:24pt;height:19.15pt" o:ole="">
            <v:imagedata r:id="rId240" o:title=""/>
          </v:shape>
          <o:OLEObject Type="Embed" ProgID="Equation.3" ShapeID="_x0000_i1143" DrawAspect="Content" ObjectID="_1783087501" r:id="rId241"/>
        </w:object>
      </w:r>
      <w:r>
        <w:t xml:space="preserve"> is the local synthesis signal sampled at 12.8 kHz or 16 kHz depending on the internal sampling rate. The integer pitch period length </w:t>
      </w:r>
      <w:r w:rsidRPr="00D56F18">
        <w:rPr>
          <w:position w:val="-4"/>
        </w:rPr>
        <w:object w:dxaOrig="460" w:dyaOrig="300" w14:anchorId="605CB568">
          <v:shape id="_x0000_i1144" type="#_x0000_t75" style="width:22.9pt;height:15pt" o:ole="">
            <v:imagedata r:id="rId242" o:title=""/>
          </v:shape>
          <o:OLEObject Type="Embed" ProgID="Equation.3" ShapeID="_x0000_i1144" DrawAspect="Content" ObjectID="_1783087502" r:id="rId243"/>
        </w:object>
      </w:r>
      <w:r>
        <w:t xml:space="preserve">is the rounded pitch period of the last subframe, i.e. </w:t>
      </w:r>
      <w:r w:rsidRPr="00344484">
        <w:rPr>
          <w:position w:val="-16"/>
        </w:rPr>
        <w:object w:dxaOrig="1500" w:dyaOrig="420" w14:anchorId="5FA840BA">
          <v:shape id="_x0000_i1145" type="#_x0000_t75" style="width:75pt;height:21pt" o:ole="">
            <v:imagedata r:id="rId244" o:title=""/>
          </v:shape>
          <o:OLEObject Type="Embed" ProgID="Equation.3" ShapeID="_x0000_i1145" DrawAspect="Content" ObjectID="_1783087503" r:id="rId245"/>
        </w:object>
      </w:r>
      <w:r>
        <w:t xml:space="preserve"> for the 12.8 kHz core, and </w:t>
      </w:r>
      <w:r w:rsidRPr="00344484">
        <w:rPr>
          <w:position w:val="-16"/>
        </w:rPr>
        <w:object w:dxaOrig="1540" w:dyaOrig="420" w14:anchorId="54C819A1">
          <v:shape id="_x0000_i1146" type="#_x0000_t75" style="width:76.9pt;height:21pt" o:ole="">
            <v:imagedata r:id="rId246" o:title=""/>
          </v:shape>
          <o:OLEObject Type="Embed" ProgID="Equation.3" ShapeID="_x0000_i1146" DrawAspect="Content" ObjectID="_1783087504" r:id="rId247"/>
        </w:object>
      </w:r>
      <w:r>
        <w:t xml:space="preserve"> for the 16 kHz core.</w:t>
      </w:r>
    </w:p>
    <w:p w14:paraId="7096DE82" w14:textId="77777777" w:rsidR="00CC6013" w:rsidRDefault="00CC6013" w:rsidP="00CC6013">
      <w:r>
        <w:t xml:space="preserve">For all other classes, </w:t>
      </w:r>
      <w:r w:rsidRPr="00344484">
        <w:rPr>
          <w:position w:val="-4"/>
        </w:rPr>
        <w:object w:dxaOrig="220" w:dyaOrig="220" w14:anchorId="1B8C0B35">
          <v:shape id="_x0000_i1147" type="#_x0000_t75" style="width:10.9pt;height:10.9pt" o:ole="">
            <v:imagedata r:id="rId248" o:title=""/>
          </v:shape>
          <o:OLEObject Type="Embed" ProgID="Equation.3" ShapeID="_x0000_i1147" DrawAspect="Content" ObjectID="_1783087505" r:id="rId249"/>
        </w:object>
      </w:r>
      <w:r>
        <w:t>is the average energy per sample of the last two subframes of the current frame, i.e.,</w:t>
      </w:r>
    </w:p>
    <w:p w14:paraId="66E31F1B" w14:textId="77777777" w:rsidR="00CC6013" w:rsidRDefault="00CC6013" w:rsidP="00CC6013">
      <w:pPr>
        <w:pStyle w:val="EQ"/>
      </w:pPr>
      <w:r>
        <w:tab/>
      </w:r>
      <w:r w:rsidRPr="00D56F18">
        <w:rPr>
          <w:position w:val="-32"/>
        </w:rPr>
        <w:object w:dxaOrig="1660" w:dyaOrig="740" w14:anchorId="6696C24C">
          <v:shape id="_x0000_i1148" type="#_x0000_t75" style="width:82.9pt;height:37.15pt" o:ole="">
            <v:imagedata r:id="rId250" o:title=""/>
          </v:shape>
          <o:OLEObject Type="Embed" ProgID="Equation.3" ShapeID="_x0000_i1148" DrawAspect="Content" ObjectID="_1783087506" r:id="rId251"/>
        </w:object>
      </w:r>
      <w:r>
        <w:tab/>
        <w:t>(</w:t>
      </w:r>
      <w:fldSimple w:instr=" SEQ eqn \* MERGEFORMAT ">
        <w:r>
          <w:t>1300</w:t>
        </w:r>
      </w:fldSimple>
      <w:r>
        <w:t>)</w:t>
      </w:r>
    </w:p>
    <w:p w14:paraId="322D2EA5" w14:textId="77777777" w:rsidR="00CC6013" w:rsidRPr="00344484" w:rsidRDefault="00CC6013" w:rsidP="00CC6013">
      <w:r w:rsidRPr="00344484">
        <w:t xml:space="preserve">The energy information is quantized using a </w:t>
      </w:r>
      <w:r>
        <w:t>5</w:t>
      </w:r>
      <w:r w:rsidRPr="00344484">
        <w:t xml:space="preserve">-bit linear quantizer in the range of 0 dB to 96 dB with a step of </w:t>
      </w:r>
      <w:r>
        <w:t>3</w:t>
      </w:r>
      <w:r w:rsidRPr="00344484">
        <w:t xml:space="preserve"> dB. The quantization index is given by</w:t>
      </w:r>
    </w:p>
    <w:p w14:paraId="0A632FA2" w14:textId="77777777" w:rsidR="00CC6013" w:rsidRDefault="00CC6013" w:rsidP="00CC6013">
      <w:pPr>
        <w:pStyle w:val="EQ"/>
      </w:pPr>
      <w:r>
        <w:tab/>
      </w:r>
      <w:r w:rsidRPr="009455A5">
        <w:rPr>
          <w:position w:val="-26"/>
        </w:rPr>
        <w:object w:dxaOrig="2079" w:dyaOrig="620" w14:anchorId="40A8D9D7">
          <v:shape id="_x0000_i1149" type="#_x0000_t75" style="width:103.9pt;height:31.15pt" o:ole="">
            <v:imagedata r:id="rId252" o:title=""/>
          </v:shape>
          <o:OLEObject Type="Embed" ProgID="Equation.3" ShapeID="_x0000_i1149" DrawAspect="Content" ObjectID="_1783087507" r:id="rId253"/>
        </w:object>
      </w:r>
      <w:r>
        <w:tab/>
        <w:t>(</w:t>
      </w:r>
      <w:fldSimple w:instr=" SEQ eqn \* MERGEFORMAT ">
        <w:r>
          <w:t>1301</w:t>
        </w:r>
      </w:fldSimple>
      <w:r>
        <w:t>)</w:t>
      </w:r>
    </w:p>
    <w:p w14:paraId="1A271C77" w14:textId="77777777" w:rsidR="00CC6013" w:rsidRDefault="00CC6013" w:rsidP="00CC6013">
      <w:r w:rsidRPr="00F87D16">
        <w:t>The inde</w:t>
      </w:r>
      <w:r>
        <w:t>x is limited to the range [0,…, 31</w:t>
      </w:r>
      <w:r w:rsidRPr="00F87D16">
        <w:t>].</w:t>
      </w:r>
    </w:p>
    <w:p w14:paraId="697BC710" w14:textId="77777777" w:rsidR="00CC6013" w:rsidRPr="00F87D16" w:rsidRDefault="00CC6013" w:rsidP="00CC6013">
      <w:r>
        <w:t>The energy information is sent only in GC mode at 32 and 64 kb/s.</w:t>
      </w:r>
    </w:p>
    <w:p w14:paraId="4C9095BE" w14:textId="77777777" w:rsidR="00CC6013" w:rsidRDefault="00CC6013" w:rsidP="00CC6013">
      <w:pPr>
        <w:pStyle w:val="Heading3"/>
      </w:pPr>
      <w:bookmarkStart w:id="61" w:name="_Toc394436595"/>
      <w:r>
        <w:t>5.5.3</w:t>
      </w:r>
      <w:r>
        <w:tab/>
        <w:t>Phase control</w:t>
      </w:r>
      <w:r w:rsidRPr="00344484">
        <w:t xml:space="preserve"> </w:t>
      </w:r>
      <w:r>
        <w:t>information</w:t>
      </w:r>
      <w:bookmarkEnd w:id="61"/>
    </w:p>
    <w:p w14:paraId="61CD6733" w14:textId="77777777" w:rsidR="00CC6013" w:rsidRDefault="00CC6013" w:rsidP="00CC6013">
      <w:r>
        <w:t>The phase control is particularly important when recovering after a lost voiced segment of a signal. After a block of erased frames, the decoder memories become unsynchronized with the encoder memories. Sending some phase information helps in the re-synchronization of the decoder. The rough position of the last glottal pulse in the previous frame is sent.</w:t>
      </w:r>
    </w:p>
    <w:p w14:paraId="1FFCECD1" w14:textId="77777777" w:rsidR="00CC6013" w:rsidRDefault="00CC6013" w:rsidP="00CC6013">
      <w:r>
        <w:t>Let</w:t>
      </w:r>
      <w:r>
        <w:rPr>
          <w:rFonts w:hint="eastAsia"/>
          <w:lang w:eastAsia="zh-CN"/>
        </w:rPr>
        <w:t xml:space="preserve"> </w:t>
      </w:r>
      <w:r w:rsidRPr="00344484">
        <w:rPr>
          <w:position w:val="-16"/>
        </w:rPr>
        <w:object w:dxaOrig="1160" w:dyaOrig="420" w14:anchorId="28B9ED17">
          <v:shape id="_x0000_i1150" type="#_x0000_t75" style="width:58.15pt;height:21pt" o:ole="">
            <v:imagedata r:id="rId254" o:title=""/>
          </v:shape>
          <o:OLEObject Type="Embed" ProgID="Equation.3" ShapeID="_x0000_i1150" DrawAspect="Content" ObjectID="_1783087508" r:id="rId255"/>
        </w:object>
      </w:r>
      <w:r>
        <w:rPr>
          <w:rFonts w:hint="eastAsia"/>
          <w:lang w:eastAsia="zh-CN"/>
        </w:rPr>
        <w:t xml:space="preserve"> </w:t>
      </w:r>
      <w:r>
        <w:t xml:space="preserve">be the integer closed-loop pitch lag for the last subframe of the previous frame. The position of the last glottal pulse, </w:t>
      </w:r>
      <w:r w:rsidRPr="009045D3">
        <w:rPr>
          <w:position w:val="-6"/>
        </w:rPr>
        <w:object w:dxaOrig="180" w:dyaOrig="200" w14:anchorId="7FC958FA">
          <v:shape id="_x0000_i1151" type="#_x0000_t75" style="width:9pt;height:10.15pt" o:ole="">
            <v:imagedata r:id="rId256" o:title=""/>
          </v:shape>
          <o:OLEObject Type="Embed" ProgID="Equation.3" ShapeID="_x0000_i1151" DrawAspect="Content" ObjectID="_1783087509" r:id="rId257"/>
        </w:object>
      </w:r>
      <w:r>
        <w:t xml:space="preserve">, is searched among the </w:t>
      </w:r>
      <w:r w:rsidRPr="00344484">
        <w:rPr>
          <w:position w:val="-16"/>
        </w:rPr>
        <w:object w:dxaOrig="440" w:dyaOrig="420" w14:anchorId="6A6775EA">
          <v:shape id="_x0000_i1152" type="#_x0000_t75" style="width:22.15pt;height:21pt" o:ole="">
            <v:imagedata r:id="rId258" o:title=""/>
          </v:shape>
          <o:OLEObject Type="Embed" ProgID="Equation.3" ShapeID="_x0000_i1152" DrawAspect="Content" ObjectID="_1783087510" r:id="rId259"/>
        </w:object>
      </w:r>
      <w:r>
        <w:t>last samples of the previous frame by looking for the sample with the maximum amplitude of low-pass filtered LP residual signal. A simple FIR low-pass filter with coefficients 0.25, 0.5 and 0.25 is used.</w:t>
      </w:r>
    </w:p>
    <w:p w14:paraId="4515C6DF" w14:textId="77777777" w:rsidR="00CC6013" w:rsidRDefault="00CC6013" w:rsidP="00CC6013">
      <w:r>
        <w:t xml:space="preserve">The position of the last glottal pulse, </w:t>
      </w:r>
      <w:r w:rsidRPr="009045D3">
        <w:rPr>
          <w:position w:val="-6"/>
        </w:rPr>
        <w:object w:dxaOrig="180" w:dyaOrig="200" w14:anchorId="1E237F08">
          <v:shape id="_x0000_i1153" type="#_x0000_t75" style="width:9pt;height:10.15pt" o:ole="">
            <v:imagedata r:id="rId260" o:title=""/>
          </v:shape>
          <o:OLEObject Type="Embed" ProgID="Equation.3" ShapeID="_x0000_i1153" DrawAspect="Content" ObjectID="_1783087511" r:id="rId261"/>
        </w:object>
      </w:r>
      <w:r>
        <w:t>, is encoded using 8 bits in the following manner. The precision used to encode the position of the pulse depends on the integer part of the closed-loop pitch lag for the first subframe of the current frame,</w:t>
      </w:r>
      <w:r w:rsidRPr="009045D3">
        <w:t xml:space="preserve"> </w:t>
      </w:r>
      <w:r w:rsidRPr="00344484">
        <w:rPr>
          <w:position w:val="-16"/>
        </w:rPr>
        <w:object w:dxaOrig="920" w:dyaOrig="420" w14:anchorId="52CD1465">
          <v:shape id="_x0000_i1154" type="#_x0000_t75" style="width:46.15pt;height:21pt" o:ole="">
            <v:imagedata r:id="rId262" o:title=""/>
          </v:shape>
          <o:OLEObject Type="Embed" ProgID="Equation.3" ShapeID="_x0000_i1154" DrawAspect="Content" ObjectID="_1783087512" r:id="rId263"/>
        </w:object>
      </w:r>
      <w:r>
        <w:t xml:space="preserve">. This is possible because this value is known both at the encoder and the decoder, and is not subject to erasure propagation after one or several frame losses. When </w:t>
      </w:r>
      <w:r w:rsidRPr="009045D3">
        <w:rPr>
          <w:position w:val="-12"/>
        </w:rPr>
        <w:object w:dxaOrig="279" w:dyaOrig="380" w14:anchorId="20945344">
          <v:shape id="_x0000_i1155" type="#_x0000_t75" style="width:13.9pt;height:19.15pt" o:ole="">
            <v:imagedata r:id="rId264" o:title=""/>
          </v:shape>
          <o:OLEObject Type="Embed" ProgID="Equation.3" ShapeID="_x0000_i1155" DrawAspect="Content" ObjectID="_1783087513" r:id="rId265"/>
        </w:object>
      </w:r>
      <w:r>
        <w:t xml:space="preserve">is less than 128, the position of the last glottal pulse, relative to the end of the previous frame, is encoded directly with a precision of one sample. When </w:t>
      </w:r>
      <w:r w:rsidRPr="009045D3">
        <w:rPr>
          <w:position w:val="-12"/>
        </w:rPr>
        <w:object w:dxaOrig="780" w:dyaOrig="380" w14:anchorId="754B12BE">
          <v:shape id="_x0000_i1156" type="#_x0000_t75" style="width:39pt;height:19.15pt" o:ole="">
            <v:imagedata r:id="rId266" o:title=""/>
          </v:shape>
          <o:OLEObject Type="Embed" ProgID="Equation.3" ShapeID="_x0000_i1156" DrawAspect="Content" ObjectID="_1783087514" r:id="rId267"/>
        </w:object>
      </w:r>
      <w:r>
        <w:t xml:space="preserve">, the position of the last glottal pulse, relative to the end of the previous frame, is encoded with a precision of two samples by using a simple integer division, i.e., </w:t>
      </w:r>
      <w:r w:rsidRPr="009045D3">
        <w:rPr>
          <w:position w:val="-10"/>
        </w:rPr>
        <w:object w:dxaOrig="360" w:dyaOrig="300" w14:anchorId="5C1B0852">
          <v:shape id="_x0000_i1157" type="#_x0000_t75" style="width:18pt;height:15pt" o:ole="">
            <v:imagedata r:id="rId268" o:title=""/>
          </v:shape>
          <o:OLEObject Type="Embed" ProgID="Equation.3" ShapeID="_x0000_i1157" DrawAspect="Content" ObjectID="_1783087515" r:id="rId269"/>
        </w:object>
      </w:r>
      <w:r>
        <w:t>. Finally, the information about the sign of the impulse is encoded by incrementing the transmitted index by 128 when the sign of the glottal pulse is negative. The MSB in the 8-bit index thus represents the sign of the last glottal pulse. The inverse procedure is done at the decoder.</w:t>
      </w:r>
    </w:p>
    <w:p w14:paraId="6F7B34A5" w14:textId="77777777" w:rsidR="00CC6013" w:rsidRDefault="00CC6013" w:rsidP="00CC6013">
      <w:pPr>
        <w:rPr>
          <w:rFonts w:hint="eastAsia"/>
          <w:lang w:eastAsia="ja-JP"/>
        </w:rPr>
      </w:pPr>
      <w:r>
        <w:t>The phase control information is sent only in GC mode at 32 and 64 kb/s.</w:t>
      </w:r>
    </w:p>
    <w:p w14:paraId="649FA3C3" w14:textId="77777777" w:rsidR="00CC6013" w:rsidRDefault="00CC6013" w:rsidP="00CC6013">
      <w:pPr>
        <w:pStyle w:val="Heading3"/>
        <w:rPr>
          <w:rFonts w:hint="eastAsia"/>
          <w:lang w:eastAsia="ja-JP"/>
        </w:rPr>
      </w:pPr>
      <w:bookmarkStart w:id="62" w:name="_Toc394436596"/>
      <w:r>
        <w:lastRenderedPageBreak/>
        <w:t>5.5.</w:t>
      </w:r>
      <w:r>
        <w:rPr>
          <w:rFonts w:hint="eastAsia"/>
          <w:lang w:eastAsia="ja-JP"/>
        </w:rPr>
        <w:t>4</w:t>
      </w:r>
      <w:r>
        <w:tab/>
      </w:r>
      <w:r>
        <w:rPr>
          <w:rFonts w:hint="eastAsia"/>
          <w:lang w:eastAsia="ja-JP"/>
        </w:rPr>
        <w:t>Pitch lag information</w:t>
      </w:r>
      <w:bookmarkEnd w:id="62"/>
    </w:p>
    <w:p w14:paraId="5B5A5990" w14:textId="77777777" w:rsidR="00CC6013" w:rsidRDefault="00CC6013" w:rsidP="00CC6013">
      <w:pPr>
        <w:rPr>
          <w:rFonts w:hint="eastAsia"/>
          <w:lang w:eastAsia="ja-JP"/>
        </w:rPr>
      </w:pPr>
      <w:r>
        <w:t>To improve speech quality under erroneous channel, a pitch lag estimate of the next frame is calculated at the encoder and transmitted as a side information for better excitation at concealed frame. By exploiting the 8.75-ms look-ahead signal used for the frame-end autocorrelation calculation, the pitch lag can be obtained without any additional delay.</w:t>
      </w:r>
      <w:r>
        <w:rPr>
          <w:rFonts w:hint="eastAsia"/>
          <w:lang w:eastAsia="ja-JP"/>
        </w:rPr>
        <w:t xml:space="preserve"> </w:t>
      </w:r>
      <w:r w:rsidRPr="003F5CA2">
        <w:t>This tool is activated only at ACELP frame under operational modes of 24.4kbps.</w:t>
      </w:r>
    </w:p>
    <w:p w14:paraId="342ACE77" w14:textId="77777777" w:rsidR="00CC6013" w:rsidRDefault="00CC6013" w:rsidP="00CC6013">
      <w:pPr>
        <w:rPr>
          <w:rFonts w:hint="eastAsia"/>
          <w:lang w:eastAsia="ja-JP"/>
        </w:rPr>
      </w:pPr>
      <w:r>
        <w:t xml:space="preserve">The side information includes activation flag. </w:t>
      </w:r>
      <w:r>
        <w:rPr>
          <w:rFonts w:hint="eastAsia"/>
          <w:lang w:eastAsia="ja-JP"/>
        </w:rPr>
        <w:t xml:space="preserve">For the frames classified as ONSET or VOICED under GC or VC mode, the activation flag is set to 1. </w:t>
      </w:r>
      <w:r>
        <w:rPr>
          <w:lang w:eastAsia="ja-JP"/>
        </w:rPr>
        <w:t>F</w:t>
      </w:r>
      <w:r>
        <w:rPr>
          <w:rFonts w:hint="eastAsia"/>
          <w:lang w:eastAsia="ja-JP"/>
        </w:rPr>
        <w:t>or the other frames, the activation flag is set to 0.</w:t>
      </w:r>
    </w:p>
    <w:p w14:paraId="693F8D4F" w14:textId="77777777" w:rsidR="00CC6013" w:rsidRDefault="00CC6013" w:rsidP="00CC6013">
      <w:pPr>
        <w:rPr>
          <w:rFonts w:hint="eastAsia"/>
          <w:lang w:eastAsia="ja-JP"/>
        </w:rPr>
      </w:pPr>
      <w:r>
        <w:t xml:space="preserve">In case the activation flag equals to 1, the pitch lag is </w:t>
      </w:r>
      <w:r>
        <w:rPr>
          <w:rFonts w:hint="eastAsia"/>
          <w:lang w:eastAsia="ja-JP"/>
        </w:rPr>
        <w:t xml:space="preserve">encoded with 4 bits and </w:t>
      </w:r>
      <w:r>
        <w:t>transmitted on top of the activation flag. In case the activation flag equals to 0, only the activation flag is transmitted as side information.</w:t>
      </w:r>
    </w:p>
    <w:p w14:paraId="461D06FC" w14:textId="77777777" w:rsidR="00CC6013" w:rsidRDefault="00CC6013" w:rsidP="00CC6013">
      <w:pPr>
        <w:spacing w:after="240"/>
        <w:rPr>
          <w:rFonts w:hint="eastAsia"/>
          <w:lang w:eastAsia="ja-JP"/>
        </w:rPr>
      </w:pPr>
      <w:r>
        <w:rPr>
          <w:rFonts w:hint="eastAsia"/>
        </w:rPr>
        <w:t xml:space="preserve">To estimate a pitch lag at the look-ahead signal, this tool uses an extrapolated LSF parameter </w:t>
      </w:r>
      <w:r w:rsidRPr="00F65261">
        <w:rPr>
          <w:position w:val="-10"/>
        </w:rPr>
        <w:object w:dxaOrig="260" w:dyaOrig="300" w14:anchorId="141B1107">
          <v:shape id="_x0000_i1158" type="#_x0000_t75" style="width:13.5pt;height:15pt" o:ole="">
            <v:imagedata r:id="rId270" o:title=""/>
          </v:shape>
          <o:OLEObject Type="Embed" ProgID="Equation.3" ShapeID="_x0000_i1158" DrawAspect="Content" ObjectID="_1783087516" r:id="rId271"/>
        </w:object>
      </w:r>
      <w:r>
        <w:rPr>
          <w:rFonts w:hint="eastAsia"/>
        </w:rPr>
        <w:t xml:space="preserve"> and corresponding LP coefficients. For the LSF parameter extrapolation, the mean LSF vector is updated every frame and the extrapolated LSF </w:t>
      </w:r>
      <w:r w:rsidRPr="00F65261">
        <w:rPr>
          <w:position w:val="-10"/>
        </w:rPr>
        <w:object w:dxaOrig="260" w:dyaOrig="300" w14:anchorId="6D68E7D9">
          <v:shape id="_x0000_i1159" type="#_x0000_t75" style="width:13.5pt;height:15pt" o:ole="">
            <v:imagedata r:id="rId272" o:title=""/>
          </v:shape>
          <o:OLEObject Type="Embed" ProgID="Equation.3" ShapeID="_x0000_i1159" DrawAspect="Content" ObjectID="_1783087517" r:id="rId273"/>
        </w:object>
      </w:r>
      <w:r>
        <w:rPr>
          <w:rFonts w:hint="eastAsia"/>
        </w:rPr>
        <w:t xml:space="preserve"> is calculated as follows.</w:t>
      </w:r>
    </w:p>
    <w:p w14:paraId="62A1D1FA" w14:textId="77777777" w:rsidR="00CC6013" w:rsidRPr="00C747EE" w:rsidRDefault="00CC6013" w:rsidP="00CC6013">
      <w:pPr>
        <w:pStyle w:val="EQ"/>
        <w:rPr>
          <w:lang w:eastAsia="ja-JP"/>
        </w:rPr>
      </w:pPr>
      <w:r>
        <w:rPr>
          <w:rFonts w:hint="eastAsia"/>
          <w:lang w:eastAsia="ja-JP"/>
        </w:rPr>
        <w:tab/>
      </w:r>
      <w:bookmarkStart w:id="63" w:name="equ_gplc_pitch_lsf"/>
      <w:r w:rsidRPr="00971C0D">
        <w:rPr>
          <w:position w:val="-44"/>
          <w:lang w:eastAsia="ja-JP"/>
        </w:rPr>
        <w:object w:dxaOrig="3240" w:dyaOrig="980" w14:anchorId="6C935369">
          <v:shape id="_x0000_i1160" type="#_x0000_t75" style="width:162pt;height:49.15pt" o:ole="">
            <v:imagedata r:id="rId274" o:title=""/>
          </v:shape>
          <o:OLEObject Type="Embed" ProgID="Equation.3" ShapeID="_x0000_i1160" DrawAspect="Content" ObjectID="_1783087518" r:id="rId275"/>
        </w:object>
      </w:r>
      <w:bookmarkEnd w:id="63"/>
      <w:r>
        <w:rPr>
          <w:lang w:eastAsia="ja-JP"/>
        </w:rPr>
        <w:tab/>
      </w:r>
      <w:r>
        <w:rPr>
          <w:rFonts w:hint="eastAsia"/>
          <w:lang w:eastAsia="ja-JP"/>
        </w:rPr>
        <w:t>(</w:t>
      </w:r>
      <w:r>
        <w:rPr>
          <w:lang w:eastAsia="ja-JP"/>
        </w:rPr>
        <w:fldChar w:fldCharType="begin"/>
      </w:r>
      <w:r>
        <w:rPr>
          <w:lang w:eastAsia="ja-JP"/>
        </w:rPr>
        <w:instrText xml:space="preserve"> SEQ eqn \* MERGEFORMAT  \* MERGEFORMAT </w:instrText>
      </w:r>
      <w:r>
        <w:rPr>
          <w:lang w:eastAsia="ja-JP"/>
        </w:rPr>
        <w:fldChar w:fldCharType="separate"/>
      </w:r>
      <w:r>
        <w:rPr>
          <w:lang w:eastAsia="ja-JP"/>
        </w:rPr>
        <w:t>1302</w:t>
      </w:r>
      <w:r>
        <w:rPr>
          <w:lang w:eastAsia="ja-JP"/>
        </w:rPr>
        <w:fldChar w:fldCharType="end"/>
      </w:r>
      <w:r>
        <w:rPr>
          <w:rFonts w:hint="eastAsia"/>
          <w:lang w:eastAsia="ja-JP"/>
        </w:rPr>
        <w:t>)</w:t>
      </w:r>
    </w:p>
    <w:p w14:paraId="75015B41" w14:textId="77777777" w:rsidR="00CC6013" w:rsidRPr="008729E9" w:rsidRDefault="00CC6013" w:rsidP="00CC6013">
      <w:pPr>
        <w:rPr>
          <w:i/>
          <w:iCs/>
        </w:rPr>
      </w:pPr>
      <w:r>
        <w:rPr>
          <w:rFonts w:hint="eastAsia"/>
        </w:rPr>
        <w:t xml:space="preserve">where </w:t>
      </w:r>
      <w:r w:rsidRPr="00F65261">
        <w:rPr>
          <w:position w:val="-12"/>
        </w:rPr>
        <w:object w:dxaOrig="499" w:dyaOrig="380" w14:anchorId="6AF3CC6B">
          <v:shape id="_x0000_i1161" type="#_x0000_t75" style="width:24.4pt;height:19.5pt" o:ole="">
            <v:imagedata r:id="rId276" o:title=""/>
          </v:shape>
          <o:OLEObject Type="Embed" ProgID="Equation.3" ShapeID="_x0000_i1161" DrawAspect="Content" ObjectID="_1783087519" r:id="rId277"/>
        </w:object>
      </w:r>
      <w:r>
        <w:rPr>
          <w:rFonts w:hint="eastAsia"/>
          <w:lang w:eastAsia="ja-JP"/>
        </w:rPr>
        <w:t xml:space="preserve"> is</w:t>
      </w:r>
      <w:r>
        <w:rPr>
          <w:rFonts w:hint="eastAsia"/>
        </w:rPr>
        <w:t xml:space="preserve"> LSF vector of the last 3 frame, and </w:t>
      </w:r>
      <w:r w:rsidRPr="00F65261">
        <w:rPr>
          <w:position w:val="-6"/>
        </w:rPr>
        <w:object w:dxaOrig="340" w:dyaOrig="320" w14:anchorId="25F606A8">
          <v:shape id="_x0000_i1162" type="#_x0000_t75" style="width:16.5pt;height:16.5pt" o:ole="">
            <v:imagedata r:id="rId278" o:title=""/>
          </v:shape>
          <o:OLEObject Type="Embed" ProgID="Equation.3" ShapeID="_x0000_i1162" DrawAspect="Content" ObjectID="_1783087520" r:id="rId279"/>
        </w:object>
      </w:r>
      <w:r>
        <w:rPr>
          <w:rFonts w:hint="eastAsia"/>
        </w:rPr>
        <w:t xml:space="preserve"> is the mean LSF vector. </w:t>
      </w:r>
      <w:r w:rsidRPr="000D1BB9">
        <w:rPr>
          <w:position w:val="-6"/>
        </w:rPr>
        <w:object w:dxaOrig="200" w:dyaOrig="200" w14:anchorId="6A6A1027">
          <v:shape id="_x0000_i1163" type="#_x0000_t75" style="width:10.5pt;height:10.5pt" o:ole="">
            <v:imagedata r:id="rId280" o:title=""/>
          </v:shape>
          <o:OLEObject Type="Embed" ProgID="Equation.3" ShapeID="_x0000_i1163" DrawAspect="Content" ObjectID="_1783087521" r:id="rId281"/>
        </w:object>
      </w:r>
      <w:r>
        <w:rPr>
          <w:rFonts w:hint="eastAsia"/>
        </w:rPr>
        <w:t xml:space="preserve">, </w:t>
      </w:r>
      <w:r w:rsidRPr="000D1BB9">
        <w:rPr>
          <w:position w:val="-10"/>
        </w:rPr>
        <w:object w:dxaOrig="220" w:dyaOrig="279" w14:anchorId="01FAA00F">
          <v:shape id="_x0000_i1164" type="#_x0000_t75" style="width:10.5pt;height:13.5pt" o:ole="">
            <v:imagedata r:id="rId282" o:title=""/>
          </v:shape>
          <o:OLEObject Type="Embed" ProgID="Equation.3" ShapeID="_x0000_i1164" DrawAspect="Content" ObjectID="_1783087522" r:id="rId283"/>
        </w:object>
      </w:r>
      <w:r>
        <w:rPr>
          <w:rFonts w:hint="eastAsia"/>
        </w:rPr>
        <w:t xml:space="preserve"> depends on the previous coder type and the signal class. Decision rule for the constants used for LSF concealment applies to the decision of </w:t>
      </w:r>
      <w:r w:rsidRPr="000D1BB9">
        <w:rPr>
          <w:position w:val="-6"/>
        </w:rPr>
        <w:object w:dxaOrig="200" w:dyaOrig="200" w14:anchorId="06DB048B">
          <v:shape id="_x0000_i1165" type="#_x0000_t75" style="width:10.5pt;height:10.5pt" o:ole="">
            <v:imagedata r:id="rId284" o:title=""/>
          </v:shape>
          <o:OLEObject Type="Embed" ProgID="Equation.3" ShapeID="_x0000_i1165" DrawAspect="Content" ObjectID="_1783087523" r:id="rId285"/>
        </w:object>
      </w:r>
      <w:r>
        <w:rPr>
          <w:rFonts w:hint="eastAsia"/>
        </w:rPr>
        <w:t xml:space="preserve">, </w:t>
      </w:r>
      <w:r w:rsidRPr="000D1BB9">
        <w:rPr>
          <w:position w:val="-10"/>
        </w:rPr>
        <w:object w:dxaOrig="220" w:dyaOrig="279" w14:anchorId="1B49F89B">
          <v:shape id="_x0000_i1166" type="#_x0000_t75" style="width:10.5pt;height:13.5pt" o:ole="">
            <v:imagedata r:id="rId286" o:title=""/>
          </v:shape>
          <o:OLEObject Type="Embed" ProgID="Equation.3" ShapeID="_x0000_i1166" DrawAspect="Content" ObjectID="_1783087524" r:id="rId287"/>
        </w:object>
      </w:r>
      <w:r>
        <w:rPr>
          <w:rFonts w:hint="eastAsia"/>
        </w:rPr>
        <w:t xml:space="preserve">. The extrapolated LSF </w:t>
      </w:r>
      <w:r w:rsidRPr="002C720E">
        <w:rPr>
          <w:position w:val="-10"/>
        </w:rPr>
        <w:object w:dxaOrig="260" w:dyaOrig="300" w14:anchorId="7FD30DF0">
          <v:shape id="_x0000_i1167" type="#_x0000_t75" style="width:13.5pt;height:15pt" o:ole="">
            <v:imagedata r:id="rId288" o:title=""/>
          </v:shape>
          <o:OLEObject Type="Embed" ProgID="Equation.3" ShapeID="_x0000_i1167" DrawAspect="Content" ObjectID="_1783087525" r:id="rId289"/>
        </w:object>
      </w:r>
      <w:r>
        <w:rPr>
          <w:rFonts w:hint="eastAsia"/>
        </w:rPr>
        <w:t xml:space="preserve"> is converted into LSP parameter and extrapolated LP </w:t>
      </w:r>
      <w:r>
        <w:t>coefficients</w:t>
      </w:r>
      <w:r>
        <w:rPr>
          <w:rFonts w:hint="eastAsia"/>
        </w:rPr>
        <w:t xml:space="preserve">. </w:t>
      </w:r>
      <w:r w:rsidRPr="00C62786">
        <w:rPr>
          <w:rFonts w:hint="eastAsia"/>
        </w:rPr>
        <w:t>The procedure is the same as the one under clean channel.</w:t>
      </w:r>
    </w:p>
    <w:p w14:paraId="5016BAFB" w14:textId="77777777" w:rsidR="00CC6013" w:rsidRDefault="00CC6013" w:rsidP="00CC6013">
      <w:pPr>
        <w:spacing w:after="240"/>
        <w:rPr>
          <w:rFonts w:hint="eastAsia"/>
          <w:lang w:eastAsia="ja-JP"/>
        </w:rPr>
      </w:pPr>
      <w:r>
        <w:rPr>
          <w:rFonts w:hint="eastAsia"/>
        </w:rPr>
        <w:t xml:space="preserve">LP residual </w:t>
      </w:r>
      <w:r w:rsidRPr="00614399">
        <w:rPr>
          <w:position w:val="-10"/>
        </w:rPr>
        <w:object w:dxaOrig="400" w:dyaOrig="300" w14:anchorId="5ECAB79E">
          <v:shape id="_x0000_i1168" type="#_x0000_t75" style="width:19.5pt;height:15pt" o:ole="">
            <v:imagedata r:id="rId290" o:title=""/>
          </v:shape>
          <o:OLEObject Type="Embed" ProgID="Equation.3" ShapeID="_x0000_i1168" DrawAspect="Content" ObjectID="_1783087526" r:id="rId291"/>
        </w:object>
      </w:r>
      <w:r>
        <w:rPr>
          <w:rFonts w:hint="eastAsia"/>
        </w:rPr>
        <w:t xml:space="preserve"> is calculated for the 8.75-ms look-ahead signal</w:t>
      </w:r>
      <w:r w:rsidRPr="0085447F">
        <w:rPr>
          <w:rFonts w:hint="eastAsia"/>
        </w:rPr>
        <w:t xml:space="preserve"> </w:t>
      </w:r>
      <w:r>
        <w:rPr>
          <w:rFonts w:hint="eastAsia"/>
        </w:rPr>
        <w:t xml:space="preserve">with </w:t>
      </w:r>
      <w:r>
        <w:rPr>
          <w:rFonts w:hint="eastAsia"/>
          <w:lang w:eastAsia="ja-JP"/>
        </w:rPr>
        <w:t xml:space="preserve">the </w:t>
      </w:r>
      <w:r>
        <w:rPr>
          <w:rFonts w:hint="eastAsia"/>
        </w:rPr>
        <w:t xml:space="preserve">extrapolated LP coefficients. LP residual </w:t>
      </w:r>
      <w:r w:rsidRPr="00614399">
        <w:rPr>
          <w:position w:val="-10"/>
        </w:rPr>
        <w:object w:dxaOrig="400" w:dyaOrig="300" w14:anchorId="21F3218F">
          <v:shape id="_x0000_i1169" type="#_x0000_t75" style="width:19.5pt;height:15pt" o:ole="">
            <v:imagedata r:id="rId290" o:title=""/>
          </v:shape>
          <o:OLEObject Type="Embed" ProgID="Equation.3" ShapeID="_x0000_i1169" DrawAspect="Content" ObjectID="_1783087527" r:id="rId292"/>
        </w:object>
      </w:r>
      <w:r>
        <w:rPr>
          <w:rFonts w:hint="eastAsia"/>
        </w:rPr>
        <w:t xml:space="preserve"> is used as target signal without perceptual weighting to estimate the pitch lag with low complexity. The pitch lag estimate is obtained by maximizing the following correlation.</w:t>
      </w:r>
    </w:p>
    <w:p w14:paraId="13101E75" w14:textId="77777777" w:rsidR="00CC6013" w:rsidRPr="00612EEB" w:rsidRDefault="00CC6013" w:rsidP="00CC6013">
      <w:pPr>
        <w:pStyle w:val="EQ"/>
        <w:rPr>
          <w:rFonts w:hint="eastAsia"/>
          <w:lang w:eastAsia="ja-JP"/>
        </w:rPr>
      </w:pPr>
      <w:r>
        <w:rPr>
          <w:rFonts w:hint="eastAsia"/>
          <w:lang w:eastAsia="ja-JP"/>
        </w:rPr>
        <w:tab/>
      </w:r>
      <w:bookmarkStart w:id="64" w:name="equ_gplc_pitch_corr"/>
      <w:r w:rsidRPr="00612EEB">
        <w:rPr>
          <w:position w:val="-52"/>
          <w:lang w:eastAsia="ja-JP"/>
        </w:rPr>
        <w:object w:dxaOrig="2280" w:dyaOrig="1140" w14:anchorId="075B39C7">
          <v:shape id="_x0000_i1170" type="#_x0000_t75" style="width:114pt;height:57pt" o:ole="">
            <v:imagedata r:id="rId293" o:title=""/>
          </v:shape>
          <o:OLEObject Type="Embed" ProgID="Equation.3" ShapeID="_x0000_i1170" DrawAspect="Content" ObjectID="_1783087528" r:id="rId294"/>
        </w:object>
      </w:r>
      <w:bookmarkEnd w:id="64"/>
      <w:r>
        <w:rPr>
          <w:lang w:eastAsia="ja-JP"/>
        </w:rPr>
        <w:tab/>
      </w:r>
      <w:r>
        <w:rPr>
          <w:rFonts w:hint="eastAsia"/>
          <w:lang w:eastAsia="ja-JP"/>
        </w:rPr>
        <w:t>(</w:t>
      </w:r>
      <w:r>
        <w:rPr>
          <w:lang w:eastAsia="ja-JP"/>
        </w:rPr>
        <w:fldChar w:fldCharType="begin"/>
      </w:r>
      <w:r>
        <w:rPr>
          <w:lang w:eastAsia="ja-JP"/>
        </w:rPr>
        <w:instrText xml:space="preserve"> SEQ eqn \* MERGEFORMAT  \* MERGEFORMAT </w:instrText>
      </w:r>
      <w:r>
        <w:rPr>
          <w:lang w:eastAsia="ja-JP"/>
        </w:rPr>
        <w:fldChar w:fldCharType="separate"/>
      </w:r>
      <w:r>
        <w:rPr>
          <w:lang w:eastAsia="ja-JP"/>
        </w:rPr>
        <w:t>1303</w:t>
      </w:r>
      <w:r>
        <w:rPr>
          <w:lang w:eastAsia="ja-JP"/>
        </w:rPr>
        <w:fldChar w:fldCharType="end"/>
      </w:r>
      <w:r>
        <w:rPr>
          <w:rFonts w:hint="eastAsia"/>
          <w:lang w:eastAsia="ja-JP"/>
        </w:rPr>
        <w:t>)</w:t>
      </w:r>
    </w:p>
    <w:p w14:paraId="6C6D17DD" w14:textId="77777777" w:rsidR="00CC6013" w:rsidRPr="009455A5" w:rsidRDefault="00CC6013" w:rsidP="00CC6013">
      <w:pPr>
        <w:rPr>
          <w:rFonts w:hint="eastAsia"/>
          <w:lang w:eastAsia="ja-JP"/>
        </w:rPr>
      </w:pPr>
      <w:r>
        <w:rPr>
          <w:rFonts w:hint="eastAsia"/>
        </w:rPr>
        <w:t xml:space="preserve">where L' is the number of samples of the 8.75-ms look-ahead sub-frame, and </w:t>
      </w:r>
      <w:r w:rsidRPr="001724B3">
        <w:rPr>
          <w:position w:val="-10"/>
        </w:rPr>
        <w:object w:dxaOrig="540" w:dyaOrig="300" w14:anchorId="51C43E11">
          <v:shape id="_x0000_i1171" type="#_x0000_t75" style="width:27pt;height:15pt" o:ole="">
            <v:imagedata r:id="rId295" o:title=""/>
          </v:shape>
          <o:OLEObject Type="Embed" ProgID="Equation.3" ShapeID="_x0000_i1171" DrawAspect="Content" ObjectID="_1783087529" r:id="rId296"/>
        </w:object>
      </w:r>
      <w:r>
        <w:rPr>
          <w:rFonts w:hint="eastAsia"/>
        </w:rPr>
        <w:t xml:space="preserve"> is the past excitation at the delay of </w:t>
      </w:r>
      <w:r w:rsidRPr="00937B54">
        <w:rPr>
          <w:rFonts w:hint="eastAsia"/>
          <w:i/>
        </w:rPr>
        <w:t>k</w:t>
      </w:r>
      <w:r>
        <w:rPr>
          <w:rFonts w:hint="eastAsia"/>
        </w:rPr>
        <w:t>. The search range is limited to [</w:t>
      </w:r>
      <w:r w:rsidRPr="002F5BB1">
        <w:rPr>
          <w:position w:val="-10"/>
        </w:rPr>
        <w:object w:dxaOrig="560" w:dyaOrig="300" w14:anchorId="708DE38C">
          <v:shape id="_x0000_i1172" type="#_x0000_t75" style="width:28.5pt;height:15pt" o:ole="">
            <v:imagedata r:id="rId297" o:title=""/>
          </v:shape>
          <o:OLEObject Type="Embed" ProgID="Equation.3" ShapeID="_x0000_i1172" DrawAspect="Content" ObjectID="_1783087530" r:id="rId298"/>
        </w:object>
      </w:r>
      <w:r>
        <w:rPr>
          <w:rFonts w:hint="eastAsia"/>
        </w:rPr>
        <w:t>,</w:t>
      </w:r>
      <w:r w:rsidRPr="002F5BB1">
        <w:rPr>
          <w:position w:val="-10"/>
        </w:rPr>
        <w:object w:dxaOrig="560" w:dyaOrig="300" w14:anchorId="0E5F55BE">
          <v:shape id="_x0000_i1173" type="#_x0000_t75" style="width:28.5pt;height:15pt" o:ole="">
            <v:imagedata r:id="rId299" o:title=""/>
          </v:shape>
          <o:OLEObject Type="Embed" ProgID="Equation.3" ShapeID="_x0000_i1173" DrawAspect="Content" ObjectID="_1783087531" r:id="rId300"/>
        </w:object>
      </w:r>
      <w:r>
        <w:rPr>
          <w:rFonts w:hint="eastAsia"/>
        </w:rPr>
        <w:t xml:space="preserve">], where </w:t>
      </w:r>
      <w:r w:rsidRPr="002F5BB1">
        <w:rPr>
          <w:position w:val="-10"/>
        </w:rPr>
        <w:object w:dxaOrig="260" w:dyaOrig="300" w14:anchorId="7A691271">
          <v:shape id="_x0000_i1174" type="#_x0000_t75" style="width:13.5pt;height:15pt" o:ole="">
            <v:imagedata r:id="rId301" o:title=""/>
          </v:shape>
          <o:OLEObject Type="Embed" ProgID="Equation.3" ShapeID="_x0000_i1174" DrawAspect="Content" ObjectID="_1783087532" r:id="rId302"/>
        </w:object>
      </w:r>
      <w:r>
        <w:rPr>
          <w:rFonts w:hint="eastAsia"/>
        </w:rPr>
        <w:t xml:space="preserve"> is the pitch lag of the last sub-frame. Then the differential pitch lag from </w:t>
      </w:r>
      <w:r w:rsidRPr="002F5BB1">
        <w:rPr>
          <w:position w:val="-10"/>
        </w:rPr>
        <w:object w:dxaOrig="260" w:dyaOrig="300" w14:anchorId="2BF570A3">
          <v:shape id="_x0000_i1175" type="#_x0000_t75" style="width:13.5pt;height:15pt" o:ole="">
            <v:imagedata r:id="rId303" o:title=""/>
          </v:shape>
          <o:OLEObject Type="Embed" ProgID="Equation.3" ShapeID="_x0000_i1175" DrawAspect="Content" ObjectID="_1783087533" r:id="rId304"/>
        </w:object>
      </w:r>
      <w:r>
        <w:rPr>
          <w:rFonts w:hint="eastAsia"/>
        </w:rPr>
        <w:t xml:space="preserve"> is included to the side information with 4 bits.</w:t>
      </w:r>
    </w:p>
    <w:p w14:paraId="30395D51" w14:textId="77777777" w:rsidR="00CC6013" w:rsidRDefault="00CC6013" w:rsidP="00CC6013">
      <w:pPr>
        <w:pStyle w:val="Heading3"/>
        <w:rPr>
          <w:rFonts w:hint="eastAsia"/>
          <w:lang w:eastAsia="ja-JP"/>
        </w:rPr>
      </w:pPr>
      <w:bookmarkStart w:id="65" w:name="_Toc394436597"/>
      <w:r>
        <w:t>5.5.</w:t>
      </w:r>
      <w:r>
        <w:rPr>
          <w:rFonts w:hint="eastAsia"/>
          <w:lang w:eastAsia="ja-JP"/>
        </w:rPr>
        <w:t>5</w:t>
      </w:r>
      <w:r>
        <w:tab/>
      </w:r>
      <w:r>
        <w:rPr>
          <w:rFonts w:hint="eastAsia"/>
          <w:lang w:eastAsia="ja-JP"/>
        </w:rPr>
        <w:t>Spectral envelope diffuser</w:t>
      </w:r>
      <w:bookmarkEnd w:id="65"/>
    </w:p>
    <w:p w14:paraId="23BDB2C9" w14:textId="77777777" w:rsidR="00CC6013" w:rsidRDefault="00CC6013" w:rsidP="00CC6013">
      <w:pPr>
        <w:spacing w:after="240"/>
      </w:pPr>
      <w:r>
        <w:rPr>
          <w:rFonts w:hint="eastAsia"/>
        </w:rPr>
        <w:t>A frame loss around speech onset sometimes causes too sharp peaks at LP spectrum, and sudden power increase in concealed signal. Spectral envelope diffuser mitigates the sudden power change and provides better recovery of concealed signal. The activation flag for spectral envelope diffuser is encoded with 1 bit and transmitted as a side information. This tool is active only at 9.6, 16.4, 24.4 kbps.</w:t>
      </w:r>
    </w:p>
    <w:p w14:paraId="3F809200" w14:textId="3FC58326" w:rsidR="005726A4" w:rsidRPr="00D81BBB" w:rsidRDefault="005726A4" w:rsidP="005726A4">
      <w:pPr>
        <w:pStyle w:val="EQ"/>
        <w:rPr>
          <w:lang w:eastAsia="ja-JP"/>
        </w:rPr>
      </w:pPr>
      <w:r w:rsidRPr="00D81BBB">
        <w:rPr>
          <w:rFonts w:hint="eastAsia"/>
        </w:rPr>
        <w:t>The activation is based on the function of merits depending on LSF improvement counter</w:t>
      </w:r>
      <w:r>
        <w:rPr>
          <w:rFonts w:hint="eastAsia"/>
          <w:lang w:eastAsia="ja-JP"/>
        </w:rPr>
        <w:t xml:space="preserve"> </w:t>
      </w:r>
      <w:r w:rsidRPr="00155FB2">
        <w:rPr>
          <w:position w:val="-6"/>
          <w:lang w:eastAsia="ja-JP"/>
        </w:rPr>
        <w:object w:dxaOrig="220" w:dyaOrig="240" w14:anchorId="01EEF329">
          <v:shape id="_x0000_i1176" type="#_x0000_t75" style="width:11.25pt;height:12pt" o:ole="">
            <v:imagedata r:id="rId305" o:title=""/>
          </v:shape>
          <o:OLEObject Type="Embed" ProgID="Equation.3" ShapeID="_x0000_i1176" DrawAspect="Content" ObjectID="_1783087534" r:id="rId306"/>
        </w:object>
      </w:r>
      <w:r w:rsidRPr="00D81BBB">
        <w:rPr>
          <w:rFonts w:hint="eastAsia"/>
        </w:rPr>
        <w:t xml:space="preserve">, </w:t>
      </w:r>
      <w:r>
        <w:t xml:space="preserve">quantized </w:t>
      </w:r>
      <w:r w:rsidRPr="00D81BBB">
        <w:rPr>
          <w:rFonts w:hint="eastAsia"/>
        </w:rPr>
        <w:t>LSF parameter of the previous frame</w:t>
      </w:r>
      <w:r>
        <w:rPr>
          <w:rFonts w:hint="eastAsia"/>
          <w:lang w:eastAsia="ja-JP"/>
        </w:rPr>
        <w:t xml:space="preserve"> </w:t>
      </w:r>
      <m:oMath>
        <m:sSup>
          <m:sSupPr>
            <m:ctrlPr>
              <w:ins w:id="66" w:author="S4-200827_CR-0047" w:date="2020-06-24T00:02:00Z">
                <w:rPr>
                  <w:rFonts w:ascii="Cambria Math" w:hAnsi="Cambria Math"/>
                  <w:lang w:eastAsia="ja-JP"/>
                </w:rPr>
              </w:ins>
            </m:ctrlPr>
          </m:sSupPr>
          <m:e>
            <m:acc>
              <m:accPr>
                <m:ctrlPr>
                  <w:ins w:id="67" w:author="S4-200827_CR-0047" w:date="2020-06-24T00:02:00Z">
                    <w:rPr>
                      <w:rFonts w:ascii="Cambria Math" w:hAnsi="Cambria Math"/>
                      <w:lang w:eastAsia="ja-JP"/>
                    </w:rPr>
                  </w:ins>
                </m:ctrlPr>
              </m:accPr>
              <m:e>
                <m:r>
                  <w:ins w:id="68" w:author="S4-200827_CR-0047" w:date="2020-06-24T00:02:00Z">
                    <m:rPr>
                      <m:sty m:val="p"/>
                    </m:rPr>
                    <w:rPr>
                      <w:rFonts w:ascii="Cambria Math" w:hAnsi="Cambria Math"/>
                      <w:lang w:eastAsia="ja-JP"/>
                    </w:rPr>
                    <m:t>ω</m:t>
                  </w:ins>
                </m:r>
              </m:e>
            </m:acc>
          </m:e>
          <m:sup>
            <m:r>
              <w:ins w:id="69" w:author="S4-200827_CR-0047" w:date="2020-06-24T00:02:00Z">
                <w:rPr>
                  <w:rFonts w:ascii="Cambria Math" w:hAnsi="Cambria Math"/>
                  <w:lang w:eastAsia="ja-JP"/>
                </w:rPr>
                <m:t>[-1]</m:t>
              </w:ins>
            </m:r>
          </m:sup>
        </m:sSup>
        <m:r>
          <w:ins w:id="70" w:author="S4-200827_CR-0047" w:date="2020-06-24T00:02:00Z">
            <w:del w:id="71" w:author="Author">
              <m:rPr>
                <m:sty m:val="p"/>
              </m:rPr>
              <w:rPr>
                <w:rFonts w:ascii="Cambria Math" w:hAnsi="Cambria Math"/>
                <w:position w:val="-6"/>
              </w:rPr>
              <w:object w:dxaOrig="480" w:dyaOrig="310" w14:anchorId="196B2DB7">
                <v:shape id="_x0000_i1664" type="#_x0000_t75" style="width:24pt;height:15.4pt" o:ole="">
                  <v:imagedata r:id="rId307" o:title=""/>
                </v:shape>
                <o:OLEObject Type="Embed" ProgID="Equation.3" ShapeID="_x0000_i1664" DrawAspect="Content" ObjectID="_1783087535" r:id="rId308"/>
              </w:object>
            </w:del>
          </w:ins>
        </m:r>
      </m:oMath>
      <w:r w:rsidRPr="00D81BBB">
        <w:rPr>
          <w:rFonts w:hint="eastAsia"/>
        </w:rPr>
        <w:t>, the extrapolated LSF</w:t>
      </w:r>
      <w:r>
        <w:rPr>
          <w:rFonts w:hint="eastAsia"/>
          <w:lang w:eastAsia="ja-JP"/>
        </w:rPr>
        <w:t xml:space="preserve"> </w:t>
      </w:r>
      <w:r w:rsidRPr="00971C0D">
        <w:rPr>
          <w:position w:val="-6"/>
        </w:rPr>
        <w:object w:dxaOrig="480" w:dyaOrig="320" w14:anchorId="2DE4CB56">
          <v:shape id="_x0000_i1179" type="#_x0000_t75" style="width:24pt;height:15.75pt" o:ole="">
            <v:imagedata r:id="rId309" o:title=""/>
          </v:shape>
          <o:OLEObject Type="Embed" ProgID="Equation.3" ShapeID="_x0000_i1179" DrawAspect="Content" ObjectID="_1783087536" r:id="rId310"/>
        </w:object>
      </w:r>
      <w:r>
        <w:rPr>
          <w:rFonts w:hint="eastAsia"/>
          <w:lang w:eastAsia="ja-JP"/>
        </w:rPr>
        <w:t xml:space="preserve"> </w:t>
      </w:r>
      <w:r w:rsidRPr="00D81BBB">
        <w:rPr>
          <w:rFonts w:hint="eastAsia"/>
        </w:rPr>
        <w:t xml:space="preserve">obtained in the guided PLC for pitch lag at the previous frame, and a modified LSF parameter </w:t>
      </w:r>
      <w:r w:rsidRPr="00971C0D">
        <w:rPr>
          <w:position w:val="-6"/>
        </w:rPr>
        <w:object w:dxaOrig="480" w:dyaOrig="320" w14:anchorId="3D595C50">
          <v:shape id="_x0000_i1180" type="#_x0000_t75" style="width:24pt;height:15.75pt" o:ole="">
            <v:imagedata r:id="rId311" o:title=""/>
          </v:shape>
          <o:OLEObject Type="Embed" ProgID="Equation.3" ShapeID="_x0000_i1180" DrawAspect="Content" ObjectID="_1783087537" r:id="rId312"/>
        </w:object>
      </w:r>
      <w:r w:rsidRPr="00D81BBB">
        <w:rPr>
          <w:rFonts w:hint="eastAsia"/>
        </w:rPr>
        <w:t>.</w:t>
      </w:r>
      <w:r w:rsidRPr="00D81BBB">
        <w:rPr>
          <w:rFonts w:hint="eastAsia"/>
          <w:lang w:eastAsia="ja-JP"/>
        </w:rPr>
        <w:t xml:space="preserve"> </w:t>
      </w:r>
      <w:r w:rsidRPr="00D81BBB">
        <w:rPr>
          <w:rFonts w:hint="eastAsia"/>
        </w:rPr>
        <w:t xml:space="preserve">The modified LSF parameter </w:t>
      </w:r>
      <w:r w:rsidRPr="00971C0D">
        <w:rPr>
          <w:position w:val="-6"/>
        </w:rPr>
        <w:object w:dxaOrig="480" w:dyaOrig="320" w14:anchorId="28373A23">
          <v:shape id="_x0000_i1181" type="#_x0000_t75" style="width:24pt;height:15.75pt" o:ole="">
            <v:imagedata r:id="rId313" o:title=""/>
          </v:shape>
          <o:OLEObject Type="Embed" ProgID="Equation.3" ShapeID="_x0000_i1181" DrawAspect="Content" ObjectID="_1783087538" r:id="rId314"/>
        </w:object>
      </w:r>
      <w:r w:rsidRPr="00D81BBB">
        <w:rPr>
          <w:rFonts w:hint="eastAsia"/>
        </w:rPr>
        <w:t xml:space="preserve"> is calculated as follows.</w:t>
      </w:r>
    </w:p>
    <w:p w14:paraId="426DE0B1" w14:textId="77777777" w:rsidR="00CC6013" w:rsidRDefault="00CC6013" w:rsidP="00CC6013">
      <w:pPr>
        <w:pStyle w:val="EQ"/>
        <w:rPr>
          <w:rFonts w:hint="eastAsia"/>
          <w:lang w:eastAsia="ja-JP"/>
        </w:rPr>
      </w:pPr>
      <w:r>
        <w:rPr>
          <w:rFonts w:hint="eastAsia"/>
          <w:lang w:eastAsia="ja-JP"/>
        </w:rPr>
        <w:tab/>
      </w:r>
      <w:r w:rsidRPr="00D81BBB">
        <w:rPr>
          <w:position w:val="-30"/>
          <w:lang w:eastAsia="ja-JP"/>
        </w:rPr>
        <w:object w:dxaOrig="2460" w:dyaOrig="700" w14:anchorId="69BE18B8">
          <v:shape id="_x0000_i1182" type="#_x0000_t75" style="width:123pt;height:34.9pt" o:ole="">
            <v:imagedata r:id="rId315" o:title=""/>
          </v:shape>
          <o:OLEObject Type="Embed" ProgID="Equation.3" ShapeID="_x0000_i1182" DrawAspect="Content" ObjectID="_1783087539" r:id="rId316"/>
        </w:object>
      </w:r>
      <w:r>
        <w:rPr>
          <w:lang w:eastAsia="ja-JP"/>
        </w:rPr>
        <w:tab/>
      </w:r>
      <w:r>
        <w:rPr>
          <w:rFonts w:hint="eastAsia"/>
          <w:lang w:eastAsia="ja-JP"/>
        </w:rPr>
        <w:t>(</w:t>
      </w:r>
      <w:r>
        <w:rPr>
          <w:lang w:eastAsia="ja-JP"/>
        </w:rPr>
        <w:fldChar w:fldCharType="begin"/>
      </w:r>
      <w:r>
        <w:rPr>
          <w:lang w:eastAsia="ja-JP"/>
        </w:rPr>
        <w:instrText xml:space="preserve"> </w:instrText>
      </w:r>
      <w:r>
        <w:rPr>
          <w:rFonts w:hint="eastAsia"/>
          <w:lang w:eastAsia="ja-JP"/>
        </w:rPr>
        <w:instrText>SEQ eqn \* MERGEFORMAT</w:instrText>
      </w:r>
      <w:r>
        <w:rPr>
          <w:lang w:eastAsia="ja-JP"/>
        </w:rPr>
        <w:instrText xml:space="preserve"> </w:instrText>
      </w:r>
      <w:r>
        <w:rPr>
          <w:lang w:eastAsia="ja-JP"/>
        </w:rPr>
        <w:fldChar w:fldCharType="separate"/>
      </w:r>
      <w:r>
        <w:rPr>
          <w:lang w:eastAsia="ja-JP"/>
        </w:rPr>
        <w:t>1304</w:t>
      </w:r>
      <w:r>
        <w:rPr>
          <w:lang w:eastAsia="ja-JP"/>
        </w:rPr>
        <w:fldChar w:fldCharType="end"/>
      </w:r>
      <w:r>
        <w:rPr>
          <w:rFonts w:hint="eastAsia"/>
          <w:lang w:eastAsia="ja-JP"/>
        </w:rPr>
        <w:t>)</w:t>
      </w:r>
    </w:p>
    <w:p w14:paraId="0C51C636" w14:textId="77777777" w:rsidR="00CC6013" w:rsidRPr="00D81BBB" w:rsidRDefault="00CC6013" w:rsidP="00CC6013">
      <w:pPr>
        <w:pStyle w:val="EQ"/>
        <w:rPr>
          <w:rFonts w:hint="eastAsia"/>
          <w:lang w:eastAsia="ja-JP"/>
        </w:rPr>
      </w:pPr>
      <w:r w:rsidRPr="00D81BBB">
        <w:rPr>
          <w:rFonts w:hint="eastAsia"/>
        </w:rPr>
        <w:t xml:space="preserve">where </w:t>
      </w:r>
      <w:r w:rsidRPr="00155FB2">
        <w:rPr>
          <w:position w:val="-6"/>
        </w:rPr>
        <w:object w:dxaOrig="320" w:dyaOrig="260" w14:anchorId="3CC73A0A">
          <v:shape id="_x0000_i1183" type="#_x0000_t75" style="width:16.15pt;height:13.15pt" o:ole="">
            <v:imagedata r:id="rId317" o:title=""/>
          </v:shape>
          <o:OLEObject Type="Embed" ProgID="Equation.3" ShapeID="_x0000_i1183" DrawAspect="Content" ObjectID="_1783087540" r:id="rId318"/>
        </w:object>
      </w:r>
      <w:r>
        <w:rPr>
          <w:rFonts w:hint="eastAsia"/>
          <w:lang w:eastAsia="ja-JP"/>
        </w:rPr>
        <w:t xml:space="preserve"> </w:t>
      </w:r>
      <w:r w:rsidRPr="00D81BBB">
        <w:rPr>
          <w:rFonts w:hint="eastAsia"/>
        </w:rPr>
        <w:t xml:space="preserve">is the lowest number of </w:t>
      </w:r>
      <w:r w:rsidRPr="00937B54">
        <w:rPr>
          <w:rFonts w:hint="eastAsia"/>
          <w:i/>
        </w:rPr>
        <w:t>j</w:t>
      </w:r>
      <w:r w:rsidRPr="00D81BBB">
        <w:rPr>
          <w:rFonts w:hint="eastAsia"/>
        </w:rPr>
        <w:t xml:space="preserve"> which satisfies the following equation</w:t>
      </w:r>
      <w:r w:rsidRPr="00D81BBB">
        <w:rPr>
          <w:rFonts w:hint="eastAsia"/>
          <w:lang w:eastAsia="ja-JP"/>
        </w:rPr>
        <w:t>.</w:t>
      </w:r>
    </w:p>
    <w:p w14:paraId="382DCC46" w14:textId="77777777" w:rsidR="00CC6013" w:rsidRDefault="00CC6013" w:rsidP="00CC6013">
      <w:pPr>
        <w:pStyle w:val="EQ"/>
        <w:rPr>
          <w:rFonts w:hint="eastAsia"/>
          <w:lang w:eastAsia="ja-JP"/>
        </w:rPr>
      </w:pPr>
      <w:r>
        <w:rPr>
          <w:rFonts w:hint="eastAsia"/>
          <w:lang w:eastAsia="ja-JP"/>
        </w:rPr>
        <w:lastRenderedPageBreak/>
        <w:tab/>
      </w:r>
      <w:r w:rsidRPr="00D81BBB">
        <w:rPr>
          <w:position w:val="-14"/>
          <w:lang w:eastAsia="ja-JP"/>
        </w:rPr>
        <w:object w:dxaOrig="1200" w:dyaOrig="400" w14:anchorId="420A5A63">
          <v:shape id="_x0000_i1184" type="#_x0000_t75" style="width:60pt;height:19.9pt" o:ole="">
            <v:imagedata r:id="rId319" o:title=""/>
          </v:shape>
          <o:OLEObject Type="Embed" ProgID="Equation.3" ShapeID="_x0000_i1184" DrawAspect="Content" ObjectID="_1783087541" r:id="rId320"/>
        </w:object>
      </w:r>
      <w:r>
        <w:rPr>
          <w:lang w:eastAsia="ja-JP"/>
        </w:rPr>
        <w:tab/>
      </w:r>
      <w:r>
        <w:rPr>
          <w:rFonts w:hint="eastAsia"/>
          <w:lang w:eastAsia="ja-JP"/>
        </w:rPr>
        <w:t>(</w:t>
      </w:r>
      <w:r>
        <w:rPr>
          <w:lang w:eastAsia="ja-JP"/>
        </w:rPr>
        <w:fldChar w:fldCharType="begin"/>
      </w:r>
      <w:r>
        <w:rPr>
          <w:lang w:eastAsia="ja-JP"/>
        </w:rPr>
        <w:instrText xml:space="preserve"> </w:instrText>
      </w:r>
      <w:r>
        <w:rPr>
          <w:rFonts w:hint="eastAsia"/>
          <w:lang w:eastAsia="ja-JP"/>
        </w:rPr>
        <w:instrText>SEQ eqn \* MERGEFORMAT</w:instrText>
      </w:r>
      <w:r>
        <w:rPr>
          <w:lang w:eastAsia="ja-JP"/>
        </w:rPr>
        <w:instrText xml:space="preserve"> </w:instrText>
      </w:r>
      <w:r>
        <w:rPr>
          <w:lang w:eastAsia="ja-JP"/>
        </w:rPr>
        <w:fldChar w:fldCharType="separate"/>
      </w:r>
      <w:r>
        <w:rPr>
          <w:lang w:eastAsia="ja-JP"/>
        </w:rPr>
        <w:t>1305</w:t>
      </w:r>
      <w:r>
        <w:rPr>
          <w:lang w:eastAsia="ja-JP"/>
        </w:rPr>
        <w:fldChar w:fldCharType="end"/>
      </w:r>
      <w:r>
        <w:rPr>
          <w:rFonts w:hint="eastAsia"/>
          <w:lang w:eastAsia="ja-JP"/>
        </w:rPr>
        <w:t>)</w:t>
      </w:r>
    </w:p>
    <w:p w14:paraId="50027E48" w14:textId="77777777" w:rsidR="00CC6013" w:rsidRDefault="00CC6013" w:rsidP="00CC6013">
      <w:pPr>
        <w:pStyle w:val="EQ"/>
        <w:rPr>
          <w:rFonts w:hint="eastAsia"/>
          <w:lang w:eastAsia="ja-JP"/>
        </w:rPr>
      </w:pPr>
      <w:r>
        <w:rPr>
          <w:rFonts w:hint="eastAsia"/>
          <w:lang w:eastAsia="ja-JP"/>
        </w:rPr>
        <w:tab/>
      </w:r>
      <w:r w:rsidRPr="00971C0D">
        <w:rPr>
          <w:position w:val="-22"/>
          <w:lang w:eastAsia="ja-JP"/>
        </w:rPr>
        <w:object w:dxaOrig="1520" w:dyaOrig="800" w14:anchorId="223A701E">
          <v:shape id="_x0000_i1185" type="#_x0000_t75" style="width:76.15pt;height:40.15pt" o:ole="">
            <v:imagedata r:id="rId321" o:title=""/>
          </v:shape>
          <o:OLEObject Type="Embed" ProgID="Equation.3" ShapeID="_x0000_i1185" DrawAspect="Content" ObjectID="_1783087542" r:id="rId322"/>
        </w:object>
      </w:r>
      <w:r>
        <w:rPr>
          <w:lang w:eastAsia="ja-JP"/>
        </w:rPr>
        <w:tab/>
      </w:r>
      <w:r>
        <w:rPr>
          <w:rFonts w:hint="eastAsia"/>
          <w:lang w:eastAsia="ja-JP"/>
        </w:rPr>
        <w:t>(</w:t>
      </w:r>
      <w:r>
        <w:rPr>
          <w:lang w:eastAsia="ja-JP"/>
        </w:rPr>
        <w:fldChar w:fldCharType="begin"/>
      </w:r>
      <w:r>
        <w:rPr>
          <w:lang w:eastAsia="ja-JP"/>
        </w:rPr>
        <w:instrText xml:space="preserve"> </w:instrText>
      </w:r>
      <w:r>
        <w:rPr>
          <w:rFonts w:hint="eastAsia"/>
          <w:lang w:eastAsia="ja-JP"/>
        </w:rPr>
        <w:instrText>SEQ eqn \* MERGEFORMAT</w:instrText>
      </w:r>
      <w:r>
        <w:rPr>
          <w:lang w:eastAsia="ja-JP"/>
        </w:rPr>
        <w:instrText xml:space="preserve"> </w:instrText>
      </w:r>
      <w:r>
        <w:rPr>
          <w:lang w:eastAsia="ja-JP"/>
        </w:rPr>
        <w:fldChar w:fldCharType="separate"/>
      </w:r>
      <w:r>
        <w:rPr>
          <w:lang w:eastAsia="ja-JP"/>
        </w:rPr>
        <w:t>1306</w:t>
      </w:r>
      <w:r>
        <w:rPr>
          <w:lang w:eastAsia="ja-JP"/>
        </w:rPr>
        <w:fldChar w:fldCharType="end"/>
      </w:r>
      <w:r>
        <w:rPr>
          <w:rFonts w:hint="eastAsia"/>
          <w:lang w:eastAsia="ja-JP"/>
        </w:rPr>
        <w:t>)</w:t>
      </w:r>
    </w:p>
    <w:p w14:paraId="0AB37CBB" w14:textId="77777777" w:rsidR="00CC6013" w:rsidRPr="00D81BBB" w:rsidRDefault="00CC6013" w:rsidP="00CC6013">
      <w:pPr>
        <w:pStyle w:val="EQ"/>
        <w:rPr>
          <w:rFonts w:hint="eastAsia"/>
          <w:lang w:eastAsia="ja-JP"/>
        </w:rPr>
      </w:pPr>
      <w:r w:rsidRPr="00D81BBB">
        <w:rPr>
          <w:rFonts w:hint="eastAsia"/>
          <w:lang w:eastAsia="ja-JP"/>
        </w:rPr>
        <w:t xml:space="preserve">where </w:t>
      </w:r>
      <w:r w:rsidRPr="00155FB2">
        <w:rPr>
          <w:position w:val="-6"/>
        </w:rPr>
        <w:object w:dxaOrig="200" w:dyaOrig="240" w14:anchorId="36EBF4CF">
          <v:shape id="_x0000_i1186" type="#_x0000_t75" style="width:10.15pt;height:12pt" o:ole="">
            <v:imagedata r:id="rId323" o:title=""/>
          </v:shape>
          <o:OLEObject Type="Embed" ProgID="Equation.3" ShapeID="_x0000_i1186" DrawAspect="Content" ObjectID="_1783087543" r:id="rId324"/>
        </w:object>
      </w:r>
      <w:r>
        <w:rPr>
          <w:rFonts w:hint="eastAsia"/>
          <w:lang w:eastAsia="ja-JP"/>
        </w:rPr>
        <w:t xml:space="preserve"> </w:t>
      </w:r>
      <w:r w:rsidRPr="00D81BBB">
        <w:rPr>
          <w:rFonts w:hint="eastAsia"/>
        </w:rPr>
        <w:t xml:space="preserve">is computed as follows. </w:t>
      </w:r>
      <w:r w:rsidRPr="00155FB2">
        <w:rPr>
          <w:position w:val="-14"/>
        </w:rPr>
        <w:object w:dxaOrig="560" w:dyaOrig="340" w14:anchorId="151B6EBC">
          <v:shape id="_x0000_i1187" type="#_x0000_t75" style="width:28.15pt;height:16.9pt" o:ole="">
            <v:imagedata r:id="rId325" o:title=""/>
          </v:shape>
          <o:OLEObject Type="Embed" ProgID="Equation.3" ShapeID="_x0000_i1187" DrawAspect="Content" ObjectID="_1783087544" r:id="rId326"/>
        </w:object>
      </w:r>
      <w:r>
        <w:rPr>
          <w:rFonts w:hint="eastAsia"/>
          <w:lang w:eastAsia="ja-JP"/>
        </w:rPr>
        <w:t xml:space="preserve"> </w:t>
      </w:r>
      <w:r w:rsidRPr="00D81BBB">
        <w:rPr>
          <w:rFonts w:hint="eastAsia"/>
          <w:lang w:eastAsia="ja-JP"/>
        </w:rPr>
        <w:t xml:space="preserve">is a threshold which </w:t>
      </w:r>
      <w:r w:rsidRPr="00D81BBB">
        <w:rPr>
          <w:rFonts w:hint="eastAsia"/>
        </w:rPr>
        <w:t>equals to 1900 for 12.8 kHz internal sampling frequency, 2375 for 16 kHz internal sampling frequency.</w:t>
      </w:r>
    </w:p>
    <w:p w14:paraId="22C4CCFB" w14:textId="77777777" w:rsidR="00CC6013" w:rsidRPr="00D81BBB" w:rsidRDefault="00CC6013" w:rsidP="00CC6013">
      <w:pPr>
        <w:pStyle w:val="EQ"/>
        <w:rPr>
          <w:rFonts w:hint="eastAsia"/>
          <w:lang w:eastAsia="ja-JP"/>
        </w:rPr>
      </w:pPr>
      <w:r w:rsidRPr="00D81BBB">
        <w:rPr>
          <w:rFonts w:hint="eastAsia"/>
        </w:rPr>
        <w:t xml:space="preserve">After initialized with 0, the LSF </w:t>
      </w:r>
      <w:r>
        <w:t>improvement</w:t>
      </w:r>
      <w:r w:rsidRPr="00D81BBB">
        <w:t xml:space="preserve"> counter</w:t>
      </w:r>
      <w:r w:rsidRPr="00D81BBB">
        <w:rPr>
          <w:rFonts w:hint="eastAsia"/>
        </w:rPr>
        <w:t xml:space="preserve"> </w:t>
      </w:r>
      <w:r w:rsidRPr="00155FB2">
        <w:rPr>
          <w:position w:val="-6"/>
        </w:rPr>
        <w:object w:dxaOrig="220" w:dyaOrig="260" w14:anchorId="5873EB5A">
          <v:shape id="_x0000_i1188" type="#_x0000_t75" style="width:10.9pt;height:13.15pt" o:ole="">
            <v:imagedata r:id="rId327" o:title=""/>
          </v:shape>
          <o:OLEObject Type="Embed" ProgID="Equation.3" ShapeID="_x0000_i1188" DrawAspect="Content" ObjectID="_1783087545" r:id="rId328"/>
        </w:object>
      </w:r>
      <w:r>
        <w:rPr>
          <w:rFonts w:hint="eastAsia"/>
          <w:lang w:eastAsia="ja-JP"/>
        </w:rPr>
        <w:t xml:space="preserve"> </w:t>
      </w:r>
      <w:r w:rsidRPr="00D81BBB">
        <w:rPr>
          <w:rFonts w:hint="eastAsia"/>
        </w:rPr>
        <w:t>is computed as follows:</w:t>
      </w:r>
    </w:p>
    <w:p w14:paraId="72F871C0" w14:textId="77777777" w:rsidR="005726A4" w:rsidRDefault="00CC6013" w:rsidP="00CC6013">
      <w:pPr>
        <w:pStyle w:val="EQ"/>
        <w:rPr>
          <w:lang w:eastAsia="ja-JP"/>
        </w:rPr>
      </w:pPr>
      <w:r>
        <w:rPr>
          <w:rFonts w:hint="eastAsia"/>
          <w:lang w:eastAsia="ja-JP"/>
        </w:rPr>
        <w:tab/>
      </w:r>
    </w:p>
    <w:p w14:paraId="4030D846" w14:textId="2117176B" w:rsidR="00CC6013" w:rsidRDefault="005726A4" w:rsidP="00CC6013">
      <w:pPr>
        <w:pStyle w:val="EQ"/>
        <w:rPr>
          <w:rFonts w:hint="eastAsia"/>
          <w:lang w:eastAsia="ja-JP"/>
        </w:rPr>
      </w:pPr>
      <w:r>
        <w:rPr>
          <w:lang w:eastAsia="ja-JP"/>
        </w:rPr>
        <w:tab/>
      </w:r>
      <m:oMath>
        <m:sSub>
          <m:sSubPr>
            <m:ctrlPr>
              <w:ins w:id="72" w:author="S4-200827_CR-0047" w:date="2020-06-24T00:03:00Z">
                <w:rPr>
                  <w:rFonts w:ascii="Cambria Math" w:hAnsi="Cambria Math"/>
                  <w:lang w:eastAsia="ja-JP"/>
                </w:rPr>
              </w:ins>
            </m:ctrlPr>
          </m:sSubPr>
          <m:e>
            <m:r>
              <w:ins w:id="73" w:author="S4-200827_CR-0047" w:date="2020-06-24T00:03:00Z">
                <w:rPr>
                  <w:rFonts w:ascii="Cambria Math" w:hAnsi="Cambria Math"/>
                  <w:lang w:eastAsia="ja-JP"/>
                </w:rPr>
                <m:t>l</m:t>
              </w:ins>
            </m:r>
          </m:e>
          <m:sub>
            <m:r>
              <w:ins w:id="74" w:author="S4-200827_CR-0047" w:date="2020-06-24T00:03:00Z">
                <w:rPr>
                  <w:rFonts w:ascii="Cambria Math" w:hAnsi="Cambria Math"/>
                  <w:lang w:eastAsia="ja-JP"/>
                </w:rPr>
                <m:t>c</m:t>
              </w:ins>
            </m:r>
          </m:sub>
        </m:sSub>
        <m:r>
          <w:ins w:id="75" w:author="S4-200827_CR-0047" w:date="2020-06-24T00:03:00Z">
            <w:rPr>
              <w:rFonts w:ascii="Cambria Math" w:hAnsi="Cambria Math"/>
              <w:lang w:eastAsia="ja-JP"/>
            </w:rPr>
            <m:t>=</m:t>
          </w:ins>
        </m:r>
        <m:d>
          <m:dPr>
            <m:begChr m:val="{"/>
            <m:endChr m:val=""/>
            <m:ctrlPr>
              <w:ins w:id="76" w:author="S4-200827_CR-0047" w:date="2020-06-24T00:03:00Z">
                <w:rPr>
                  <w:rFonts w:ascii="Cambria Math" w:hAnsi="Cambria Math"/>
                  <w:i/>
                  <w:lang w:eastAsia="ja-JP"/>
                </w:rPr>
              </w:ins>
            </m:ctrlPr>
          </m:dPr>
          <m:e>
            <m:m>
              <m:mPr>
                <m:mcs>
                  <m:mc>
                    <m:mcPr>
                      <m:count m:val="2"/>
                      <m:mcJc m:val="center"/>
                    </m:mcPr>
                  </m:mc>
                </m:mcs>
                <m:ctrlPr>
                  <w:ins w:id="77" w:author="S4-200827_CR-0047" w:date="2020-06-24T00:03:00Z">
                    <w:rPr>
                      <w:rFonts w:ascii="Cambria Math" w:hAnsi="Cambria Math"/>
                      <w:i/>
                      <w:lang w:eastAsia="ja-JP"/>
                    </w:rPr>
                  </w:ins>
                </m:ctrlPr>
              </m:mPr>
              <m:mr>
                <m:e>
                  <m:sSub>
                    <m:sSubPr>
                      <m:ctrlPr>
                        <w:ins w:id="78" w:author="S4-200827_CR-0047" w:date="2020-06-24T00:03:00Z">
                          <w:rPr>
                            <w:rFonts w:ascii="Cambria Math" w:hAnsi="Cambria Math"/>
                            <w:i/>
                            <w:lang w:eastAsia="ja-JP"/>
                          </w:rPr>
                        </w:ins>
                      </m:ctrlPr>
                    </m:sSubPr>
                    <m:e>
                      <m:r>
                        <w:ins w:id="79" w:author="S4-200827_CR-0047" w:date="2020-06-24T00:03:00Z">
                          <w:rPr>
                            <w:rFonts w:ascii="Cambria Math" w:hAnsi="Cambria Math"/>
                            <w:lang w:eastAsia="ja-JP"/>
                          </w:rPr>
                          <m:t>l</m:t>
                        </w:ins>
                      </m:r>
                    </m:e>
                    <m:sub>
                      <m:r>
                        <w:ins w:id="80" w:author="S4-200827_CR-0047" w:date="2020-06-24T00:03:00Z">
                          <w:rPr>
                            <w:rFonts w:ascii="Cambria Math" w:hAnsi="Cambria Math"/>
                            <w:lang w:eastAsia="ja-JP"/>
                          </w:rPr>
                          <m:t>c</m:t>
                        </w:ins>
                      </m:r>
                    </m:sub>
                  </m:sSub>
                  <m:r>
                    <w:ins w:id="81" w:author="S4-200827_CR-0047" w:date="2020-06-24T00:03:00Z">
                      <w:rPr>
                        <w:rFonts w:ascii="Cambria Math" w:hAnsi="Cambria Math"/>
                        <w:lang w:eastAsia="ja-JP"/>
                      </w:rPr>
                      <m:t>+1</m:t>
                    </w:ins>
                  </m:r>
                </m:e>
                <m:e>
                  <m:d>
                    <m:dPr>
                      <m:ctrlPr>
                        <w:ins w:id="82" w:author="S4-200827_CR-0047" w:date="2020-06-24T00:03:00Z">
                          <w:rPr>
                            <w:rFonts w:ascii="Cambria Math" w:hAnsi="Cambria Math"/>
                            <w:i/>
                            <w:lang w:eastAsia="ja-JP"/>
                          </w:rPr>
                        </w:ins>
                      </m:ctrlPr>
                    </m:dPr>
                    <m:e>
                      <m:sSup>
                        <m:sSupPr>
                          <m:ctrlPr>
                            <w:ins w:id="83" w:author="S4-200827_CR-0047" w:date="2020-06-24T00:03:00Z">
                              <w:rPr>
                                <w:rFonts w:ascii="Cambria Math" w:hAnsi="Cambria Math"/>
                                <w:i/>
                                <w:lang w:eastAsia="ja-JP"/>
                              </w:rPr>
                            </w:ins>
                          </m:ctrlPr>
                        </m:sSupPr>
                        <m:e>
                          <m:d>
                            <m:dPr>
                              <m:begChr m:val="|"/>
                              <m:endChr m:val="|"/>
                              <m:ctrlPr>
                                <w:ins w:id="84" w:author="S4-200827_CR-0047" w:date="2020-06-24T00:03:00Z">
                                  <w:rPr>
                                    <w:rFonts w:ascii="Cambria Math" w:hAnsi="Cambria Math"/>
                                    <w:i/>
                                    <w:lang w:eastAsia="ja-JP"/>
                                  </w:rPr>
                                </w:ins>
                              </m:ctrlPr>
                            </m:dPr>
                            <m:e>
                              <m:sSubSup>
                                <m:sSubSupPr>
                                  <m:ctrlPr>
                                    <w:ins w:id="85" w:author="S4-200827_CR-0047" w:date="2020-06-24T00:03:00Z">
                                      <w:rPr>
                                        <w:rFonts w:ascii="Cambria Math" w:hAnsi="Cambria Math"/>
                                        <w:i/>
                                        <w:lang w:eastAsia="ja-JP"/>
                                      </w:rPr>
                                    </w:ins>
                                  </m:ctrlPr>
                                </m:sSubSupPr>
                                <m:e>
                                  <m:acc>
                                    <m:accPr>
                                      <m:chr m:val="̇"/>
                                      <m:ctrlPr>
                                        <w:ins w:id="86" w:author="S4-200827_CR-0047" w:date="2020-06-24T00:03:00Z">
                                          <w:rPr>
                                            <w:rFonts w:ascii="Cambria Math" w:hAnsi="Cambria Math"/>
                                            <w:i/>
                                            <w:lang w:eastAsia="ja-JP"/>
                                          </w:rPr>
                                        </w:ins>
                                      </m:ctrlPr>
                                    </m:accPr>
                                    <m:e>
                                      <m:r>
                                        <w:ins w:id="87" w:author="S4-200827_CR-0047" w:date="2020-06-24T00:03:00Z">
                                          <w:rPr>
                                            <w:rFonts w:ascii="Cambria Math" w:hAnsi="Cambria Math"/>
                                            <w:lang w:eastAsia="ja-JP"/>
                                          </w:rPr>
                                          <m:t>ω</m:t>
                                        </w:ins>
                                      </m:r>
                                    </m:e>
                                  </m:acc>
                                </m:e>
                                <m:sub>
                                  <m:r>
                                    <w:ins w:id="88" w:author="S4-200827_CR-0047" w:date="2020-06-24T00:03:00Z">
                                      <w:rPr>
                                        <w:rFonts w:ascii="Cambria Math" w:hAnsi="Cambria Math"/>
                                        <w:lang w:eastAsia="ja-JP"/>
                                      </w:rPr>
                                      <m:t>j</m:t>
                                    </w:ins>
                                  </m:r>
                                </m:sub>
                                <m:sup>
                                  <m:d>
                                    <m:dPr>
                                      <m:begChr m:val="["/>
                                      <m:endChr m:val="]"/>
                                      <m:ctrlPr>
                                        <w:ins w:id="89" w:author="S4-200827_CR-0047" w:date="2020-06-24T00:03:00Z">
                                          <w:rPr>
                                            <w:rFonts w:ascii="Cambria Math" w:hAnsi="Cambria Math"/>
                                            <w:i/>
                                            <w:lang w:eastAsia="ja-JP"/>
                                          </w:rPr>
                                        </w:ins>
                                      </m:ctrlPr>
                                    </m:dPr>
                                    <m:e>
                                      <m:r>
                                        <w:ins w:id="90" w:author="S4-200827_CR-0047" w:date="2020-06-24T00:03:00Z">
                                          <w:rPr>
                                            <w:rFonts w:ascii="Cambria Math" w:hAnsi="Cambria Math"/>
                                            <w:lang w:eastAsia="ja-JP"/>
                                          </w:rPr>
                                          <m:t>-1</m:t>
                                        </w:ins>
                                      </m:r>
                                    </m:e>
                                  </m:d>
                                </m:sup>
                              </m:sSubSup>
                              <m:r>
                                <w:ins w:id="91" w:author="S4-200827_CR-0047" w:date="2020-06-24T00:03:00Z">
                                  <w:rPr>
                                    <w:rFonts w:ascii="Cambria Math" w:hAnsi="Cambria Math"/>
                                    <w:lang w:eastAsia="ja-JP"/>
                                  </w:rPr>
                                  <m:t>-</m:t>
                                </w:ins>
                              </m:r>
                              <m:sSubSup>
                                <m:sSubSupPr>
                                  <m:ctrlPr>
                                    <w:ins w:id="92" w:author="S4-200827_CR-0047" w:date="2020-06-24T00:03:00Z">
                                      <w:rPr>
                                        <w:rFonts w:ascii="Cambria Math" w:hAnsi="Cambria Math"/>
                                        <w:i/>
                                        <w:lang w:eastAsia="ja-JP"/>
                                      </w:rPr>
                                    </w:ins>
                                  </m:ctrlPr>
                                </m:sSubSupPr>
                                <m:e>
                                  <m:acc>
                                    <m:accPr>
                                      <m:ctrlPr>
                                        <w:ins w:id="93" w:author="S4-200827_CR-0047" w:date="2020-06-24T00:03:00Z">
                                          <w:rPr>
                                            <w:rFonts w:ascii="Cambria Math" w:hAnsi="Cambria Math"/>
                                            <w:i/>
                                            <w:lang w:eastAsia="ja-JP"/>
                                          </w:rPr>
                                        </w:ins>
                                      </m:ctrlPr>
                                    </m:accPr>
                                    <m:e>
                                      <m:r>
                                        <w:ins w:id="94" w:author="S4-200827_CR-0047" w:date="2020-06-24T00:03:00Z">
                                          <w:rPr>
                                            <w:rFonts w:ascii="Cambria Math" w:hAnsi="Cambria Math"/>
                                            <w:lang w:eastAsia="ja-JP"/>
                                          </w:rPr>
                                          <m:t>ω</m:t>
                                        </w:ins>
                                      </m:r>
                                    </m:e>
                                  </m:acc>
                                </m:e>
                                <m:sub>
                                  <m:r>
                                    <w:ins w:id="95" w:author="S4-200827_CR-0047" w:date="2020-06-24T00:03:00Z">
                                      <w:rPr>
                                        <w:rFonts w:ascii="Cambria Math" w:hAnsi="Cambria Math"/>
                                        <w:lang w:eastAsia="ja-JP"/>
                                      </w:rPr>
                                      <m:t>j</m:t>
                                    </w:ins>
                                  </m:r>
                                </m:sub>
                                <m:sup>
                                  <m:d>
                                    <m:dPr>
                                      <m:begChr m:val="["/>
                                      <m:endChr m:val="]"/>
                                      <m:ctrlPr>
                                        <w:ins w:id="96" w:author="S4-200827_CR-0047" w:date="2020-06-24T00:03:00Z">
                                          <w:rPr>
                                            <w:rFonts w:ascii="Cambria Math" w:hAnsi="Cambria Math"/>
                                            <w:i/>
                                            <w:lang w:eastAsia="ja-JP"/>
                                          </w:rPr>
                                        </w:ins>
                                      </m:ctrlPr>
                                    </m:dPr>
                                    <m:e>
                                      <m:r>
                                        <w:ins w:id="97" w:author="S4-200827_CR-0047" w:date="2020-06-24T00:03:00Z">
                                          <w:rPr>
                                            <w:rFonts w:ascii="Cambria Math" w:hAnsi="Cambria Math"/>
                                            <w:lang w:eastAsia="ja-JP"/>
                                          </w:rPr>
                                          <m:t>-1</m:t>
                                        </w:ins>
                                      </m:r>
                                    </m:e>
                                  </m:d>
                                </m:sup>
                              </m:sSubSup>
                            </m:e>
                          </m:d>
                        </m:e>
                        <m:sup>
                          <m:r>
                            <w:ins w:id="98" w:author="S4-200827_CR-0047" w:date="2020-06-24T00:03:00Z">
                              <w:rPr>
                                <w:rFonts w:ascii="Cambria Math" w:hAnsi="Cambria Math"/>
                                <w:lang w:eastAsia="ja-JP"/>
                              </w:rPr>
                              <m:t>2</m:t>
                            </w:ins>
                          </m:r>
                        </m:sup>
                      </m:sSup>
                      <m:r>
                        <w:ins w:id="99" w:author="S4-200827_CR-0047" w:date="2020-06-24T00:03:00Z">
                          <w:rPr>
                            <w:rFonts w:ascii="Cambria Math" w:hAnsi="Cambria Math"/>
                            <w:lang w:eastAsia="ja-JP"/>
                          </w:rPr>
                          <m:t>&gt;</m:t>
                        </w:ins>
                      </m:r>
                      <m:sSup>
                        <m:sSupPr>
                          <m:ctrlPr>
                            <w:ins w:id="100" w:author="S4-200827_CR-0047" w:date="2020-06-24T00:03:00Z">
                              <w:rPr>
                                <w:rFonts w:ascii="Cambria Math" w:hAnsi="Cambria Math"/>
                                <w:i/>
                                <w:lang w:eastAsia="ja-JP"/>
                              </w:rPr>
                            </w:ins>
                          </m:ctrlPr>
                        </m:sSupPr>
                        <m:e>
                          <m:d>
                            <m:dPr>
                              <m:begChr m:val="|"/>
                              <m:endChr m:val="|"/>
                              <m:ctrlPr>
                                <w:ins w:id="101" w:author="S4-200827_CR-0047" w:date="2020-06-24T00:03:00Z">
                                  <w:rPr>
                                    <w:rFonts w:ascii="Cambria Math" w:hAnsi="Cambria Math"/>
                                    <w:i/>
                                    <w:lang w:eastAsia="ja-JP"/>
                                  </w:rPr>
                                </w:ins>
                              </m:ctrlPr>
                            </m:dPr>
                            <m:e>
                              <m:sSubSup>
                                <m:sSubSupPr>
                                  <m:ctrlPr>
                                    <w:ins w:id="102" w:author="S4-200827_CR-0047" w:date="2020-06-24T00:03:00Z">
                                      <w:rPr>
                                        <w:rFonts w:ascii="Cambria Math" w:hAnsi="Cambria Math"/>
                                        <w:i/>
                                        <w:lang w:eastAsia="ja-JP"/>
                                      </w:rPr>
                                    </w:ins>
                                  </m:ctrlPr>
                                </m:sSubSupPr>
                                <m:e>
                                  <m:acc>
                                    <m:accPr>
                                      <m:chr m:val="̃"/>
                                      <m:ctrlPr>
                                        <w:ins w:id="103" w:author="S4-200827_CR-0047" w:date="2020-06-24T00:03:00Z">
                                          <w:rPr>
                                            <w:rFonts w:ascii="Cambria Math" w:hAnsi="Cambria Math"/>
                                            <w:i/>
                                            <w:lang w:eastAsia="ja-JP"/>
                                          </w:rPr>
                                        </w:ins>
                                      </m:ctrlPr>
                                    </m:accPr>
                                    <m:e>
                                      <m:r>
                                        <w:ins w:id="104" w:author="S4-200827_CR-0047" w:date="2020-06-24T00:03:00Z">
                                          <w:rPr>
                                            <w:rFonts w:ascii="Cambria Math" w:hAnsi="Cambria Math"/>
                                            <w:lang w:eastAsia="ja-JP"/>
                                          </w:rPr>
                                          <m:t>ω</m:t>
                                        </w:ins>
                                      </m:r>
                                    </m:e>
                                  </m:acc>
                                </m:e>
                                <m:sub>
                                  <m:r>
                                    <w:ins w:id="105" w:author="S4-200827_CR-0047" w:date="2020-06-24T00:03:00Z">
                                      <w:rPr>
                                        <w:rFonts w:ascii="Cambria Math" w:hAnsi="Cambria Math"/>
                                        <w:lang w:eastAsia="ja-JP"/>
                                      </w:rPr>
                                      <m:t>j</m:t>
                                    </w:ins>
                                  </m:r>
                                </m:sub>
                                <m:sup>
                                  <m:d>
                                    <m:dPr>
                                      <m:begChr m:val="["/>
                                      <m:endChr m:val="]"/>
                                      <m:ctrlPr>
                                        <w:ins w:id="106" w:author="S4-200827_CR-0047" w:date="2020-06-24T00:03:00Z">
                                          <w:rPr>
                                            <w:rFonts w:ascii="Cambria Math" w:hAnsi="Cambria Math"/>
                                            <w:i/>
                                            <w:lang w:eastAsia="ja-JP"/>
                                          </w:rPr>
                                        </w:ins>
                                      </m:ctrlPr>
                                    </m:dPr>
                                    <m:e>
                                      <m:r>
                                        <w:ins w:id="107" w:author="S4-200827_CR-0047" w:date="2020-06-24T00:03:00Z">
                                          <w:rPr>
                                            <w:rFonts w:ascii="Cambria Math" w:hAnsi="Cambria Math"/>
                                            <w:lang w:eastAsia="ja-JP"/>
                                          </w:rPr>
                                          <m:t>-1</m:t>
                                        </w:ins>
                                      </m:r>
                                    </m:e>
                                  </m:d>
                                </m:sup>
                              </m:sSubSup>
                              <m:r>
                                <w:ins w:id="108" w:author="S4-200827_CR-0047" w:date="2020-06-24T00:03:00Z">
                                  <w:rPr>
                                    <w:rFonts w:ascii="Cambria Math" w:hAnsi="Cambria Math"/>
                                    <w:lang w:eastAsia="ja-JP"/>
                                  </w:rPr>
                                  <m:t>-</m:t>
                                </w:ins>
                              </m:r>
                              <m:sSubSup>
                                <m:sSubSupPr>
                                  <m:ctrlPr>
                                    <w:ins w:id="109" w:author="S4-200827_CR-0047" w:date="2020-06-24T00:03:00Z">
                                      <w:rPr>
                                        <w:rFonts w:ascii="Cambria Math" w:hAnsi="Cambria Math"/>
                                        <w:i/>
                                        <w:lang w:eastAsia="ja-JP"/>
                                      </w:rPr>
                                    </w:ins>
                                  </m:ctrlPr>
                                </m:sSubSupPr>
                                <m:e>
                                  <m:acc>
                                    <m:accPr>
                                      <m:ctrlPr>
                                        <w:ins w:id="110" w:author="S4-200827_CR-0047" w:date="2020-06-24T00:03:00Z">
                                          <w:rPr>
                                            <w:rFonts w:ascii="Cambria Math" w:hAnsi="Cambria Math"/>
                                            <w:i/>
                                            <w:lang w:eastAsia="ja-JP"/>
                                          </w:rPr>
                                        </w:ins>
                                      </m:ctrlPr>
                                    </m:accPr>
                                    <m:e>
                                      <m:r>
                                        <w:ins w:id="111" w:author="S4-200827_CR-0047" w:date="2020-06-24T00:03:00Z">
                                          <w:rPr>
                                            <w:rFonts w:ascii="Cambria Math" w:hAnsi="Cambria Math"/>
                                            <w:lang w:eastAsia="ja-JP"/>
                                          </w:rPr>
                                          <m:t>ω</m:t>
                                        </w:ins>
                                      </m:r>
                                    </m:e>
                                  </m:acc>
                                </m:e>
                                <m:sub>
                                  <m:r>
                                    <w:ins w:id="112" w:author="S4-200827_CR-0047" w:date="2020-06-24T00:03:00Z">
                                      <w:rPr>
                                        <w:rFonts w:ascii="Cambria Math" w:hAnsi="Cambria Math"/>
                                        <w:lang w:eastAsia="ja-JP"/>
                                      </w:rPr>
                                      <m:t>j</m:t>
                                    </w:ins>
                                  </m:r>
                                </m:sub>
                                <m:sup>
                                  <m:d>
                                    <m:dPr>
                                      <m:begChr m:val="["/>
                                      <m:endChr m:val="]"/>
                                      <m:ctrlPr>
                                        <w:ins w:id="113" w:author="S4-200827_CR-0047" w:date="2020-06-24T00:03:00Z">
                                          <w:rPr>
                                            <w:rFonts w:ascii="Cambria Math" w:hAnsi="Cambria Math"/>
                                            <w:i/>
                                            <w:lang w:eastAsia="ja-JP"/>
                                          </w:rPr>
                                        </w:ins>
                                      </m:ctrlPr>
                                    </m:dPr>
                                    <m:e>
                                      <m:r>
                                        <w:ins w:id="114" w:author="S4-200827_CR-0047" w:date="2020-06-24T00:03:00Z">
                                          <w:rPr>
                                            <w:rFonts w:ascii="Cambria Math" w:hAnsi="Cambria Math"/>
                                            <w:lang w:eastAsia="ja-JP"/>
                                          </w:rPr>
                                          <m:t>-1</m:t>
                                        </w:ins>
                                      </m:r>
                                    </m:e>
                                  </m:d>
                                </m:sup>
                              </m:sSubSup>
                            </m:e>
                          </m:d>
                        </m:e>
                        <m:sup>
                          <m:r>
                            <w:ins w:id="115" w:author="S4-200827_CR-0047" w:date="2020-06-24T00:03:00Z">
                              <w:rPr>
                                <w:rFonts w:ascii="Cambria Math" w:hAnsi="Cambria Math"/>
                                <w:lang w:eastAsia="ja-JP"/>
                              </w:rPr>
                              <m:t>2</m:t>
                            </w:ins>
                          </m:r>
                        </m:sup>
                      </m:sSup>
                    </m:e>
                  </m:d>
                </m:e>
              </m:mr>
              <m:mr>
                <m:e>
                  <m:sSub>
                    <m:sSubPr>
                      <m:ctrlPr>
                        <w:ins w:id="116" w:author="S4-200827_CR-0047" w:date="2020-06-24T00:03:00Z">
                          <w:rPr>
                            <w:rFonts w:ascii="Cambria Math" w:hAnsi="Cambria Math"/>
                            <w:i/>
                            <w:lang w:eastAsia="ja-JP"/>
                          </w:rPr>
                        </w:ins>
                      </m:ctrlPr>
                    </m:sSubPr>
                    <m:e>
                      <m:r>
                        <w:ins w:id="117" w:author="S4-200827_CR-0047" w:date="2020-06-24T00:03:00Z">
                          <w:rPr>
                            <w:rFonts w:ascii="Cambria Math" w:hAnsi="Cambria Math"/>
                            <w:lang w:eastAsia="ja-JP"/>
                          </w:rPr>
                          <m:t>l</m:t>
                        </w:ins>
                      </m:r>
                    </m:e>
                    <m:sub>
                      <m:r>
                        <w:ins w:id="118" w:author="S4-200827_CR-0047" w:date="2020-06-24T00:03:00Z">
                          <w:rPr>
                            <w:rFonts w:ascii="Cambria Math" w:hAnsi="Cambria Math"/>
                            <w:lang w:eastAsia="ja-JP"/>
                          </w:rPr>
                          <m:t>c</m:t>
                        </w:ins>
                      </m:r>
                    </m:sub>
                  </m:sSub>
                </m:e>
                <m:e>
                  <m:d>
                    <m:dPr>
                      <m:ctrlPr>
                        <w:ins w:id="119" w:author="S4-200827_CR-0047" w:date="2020-06-24T00:03:00Z">
                          <w:rPr>
                            <w:rFonts w:ascii="Cambria Math" w:hAnsi="Cambria Math"/>
                            <w:i/>
                            <w:lang w:eastAsia="ja-JP"/>
                          </w:rPr>
                        </w:ins>
                      </m:ctrlPr>
                    </m:dPr>
                    <m:e>
                      <m:r>
                        <w:ins w:id="120" w:author="S4-200827_CR-0047" w:date="2020-06-24T00:03:00Z">
                          <w:rPr>
                            <w:rFonts w:ascii="Cambria Math" w:hAnsi="Cambria Math"/>
                            <w:lang w:eastAsia="ja-JP"/>
                          </w:rPr>
                          <m:t>otherwise</m:t>
                        </w:ins>
                      </m:r>
                    </m:e>
                  </m:d>
                </m:e>
              </m:mr>
            </m:m>
          </m:e>
        </m:d>
      </m:oMath>
      <w:r w:rsidR="00CC6013">
        <w:rPr>
          <w:lang w:eastAsia="ja-JP"/>
        </w:rPr>
        <w:tab/>
      </w:r>
      <w:r w:rsidR="00CC6013">
        <w:rPr>
          <w:rFonts w:hint="eastAsia"/>
          <w:lang w:eastAsia="ja-JP"/>
        </w:rPr>
        <w:t>(</w:t>
      </w:r>
      <w:r w:rsidR="00CC6013">
        <w:rPr>
          <w:lang w:eastAsia="ja-JP"/>
        </w:rPr>
        <w:fldChar w:fldCharType="begin"/>
      </w:r>
      <w:r w:rsidR="00CC6013">
        <w:rPr>
          <w:lang w:eastAsia="ja-JP"/>
        </w:rPr>
        <w:instrText xml:space="preserve"> </w:instrText>
      </w:r>
      <w:r w:rsidR="00CC6013">
        <w:rPr>
          <w:rFonts w:hint="eastAsia"/>
          <w:lang w:eastAsia="ja-JP"/>
        </w:rPr>
        <w:instrText>SEQ eqn \* MERGEFORMAT</w:instrText>
      </w:r>
      <w:r w:rsidR="00CC6013">
        <w:rPr>
          <w:lang w:eastAsia="ja-JP"/>
        </w:rPr>
        <w:instrText xml:space="preserve"> </w:instrText>
      </w:r>
      <w:r w:rsidR="00CC6013">
        <w:rPr>
          <w:lang w:eastAsia="ja-JP"/>
        </w:rPr>
        <w:fldChar w:fldCharType="separate"/>
      </w:r>
      <w:r w:rsidR="00CC6013">
        <w:rPr>
          <w:lang w:eastAsia="ja-JP"/>
        </w:rPr>
        <w:t>1307</w:t>
      </w:r>
      <w:r w:rsidR="00CC6013">
        <w:rPr>
          <w:lang w:eastAsia="ja-JP"/>
        </w:rPr>
        <w:fldChar w:fldCharType="end"/>
      </w:r>
      <w:r w:rsidR="00CC6013">
        <w:rPr>
          <w:rFonts w:hint="eastAsia"/>
          <w:lang w:eastAsia="ja-JP"/>
        </w:rPr>
        <w:t>)</w:t>
      </w:r>
    </w:p>
    <w:p w14:paraId="2CE5C348" w14:textId="77777777" w:rsidR="00CC6013" w:rsidRDefault="00CC6013" w:rsidP="00CC6013">
      <w:pPr>
        <w:pStyle w:val="EQ"/>
      </w:pPr>
      <w:r w:rsidRPr="00D81BBB">
        <w:rPr>
          <w:rFonts w:hint="eastAsia"/>
        </w:rPr>
        <w:t xml:space="preserve">In case the following 4 equations are satisfied, the activation flag is set to 1, otherwise set to 0. </w:t>
      </w:r>
      <w:r w:rsidRPr="00155FB2">
        <w:rPr>
          <w:position w:val="-10"/>
        </w:rPr>
        <w:object w:dxaOrig="440" w:dyaOrig="300" w14:anchorId="3F7F52F0">
          <v:shape id="_x0000_i1191" type="#_x0000_t75" style="width:22.15pt;height:15pt" o:ole="">
            <v:imagedata r:id="rId329" o:title=""/>
          </v:shape>
          <o:OLEObject Type="Embed" ProgID="Equation.3" ShapeID="_x0000_i1191" DrawAspect="Content" ObjectID="_1783087546" r:id="rId330"/>
        </w:object>
      </w:r>
      <w:r>
        <w:rPr>
          <w:rFonts w:hint="eastAsia"/>
          <w:lang w:eastAsia="ja-JP"/>
        </w:rPr>
        <w:t xml:space="preserve"> </w:t>
      </w:r>
      <w:r w:rsidRPr="00D81BBB">
        <w:rPr>
          <w:rFonts w:hint="eastAsia"/>
        </w:rPr>
        <w:t xml:space="preserve">equals to 90 for 12.8 kHz internal sampling frequency, 112.5 for 16 kHz internal sampling frequency. </w:t>
      </w:r>
      <w:r w:rsidRPr="00155FB2">
        <w:rPr>
          <w:position w:val="-10"/>
        </w:rPr>
        <w:object w:dxaOrig="620" w:dyaOrig="300" w14:anchorId="129DA97E">
          <v:shape id="_x0000_i1192" type="#_x0000_t75" style="width:31.15pt;height:15pt" o:ole="">
            <v:imagedata r:id="rId331" o:title=""/>
          </v:shape>
          <o:OLEObject Type="Embed" ProgID="Equation.3" ShapeID="_x0000_i1192" DrawAspect="Content" ObjectID="_1783087547" r:id="rId332"/>
        </w:object>
      </w:r>
      <w:r>
        <w:rPr>
          <w:rFonts w:hint="eastAsia"/>
          <w:lang w:eastAsia="ja-JP"/>
        </w:rPr>
        <w:t xml:space="preserve"> </w:t>
      </w:r>
      <w:r w:rsidRPr="00D81BBB">
        <w:rPr>
          <w:rFonts w:hint="eastAsia"/>
        </w:rPr>
        <w:t>equals to 800 for 12.8 kHz internal sampling frequency, 1000 for 16 kHz internal sampling frequency.</w:t>
      </w:r>
    </w:p>
    <w:p w14:paraId="0581706F" w14:textId="71D51C20" w:rsidR="005726A4" w:rsidRDefault="00521AE1" w:rsidP="005726A4">
      <w:pPr>
        <w:pStyle w:val="EQ"/>
        <w:rPr>
          <w:lang w:eastAsia="ja-JP"/>
        </w:rPr>
      </w:pPr>
      <m:oMath>
        <m:nary>
          <m:naryPr>
            <m:chr m:val="∑"/>
            <m:limLoc m:val="subSup"/>
            <m:ctrlPr>
              <w:ins w:id="121" w:author="S4-200827_CR-0047" w:date="2020-06-24T00:03:00Z">
                <w:rPr>
                  <w:rFonts w:ascii="Cambria Math" w:hAnsi="Cambria Math"/>
                  <w:lang w:eastAsia="ja-JP"/>
                </w:rPr>
              </w:ins>
            </m:ctrlPr>
          </m:naryPr>
          <m:sub>
            <m:r>
              <w:ins w:id="122" w:author="S4-200827_CR-0047" w:date="2020-06-24T00:03:00Z">
                <w:rPr>
                  <w:rFonts w:ascii="Cambria Math" w:hAnsi="Cambria Math"/>
                  <w:lang w:eastAsia="ja-JP"/>
                </w:rPr>
                <m:t>j=1</m:t>
              </w:ins>
            </m:r>
          </m:sub>
          <m:sup>
            <m:r>
              <w:ins w:id="123" w:author="S4-200827_CR-0047" w:date="2020-06-24T00:03:00Z">
                <w:rPr>
                  <w:rFonts w:ascii="Cambria Math" w:hAnsi="Cambria Math"/>
                  <w:lang w:eastAsia="ja-JP"/>
                </w:rPr>
                <m:t>16</m:t>
              </w:ins>
            </m:r>
          </m:sup>
          <m:e>
            <m:sSup>
              <m:sSupPr>
                <m:ctrlPr>
                  <w:ins w:id="124" w:author="S4-200827_CR-0047" w:date="2020-06-24T00:03:00Z">
                    <w:rPr>
                      <w:rFonts w:ascii="Cambria Math" w:hAnsi="Cambria Math"/>
                      <w:i/>
                      <w:lang w:eastAsia="ja-JP"/>
                    </w:rPr>
                  </w:ins>
                </m:ctrlPr>
              </m:sSupPr>
              <m:e>
                <m:d>
                  <m:dPr>
                    <m:begChr m:val="|"/>
                    <m:endChr m:val="|"/>
                    <m:ctrlPr>
                      <w:ins w:id="125" w:author="S4-200827_CR-0047" w:date="2020-06-24T00:03:00Z">
                        <w:rPr>
                          <w:rFonts w:ascii="Cambria Math" w:hAnsi="Cambria Math"/>
                          <w:i/>
                          <w:lang w:eastAsia="ja-JP"/>
                        </w:rPr>
                      </w:ins>
                    </m:ctrlPr>
                  </m:dPr>
                  <m:e>
                    <m:sSubSup>
                      <m:sSubSupPr>
                        <m:ctrlPr>
                          <w:ins w:id="126" w:author="S4-200827_CR-0047" w:date="2020-06-24T00:03:00Z">
                            <w:rPr>
                              <w:rFonts w:ascii="Cambria Math" w:hAnsi="Cambria Math"/>
                              <w:i/>
                              <w:lang w:eastAsia="ja-JP"/>
                            </w:rPr>
                          </w:ins>
                        </m:ctrlPr>
                      </m:sSubSupPr>
                      <m:e>
                        <m:acc>
                          <m:accPr>
                            <m:chr m:val="̇"/>
                            <m:ctrlPr>
                              <w:ins w:id="127" w:author="S4-200827_CR-0047" w:date="2020-06-24T00:03:00Z">
                                <w:rPr>
                                  <w:rFonts w:ascii="Cambria Math" w:hAnsi="Cambria Math"/>
                                  <w:i/>
                                  <w:lang w:eastAsia="ja-JP"/>
                                </w:rPr>
                              </w:ins>
                            </m:ctrlPr>
                          </m:accPr>
                          <m:e>
                            <m:r>
                              <w:ins w:id="128" w:author="S4-200827_CR-0047" w:date="2020-06-24T00:03:00Z">
                                <w:rPr>
                                  <w:rFonts w:ascii="Cambria Math" w:hAnsi="Cambria Math"/>
                                  <w:lang w:eastAsia="ja-JP"/>
                                </w:rPr>
                                <m:t>ω</m:t>
                              </w:ins>
                            </m:r>
                          </m:e>
                        </m:acc>
                      </m:e>
                      <m:sub>
                        <m:r>
                          <w:ins w:id="129" w:author="S4-200827_CR-0047" w:date="2020-06-24T00:03:00Z">
                            <w:rPr>
                              <w:rFonts w:ascii="Cambria Math" w:hAnsi="Cambria Math"/>
                              <w:lang w:eastAsia="ja-JP"/>
                            </w:rPr>
                            <m:t>j</m:t>
                          </w:ins>
                        </m:r>
                      </m:sub>
                      <m:sup>
                        <m:d>
                          <m:dPr>
                            <m:begChr m:val="["/>
                            <m:endChr m:val="]"/>
                            <m:ctrlPr>
                              <w:ins w:id="130" w:author="S4-200827_CR-0047" w:date="2020-06-24T00:03:00Z">
                                <w:rPr>
                                  <w:rFonts w:ascii="Cambria Math" w:hAnsi="Cambria Math"/>
                                  <w:i/>
                                  <w:lang w:eastAsia="ja-JP"/>
                                </w:rPr>
                              </w:ins>
                            </m:ctrlPr>
                          </m:dPr>
                          <m:e>
                            <m:r>
                              <w:ins w:id="131" w:author="S4-200827_CR-0047" w:date="2020-06-24T00:03:00Z">
                                <w:rPr>
                                  <w:rFonts w:ascii="Cambria Math" w:hAnsi="Cambria Math"/>
                                  <w:lang w:eastAsia="ja-JP"/>
                                </w:rPr>
                                <m:t>-1</m:t>
                              </w:ins>
                            </m:r>
                          </m:e>
                        </m:d>
                      </m:sup>
                    </m:sSubSup>
                    <m:r>
                      <w:ins w:id="132" w:author="S4-200827_CR-0047" w:date="2020-06-24T00:03:00Z">
                        <w:rPr>
                          <w:rFonts w:ascii="Cambria Math" w:hAnsi="Cambria Math"/>
                          <w:lang w:eastAsia="ja-JP"/>
                        </w:rPr>
                        <m:t>-</m:t>
                      </w:ins>
                    </m:r>
                    <m:sSubSup>
                      <m:sSubSupPr>
                        <m:ctrlPr>
                          <w:ins w:id="133" w:author="S4-200827_CR-0047" w:date="2020-06-24T00:03:00Z">
                            <w:rPr>
                              <w:rFonts w:ascii="Cambria Math" w:hAnsi="Cambria Math"/>
                              <w:i/>
                              <w:lang w:eastAsia="ja-JP"/>
                            </w:rPr>
                          </w:ins>
                        </m:ctrlPr>
                      </m:sSubSupPr>
                      <m:e>
                        <m:acc>
                          <m:accPr>
                            <m:ctrlPr>
                              <w:ins w:id="134" w:author="S4-200827_CR-0047" w:date="2020-06-24T00:03:00Z">
                                <w:rPr>
                                  <w:rFonts w:ascii="Cambria Math" w:hAnsi="Cambria Math"/>
                                  <w:i/>
                                  <w:lang w:eastAsia="ja-JP"/>
                                </w:rPr>
                              </w:ins>
                            </m:ctrlPr>
                          </m:accPr>
                          <m:e>
                            <m:r>
                              <w:ins w:id="135" w:author="S4-200827_CR-0047" w:date="2020-06-24T00:03:00Z">
                                <w:rPr>
                                  <w:rFonts w:ascii="Cambria Math" w:hAnsi="Cambria Math"/>
                                  <w:lang w:eastAsia="ja-JP"/>
                                </w:rPr>
                                <m:t>ω</m:t>
                              </w:ins>
                            </m:r>
                          </m:e>
                        </m:acc>
                      </m:e>
                      <m:sub>
                        <m:r>
                          <w:ins w:id="136" w:author="S4-200827_CR-0047" w:date="2020-06-24T00:03:00Z">
                            <w:rPr>
                              <w:rFonts w:ascii="Cambria Math" w:hAnsi="Cambria Math"/>
                              <w:lang w:eastAsia="ja-JP"/>
                            </w:rPr>
                            <m:t>j</m:t>
                          </w:ins>
                        </m:r>
                      </m:sub>
                      <m:sup>
                        <m:d>
                          <m:dPr>
                            <m:begChr m:val="["/>
                            <m:endChr m:val="]"/>
                            <m:ctrlPr>
                              <w:ins w:id="137" w:author="S4-200827_CR-0047" w:date="2020-06-24T00:03:00Z">
                                <w:rPr>
                                  <w:rFonts w:ascii="Cambria Math" w:hAnsi="Cambria Math"/>
                                  <w:i/>
                                  <w:lang w:eastAsia="ja-JP"/>
                                </w:rPr>
                              </w:ins>
                            </m:ctrlPr>
                          </m:dPr>
                          <m:e>
                            <m:r>
                              <w:ins w:id="138" w:author="S4-200827_CR-0047" w:date="2020-06-24T00:03:00Z">
                                <w:rPr>
                                  <w:rFonts w:ascii="Cambria Math" w:hAnsi="Cambria Math"/>
                                  <w:lang w:eastAsia="ja-JP"/>
                                </w:rPr>
                                <m:t>-1</m:t>
                              </w:ins>
                            </m:r>
                          </m:e>
                        </m:d>
                      </m:sup>
                    </m:sSubSup>
                  </m:e>
                </m:d>
              </m:e>
              <m:sup>
                <m:r>
                  <w:ins w:id="139" w:author="S4-200827_CR-0047" w:date="2020-06-24T00:03:00Z">
                    <w:rPr>
                      <w:rFonts w:ascii="Cambria Math" w:hAnsi="Cambria Math"/>
                      <w:lang w:eastAsia="ja-JP"/>
                    </w:rPr>
                    <m:t>2</m:t>
                  </w:ins>
                </m:r>
              </m:sup>
            </m:sSup>
            <m:r>
              <w:ins w:id="140" w:author="S4-200827_CR-0047" w:date="2020-06-24T00:03:00Z">
                <w:rPr>
                  <w:rFonts w:ascii="Cambria Math" w:hAnsi="Cambria Math"/>
                  <w:lang w:eastAsia="ja-JP"/>
                </w:rPr>
                <m:t>&gt;1.15</m:t>
              </w:ins>
            </m:r>
            <m:nary>
              <m:naryPr>
                <m:chr m:val="∑"/>
                <m:limLoc m:val="subSup"/>
                <m:ctrlPr>
                  <w:ins w:id="141" w:author="S4-200827_CR-0047" w:date="2020-06-24T00:03:00Z">
                    <w:rPr>
                      <w:rFonts w:ascii="Cambria Math" w:hAnsi="Cambria Math"/>
                      <w:i/>
                      <w:lang w:eastAsia="ja-JP"/>
                    </w:rPr>
                  </w:ins>
                </m:ctrlPr>
              </m:naryPr>
              <m:sub>
                <m:r>
                  <w:ins w:id="142" w:author="S4-200827_CR-0047" w:date="2020-06-24T00:03:00Z">
                    <w:rPr>
                      <w:rFonts w:ascii="Cambria Math" w:hAnsi="Cambria Math"/>
                      <w:lang w:eastAsia="ja-JP"/>
                    </w:rPr>
                    <m:t>j=1</m:t>
                  </w:ins>
                </m:r>
              </m:sub>
              <m:sup>
                <m:r>
                  <w:ins w:id="143" w:author="S4-200827_CR-0047" w:date="2020-06-24T00:03:00Z">
                    <w:rPr>
                      <w:rFonts w:ascii="Cambria Math" w:hAnsi="Cambria Math"/>
                      <w:lang w:eastAsia="ja-JP"/>
                    </w:rPr>
                    <m:t>16</m:t>
                  </w:ins>
                </m:r>
              </m:sup>
              <m:e>
                <m:sSup>
                  <m:sSupPr>
                    <m:ctrlPr>
                      <w:ins w:id="144" w:author="S4-200827_CR-0047" w:date="2020-06-24T00:03:00Z">
                        <w:rPr>
                          <w:rFonts w:ascii="Cambria Math" w:hAnsi="Cambria Math"/>
                          <w:i/>
                          <w:lang w:eastAsia="ja-JP"/>
                        </w:rPr>
                      </w:ins>
                    </m:ctrlPr>
                  </m:sSupPr>
                  <m:e>
                    <m:d>
                      <m:dPr>
                        <m:begChr m:val="|"/>
                        <m:endChr m:val="|"/>
                        <m:ctrlPr>
                          <w:ins w:id="145" w:author="S4-200827_CR-0047" w:date="2020-06-24T00:03:00Z">
                            <w:rPr>
                              <w:rFonts w:ascii="Cambria Math" w:hAnsi="Cambria Math"/>
                              <w:i/>
                              <w:lang w:eastAsia="ja-JP"/>
                            </w:rPr>
                          </w:ins>
                        </m:ctrlPr>
                      </m:dPr>
                      <m:e>
                        <m:sSubSup>
                          <m:sSubSupPr>
                            <m:ctrlPr>
                              <w:ins w:id="146" w:author="S4-200827_CR-0047" w:date="2020-06-24T00:03:00Z">
                                <w:rPr>
                                  <w:rFonts w:ascii="Cambria Math" w:hAnsi="Cambria Math"/>
                                  <w:i/>
                                  <w:lang w:eastAsia="ja-JP"/>
                                </w:rPr>
                              </w:ins>
                            </m:ctrlPr>
                          </m:sSubSupPr>
                          <m:e>
                            <m:acc>
                              <m:accPr>
                                <m:chr m:val="̃"/>
                                <m:ctrlPr>
                                  <w:ins w:id="147" w:author="S4-200827_CR-0047" w:date="2020-06-24T00:03:00Z">
                                    <w:rPr>
                                      <w:rFonts w:ascii="Cambria Math" w:hAnsi="Cambria Math"/>
                                      <w:i/>
                                      <w:lang w:eastAsia="ja-JP"/>
                                    </w:rPr>
                                  </w:ins>
                                </m:ctrlPr>
                              </m:accPr>
                              <m:e>
                                <m:r>
                                  <w:ins w:id="148" w:author="S4-200827_CR-0047" w:date="2020-06-24T00:03:00Z">
                                    <w:rPr>
                                      <w:rFonts w:ascii="Cambria Math" w:hAnsi="Cambria Math"/>
                                      <w:lang w:eastAsia="ja-JP"/>
                                    </w:rPr>
                                    <m:t>ω</m:t>
                                  </w:ins>
                                </m:r>
                              </m:e>
                            </m:acc>
                          </m:e>
                          <m:sub>
                            <m:r>
                              <w:ins w:id="149" w:author="S4-200827_CR-0047" w:date="2020-06-24T00:03:00Z">
                                <w:rPr>
                                  <w:rFonts w:ascii="Cambria Math" w:hAnsi="Cambria Math"/>
                                  <w:lang w:eastAsia="ja-JP"/>
                                </w:rPr>
                                <m:t>j</m:t>
                              </w:ins>
                            </m:r>
                          </m:sub>
                          <m:sup>
                            <m:d>
                              <m:dPr>
                                <m:begChr m:val="["/>
                                <m:endChr m:val="]"/>
                                <m:ctrlPr>
                                  <w:ins w:id="150" w:author="S4-200827_CR-0047" w:date="2020-06-24T00:03:00Z">
                                    <w:rPr>
                                      <w:rFonts w:ascii="Cambria Math" w:hAnsi="Cambria Math"/>
                                      <w:i/>
                                      <w:lang w:eastAsia="ja-JP"/>
                                    </w:rPr>
                                  </w:ins>
                                </m:ctrlPr>
                              </m:dPr>
                              <m:e>
                                <m:r>
                                  <w:ins w:id="151" w:author="S4-200827_CR-0047" w:date="2020-06-24T00:03:00Z">
                                    <w:rPr>
                                      <w:rFonts w:ascii="Cambria Math" w:hAnsi="Cambria Math"/>
                                      <w:lang w:eastAsia="ja-JP"/>
                                    </w:rPr>
                                    <m:t>-1</m:t>
                                  </w:ins>
                                </m:r>
                              </m:e>
                            </m:d>
                          </m:sup>
                        </m:sSubSup>
                        <m:r>
                          <w:ins w:id="152" w:author="S4-200827_CR-0047" w:date="2020-06-24T00:03:00Z">
                            <w:rPr>
                              <w:rFonts w:ascii="Cambria Math" w:hAnsi="Cambria Math"/>
                              <w:lang w:eastAsia="ja-JP"/>
                            </w:rPr>
                            <m:t>-</m:t>
                          </w:ins>
                        </m:r>
                        <m:sSubSup>
                          <m:sSubSupPr>
                            <m:ctrlPr>
                              <w:ins w:id="153" w:author="S4-200827_CR-0047" w:date="2020-06-24T00:03:00Z">
                                <w:rPr>
                                  <w:rFonts w:ascii="Cambria Math" w:hAnsi="Cambria Math"/>
                                  <w:i/>
                                  <w:lang w:eastAsia="ja-JP"/>
                                </w:rPr>
                              </w:ins>
                            </m:ctrlPr>
                          </m:sSubSupPr>
                          <m:e>
                            <m:acc>
                              <m:accPr>
                                <m:ctrlPr>
                                  <w:ins w:id="154" w:author="S4-200827_CR-0047" w:date="2020-06-24T00:03:00Z">
                                    <w:rPr>
                                      <w:rFonts w:ascii="Cambria Math" w:hAnsi="Cambria Math"/>
                                      <w:i/>
                                      <w:lang w:eastAsia="ja-JP"/>
                                    </w:rPr>
                                  </w:ins>
                                </m:ctrlPr>
                              </m:accPr>
                              <m:e>
                                <m:r>
                                  <w:ins w:id="155" w:author="S4-200827_CR-0047" w:date="2020-06-24T00:03:00Z">
                                    <w:rPr>
                                      <w:rFonts w:ascii="Cambria Math" w:hAnsi="Cambria Math"/>
                                      <w:lang w:eastAsia="ja-JP"/>
                                    </w:rPr>
                                    <m:t>ω</m:t>
                                  </w:ins>
                                </m:r>
                              </m:e>
                            </m:acc>
                          </m:e>
                          <m:sub>
                            <m:r>
                              <w:ins w:id="156" w:author="S4-200827_CR-0047" w:date="2020-06-24T00:03:00Z">
                                <w:rPr>
                                  <w:rFonts w:ascii="Cambria Math" w:hAnsi="Cambria Math"/>
                                  <w:lang w:eastAsia="ja-JP"/>
                                </w:rPr>
                                <m:t>j</m:t>
                              </w:ins>
                            </m:r>
                          </m:sub>
                          <m:sup>
                            <m:d>
                              <m:dPr>
                                <m:begChr m:val="["/>
                                <m:endChr m:val="]"/>
                                <m:ctrlPr>
                                  <w:ins w:id="157" w:author="S4-200827_CR-0047" w:date="2020-06-24T00:03:00Z">
                                    <w:rPr>
                                      <w:rFonts w:ascii="Cambria Math" w:hAnsi="Cambria Math"/>
                                      <w:i/>
                                      <w:lang w:eastAsia="ja-JP"/>
                                    </w:rPr>
                                  </w:ins>
                                </m:ctrlPr>
                              </m:dPr>
                              <m:e>
                                <m:r>
                                  <w:ins w:id="158" w:author="S4-200827_CR-0047" w:date="2020-06-24T00:03:00Z">
                                    <w:rPr>
                                      <w:rFonts w:ascii="Cambria Math" w:hAnsi="Cambria Math"/>
                                      <w:lang w:eastAsia="ja-JP"/>
                                    </w:rPr>
                                    <m:t>-1</m:t>
                                  </w:ins>
                                </m:r>
                              </m:e>
                            </m:d>
                          </m:sup>
                        </m:sSubSup>
                      </m:e>
                    </m:d>
                  </m:e>
                  <m:sup>
                    <m:r>
                      <w:ins w:id="159" w:author="S4-200827_CR-0047" w:date="2020-06-24T00:03:00Z">
                        <w:rPr>
                          <w:rFonts w:ascii="Cambria Math" w:hAnsi="Cambria Math"/>
                          <w:lang w:eastAsia="ja-JP"/>
                        </w:rPr>
                        <m:t>2</m:t>
                      </w:ins>
                    </m:r>
                  </m:sup>
                </m:sSup>
              </m:e>
            </m:nary>
          </m:e>
        </m:nary>
      </m:oMath>
      <w:r w:rsidR="005726A4">
        <w:rPr>
          <w:lang w:eastAsia="ja-JP"/>
        </w:rPr>
        <w:tab/>
      </w:r>
      <w:r w:rsidR="005726A4">
        <w:rPr>
          <w:rFonts w:hint="eastAsia"/>
          <w:lang w:eastAsia="ja-JP"/>
        </w:rPr>
        <w:t>(</w:t>
      </w:r>
      <w:r w:rsidR="005726A4">
        <w:rPr>
          <w:lang w:eastAsia="ja-JP"/>
        </w:rPr>
        <w:fldChar w:fldCharType="begin"/>
      </w:r>
      <w:r w:rsidR="005726A4">
        <w:rPr>
          <w:lang w:eastAsia="ja-JP"/>
        </w:rPr>
        <w:instrText xml:space="preserve"> </w:instrText>
      </w:r>
      <w:r w:rsidR="005726A4">
        <w:rPr>
          <w:rFonts w:hint="eastAsia"/>
          <w:lang w:eastAsia="ja-JP"/>
        </w:rPr>
        <w:instrText>SEQ eqn \* MERGEFORMAT</w:instrText>
      </w:r>
      <w:r w:rsidR="005726A4">
        <w:rPr>
          <w:lang w:eastAsia="ja-JP"/>
        </w:rPr>
        <w:instrText xml:space="preserve"> </w:instrText>
      </w:r>
      <w:r w:rsidR="005726A4">
        <w:rPr>
          <w:lang w:eastAsia="ja-JP"/>
        </w:rPr>
        <w:fldChar w:fldCharType="separate"/>
      </w:r>
      <w:r w:rsidR="005726A4">
        <w:rPr>
          <w:lang w:eastAsia="ja-JP"/>
        </w:rPr>
        <w:t>1308</w:t>
      </w:r>
      <w:r w:rsidR="005726A4">
        <w:rPr>
          <w:lang w:eastAsia="ja-JP"/>
        </w:rPr>
        <w:fldChar w:fldCharType="end"/>
      </w:r>
      <w:r w:rsidR="005726A4">
        <w:rPr>
          <w:rFonts w:hint="eastAsia"/>
          <w:lang w:eastAsia="ja-JP"/>
        </w:rPr>
        <w:t>)</w:t>
      </w:r>
    </w:p>
    <w:p w14:paraId="51C30C8B" w14:textId="026EEF5A" w:rsidR="005726A4" w:rsidRDefault="005726A4" w:rsidP="005726A4">
      <w:pPr>
        <w:pStyle w:val="EQ"/>
        <w:rPr>
          <w:lang w:eastAsia="ja-JP"/>
        </w:rPr>
      </w:pPr>
      <w:r>
        <w:rPr>
          <w:rFonts w:hint="eastAsia"/>
          <w:lang w:eastAsia="ja-JP"/>
        </w:rPr>
        <w:tab/>
      </w:r>
      <m:oMath>
        <m:f>
          <m:fPr>
            <m:ctrlPr>
              <w:ins w:id="160" w:author="S4-200827_CR-0047" w:date="2020-06-24T00:03:00Z">
                <w:rPr>
                  <w:rFonts w:ascii="Cambria Math" w:hAnsi="Cambria Math"/>
                  <w:lang w:eastAsia="ja-JP"/>
                </w:rPr>
              </w:ins>
            </m:ctrlPr>
          </m:fPr>
          <m:num>
            <m:r>
              <w:ins w:id="161" w:author="S4-200827_CR-0047" w:date="2020-06-24T00:03:00Z">
                <w:rPr>
                  <w:rFonts w:ascii="Cambria Math" w:hAnsi="Cambria Math"/>
                  <w:lang w:eastAsia="ja-JP"/>
                </w:rPr>
                <m:t>1</m:t>
              </w:ins>
            </m:r>
          </m:num>
          <m:den>
            <m:r>
              <w:ins w:id="162" w:author="S4-200827_CR-0047" w:date="2020-06-24T00:03:00Z">
                <w:rPr>
                  <w:rFonts w:ascii="Cambria Math" w:hAnsi="Cambria Math"/>
                  <w:lang w:eastAsia="ja-JP"/>
                </w:rPr>
                <m:t>4</m:t>
              </w:ins>
            </m:r>
          </m:den>
        </m:f>
        <m:d>
          <m:dPr>
            <m:ctrlPr>
              <w:ins w:id="163" w:author="S4-200827_CR-0047" w:date="2020-06-24T00:03:00Z">
                <w:rPr>
                  <w:rFonts w:ascii="Cambria Math" w:hAnsi="Cambria Math"/>
                  <w:lang w:eastAsia="ja-JP"/>
                </w:rPr>
              </w:ins>
            </m:ctrlPr>
          </m:dPr>
          <m:e>
            <m:nary>
              <m:naryPr>
                <m:chr m:val="∑"/>
                <m:limLoc m:val="undOvr"/>
                <m:ctrlPr>
                  <w:ins w:id="164" w:author="S4-200827_CR-0047" w:date="2020-06-24T00:03:00Z">
                    <w:rPr>
                      <w:rFonts w:ascii="Cambria Math" w:hAnsi="Cambria Math"/>
                      <w:i/>
                      <w:lang w:eastAsia="ja-JP"/>
                    </w:rPr>
                  </w:ins>
                </m:ctrlPr>
              </m:naryPr>
              <m:sub>
                <m:r>
                  <w:ins w:id="165" w:author="S4-200827_CR-0047" w:date="2020-06-24T00:03:00Z">
                    <w:rPr>
                      <w:rFonts w:ascii="Cambria Math" w:hAnsi="Cambria Math"/>
                      <w:lang w:eastAsia="ja-JP"/>
                    </w:rPr>
                    <m:t>j=1</m:t>
                  </w:ins>
                </m:r>
              </m:sub>
              <m:sup>
                <m:r>
                  <w:ins w:id="166" w:author="S4-200827_CR-0047" w:date="2020-06-24T00:03:00Z">
                    <w:rPr>
                      <w:rFonts w:ascii="Cambria Math" w:hAnsi="Cambria Math"/>
                      <w:lang w:eastAsia="ja-JP"/>
                    </w:rPr>
                    <m:t>4</m:t>
                  </w:ins>
                </m:r>
              </m:sup>
              <m:e>
                <m:sSubSup>
                  <m:sSubSupPr>
                    <m:ctrlPr>
                      <w:ins w:id="167" w:author="S4-200827_CR-0047" w:date="2020-06-24T00:03:00Z">
                        <w:rPr>
                          <w:rFonts w:ascii="Cambria Math" w:hAnsi="Cambria Math"/>
                          <w:i/>
                          <w:lang w:eastAsia="ja-JP"/>
                        </w:rPr>
                      </w:ins>
                    </m:ctrlPr>
                  </m:sSubSupPr>
                  <m:e>
                    <m:acc>
                      <m:accPr>
                        <m:ctrlPr>
                          <w:ins w:id="168" w:author="S4-200827_CR-0047" w:date="2020-06-24T00:03:00Z">
                            <w:rPr>
                              <w:rFonts w:ascii="Cambria Math" w:hAnsi="Cambria Math"/>
                              <w:i/>
                              <w:lang w:eastAsia="ja-JP"/>
                            </w:rPr>
                          </w:ins>
                        </m:ctrlPr>
                      </m:accPr>
                      <m:e>
                        <m:r>
                          <w:ins w:id="169" w:author="S4-200827_CR-0047" w:date="2020-06-24T00:03:00Z">
                            <w:rPr>
                              <w:rFonts w:ascii="Cambria Math" w:hAnsi="Cambria Math"/>
                              <w:lang w:eastAsia="ja-JP"/>
                            </w:rPr>
                            <m:t>ω</m:t>
                          </w:ins>
                        </m:r>
                      </m:e>
                    </m:acc>
                  </m:e>
                  <m:sub>
                    <m:r>
                      <w:ins w:id="170" w:author="S4-200827_CR-0047" w:date="2020-06-24T00:03:00Z">
                        <w:rPr>
                          <w:rFonts w:ascii="Cambria Math" w:hAnsi="Cambria Math"/>
                          <w:lang w:eastAsia="ja-JP"/>
                        </w:rPr>
                        <m:t>j</m:t>
                      </w:ins>
                    </m:r>
                  </m:sub>
                  <m:sup>
                    <m:r>
                      <w:ins w:id="171" w:author="S4-200827_CR-0047" w:date="2020-06-24T00:03:00Z">
                        <w:rPr>
                          <w:rFonts w:ascii="Cambria Math" w:hAnsi="Cambria Math"/>
                          <w:lang w:eastAsia="ja-JP"/>
                        </w:rPr>
                        <m:t>[-1]</m:t>
                      </w:ins>
                    </m:r>
                  </m:sup>
                </m:sSubSup>
              </m:e>
            </m:nary>
            <m:r>
              <w:ins w:id="172" w:author="S4-200827_CR-0047" w:date="2020-06-24T00:03:00Z">
                <w:rPr>
                  <w:rFonts w:ascii="Cambria Math" w:hAnsi="Cambria Math"/>
                  <w:lang w:eastAsia="ja-JP"/>
                </w:rPr>
                <m:t>-</m:t>
              </w:ins>
            </m:r>
            <m:nary>
              <m:naryPr>
                <m:chr m:val="∑"/>
                <m:limLoc m:val="undOvr"/>
                <m:ctrlPr>
                  <w:ins w:id="173" w:author="S4-200827_CR-0047" w:date="2020-06-24T00:03:00Z">
                    <w:rPr>
                      <w:rFonts w:ascii="Cambria Math" w:hAnsi="Cambria Math"/>
                      <w:i/>
                      <w:lang w:eastAsia="ja-JP"/>
                    </w:rPr>
                  </w:ins>
                </m:ctrlPr>
              </m:naryPr>
              <m:sub>
                <m:r>
                  <w:ins w:id="174" w:author="S4-200827_CR-0047" w:date="2020-06-24T00:03:00Z">
                    <w:rPr>
                      <w:rFonts w:ascii="Cambria Math" w:hAnsi="Cambria Math"/>
                      <w:lang w:eastAsia="ja-JP"/>
                    </w:rPr>
                    <m:t>j=1</m:t>
                  </w:ins>
                </m:r>
              </m:sub>
              <m:sup>
                <m:r>
                  <w:ins w:id="175" w:author="S4-200827_CR-0047" w:date="2020-06-24T00:03:00Z">
                    <w:rPr>
                      <w:rFonts w:ascii="Cambria Math" w:hAnsi="Cambria Math"/>
                      <w:lang w:eastAsia="ja-JP"/>
                    </w:rPr>
                    <m:t>4</m:t>
                  </w:ins>
                </m:r>
              </m:sup>
              <m:e>
                <m:sSubSup>
                  <m:sSubSupPr>
                    <m:ctrlPr>
                      <w:ins w:id="176" w:author="S4-200827_CR-0047" w:date="2020-06-24T00:03:00Z">
                        <w:rPr>
                          <w:rFonts w:ascii="Cambria Math" w:hAnsi="Cambria Math"/>
                          <w:i/>
                          <w:lang w:eastAsia="ja-JP"/>
                        </w:rPr>
                      </w:ins>
                    </m:ctrlPr>
                  </m:sSubSupPr>
                  <m:e>
                    <m:acc>
                      <m:accPr>
                        <m:ctrlPr>
                          <w:ins w:id="177" w:author="S4-200827_CR-0047" w:date="2020-06-24T00:03:00Z">
                            <w:rPr>
                              <w:rFonts w:ascii="Cambria Math" w:hAnsi="Cambria Math"/>
                              <w:i/>
                              <w:lang w:eastAsia="ja-JP"/>
                            </w:rPr>
                          </w:ins>
                        </m:ctrlPr>
                      </m:accPr>
                      <m:e>
                        <m:r>
                          <w:ins w:id="178" w:author="S4-200827_CR-0047" w:date="2020-06-24T00:03:00Z">
                            <w:rPr>
                              <w:rFonts w:ascii="Cambria Math" w:hAnsi="Cambria Math"/>
                              <w:lang w:eastAsia="ja-JP"/>
                            </w:rPr>
                            <m:t>ω</m:t>
                          </w:ins>
                        </m:r>
                      </m:e>
                    </m:acc>
                  </m:e>
                  <m:sub>
                    <m:r>
                      <w:ins w:id="179" w:author="S4-200827_CR-0047" w:date="2020-06-24T00:03:00Z">
                        <w:rPr>
                          <w:rFonts w:ascii="Cambria Math" w:hAnsi="Cambria Math"/>
                          <w:lang w:eastAsia="ja-JP"/>
                        </w:rPr>
                        <m:t>j</m:t>
                      </w:ins>
                    </m:r>
                  </m:sub>
                  <m:sup>
                    <m:r>
                      <w:ins w:id="180" w:author="S4-200827_CR-0047" w:date="2020-06-24T00:03:00Z">
                        <w:rPr>
                          <w:rFonts w:ascii="Cambria Math" w:hAnsi="Cambria Math"/>
                          <w:lang w:eastAsia="ja-JP"/>
                        </w:rPr>
                        <m:t>[-2]</m:t>
                      </w:ins>
                    </m:r>
                  </m:sup>
                </m:sSubSup>
              </m:e>
            </m:nary>
          </m:e>
        </m:d>
        <m:r>
          <w:ins w:id="181" w:author="S4-200827_CR-0047" w:date="2020-06-24T00:03:00Z">
            <w:rPr>
              <w:rFonts w:ascii="Cambria Math" w:hAnsi="Cambria Math"/>
              <w:lang w:eastAsia="ja-JP"/>
            </w:rPr>
            <m:t>&gt;</m:t>
          </w:ins>
        </m:r>
        <m:sSub>
          <m:sSubPr>
            <m:ctrlPr>
              <w:ins w:id="182" w:author="S4-200827_CR-0047" w:date="2020-06-24T00:03:00Z">
                <w:rPr>
                  <w:rFonts w:ascii="Cambria Math" w:hAnsi="Cambria Math"/>
                  <w:i/>
                  <w:lang w:eastAsia="ja-JP"/>
                </w:rPr>
              </w:ins>
            </m:ctrlPr>
          </m:sSubPr>
          <m:e>
            <m:r>
              <w:ins w:id="183" w:author="S4-200827_CR-0047" w:date="2020-06-24T00:03:00Z">
                <w:rPr>
                  <w:rFonts w:ascii="Cambria Math" w:hAnsi="Cambria Math"/>
                  <w:lang w:eastAsia="ja-JP"/>
                </w:rPr>
                <m:t>Th</m:t>
              </w:ins>
            </m:r>
          </m:e>
          <m:sub>
            <m:r>
              <w:ins w:id="184" w:author="S4-200827_CR-0047" w:date="2020-06-24T00:03:00Z">
                <w:rPr>
                  <w:rFonts w:ascii="Cambria Math" w:hAnsi="Cambria Math"/>
                  <w:lang w:eastAsia="ja-JP"/>
                </w:rPr>
                <m:t>int</m:t>
              </w:ins>
            </m:r>
          </m:sub>
        </m:sSub>
      </m:oMath>
      <w:r>
        <w:rPr>
          <w:lang w:eastAsia="ja-JP"/>
        </w:rPr>
        <w:tab/>
      </w:r>
      <w:r>
        <w:rPr>
          <w:rFonts w:hint="eastAsia"/>
          <w:lang w:eastAsia="ja-JP"/>
        </w:rPr>
        <w:t>(</w:t>
      </w:r>
      <w:r>
        <w:rPr>
          <w:lang w:eastAsia="ja-JP"/>
        </w:rPr>
        <w:fldChar w:fldCharType="begin"/>
      </w:r>
      <w:r>
        <w:rPr>
          <w:lang w:eastAsia="ja-JP"/>
        </w:rPr>
        <w:instrText xml:space="preserve"> </w:instrText>
      </w:r>
      <w:r>
        <w:rPr>
          <w:rFonts w:hint="eastAsia"/>
          <w:lang w:eastAsia="ja-JP"/>
        </w:rPr>
        <w:instrText>SEQ eqn \* MERGEFORMAT</w:instrText>
      </w:r>
      <w:r>
        <w:rPr>
          <w:lang w:eastAsia="ja-JP"/>
        </w:rPr>
        <w:instrText xml:space="preserve"> </w:instrText>
      </w:r>
      <w:r>
        <w:rPr>
          <w:lang w:eastAsia="ja-JP"/>
        </w:rPr>
        <w:fldChar w:fldCharType="separate"/>
      </w:r>
      <w:r>
        <w:rPr>
          <w:lang w:eastAsia="ja-JP"/>
        </w:rPr>
        <w:t>1309</w:t>
      </w:r>
      <w:r>
        <w:rPr>
          <w:lang w:eastAsia="ja-JP"/>
        </w:rPr>
        <w:fldChar w:fldCharType="end"/>
      </w:r>
      <w:r>
        <w:rPr>
          <w:rFonts w:hint="eastAsia"/>
          <w:lang w:eastAsia="ja-JP"/>
        </w:rPr>
        <w:t>)</w:t>
      </w:r>
    </w:p>
    <w:p w14:paraId="42C50F81" w14:textId="1B8DC325" w:rsidR="005726A4" w:rsidRDefault="005726A4" w:rsidP="005726A4">
      <w:pPr>
        <w:pStyle w:val="EQ"/>
        <w:rPr>
          <w:lang w:eastAsia="ja-JP"/>
        </w:rPr>
      </w:pPr>
      <w:r>
        <w:rPr>
          <w:rFonts w:hint="eastAsia"/>
          <w:lang w:eastAsia="ja-JP"/>
        </w:rPr>
        <w:tab/>
      </w:r>
      <m:oMath>
        <m:f>
          <m:fPr>
            <m:ctrlPr>
              <w:ins w:id="185" w:author="S4-200827_CR-0047" w:date="2020-06-24T00:03:00Z">
                <w:rPr>
                  <w:rFonts w:ascii="Cambria Math" w:hAnsi="Cambria Math"/>
                  <w:lang w:eastAsia="ja-JP"/>
                </w:rPr>
              </w:ins>
            </m:ctrlPr>
          </m:fPr>
          <m:num>
            <m:r>
              <w:ins w:id="186" w:author="S4-200827_CR-0047" w:date="2020-06-24T00:03:00Z">
                <w:rPr>
                  <w:rFonts w:ascii="Cambria Math" w:hAnsi="Cambria Math"/>
                  <w:lang w:eastAsia="ja-JP"/>
                </w:rPr>
                <m:t>1</m:t>
              </w:ins>
            </m:r>
          </m:num>
          <m:den>
            <m:r>
              <w:ins w:id="187" w:author="S4-200827_CR-0047" w:date="2020-06-24T00:03:00Z">
                <w:rPr>
                  <w:rFonts w:ascii="Cambria Math" w:hAnsi="Cambria Math"/>
                  <w:lang w:eastAsia="ja-JP"/>
                </w:rPr>
                <m:t>4</m:t>
              </w:ins>
            </m:r>
          </m:den>
        </m:f>
        <m:d>
          <m:dPr>
            <m:ctrlPr>
              <w:ins w:id="188" w:author="S4-200827_CR-0047" w:date="2020-06-24T00:03:00Z">
                <w:rPr>
                  <w:rFonts w:ascii="Cambria Math" w:hAnsi="Cambria Math"/>
                  <w:i/>
                  <w:lang w:eastAsia="ja-JP"/>
                </w:rPr>
              </w:ins>
            </m:ctrlPr>
          </m:dPr>
          <m:e>
            <m:nary>
              <m:naryPr>
                <m:chr m:val="∑"/>
                <m:limLoc m:val="undOvr"/>
                <m:ctrlPr>
                  <w:ins w:id="189" w:author="S4-200827_CR-0047" w:date="2020-06-24T00:03:00Z">
                    <w:rPr>
                      <w:rFonts w:ascii="Cambria Math" w:hAnsi="Cambria Math"/>
                      <w:i/>
                      <w:lang w:eastAsia="ja-JP"/>
                    </w:rPr>
                  </w:ins>
                </m:ctrlPr>
              </m:naryPr>
              <m:sub>
                <m:r>
                  <w:ins w:id="190" w:author="S4-200827_CR-0047" w:date="2020-06-24T00:03:00Z">
                    <w:rPr>
                      <w:rFonts w:ascii="Cambria Math" w:hAnsi="Cambria Math"/>
                      <w:lang w:eastAsia="ja-JP"/>
                    </w:rPr>
                    <m:t>j=1</m:t>
                  </w:ins>
                </m:r>
              </m:sub>
              <m:sup>
                <m:r>
                  <w:ins w:id="191" w:author="S4-200827_CR-0047" w:date="2020-06-24T00:03:00Z">
                    <w:rPr>
                      <w:rFonts w:ascii="Cambria Math" w:hAnsi="Cambria Math"/>
                      <w:lang w:eastAsia="ja-JP"/>
                    </w:rPr>
                    <m:t>4</m:t>
                  </w:ins>
                </m:r>
              </m:sup>
              <m:e>
                <m:sSubSup>
                  <m:sSubSupPr>
                    <m:ctrlPr>
                      <w:ins w:id="192" w:author="S4-200827_CR-0047" w:date="2020-06-24T00:03:00Z">
                        <w:rPr>
                          <w:rFonts w:ascii="Cambria Math" w:hAnsi="Cambria Math"/>
                          <w:i/>
                          <w:lang w:eastAsia="ja-JP"/>
                        </w:rPr>
                      </w:ins>
                    </m:ctrlPr>
                  </m:sSubSupPr>
                  <m:e>
                    <m:acc>
                      <m:accPr>
                        <m:ctrlPr>
                          <w:ins w:id="193" w:author="S4-200827_CR-0047" w:date="2020-06-24T00:03:00Z">
                            <w:rPr>
                              <w:rFonts w:ascii="Cambria Math" w:hAnsi="Cambria Math"/>
                              <w:i/>
                              <w:lang w:eastAsia="ja-JP"/>
                            </w:rPr>
                          </w:ins>
                        </m:ctrlPr>
                      </m:accPr>
                      <m:e>
                        <m:r>
                          <w:ins w:id="194" w:author="S4-200827_CR-0047" w:date="2020-06-24T00:03:00Z">
                            <w:rPr>
                              <w:rFonts w:ascii="Cambria Math" w:hAnsi="Cambria Math"/>
                              <w:lang w:eastAsia="ja-JP"/>
                            </w:rPr>
                            <m:t>ω</m:t>
                          </w:ins>
                        </m:r>
                      </m:e>
                    </m:acc>
                  </m:e>
                  <m:sub>
                    <m:r>
                      <w:ins w:id="195" w:author="S4-200827_CR-0047" w:date="2020-06-24T00:03:00Z">
                        <w:rPr>
                          <w:rFonts w:ascii="Cambria Math" w:hAnsi="Cambria Math"/>
                          <w:lang w:eastAsia="ja-JP"/>
                        </w:rPr>
                        <m:t>j</m:t>
                      </w:ins>
                    </m:r>
                  </m:sub>
                  <m:sup>
                    <m:r>
                      <w:ins w:id="196" w:author="S4-200827_CR-0047" w:date="2020-06-24T00:03:00Z">
                        <w:rPr>
                          <w:rFonts w:ascii="Cambria Math" w:hAnsi="Cambria Math"/>
                          <w:lang w:eastAsia="ja-JP"/>
                        </w:rPr>
                        <m:t>[-2]</m:t>
                      </w:ins>
                    </m:r>
                  </m:sup>
                </m:sSubSup>
              </m:e>
            </m:nary>
          </m:e>
        </m:d>
        <m:r>
          <w:ins w:id="197" w:author="S4-200827_CR-0047" w:date="2020-06-24T00:03:00Z">
            <w:rPr>
              <w:rFonts w:ascii="Cambria Math" w:hAnsi="Cambria Math"/>
              <w:lang w:eastAsia="ja-JP"/>
            </w:rPr>
            <m:t>&gt;</m:t>
          </w:ins>
        </m:r>
        <m:sSub>
          <m:sSubPr>
            <m:ctrlPr>
              <w:ins w:id="198" w:author="S4-200827_CR-0047" w:date="2020-06-24T00:03:00Z">
                <w:rPr>
                  <w:rFonts w:ascii="Cambria Math" w:hAnsi="Cambria Math"/>
                  <w:i/>
                  <w:lang w:eastAsia="ja-JP"/>
                </w:rPr>
              </w:ins>
            </m:ctrlPr>
          </m:sSubPr>
          <m:e>
            <m:r>
              <w:ins w:id="199" w:author="S4-200827_CR-0047" w:date="2020-06-24T00:03:00Z">
                <w:rPr>
                  <w:rFonts w:ascii="Cambria Math" w:hAnsi="Cambria Math"/>
                  <w:lang w:eastAsia="ja-JP"/>
                </w:rPr>
                <m:t>Th</m:t>
              </w:ins>
            </m:r>
          </m:e>
          <m:sub>
            <m:r>
              <w:ins w:id="200" w:author="S4-200827_CR-0047" w:date="2020-06-24T00:03:00Z">
                <w:rPr>
                  <w:rFonts w:ascii="Cambria Math" w:hAnsi="Cambria Math"/>
                  <w:lang w:eastAsia="ja-JP"/>
                </w:rPr>
                <m:t>mean</m:t>
              </w:ins>
            </m:r>
          </m:sub>
        </m:sSub>
      </m:oMath>
      <w:r>
        <w:rPr>
          <w:lang w:eastAsia="ja-JP"/>
        </w:rPr>
        <w:tab/>
      </w:r>
      <w:r>
        <w:rPr>
          <w:rFonts w:hint="eastAsia"/>
          <w:lang w:eastAsia="ja-JP"/>
        </w:rPr>
        <w:t>(</w:t>
      </w:r>
      <w:r>
        <w:rPr>
          <w:lang w:eastAsia="ja-JP"/>
        </w:rPr>
        <w:fldChar w:fldCharType="begin"/>
      </w:r>
      <w:r>
        <w:rPr>
          <w:lang w:eastAsia="ja-JP"/>
        </w:rPr>
        <w:instrText xml:space="preserve"> </w:instrText>
      </w:r>
      <w:r>
        <w:rPr>
          <w:rFonts w:hint="eastAsia"/>
          <w:lang w:eastAsia="ja-JP"/>
        </w:rPr>
        <w:instrText>SEQ eqn \* MERGEFORMAT</w:instrText>
      </w:r>
      <w:r>
        <w:rPr>
          <w:lang w:eastAsia="ja-JP"/>
        </w:rPr>
        <w:instrText xml:space="preserve"> </w:instrText>
      </w:r>
      <w:r>
        <w:rPr>
          <w:lang w:eastAsia="ja-JP"/>
        </w:rPr>
        <w:fldChar w:fldCharType="separate"/>
      </w:r>
      <w:r>
        <w:rPr>
          <w:lang w:eastAsia="ja-JP"/>
        </w:rPr>
        <w:t>1310</w:t>
      </w:r>
      <w:r>
        <w:rPr>
          <w:lang w:eastAsia="ja-JP"/>
        </w:rPr>
        <w:fldChar w:fldCharType="end"/>
      </w:r>
      <w:r>
        <w:rPr>
          <w:rFonts w:hint="eastAsia"/>
          <w:lang w:eastAsia="ja-JP"/>
        </w:rPr>
        <w:t>)</w:t>
      </w:r>
    </w:p>
    <w:p w14:paraId="1CF0ADFE" w14:textId="77777777" w:rsidR="005726A4" w:rsidRDefault="005726A4" w:rsidP="005726A4">
      <w:pPr>
        <w:pStyle w:val="EQ"/>
        <w:rPr>
          <w:lang w:eastAsia="ja-JP"/>
        </w:rPr>
      </w:pPr>
      <w:r>
        <w:rPr>
          <w:rFonts w:hint="eastAsia"/>
          <w:lang w:eastAsia="ja-JP"/>
        </w:rPr>
        <w:tab/>
      </w:r>
      <w:r w:rsidRPr="0078302B">
        <w:rPr>
          <w:position w:val="-6"/>
          <w:lang w:eastAsia="ja-JP"/>
        </w:rPr>
        <w:object w:dxaOrig="540" w:dyaOrig="260" w14:anchorId="3D066C24">
          <v:shape id="_x0000_i1199" type="#_x0000_t75" style="width:27pt;height:12.75pt" o:ole="">
            <v:imagedata r:id="rId333" o:title=""/>
          </v:shape>
          <o:OLEObject Type="Embed" ProgID="Equation.3" ShapeID="_x0000_i1199" DrawAspect="Content" ObjectID="_1783087548" r:id="rId334"/>
        </w:object>
      </w:r>
      <w:r>
        <w:rPr>
          <w:lang w:eastAsia="ja-JP"/>
        </w:rPr>
        <w:tab/>
      </w:r>
      <w:r>
        <w:rPr>
          <w:rFonts w:hint="eastAsia"/>
          <w:lang w:eastAsia="ja-JP"/>
        </w:rPr>
        <w:t>(</w:t>
      </w:r>
      <w:r>
        <w:rPr>
          <w:lang w:eastAsia="ja-JP"/>
        </w:rPr>
        <w:fldChar w:fldCharType="begin"/>
      </w:r>
      <w:r>
        <w:rPr>
          <w:lang w:eastAsia="ja-JP"/>
        </w:rPr>
        <w:instrText xml:space="preserve"> </w:instrText>
      </w:r>
      <w:r>
        <w:rPr>
          <w:rFonts w:hint="eastAsia"/>
          <w:lang w:eastAsia="ja-JP"/>
        </w:rPr>
        <w:instrText>SEQ eqn \* MERGEFORMAT</w:instrText>
      </w:r>
      <w:r>
        <w:rPr>
          <w:lang w:eastAsia="ja-JP"/>
        </w:rPr>
        <w:instrText xml:space="preserve"> </w:instrText>
      </w:r>
      <w:r>
        <w:rPr>
          <w:lang w:eastAsia="ja-JP"/>
        </w:rPr>
        <w:fldChar w:fldCharType="separate"/>
      </w:r>
      <w:r>
        <w:rPr>
          <w:lang w:eastAsia="ja-JP"/>
        </w:rPr>
        <w:t>1311</w:t>
      </w:r>
      <w:r>
        <w:rPr>
          <w:lang w:eastAsia="ja-JP"/>
        </w:rPr>
        <w:fldChar w:fldCharType="end"/>
      </w:r>
      <w:r>
        <w:rPr>
          <w:rFonts w:hint="eastAsia"/>
          <w:lang w:eastAsia="ja-JP"/>
        </w:rPr>
        <w:t>)</w:t>
      </w:r>
    </w:p>
    <w:p w14:paraId="584FB2DA" w14:textId="77777777" w:rsidR="005726A4" w:rsidRDefault="005726A4" w:rsidP="005726A4">
      <w:pPr>
        <w:rPr>
          <w:lang w:val="en-US"/>
        </w:rPr>
      </w:pPr>
    </w:p>
    <w:p w14:paraId="048D3D46" w14:textId="77777777" w:rsidR="005726A4" w:rsidRPr="002B6A65" w:rsidRDefault="005726A4" w:rsidP="002B6A65">
      <w:pPr>
        <w:rPr>
          <w:rFonts w:hint="eastAsia"/>
          <w:lang w:val="x-none"/>
        </w:rPr>
      </w:pPr>
    </w:p>
    <w:p w14:paraId="3974655F" w14:textId="77777777" w:rsidR="00CC6013" w:rsidRDefault="00CC6013" w:rsidP="005726A4">
      <w:pPr>
        <w:pStyle w:val="EQ"/>
        <w:rPr>
          <w:rFonts w:hint="eastAsia"/>
          <w:lang w:eastAsia="ja-JP"/>
        </w:rPr>
      </w:pPr>
      <w:r>
        <w:rPr>
          <w:rFonts w:hint="eastAsia"/>
          <w:lang w:eastAsia="ja-JP"/>
        </w:rPr>
        <w:tab/>
      </w:r>
      <w:r>
        <w:rPr>
          <w:lang w:eastAsia="ja-JP"/>
        </w:rPr>
        <w:tab/>
      </w:r>
      <w:r>
        <w:rPr>
          <w:rFonts w:hint="eastAsia"/>
          <w:lang w:eastAsia="ja-JP"/>
        </w:rPr>
        <w:t>(</w:t>
      </w:r>
      <w:r>
        <w:rPr>
          <w:lang w:eastAsia="ja-JP"/>
        </w:rPr>
        <w:fldChar w:fldCharType="begin"/>
      </w:r>
      <w:r>
        <w:rPr>
          <w:lang w:eastAsia="ja-JP"/>
        </w:rPr>
        <w:instrText xml:space="preserve"> </w:instrText>
      </w:r>
      <w:r>
        <w:rPr>
          <w:rFonts w:hint="eastAsia"/>
          <w:lang w:eastAsia="ja-JP"/>
        </w:rPr>
        <w:instrText>SEQ eqn \* MERGEFORMAT</w:instrText>
      </w:r>
      <w:r>
        <w:rPr>
          <w:lang w:eastAsia="ja-JP"/>
        </w:rPr>
        <w:instrText xml:space="preserve"> </w:instrText>
      </w:r>
      <w:r>
        <w:rPr>
          <w:lang w:eastAsia="ja-JP"/>
        </w:rPr>
        <w:fldChar w:fldCharType="separate"/>
      </w:r>
      <w:r>
        <w:rPr>
          <w:lang w:eastAsia="ja-JP"/>
        </w:rPr>
        <w:t>1310</w:t>
      </w:r>
      <w:r>
        <w:rPr>
          <w:lang w:eastAsia="ja-JP"/>
        </w:rPr>
        <w:fldChar w:fldCharType="end"/>
      </w:r>
      <w:r>
        <w:rPr>
          <w:rFonts w:hint="eastAsia"/>
          <w:lang w:eastAsia="ja-JP"/>
        </w:rPr>
        <w:t>)</w:t>
      </w:r>
    </w:p>
    <w:p w14:paraId="4161B72B" w14:textId="77777777" w:rsidR="00CC6013" w:rsidRPr="00D73F04" w:rsidRDefault="00CC6013" w:rsidP="00CC6013">
      <w:pPr>
        <w:pStyle w:val="EQ"/>
        <w:rPr>
          <w:rFonts w:hint="eastAsia"/>
          <w:lang w:eastAsia="ja-JP"/>
        </w:rPr>
      </w:pPr>
      <w:r>
        <w:rPr>
          <w:rFonts w:hint="eastAsia"/>
          <w:lang w:eastAsia="ja-JP"/>
        </w:rPr>
        <w:tab/>
      </w:r>
      <w:r w:rsidRPr="0078302B">
        <w:rPr>
          <w:position w:val="-6"/>
          <w:lang w:eastAsia="ja-JP"/>
        </w:rPr>
        <w:object w:dxaOrig="540" w:dyaOrig="260" w14:anchorId="3A6F6AE2">
          <v:shape id="_x0000_i1200" type="#_x0000_t75" style="width:27pt;height:13.15pt" o:ole="">
            <v:imagedata r:id="rId335" o:title=""/>
          </v:shape>
          <o:OLEObject Type="Embed" ProgID="Equation.3" ShapeID="_x0000_i1200" DrawAspect="Content" ObjectID="_1783087549" r:id="rId336"/>
        </w:object>
      </w:r>
      <w:r>
        <w:rPr>
          <w:lang w:eastAsia="ja-JP"/>
        </w:rPr>
        <w:tab/>
      </w:r>
      <w:r>
        <w:rPr>
          <w:rFonts w:hint="eastAsia"/>
          <w:lang w:eastAsia="ja-JP"/>
        </w:rPr>
        <w:t>(</w:t>
      </w:r>
      <w:r>
        <w:rPr>
          <w:lang w:eastAsia="ja-JP"/>
        </w:rPr>
        <w:fldChar w:fldCharType="begin"/>
      </w:r>
      <w:r>
        <w:rPr>
          <w:lang w:eastAsia="ja-JP"/>
        </w:rPr>
        <w:instrText xml:space="preserve"> </w:instrText>
      </w:r>
      <w:r>
        <w:rPr>
          <w:rFonts w:hint="eastAsia"/>
          <w:lang w:eastAsia="ja-JP"/>
        </w:rPr>
        <w:instrText>SEQ eqn \* MERGEFORMAT</w:instrText>
      </w:r>
      <w:r>
        <w:rPr>
          <w:lang w:eastAsia="ja-JP"/>
        </w:rPr>
        <w:instrText xml:space="preserve"> </w:instrText>
      </w:r>
      <w:r>
        <w:rPr>
          <w:lang w:eastAsia="ja-JP"/>
        </w:rPr>
        <w:fldChar w:fldCharType="separate"/>
      </w:r>
      <w:r>
        <w:rPr>
          <w:lang w:eastAsia="ja-JP"/>
        </w:rPr>
        <w:t>1311</w:t>
      </w:r>
      <w:r>
        <w:rPr>
          <w:lang w:eastAsia="ja-JP"/>
        </w:rPr>
        <w:fldChar w:fldCharType="end"/>
      </w:r>
      <w:r>
        <w:rPr>
          <w:rFonts w:hint="eastAsia"/>
          <w:lang w:eastAsia="ja-JP"/>
        </w:rPr>
        <w:t>)</w:t>
      </w:r>
    </w:p>
    <w:p w14:paraId="5CBCB54D" w14:textId="77777777" w:rsidR="00CC6013" w:rsidRDefault="00CC6013" w:rsidP="00CC6013">
      <w:pPr>
        <w:spacing w:after="240"/>
        <w:rPr>
          <w:rFonts w:hint="eastAsia"/>
          <w:lang w:eastAsia="ja-JP"/>
        </w:rPr>
      </w:pPr>
      <w:r>
        <w:rPr>
          <w:rFonts w:hint="eastAsia"/>
        </w:rPr>
        <w:t xml:space="preserve">The activation flag is updated </w:t>
      </w:r>
      <w:r>
        <w:rPr>
          <w:rFonts w:hint="eastAsia"/>
          <w:lang w:eastAsia="ja-JP"/>
        </w:rPr>
        <w:t>based on</w:t>
      </w:r>
      <w:r>
        <w:rPr>
          <w:rFonts w:hint="eastAsia"/>
        </w:rPr>
        <w:t xml:space="preserve"> algebraic codebook gain</w:t>
      </w:r>
      <w:r>
        <w:rPr>
          <w:rFonts w:hint="eastAsia"/>
          <w:lang w:eastAsia="ja-JP"/>
        </w:rPr>
        <w:t xml:space="preserve"> of the previous and the current frame</w:t>
      </w:r>
      <w:r>
        <w:rPr>
          <w:rFonts w:hint="eastAsia"/>
        </w:rPr>
        <w:t>. In case one of the following equations is satisfied, the activation flag is set to 0.</w:t>
      </w:r>
    </w:p>
    <w:p w14:paraId="4E842C27" w14:textId="77777777" w:rsidR="00CC6013" w:rsidRPr="00E90778" w:rsidRDefault="00CC6013" w:rsidP="00CC6013">
      <w:pPr>
        <w:pStyle w:val="EQ"/>
        <w:rPr>
          <w:lang w:eastAsia="ja-JP"/>
        </w:rPr>
      </w:pPr>
      <w:r>
        <w:rPr>
          <w:rFonts w:hint="eastAsia"/>
          <w:lang w:eastAsia="ja-JP"/>
        </w:rPr>
        <w:tab/>
      </w:r>
      <w:bookmarkStart w:id="201" w:name="equ_diffuser_detect_gain"/>
      <w:r w:rsidRPr="006C3EBE">
        <w:rPr>
          <w:position w:val="-40"/>
          <w:lang w:eastAsia="ja-JP"/>
        </w:rPr>
        <w:object w:dxaOrig="1160" w:dyaOrig="900" w14:anchorId="5F6436B8">
          <v:shape id="_x0000_i1201" type="#_x0000_t75" style="width:58.15pt;height:45pt" o:ole="">
            <v:imagedata r:id="rId337" o:title=""/>
          </v:shape>
          <o:OLEObject Type="Embed" ProgID="Equation.3" ShapeID="_x0000_i1201" DrawAspect="Content" ObjectID="_1783087550" r:id="rId338"/>
        </w:object>
      </w:r>
      <w:bookmarkEnd w:id="201"/>
      <w:r>
        <w:rPr>
          <w:lang w:eastAsia="ja-JP"/>
        </w:rPr>
        <w:tab/>
      </w:r>
      <w:r>
        <w:rPr>
          <w:rFonts w:hint="eastAsia"/>
          <w:lang w:eastAsia="ja-JP"/>
        </w:rPr>
        <w:t>(</w:t>
      </w:r>
      <w:r>
        <w:rPr>
          <w:lang w:eastAsia="ja-JP"/>
        </w:rPr>
        <w:fldChar w:fldCharType="begin"/>
      </w:r>
      <w:r>
        <w:rPr>
          <w:lang w:eastAsia="ja-JP"/>
        </w:rPr>
        <w:instrText xml:space="preserve"> SEQ eqn \* MERGEFORMAT  \* MERGEFORMAT </w:instrText>
      </w:r>
      <w:r>
        <w:rPr>
          <w:lang w:eastAsia="ja-JP"/>
        </w:rPr>
        <w:fldChar w:fldCharType="separate"/>
      </w:r>
      <w:r>
        <w:rPr>
          <w:lang w:eastAsia="ja-JP"/>
        </w:rPr>
        <w:t>1312</w:t>
      </w:r>
      <w:r>
        <w:rPr>
          <w:lang w:eastAsia="ja-JP"/>
        </w:rPr>
        <w:fldChar w:fldCharType="end"/>
      </w:r>
      <w:r>
        <w:rPr>
          <w:rFonts w:hint="eastAsia"/>
          <w:lang w:eastAsia="ja-JP"/>
        </w:rPr>
        <w:t>)</w:t>
      </w:r>
    </w:p>
    <w:p w14:paraId="3F9EC490" w14:textId="77777777" w:rsidR="00CC6013" w:rsidRPr="00D63765" w:rsidRDefault="00CC6013" w:rsidP="00CC6013">
      <w:pPr>
        <w:spacing w:after="240"/>
      </w:pPr>
      <w:r>
        <w:rPr>
          <w:rFonts w:hint="eastAsia"/>
        </w:rPr>
        <w:t xml:space="preserve">where </w:t>
      </w:r>
      <w:r w:rsidRPr="00C63BE6">
        <w:rPr>
          <w:position w:val="-10"/>
        </w:rPr>
        <w:object w:dxaOrig="460" w:dyaOrig="300" w14:anchorId="229409C9">
          <v:shape id="_x0000_i1202" type="#_x0000_t75" style="width:22.9pt;height:15pt" o:ole="">
            <v:imagedata r:id="rId339" o:title=""/>
          </v:shape>
          <o:OLEObject Type="Embed" ProgID="Equation.3" ShapeID="_x0000_i1202" DrawAspect="Content" ObjectID="_1783087551" r:id="rId340"/>
        </w:object>
      </w:r>
      <w:r>
        <w:rPr>
          <w:rFonts w:hint="eastAsia"/>
        </w:rPr>
        <w:t xml:space="preserve"> is the minimum value of algebraic codebook gains of current frame, </w:t>
      </w:r>
      <w:r w:rsidRPr="00D279AD">
        <w:rPr>
          <w:position w:val="-10"/>
        </w:rPr>
        <w:object w:dxaOrig="200" w:dyaOrig="279" w14:anchorId="24482ECD">
          <v:shape id="_x0000_i1203" type="#_x0000_t75" style="width:10.5pt;height:13.5pt" o:ole="">
            <v:imagedata r:id="rId341" o:title=""/>
          </v:shape>
          <o:OLEObject Type="Embed" ProgID="Equation.3" ShapeID="_x0000_i1203" DrawAspect="Content" ObjectID="_1783087552" r:id="rId342"/>
        </w:object>
      </w:r>
      <w:r>
        <w:rPr>
          <w:rFonts w:hint="eastAsia"/>
        </w:rPr>
        <w:t xml:space="preserve"> is the mean value of algebraic codebook gains of current frame, and </w:t>
      </w:r>
      <w:r w:rsidRPr="00D279AD">
        <w:rPr>
          <w:position w:val="-10"/>
        </w:rPr>
        <w:object w:dxaOrig="460" w:dyaOrig="360" w14:anchorId="00382C98">
          <v:shape id="_x0000_i1204" type="#_x0000_t75" style="width:23.65pt;height:18pt" o:ole="">
            <v:imagedata r:id="rId343" o:title=""/>
          </v:shape>
          <o:OLEObject Type="Embed" ProgID="Equation.3" ShapeID="_x0000_i1204" DrawAspect="Content" ObjectID="_1783087553" r:id="rId344"/>
        </w:object>
      </w:r>
      <w:r>
        <w:rPr>
          <w:rFonts w:hint="eastAsia"/>
        </w:rPr>
        <w:t xml:space="preserve"> is the mean value of algebraic codebook gains of the previous frame.</w:t>
      </w:r>
    </w:p>
    <w:p w14:paraId="48E78D79" w14:textId="77777777" w:rsidR="00CC6013" w:rsidRDefault="00CC6013" w:rsidP="00CC6013">
      <w:pPr>
        <w:spacing w:after="240"/>
      </w:pPr>
      <w:r>
        <w:rPr>
          <w:rFonts w:hint="eastAsia"/>
        </w:rPr>
        <w:t>The activation flag is further updated with the stability factor of LSF parameter. In case the stability factor is greater than 0.02, the activation flag is set to 0.</w:t>
      </w:r>
    </w:p>
    <w:p w14:paraId="762B2788" w14:textId="77777777" w:rsidR="00CC6013" w:rsidRDefault="00CC6013" w:rsidP="00CC6013">
      <w:r>
        <w:rPr>
          <w:rFonts w:hint="eastAsia"/>
        </w:rPr>
        <w:t xml:space="preserve">Finally the activation flag is encoded with 1 bit and transmitted as </w:t>
      </w:r>
      <w:r>
        <w:t>side</w:t>
      </w:r>
      <w:r>
        <w:rPr>
          <w:rFonts w:hint="eastAsia"/>
        </w:rPr>
        <w:t xml:space="preserve"> information.</w:t>
      </w:r>
    </w:p>
    <w:p w14:paraId="70987EAB" w14:textId="77777777" w:rsidR="00034E7F" w:rsidRPr="001E0117" w:rsidRDefault="00034E7F" w:rsidP="00034E7F">
      <w:pPr>
        <w:pStyle w:val="Heading3"/>
        <w:rPr>
          <w:lang w:val="en-GB"/>
        </w:rPr>
      </w:pPr>
      <w:bookmarkStart w:id="202" w:name="OLE_LINK11"/>
      <w:r w:rsidRPr="001E0117">
        <w:rPr>
          <w:lang w:val="en-GB"/>
        </w:rPr>
        <w:t>5.5.</w:t>
      </w:r>
      <w:r w:rsidRPr="001E0117">
        <w:rPr>
          <w:rFonts w:hint="eastAsia"/>
          <w:lang w:val="en-GB" w:eastAsia="zh-CN"/>
        </w:rPr>
        <w:t>6</w:t>
      </w:r>
      <w:r w:rsidRPr="001E0117">
        <w:rPr>
          <w:lang w:val="en-GB"/>
        </w:rPr>
        <w:tab/>
      </w:r>
      <w:r w:rsidRPr="001E0117">
        <w:rPr>
          <w:rFonts w:hint="eastAsia"/>
          <w:lang w:val="en-GB" w:eastAsia="zh-CN"/>
        </w:rPr>
        <w:t>Tonality</w:t>
      </w:r>
      <w:r w:rsidRPr="001E0117">
        <w:rPr>
          <w:lang w:val="en-GB"/>
        </w:rPr>
        <w:t xml:space="preserve"> </w:t>
      </w:r>
      <w:r w:rsidRPr="001E0117">
        <w:rPr>
          <w:rFonts w:hint="eastAsia"/>
          <w:lang w:val="en-GB" w:eastAsia="zh-CN"/>
        </w:rPr>
        <w:t xml:space="preserve">flag </w:t>
      </w:r>
      <w:r w:rsidRPr="001E0117">
        <w:rPr>
          <w:lang w:val="en-GB"/>
        </w:rPr>
        <w:t>information</w:t>
      </w:r>
      <w:bookmarkEnd w:id="202"/>
    </w:p>
    <w:p w14:paraId="2540667A" w14:textId="6BCF1743" w:rsidR="00034E7F" w:rsidRDefault="00034E7F" w:rsidP="00034E7F">
      <w:pPr>
        <w:jc w:val="both"/>
        <w:rPr>
          <w:lang w:eastAsia="zh-CN"/>
        </w:rPr>
      </w:pPr>
      <w:r w:rsidRPr="005B1BA1">
        <w:t xml:space="preserve">The flag </w:t>
      </w:r>
      <w:r w:rsidR="00521AE1" w:rsidRPr="005B1BA1">
        <w:rPr>
          <w:noProof/>
          <w:position w:val="-10"/>
        </w:rPr>
        <w:drawing>
          <wp:inline distT="0" distB="0" distL="0" distR="0" wp14:anchorId="06136697" wp14:editId="377A59AD">
            <wp:extent cx="1157605" cy="190500"/>
            <wp:effectExtent l="0" t="0" r="0" b="0"/>
            <wp:docPr id="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157605" cy="190500"/>
                    </a:xfrm>
                    <a:prstGeom prst="rect">
                      <a:avLst/>
                    </a:prstGeom>
                    <a:noFill/>
                    <a:ln>
                      <a:noFill/>
                    </a:ln>
                  </pic:spPr>
                </pic:pic>
              </a:graphicData>
            </a:graphic>
          </wp:inline>
        </w:drawing>
      </w:r>
      <w:r w:rsidRPr="005B1BA1">
        <w:t xml:space="preserve"> is set to one if the bit rate is one out of the set of {48 kbps, 96 kbps, 128 kbps}.</w:t>
      </w:r>
      <w:r>
        <w:rPr>
          <w:rFonts w:hint="eastAsia"/>
          <w:lang w:eastAsia="zh-CN"/>
        </w:rPr>
        <w:t xml:space="preserve"> </w:t>
      </w:r>
      <w:r>
        <w:rPr>
          <w:lang w:eastAsia="zh-CN"/>
        </w:rPr>
        <w:t xml:space="preserve">For every frame </w:t>
      </w:r>
      <w:r>
        <w:rPr>
          <w:rFonts w:hint="eastAsia"/>
          <w:lang w:eastAsia="zh-CN"/>
        </w:rPr>
        <w:t xml:space="preserve">for which </w:t>
      </w:r>
      <w:r w:rsidR="00521AE1" w:rsidRPr="005B1BA1">
        <w:rPr>
          <w:noProof/>
          <w:position w:val="-10"/>
        </w:rPr>
        <w:drawing>
          <wp:inline distT="0" distB="0" distL="0" distR="0" wp14:anchorId="31535825" wp14:editId="4BD94E51">
            <wp:extent cx="1157605" cy="190500"/>
            <wp:effectExtent l="0" t="0" r="0" b="0"/>
            <wp:docPr id="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157605" cy="190500"/>
                    </a:xfrm>
                    <a:prstGeom prst="rect">
                      <a:avLst/>
                    </a:prstGeom>
                    <a:noFill/>
                    <a:ln>
                      <a:noFill/>
                    </a:ln>
                  </pic:spPr>
                </pic:pic>
              </a:graphicData>
            </a:graphic>
          </wp:inline>
        </w:drawing>
      </w:r>
      <w:r>
        <w:t xml:space="preserve"> is one</w:t>
      </w:r>
      <w:r>
        <w:rPr>
          <w:lang w:eastAsia="zh-CN"/>
        </w:rPr>
        <w:t xml:space="preserve">, two parameters of </w:t>
      </w:r>
      <w:r w:rsidRPr="004D4A54">
        <w:rPr>
          <w:lang w:val="en-US" w:eastAsia="zh-CN"/>
        </w:rPr>
        <w:t>spectral flatness</w:t>
      </w:r>
      <w:r w:rsidRPr="004D4A54">
        <w:rPr>
          <w:lang w:eastAsia="zh-CN"/>
        </w:rPr>
        <w:t xml:space="preserve"> </w:t>
      </w:r>
      <w:r>
        <w:rPr>
          <w:lang w:eastAsia="zh-CN"/>
        </w:rPr>
        <w:t>are computed as follows:</w:t>
      </w:r>
    </w:p>
    <w:p w14:paraId="32A80FA4" w14:textId="77777777" w:rsidR="00034E7F" w:rsidRDefault="00034E7F" w:rsidP="00034E7F">
      <w:pPr>
        <w:jc w:val="both"/>
        <w:rPr>
          <w:lang w:eastAsia="zh-CN"/>
        </w:rPr>
      </w:pPr>
      <w:r>
        <w:rPr>
          <w:lang w:eastAsia="zh-CN"/>
        </w:rPr>
        <w:lastRenderedPageBreak/>
        <w:t xml:space="preserve">Let </w:t>
      </w:r>
      <w:r w:rsidRPr="00F9578A">
        <w:rPr>
          <w:position w:val="-6"/>
        </w:rPr>
        <w:object w:dxaOrig="139" w:dyaOrig="240" w14:anchorId="65694882">
          <v:shape id="_x0000_i1207" type="#_x0000_t75" style="width:7.15pt;height:12pt" o:ole="">
            <v:imagedata r:id="rId347" o:title=""/>
          </v:shape>
          <o:OLEObject Type="Embed" ProgID="Equation.3" ShapeID="_x0000_i1207" DrawAspect="Content" ObjectID="_1783087554" r:id="rId348"/>
        </w:object>
      </w:r>
      <w:r>
        <w:rPr>
          <w:lang w:eastAsia="zh-CN"/>
        </w:rPr>
        <w:t xml:space="preserve"> </w:t>
      </w:r>
      <w:r>
        <w:rPr>
          <w:lang w:val="en-US" w:eastAsia="zh-CN"/>
        </w:rPr>
        <w:t xml:space="preserve">be the sequence number of an </w:t>
      </w:r>
      <w:r w:rsidRPr="001C738A">
        <w:rPr>
          <w:lang w:eastAsia="zh-CN"/>
        </w:rPr>
        <w:t>arbitrary</w:t>
      </w:r>
      <w:r>
        <w:rPr>
          <w:lang w:eastAsia="zh-CN"/>
        </w:rPr>
        <w:t xml:space="preserve"> frame and </w:t>
      </w:r>
      <w:r w:rsidRPr="00F07210">
        <w:rPr>
          <w:position w:val="-10"/>
        </w:rPr>
        <w:object w:dxaOrig="540" w:dyaOrig="300" w14:anchorId="130F9EAD">
          <v:shape id="_x0000_i1208" type="#_x0000_t75" style="width:27pt;height:15pt" o:ole="">
            <v:imagedata r:id="rId349" o:title=""/>
          </v:shape>
          <o:OLEObject Type="Embed" ProgID="Equation.3" ShapeID="_x0000_i1208" DrawAspect="Content" ObjectID="_1783087555" r:id="rId350"/>
        </w:object>
      </w:r>
      <w:r>
        <w:rPr>
          <w:lang w:eastAsia="zh-CN"/>
        </w:rPr>
        <w:t>denote the</w:t>
      </w:r>
      <w:r w:rsidRPr="001C738A">
        <w:t xml:space="preserve"> </w:t>
      </w:r>
      <w:r w:rsidRPr="004D4A54">
        <w:rPr>
          <w:lang w:val="en-US" w:eastAsia="zh-CN"/>
        </w:rPr>
        <w:t>spectral flatness</w:t>
      </w:r>
      <w:r w:rsidRPr="001C738A">
        <w:rPr>
          <w:lang w:eastAsia="zh-CN"/>
        </w:rPr>
        <w:t xml:space="preserve"> </w:t>
      </w:r>
      <w:r>
        <w:rPr>
          <w:lang w:eastAsia="zh-CN"/>
        </w:rPr>
        <w:t xml:space="preserve">of the </w:t>
      </w:r>
      <w:r w:rsidRPr="00F07210">
        <w:rPr>
          <w:position w:val="-6"/>
        </w:rPr>
        <w:object w:dxaOrig="139" w:dyaOrig="240" w14:anchorId="5946FCCE">
          <v:shape id="_x0000_i1209" type="#_x0000_t75" style="width:7.15pt;height:12pt" o:ole="">
            <v:imagedata r:id="rId351" o:title=""/>
          </v:shape>
          <o:OLEObject Type="Embed" ProgID="Equation.3" ShapeID="_x0000_i1209" DrawAspect="Content" ObjectID="_1783087556" r:id="rId352"/>
        </w:object>
      </w:r>
      <w:r>
        <w:t xml:space="preserve">'th </w:t>
      </w:r>
      <w:r>
        <w:rPr>
          <w:lang w:val="en-US" w:eastAsia="zh-CN"/>
        </w:rPr>
        <w:t>frame.</w:t>
      </w:r>
      <w:r>
        <w:rPr>
          <w:lang w:eastAsia="zh-CN"/>
        </w:rPr>
        <w:t xml:space="preserve"> </w:t>
      </w:r>
      <w:r w:rsidRPr="00405589">
        <w:rPr>
          <w:position w:val="-10"/>
        </w:rPr>
        <w:object w:dxaOrig="540" w:dyaOrig="300" w14:anchorId="135D6040">
          <v:shape id="_x0000_i1210" type="#_x0000_t75" style="width:27pt;height:15pt" o:ole="">
            <v:imagedata r:id="rId353" o:title=""/>
          </v:shape>
          <o:OLEObject Type="Embed" ProgID="Equation.3" ShapeID="_x0000_i1210" DrawAspect="Content" ObjectID="_1783087557" r:id="rId354"/>
        </w:object>
      </w:r>
      <w:r>
        <w:rPr>
          <w:lang w:eastAsia="zh-CN"/>
        </w:rPr>
        <w:t>is defined as follows:</w:t>
      </w:r>
    </w:p>
    <w:p w14:paraId="746CDEB1" w14:textId="77777777" w:rsidR="00034E7F" w:rsidRDefault="00034E7F" w:rsidP="00034E7F">
      <w:pPr>
        <w:pStyle w:val="EQ"/>
      </w:pPr>
      <w:r>
        <w:tab/>
      </w:r>
      <w:r w:rsidRPr="00F9578A">
        <w:rPr>
          <w:position w:val="-26"/>
        </w:rPr>
        <w:object w:dxaOrig="1020" w:dyaOrig="600" w14:anchorId="004242EF">
          <v:shape id="_x0000_i1211" type="#_x0000_t75" style="width:51pt;height:30pt" o:ole="">
            <v:imagedata r:id="rId355" o:title=""/>
          </v:shape>
          <o:OLEObject Type="Embed" ProgID="Equation.3" ShapeID="_x0000_i1211" DrawAspect="Content" ObjectID="_1783087558" r:id="rId356"/>
        </w:object>
      </w:r>
      <w:r>
        <w:tab/>
        <w:t>(</w:t>
      </w:r>
      <w:r>
        <w:rPr>
          <w:rFonts w:hint="eastAsia"/>
          <w:lang w:eastAsia="zh-CN"/>
        </w:rPr>
        <w:t>1312a</w:t>
      </w:r>
      <w:r>
        <w:t>)</w:t>
      </w:r>
    </w:p>
    <w:p w14:paraId="0FA81D85" w14:textId="77777777" w:rsidR="00034E7F" w:rsidRDefault="00034E7F" w:rsidP="00034E7F">
      <w:pPr>
        <w:jc w:val="both"/>
        <w:rPr>
          <w:lang w:eastAsia="zh-CN"/>
        </w:rPr>
      </w:pPr>
      <w:r>
        <w:rPr>
          <w:lang w:eastAsia="zh-CN"/>
        </w:rPr>
        <w:t xml:space="preserve">where </w:t>
      </w:r>
      <w:r w:rsidRPr="00F9578A">
        <w:rPr>
          <w:position w:val="-26"/>
        </w:rPr>
        <w:object w:dxaOrig="2100" w:dyaOrig="680" w14:anchorId="090E6979">
          <v:shape id="_x0000_i1212" type="#_x0000_t75" style="width:105pt;height:34.15pt" o:ole="">
            <v:imagedata r:id="rId357" o:title=""/>
          </v:shape>
          <o:OLEObject Type="Embed" ProgID="Equation.3" ShapeID="_x0000_i1212" DrawAspect="Content" ObjectID="_1783087559" r:id="rId358"/>
        </w:object>
      </w:r>
      <w:r>
        <w:rPr>
          <w:lang w:eastAsia="zh-CN"/>
        </w:rPr>
        <w:t xml:space="preserve"> is </w:t>
      </w:r>
      <w:r w:rsidRPr="00C24D9C">
        <w:rPr>
          <w:lang w:eastAsia="zh-CN"/>
        </w:rPr>
        <w:t>the geometric mean</w:t>
      </w:r>
      <w:r>
        <w:rPr>
          <w:lang w:eastAsia="zh-CN"/>
        </w:rPr>
        <w:t xml:space="preserve"> of the signal amplitude</w:t>
      </w:r>
      <w:r>
        <w:rPr>
          <w:rFonts w:hint="eastAsia"/>
          <w:lang w:eastAsia="zh-CN"/>
        </w:rPr>
        <w:t>s</w:t>
      </w:r>
      <w:r>
        <w:rPr>
          <w:lang w:eastAsia="zh-CN"/>
        </w:rPr>
        <w:t xml:space="preserve">, </w:t>
      </w:r>
      <w:r w:rsidRPr="00F9578A">
        <w:rPr>
          <w:position w:val="-18"/>
        </w:rPr>
        <w:object w:dxaOrig="1939" w:dyaOrig="499" w14:anchorId="08F1059A">
          <v:shape id="_x0000_i1213" type="#_x0000_t75" style="width:97.15pt;height:25.15pt" o:ole="">
            <v:imagedata r:id="rId359" o:title=""/>
          </v:shape>
          <o:OLEObject Type="Embed" ProgID="Equation.3" ShapeID="_x0000_i1213" DrawAspect="Content" ObjectID="_1783087560" r:id="rId360"/>
        </w:object>
      </w:r>
      <w:r>
        <w:rPr>
          <w:lang w:eastAsia="zh-CN"/>
        </w:rPr>
        <w:t xml:space="preserve"> is the </w:t>
      </w:r>
      <w:r w:rsidRPr="00945E88">
        <w:rPr>
          <w:lang w:eastAsia="zh-CN"/>
        </w:rPr>
        <w:t>arithmetic</w:t>
      </w:r>
      <w:r>
        <w:rPr>
          <w:lang w:eastAsia="zh-CN"/>
        </w:rPr>
        <w:t xml:space="preserve"> mean of</w:t>
      </w:r>
      <w:r w:rsidRPr="00C24D9C">
        <w:rPr>
          <w:lang w:eastAsia="zh-CN"/>
        </w:rPr>
        <w:t xml:space="preserve"> </w:t>
      </w:r>
      <w:r>
        <w:rPr>
          <w:lang w:eastAsia="zh-CN"/>
        </w:rPr>
        <w:t>the signal amplitude</w:t>
      </w:r>
      <w:r>
        <w:rPr>
          <w:rFonts w:hint="eastAsia"/>
          <w:lang w:eastAsia="zh-CN"/>
        </w:rPr>
        <w:t>s</w:t>
      </w:r>
      <w:r>
        <w:rPr>
          <w:lang w:eastAsia="zh-CN"/>
        </w:rPr>
        <w:t xml:space="preserve">, </w:t>
      </w:r>
      <w:r w:rsidRPr="007A5D95">
        <w:rPr>
          <w:position w:val="-10"/>
        </w:rPr>
        <w:object w:dxaOrig="499" w:dyaOrig="360" w14:anchorId="2170A11B">
          <v:shape id="_x0000_i1214" type="#_x0000_t75" style="width:25.15pt;height:18pt" o:ole="">
            <v:imagedata r:id="rId361" o:title=""/>
          </v:shape>
          <o:OLEObject Type="Embed" ProgID="Equation.3" ShapeID="_x0000_i1214" DrawAspect="Content" ObjectID="_1783087561" r:id="rId362"/>
        </w:object>
      </w:r>
      <w:r>
        <w:rPr>
          <w:lang w:eastAsia="zh-CN"/>
        </w:rPr>
        <w:t xml:space="preserve"> is the MDCT coefficient at frequency point </w:t>
      </w:r>
      <w:r w:rsidRPr="007A5D95">
        <w:rPr>
          <w:position w:val="-6"/>
        </w:rPr>
        <w:object w:dxaOrig="220" w:dyaOrig="200" w14:anchorId="78E14DEB">
          <v:shape id="_x0000_i1215" type="#_x0000_t75" style="width:10.9pt;height:10.15pt" o:ole="">
            <v:imagedata r:id="rId363" o:title=""/>
          </v:shape>
          <o:OLEObject Type="Embed" ProgID="Equation.3" ShapeID="_x0000_i1215" DrawAspect="Content" ObjectID="_1783087562" r:id="rId364"/>
        </w:object>
      </w:r>
      <w:r>
        <w:rPr>
          <w:lang w:eastAsia="zh-CN"/>
        </w:rPr>
        <w:t xml:space="preserve">, and </w:t>
      </w:r>
      <w:r w:rsidRPr="007A5D95">
        <w:rPr>
          <w:position w:val="-4"/>
        </w:rPr>
        <w:object w:dxaOrig="279" w:dyaOrig="220" w14:anchorId="767723C2">
          <v:shape id="_x0000_i1216" type="#_x0000_t75" style="width:13.9pt;height:10.9pt" o:ole="">
            <v:imagedata r:id="rId365" o:title=""/>
          </v:shape>
          <o:OLEObject Type="Embed" ProgID="Equation.3" ShapeID="_x0000_i1216" DrawAspect="Content" ObjectID="_1783087563" r:id="rId366"/>
        </w:object>
      </w:r>
      <w:r>
        <w:rPr>
          <w:lang w:eastAsia="zh-CN"/>
        </w:rPr>
        <w:t xml:space="preserve"> is the number of the frequency points. The MDCT coefficients are either the original MDCT coefficients or the spectrum-shaped MDCT coefficients.</w:t>
      </w:r>
    </w:p>
    <w:p w14:paraId="3F813C7A" w14:textId="77777777" w:rsidR="00034E7F" w:rsidRPr="009045D3" w:rsidRDefault="00034E7F" w:rsidP="00034E7F">
      <w:pPr>
        <w:jc w:val="both"/>
        <w:rPr>
          <w:rFonts w:hint="eastAsia"/>
          <w:lang w:eastAsia="zh-CN"/>
        </w:rPr>
      </w:pPr>
      <w:r>
        <w:rPr>
          <w:lang w:eastAsia="zh-CN"/>
        </w:rPr>
        <w:t xml:space="preserve">The original MDCT coefficients </w:t>
      </w:r>
      <w:r w:rsidRPr="00E60886">
        <w:rPr>
          <w:lang w:val="en-US" w:eastAsia="zh-CN"/>
        </w:rPr>
        <w:t>and</w:t>
      </w:r>
      <w:r>
        <w:rPr>
          <w:lang w:eastAsia="zh-CN"/>
        </w:rPr>
        <w:t xml:space="preserve"> the spectrum-shaped MDCT coefficients are used to compute two parameters of </w:t>
      </w:r>
      <w:r w:rsidRPr="004D4A54">
        <w:rPr>
          <w:lang w:val="en-US" w:eastAsia="zh-CN"/>
        </w:rPr>
        <w:t>spectral flatness</w:t>
      </w:r>
      <w:r>
        <w:rPr>
          <w:lang w:val="en-US" w:eastAsia="zh-CN"/>
        </w:rPr>
        <w:t xml:space="preserve"> of this frame, denoted </w:t>
      </w:r>
      <w:r w:rsidRPr="007A5D95">
        <w:rPr>
          <w:position w:val="-6"/>
        </w:rPr>
        <w:object w:dxaOrig="499" w:dyaOrig="240" w14:anchorId="53A3BF30">
          <v:shape id="_x0000_i1217" type="#_x0000_t75" style="width:25.15pt;height:12pt" o:ole="">
            <v:imagedata r:id="rId367" o:title=""/>
          </v:shape>
          <o:OLEObject Type="Embed" ProgID="Equation.3" ShapeID="_x0000_i1217" DrawAspect="Content" ObjectID="_1783087564" r:id="rId368"/>
        </w:object>
      </w:r>
      <w:r>
        <w:rPr>
          <w:lang w:val="en-US" w:eastAsia="zh-CN"/>
        </w:rPr>
        <w:t xml:space="preserve"> and </w:t>
      </w:r>
      <w:r w:rsidRPr="007A5D95">
        <w:rPr>
          <w:position w:val="-6"/>
        </w:rPr>
        <w:object w:dxaOrig="540" w:dyaOrig="260" w14:anchorId="4BEA7C10">
          <v:shape id="_x0000_i1218" type="#_x0000_t75" style="width:27pt;height:13.15pt" o:ole="">
            <v:imagedata r:id="rId369" o:title=""/>
          </v:shape>
          <o:OLEObject Type="Embed" ProgID="Equation.3" ShapeID="_x0000_i1218" DrawAspect="Content" ObjectID="_1783087565" r:id="rId370"/>
        </w:object>
      </w:r>
      <w:r>
        <w:rPr>
          <w:lang w:val="en-US" w:eastAsia="zh-CN"/>
        </w:rPr>
        <w:t xml:space="preserve"> respectively. For the frame with the </w:t>
      </w:r>
      <w:bookmarkStart w:id="203" w:name="OLE_LINK9"/>
      <w:bookmarkStart w:id="204" w:name="OLE_LINK10"/>
      <w:r>
        <w:rPr>
          <w:lang w:val="en-US" w:eastAsia="zh-CN"/>
        </w:rPr>
        <w:t>mode</w:t>
      </w:r>
      <w:r>
        <w:rPr>
          <w:rFonts w:hint="eastAsia"/>
          <w:lang w:val="en-US" w:eastAsia="zh-CN"/>
        </w:rPr>
        <w:t xml:space="preserve"> of TCX20</w:t>
      </w:r>
      <w:bookmarkEnd w:id="203"/>
      <w:bookmarkEnd w:id="204"/>
      <w:r>
        <w:rPr>
          <w:lang w:eastAsia="zh-CN"/>
        </w:rPr>
        <w:t xml:space="preserve">, the </w:t>
      </w:r>
      <w:r w:rsidRPr="004D4A54">
        <w:rPr>
          <w:lang w:val="en-US" w:eastAsia="zh-CN"/>
        </w:rPr>
        <w:t>spectral flatness</w:t>
      </w:r>
      <w:r>
        <w:rPr>
          <w:lang w:val="en-US" w:eastAsia="zh-CN"/>
        </w:rPr>
        <w:t xml:space="preserve"> of the frame is computed by using the </w:t>
      </w:r>
      <w:r>
        <w:rPr>
          <w:lang w:eastAsia="zh-CN"/>
        </w:rPr>
        <w:t xml:space="preserve">MDCT coefficients of the whole frame. </w:t>
      </w:r>
      <w:r>
        <w:rPr>
          <w:lang w:val="en-US" w:eastAsia="zh-CN"/>
        </w:rPr>
        <w:t>For the frame with the mode</w:t>
      </w:r>
      <w:r>
        <w:rPr>
          <w:rFonts w:hint="eastAsia"/>
          <w:lang w:val="en-US" w:eastAsia="zh-CN"/>
        </w:rPr>
        <w:t xml:space="preserve"> of TCX10</w:t>
      </w:r>
      <w:r>
        <w:rPr>
          <w:lang w:eastAsia="zh-CN"/>
        </w:rPr>
        <w:t xml:space="preserve">, the </w:t>
      </w:r>
      <w:r w:rsidRPr="004D4A54">
        <w:rPr>
          <w:lang w:val="en-US" w:eastAsia="zh-CN"/>
        </w:rPr>
        <w:t>spectral flatness</w:t>
      </w:r>
      <w:r>
        <w:rPr>
          <w:lang w:val="en-US" w:eastAsia="zh-CN"/>
        </w:rPr>
        <w:t xml:space="preserve"> of the frame is computed by using the </w:t>
      </w:r>
      <w:r>
        <w:rPr>
          <w:lang w:eastAsia="zh-CN"/>
        </w:rPr>
        <w:t xml:space="preserve">MDCT coefficients of the second sub-frame. In both cases, </w:t>
      </w:r>
      <w:r w:rsidRPr="007A5D95">
        <w:rPr>
          <w:position w:val="-4"/>
        </w:rPr>
        <w:object w:dxaOrig="279" w:dyaOrig="220" w14:anchorId="7DA653AA">
          <v:shape id="_x0000_i1219" type="#_x0000_t75" style="width:13.9pt;height:10.9pt" o:ole="">
            <v:imagedata r:id="rId365" o:title=""/>
          </v:shape>
          <o:OLEObject Type="Embed" ProgID="Equation.3" ShapeID="_x0000_i1219" DrawAspect="Content" ObjectID="_1783087566" r:id="rId371"/>
        </w:object>
      </w:r>
      <w:r>
        <w:rPr>
          <w:lang w:eastAsia="zh-CN"/>
        </w:rPr>
        <w:t xml:space="preserve">is the smaller value between the number of the frequency points of the MDCT coefficients and 200. If </w:t>
      </w:r>
      <w:r w:rsidRPr="007A5D95">
        <w:rPr>
          <w:position w:val="-6"/>
        </w:rPr>
        <w:object w:dxaOrig="499" w:dyaOrig="240" w14:anchorId="70E4A980">
          <v:shape id="_x0000_i1220" type="#_x0000_t75" style="width:25.15pt;height:12pt" o:ole="">
            <v:imagedata r:id="rId372" o:title=""/>
          </v:shape>
          <o:OLEObject Type="Embed" ProgID="Equation.3" ShapeID="_x0000_i1220" DrawAspect="Content" ObjectID="_1783087567" r:id="rId373"/>
        </w:object>
      </w:r>
      <w:r>
        <w:rPr>
          <w:lang w:eastAsia="zh-CN"/>
        </w:rPr>
        <w:t xml:space="preserve">is smaller than a threshold </w:t>
      </w:r>
      <w:r w:rsidRPr="00405589">
        <w:rPr>
          <w:position w:val="-10"/>
        </w:rPr>
        <w:object w:dxaOrig="1180" w:dyaOrig="300" w14:anchorId="0F478060">
          <v:shape id="_x0000_i1221" type="#_x0000_t75" style="width:58.9pt;height:15pt" o:ole="">
            <v:imagedata r:id="rId374" o:title=""/>
          </v:shape>
          <o:OLEObject Type="Embed" ProgID="Equation.3" ShapeID="_x0000_i1221" DrawAspect="Content" ObjectID="_1783087568" r:id="rId375"/>
        </w:object>
      </w:r>
      <w:r>
        <w:rPr>
          <w:lang w:eastAsia="zh-CN"/>
        </w:rPr>
        <w:t xml:space="preserve">, the flag of frame type is set to tonal type; otherwise, the flag of frame type is set to non-tonal type. If </w:t>
      </w:r>
      <w:r w:rsidRPr="007A5D95">
        <w:rPr>
          <w:position w:val="-6"/>
        </w:rPr>
        <w:object w:dxaOrig="540" w:dyaOrig="260" w14:anchorId="45149381">
          <v:shape id="_x0000_i1222" type="#_x0000_t75" style="width:27pt;height:13.15pt" o:ole="">
            <v:imagedata r:id="rId369" o:title=""/>
          </v:shape>
          <o:OLEObject Type="Embed" ProgID="Equation.3" ShapeID="_x0000_i1222" DrawAspect="Content" ObjectID="_1783087569" r:id="rId376"/>
        </w:object>
      </w:r>
      <w:r>
        <w:rPr>
          <w:lang w:eastAsia="zh-CN"/>
        </w:rPr>
        <w:t xml:space="preserve">is smaller than another threshold </w:t>
      </w:r>
      <w:r w:rsidRPr="000C4C9D">
        <w:rPr>
          <w:position w:val="-10"/>
        </w:rPr>
        <w:object w:dxaOrig="1280" w:dyaOrig="300" w14:anchorId="416B9148">
          <v:shape id="_x0000_i1223" type="#_x0000_t75" style="width:64.15pt;height:15pt" o:ole="">
            <v:imagedata r:id="rId377" o:title=""/>
          </v:shape>
          <o:OLEObject Type="Embed" ProgID="Equation.3" ShapeID="_x0000_i1223" DrawAspect="Content" ObjectID="_1783087570" r:id="rId378"/>
        </w:object>
      </w:r>
      <w:r>
        <w:rPr>
          <w:lang w:eastAsia="zh-CN"/>
        </w:rPr>
        <w:t>, the flag of frame type is reset to tonal type. Then the obtained flag of frame type,</w:t>
      </w:r>
      <w:r w:rsidRPr="00D51681">
        <w:rPr>
          <w:lang w:eastAsia="zh-CN"/>
        </w:rPr>
        <w:t xml:space="preserve"> </w:t>
      </w:r>
      <w:r>
        <w:rPr>
          <w:lang w:eastAsia="zh-CN"/>
        </w:rPr>
        <w:t>together with the coded bit</w:t>
      </w:r>
      <w:r>
        <w:rPr>
          <w:rFonts w:hint="eastAsia"/>
          <w:lang w:eastAsia="zh-CN"/>
        </w:rPr>
        <w:t xml:space="preserve"> </w:t>
      </w:r>
      <w:r>
        <w:rPr>
          <w:lang w:eastAsia="zh-CN"/>
        </w:rPr>
        <w:t>stream, is transmitted to the decoder side.</w:t>
      </w:r>
    </w:p>
    <w:p w14:paraId="5BF9E0E5" w14:textId="77777777" w:rsidR="00CC6013" w:rsidRDefault="00CC6013" w:rsidP="00CC6013">
      <w:pPr>
        <w:pStyle w:val="Heading2"/>
      </w:pPr>
      <w:bookmarkStart w:id="205" w:name="_Toc392791784"/>
      <w:bookmarkStart w:id="206" w:name="_Toc394347314"/>
      <w:r>
        <w:t>5.6</w:t>
      </w:r>
      <w:r>
        <w:tab/>
        <w:t>DTX/CNG operation</w:t>
      </w:r>
      <w:bookmarkEnd w:id="205"/>
      <w:bookmarkEnd w:id="206"/>
    </w:p>
    <w:p w14:paraId="1C35A376" w14:textId="77777777" w:rsidR="00CC6013" w:rsidRDefault="00CC6013" w:rsidP="00CC6013">
      <w:pPr>
        <w:pStyle w:val="Heading3"/>
      </w:pPr>
      <w:bookmarkStart w:id="207" w:name="_Toc382483674"/>
      <w:bookmarkStart w:id="208" w:name="_Toc392791785"/>
      <w:bookmarkStart w:id="209" w:name="_Toc394347315"/>
      <w:r w:rsidRPr="00003BFB">
        <w:t>5.</w:t>
      </w:r>
      <w:r>
        <w:t>6</w:t>
      </w:r>
      <w:r w:rsidRPr="00003BFB">
        <w:t>.1</w:t>
      </w:r>
      <w:r w:rsidRPr="00003BFB">
        <w:tab/>
      </w:r>
      <w:bookmarkEnd w:id="207"/>
      <w:r w:rsidRPr="00003BFB">
        <w:t>Overview</w:t>
      </w:r>
      <w:bookmarkEnd w:id="208"/>
      <w:bookmarkEnd w:id="209"/>
    </w:p>
    <w:p w14:paraId="50CC996B" w14:textId="77777777" w:rsidR="00CC6013" w:rsidRPr="00AF65D7" w:rsidRDefault="00CC6013" w:rsidP="00CC6013">
      <w:pPr>
        <w:rPr>
          <w:szCs w:val="24"/>
        </w:rPr>
      </w:pPr>
      <w:bookmarkStart w:id="210" w:name="_Toc392791786"/>
      <w:bookmarkStart w:id="211" w:name="_Toc394347316"/>
      <w:r w:rsidRPr="00AF65D7">
        <w:rPr>
          <w:szCs w:val="24"/>
          <w:lang w:eastAsia="fr-CA"/>
        </w:rPr>
        <w:t xml:space="preserve">This </w:t>
      </w:r>
      <w:r>
        <w:rPr>
          <w:rFonts w:hint="eastAsia"/>
          <w:szCs w:val="24"/>
          <w:lang w:eastAsia="zh-CN"/>
        </w:rPr>
        <w:t>subclause</w:t>
      </w:r>
      <w:r w:rsidRPr="00AF65D7">
        <w:rPr>
          <w:szCs w:val="24"/>
          <w:lang w:eastAsia="fr-CA"/>
        </w:rPr>
        <w:t xml:space="preserve"> describes the discontinuous transmission (DTX) scheme and the comfort noise generation (CNG) algorithm. The DTX/CNG operation, which is activated on a command line, is used to reduce the transmission rate by simulating background noise during inactive signal periods.</w:t>
      </w:r>
      <w:r>
        <w:rPr>
          <w:szCs w:val="24"/>
          <w:lang w:eastAsia="fr-CA"/>
        </w:rPr>
        <w:t xml:space="preserve"> The regular DTX/CNG modes are supported for bit rates up to 24.4 kbps. For higher bit rates, the EVS codec supports a less aggressive DTX/CNG scheme that only switches to CNG for low input signal power.</w:t>
      </w:r>
    </w:p>
    <w:p w14:paraId="54267683" w14:textId="77777777" w:rsidR="00CC6013" w:rsidRPr="00AF65D7" w:rsidRDefault="00CC6013" w:rsidP="00CC6013">
      <w:pPr>
        <w:rPr>
          <w:szCs w:val="24"/>
          <w:lang w:eastAsia="fr-CA"/>
        </w:rPr>
      </w:pPr>
      <w:r w:rsidRPr="00AF65D7">
        <w:rPr>
          <w:szCs w:val="24"/>
          <w:lang w:eastAsia="fr-CA"/>
        </w:rPr>
        <w:t>The reduction of the transmission rate during inactive periods is achieved by coding the parameters referred to as c</w:t>
      </w:r>
      <w:r w:rsidRPr="00AF65D7">
        <w:t xml:space="preserve">omfort noise (CN) parameters. These parameters are used at the decoder to regenerate the background noise as well as possible, by respecting the spectral and temporal content of the background noise at the encoder. In the </w:t>
      </w:r>
      <w:r>
        <w:rPr>
          <w:rFonts w:hint="eastAsia"/>
          <w:lang w:eastAsia="zh-CN"/>
        </w:rPr>
        <w:t>EVS</w:t>
      </w:r>
      <w:r>
        <w:rPr>
          <w:lang w:eastAsia="zh-CN"/>
        </w:rPr>
        <w:t xml:space="preserve"> </w:t>
      </w:r>
      <w:r>
        <w:rPr>
          <w:rFonts w:hint="eastAsia"/>
          <w:lang w:eastAsia="zh-CN"/>
        </w:rPr>
        <w:t>C</w:t>
      </w:r>
      <w:r w:rsidRPr="00AF65D7">
        <w:t>odec</w:t>
      </w:r>
      <w:r>
        <w:rPr>
          <w:rFonts w:hint="eastAsia"/>
          <w:lang w:eastAsia="zh-CN"/>
        </w:rPr>
        <w:t>, the CNG algorithm reproduces high quality comfort noise</w:t>
      </w:r>
      <w:r w:rsidRPr="00AF65D7">
        <w:t xml:space="preserve"> </w:t>
      </w:r>
      <w:r>
        <w:rPr>
          <w:rFonts w:hint="eastAsia"/>
          <w:lang w:eastAsia="zh-CN"/>
        </w:rPr>
        <w:t xml:space="preserve">by choosing between a linear prediction-domain based coding mode (LP-CNG) and a frequency-domain based coding mode (FD-CNG), according to the input characteristics. Each of the two coding modes </w:t>
      </w:r>
      <w:r>
        <w:rPr>
          <w:lang w:eastAsia="zh-CN"/>
        </w:rPr>
        <w:t>utilizes</w:t>
      </w:r>
      <w:r>
        <w:rPr>
          <w:rFonts w:hint="eastAsia"/>
          <w:lang w:eastAsia="zh-CN"/>
        </w:rPr>
        <w:t xml:space="preserve"> a different set of</w:t>
      </w:r>
      <w:r w:rsidRPr="00AF65D7">
        <w:t xml:space="preserve"> CN parameters</w:t>
      </w:r>
      <w:r>
        <w:rPr>
          <w:rFonts w:hint="eastAsia"/>
          <w:lang w:eastAsia="zh-CN"/>
        </w:rPr>
        <w:t>. In the LP-CNG mode, four CN parameters are analyzed and encoded</w:t>
      </w:r>
      <w:r w:rsidRPr="00AF65D7">
        <w:t xml:space="preserve">: the </w:t>
      </w:r>
      <w:r>
        <w:rPr>
          <w:rFonts w:hint="eastAsia"/>
          <w:lang w:eastAsia="zh-CN"/>
        </w:rPr>
        <w:t xml:space="preserve">low-band </w:t>
      </w:r>
      <w:r>
        <w:rPr>
          <w:rFonts w:hint="eastAsia"/>
          <w:szCs w:val="24"/>
          <w:lang w:eastAsia="zh-CN"/>
        </w:rPr>
        <w:t>excitation</w:t>
      </w:r>
      <w:r w:rsidRPr="00AF65D7">
        <w:rPr>
          <w:szCs w:val="24"/>
          <w:lang w:eastAsia="fr-CA"/>
        </w:rPr>
        <w:t xml:space="preserve"> energy</w:t>
      </w:r>
      <w:r>
        <w:rPr>
          <w:rFonts w:hint="eastAsia"/>
          <w:szCs w:val="24"/>
          <w:lang w:eastAsia="zh-CN"/>
        </w:rPr>
        <w:t>,</w:t>
      </w:r>
      <w:r w:rsidRPr="00AF65D7">
        <w:rPr>
          <w:szCs w:val="24"/>
          <w:lang w:eastAsia="fr-CA"/>
        </w:rPr>
        <w:t xml:space="preserve"> </w:t>
      </w:r>
      <w:r>
        <w:rPr>
          <w:rFonts w:hint="eastAsia"/>
          <w:szCs w:val="24"/>
          <w:lang w:eastAsia="zh-CN"/>
        </w:rPr>
        <w:t>the low-band</w:t>
      </w:r>
      <w:r w:rsidRPr="00AF65D7">
        <w:rPr>
          <w:szCs w:val="24"/>
          <w:lang w:eastAsia="fr-CA"/>
        </w:rPr>
        <w:t xml:space="preserve"> signal spectrum</w:t>
      </w:r>
      <w:r>
        <w:rPr>
          <w:rFonts w:hint="eastAsia"/>
          <w:szCs w:val="24"/>
          <w:lang w:eastAsia="zh-CN"/>
        </w:rPr>
        <w:t>, the low-band excitation envelope and the high-band energy, where the high-band energy is only encoded for SWB/FB input.</w:t>
      </w:r>
      <w:r w:rsidRPr="00AF65D7">
        <w:rPr>
          <w:szCs w:val="24"/>
          <w:lang w:eastAsia="fr-CA"/>
        </w:rPr>
        <w:t xml:space="preserve"> </w:t>
      </w:r>
      <w:r>
        <w:rPr>
          <w:rFonts w:hint="eastAsia"/>
          <w:szCs w:val="24"/>
          <w:lang w:eastAsia="zh-CN"/>
        </w:rPr>
        <w:t>In the FD-CNG mode,</w:t>
      </w:r>
      <w:r>
        <w:rPr>
          <w:szCs w:val="24"/>
          <w:lang w:eastAsia="zh-CN"/>
        </w:rPr>
        <w:t xml:space="preserve"> the </w:t>
      </w:r>
      <w:r>
        <w:rPr>
          <w:rFonts w:hint="eastAsia"/>
          <w:szCs w:val="24"/>
          <w:lang w:eastAsia="zh-CN"/>
        </w:rPr>
        <w:t xml:space="preserve">CN parameters </w:t>
      </w:r>
      <w:r>
        <w:rPr>
          <w:szCs w:val="24"/>
          <w:lang w:eastAsia="zh-CN"/>
        </w:rPr>
        <w:t>consisting of global gain and spectral energies grouped in critical bands. Those parameters are encoded by a vector quantizer for transmission.</w:t>
      </w:r>
    </w:p>
    <w:p w14:paraId="629D54DB" w14:textId="77777777" w:rsidR="00CC6013" w:rsidRPr="00AF65D7" w:rsidRDefault="00CC6013" w:rsidP="00CC6013">
      <w:pPr>
        <w:rPr>
          <w:rFonts w:hint="eastAsia"/>
          <w:lang w:eastAsia="zh-CN"/>
        </w:rPr>
      </w:pPr>
      <w:r w:rsidRPr="00AF65D7">
        <w:t>When the codec is operated with the DTX/CNG operation, the signal activity detector (SAD) is used to analyse the input signal to determine whether the signal comprises an active or inactive signal (</w:t>
      </w:r>
      <w:r w:rsidRPr="00AF65D7">
        <w:rPr>
          <w:szCs w:val="24"/>
          <w:lang w:eastAsia="fr-CA"/>
        </w:rPr>
        <w:t xml:space="preserve">see SAD decision in </w:t>
      </w:r>
      <w:r>
        <w:rPr>
          <w:rFonts w:hint="eastAsia"/>
          <w:szCs w:val="24"/>
          <w:lang w:eastAsia="zh-CN"/>
        </w:rPr>
        <w:t>subclause</w:t>
      </w:r>
      <w:r w:rsidRPr="00AF65D7">
        <w:rPr>
          <w:szCs w:val="24"/>
          <w:lang w:eastAsia="fr-CA"/>
        </w:rPr>
        <w:t> </w:t>
      </w:r>
      <w:r w:rsidRPr="00AF65D7">
        <w:rPr>
          <w:szCs w:val="24"/>
          <w:lang w:eastAsia="fr-CA"/>
        </w:rPr>
        <w:fldChar w:fldCharType="begin" w:fldLock="1"/>
      </w:r>
      <w:r w:rsidRPr="00AF65D7">
        <w:rPr>
          <w:szCs w:val="24"/>
          <w:lang w:eastAsia="fr-CA"/>
        </w:rPr>
        <w:instrText xml:space="preserve"> REF _Ref65487604 \r \h </w:instrText>
      </w:r>
      <w:r w:rsidRPr="00AF65D7">
        <w:rPr>
          <w:szCs w:val="24"/>
          <w:lang w:eastAsia="fr-CA"/>
        </w:rPr>
      </w:r>
      <w:r w:rsidRPr="00AF65D7">
        <w:rPr>
          <w:szCs w:val="24"/>
          <w:lang w:eastAsia="fr-CA"/>
        </w:rPr>
        <w:instrText xml:space="preserve"> \* MERGEFORMAT </w:instrText>
      </w:r>
      <w:r w:rsidRPr="00AF65D7">
        <w:rPr>
          <w:szCs w:val="24"/>
          <w:lang w:eastAsia="fr-CA"/>
        </w:rPr>
        <w:fldChar w:fldCharType="separate"/>
      </w:r>
      <w:r w:rsidRPr="00AF65D7">
        <w:rPr>
          <w:szCs w:val="24"/>
          <w:lang w:eastAsia="fr-CA"/>
        </w:rPr>
        <w:t>6.2</w:t>
      </w:r>
      <w:r w:rsidRPr="00AF65D7">
        <w:rPr>
          <w:szCs w:val="24"/>
          <w:lang w:eastAsia="fr-CA"/>
        </w:rPr>
        <w:fldChar w:fldCharType="end"/>
      </w:r>
      <w:r w:rsidRPr="00AF65D7">
        <w:rPr>
          <w:szCs w:val="24"/>
          <w:lang w:eastAsia="fr-CA"/>
        </w:rPr>
        <w:t>)</w:t>
      </w:r>
      <w:r w:rsidRPr="00AF65D7">
        <w:t xml:space="preserve">. Based on its analysis, the SAD generates a SAD flag, </w:t>
      </w:r>
      <w:r w:rsidRPr="00DA4C47">
        <w:rPr>
          <w:position w:val="-10"/>
        </w:rPr>
        <w:object w:dxaOrig="499" w:dyaOrig="300" w14:anchorId="56B153B1">
          <v:shape id="_x0000_i1224" type="#_x0000_t75" style="width:25.15pt;height:15pt" o:ole="">
            <v:imagedata r:id="rId379" o:title=""/>
          </v:shape>
          <o:OLEObject Type="Embed" ProgID="Equation.3" ShapeID="_x0000_i1224" DrawAspect="Content" ObjectID="_1783087571" r:id="rId380"/>
        </w:object>
      </w:r>
      <w:r w:rsidRPr="00AF65D7">
        <w:t>, whose state indicates whether the signal is active (</w:t>
      </w:r>
      <w:r w:rsidRPr="00DA4C47">
        <w:rPr>
          <w:position w:val="-10"/>
        </w:rPr>
        <w:object w:dxaOrig="499" w:dyaOrig="300" w14:anchorId="6BE493A7">
          <v:shape id="_x0000_i1225" type="#_x0000_t75" style="width:25.15pt;height:15pt" o:ole="">
            <v:imagedata r:id="rId381" o:title=""/>
          </v:shape>
          <o:OLEObject Type="Embed" ProgID="Equation.3" ShapeID="_x0000_i1225" DrawAspect="Content" ObjectID="_1783087572" r:id="rId382"/>
        </w:object>
      </w:r>
      <w:r w:rsidRPr="00AF65D7">
        <w:t>= 1) or merely a background noise (</w:t>
      </w:r>
      <w:r w:rsidRPr="00DA4C47">
        <w:rPr>
          <w:position w:val="-10"/>
        </w:rPr>
        <w:object w:dxaOrig="499" w:dyaOrig="300" w14:anchorId="3B014C27">
          <v:shape id="_x0000_i1226" type="#_x0000_t75" style="width:25.15pt;height:15pt" o:ole="">
            <v:imagedata r:id="rId381" o:title=""/>
          </v:shape>
          <o:OLEObject Type="Embed" ProgID="Equation.3" ShapeID="_x0000_i1226" DrawAspect="Content" ObjectID="_1783087573" r:id="rId383"/>
        </w:object>
      </w:r>
      <w:r w:rsidRPr="00AF65D7">
        <w:t>= 0). When</w:t>
      </w:r>
      <w:r w:rsidRPr="00DA4C47">
        <w:rPr>
          <w:position w:val="-10"/>
        </w:rPr>
        <w:object w:dxaOrig="499" w:dyaOrig="300" w14:anchorId="3BD34FF5">
          <v:shape id="_x0000_i1227" type="#_x0000_t75" style="width:25.15pt;height:15pt" o:ole="">
            <v:imagedata r:id="rId381" o:title=""/>
          </v:shape>
          <o:OLEObject Type="Embed" ProgID="Equation.3" ShapeID="_x0000_i1227" DrawAspect="Content" ObjectID="_1783087574" r:id="rId384"/>
        </w:object>
      </w:r>
      <w:r w:rsidRPr="00AF65D7">
        <w:t> = 1, the regular encoding and decoding process is performed, as in the default option. When</w:t>
      </w:r>
      <w:r w:rsidRPr="00DA4C47">
        <w:rPr>
          <w:position w:val="-10"/>
        </w:rPr>
        <w:object w:dxaOrig="499" w:dyaOrig="300" w14:anchorId="34AF3109">
          <v:shape id="_x0000_i1228" type="#_x0000_t75" style="width:25.15pt;height:15pt" o:ole="">
            <v:imagedata r:id="rId381" o:title=""/>
          </v:shape>
          <o:OLEObject Type="Embed" ProgID="Equation.3" ShapeID="_x0000_i1228" DrawAspect="Content" ObjectID="_1783087575" r:id="rId385"/>
        </w:object>
      </w:r>
      <w:r w:rsidRPr="00AF65D7">
        <w:t> = 0, DTX functions are run at the encoder that transmit either a silence insertion descriptor (SID) frame or a NO_DATA frame. The SID frame contains the CN parameters, which are used to update the statistics of the background noise at the decoder, whereas the NO_DATA frame is empty.</w:t>
      </w:r>
      <w:r>
        <w:rPr>
          <w:rFonts w:hint="eastAsia"/>
          <w:lang w:eastAsia="zh-CN"/>
        </w:rPr>
        <w:t xml:space="preserve"> The SID frame is always encoded using 48 bits </w:t>
      </w:r>
      <w:r>
        <w:rPr>
          <w:lang w:eastAsia="zh-CN"/>
        </w:rPr>
        <w:t>regardless</w:t>
      </w:r>
      <w:r>
        <w:rPr>
          <w:rFonts w:hint="eastAsia"/>
          <w:lang w:eastAsia="zh-CN"/>
        </w:rPr>
        <w:t xml:space="preserve"> the actual CNG mode operating.</w:t>
      </w:r>
    </w:p>
    <w:p w14:paraId="48CD4A85" w14:textId="77777777" w:rsidR="00CC6013" w:rsidRPr="00AF65D7" w:rsidRDefault="00CC6013" w:rsidP="00CC6013">
      <w:pPr>
        <w:rPr>
          <w:szCs w:val="24"/>
        </w:rPr>
      </w:pPr>
      <w:r w:rsidRPr="00AF65D7">
        <w:rPr>
          <w:szCs w:val="24"/>
        </w:rPr>
        <w:t>Further, hangover logic, as described in</w:t>
      </w:r>
      <w:r>
        <w:rPr>
          <w:rFonts w:hint="eastAsia"/>
          <w:szCs w:val="24"/>
          <w:lang w:eastAsia="zh-CN"/>
        </w:rPr>
        <w:t xml:space="preserve"> subclause</w:t>
      </w:r>
      <w:r w:rsidRPr="00AF65D7">
        <w:rPr>
          <w:szCs w:val="24"/>
        </w:rPr>
        <w:t> </w:t>
      </w:r>
      <w:r w:rsidRPr="00AF65D7">
        <w:rPr>
          <w:szCs w:val="24"/>
        </w:rPr>
        <w:fldChar w:fldCharType="begin" w:fldLock="1"/>
      </w:r>
      <w:r w:rsidRPr="00AF65D7">
        <w:rPr>
          <w:szCs w:val="24"/>
        </w:rPr>
        <w:instrText xml:space="preserve"> REF _Ref65487604 \r \h </w:instrText>
      </w:r>
      <w:r w:rsidRPr="00AF65D7">
        <w:rPr>
          <w:szCs w:val="24"/>
        </w:rPr>
      </w:r>
      <w:r w:rsidRPr="00AF65D7">
        <w:rPr>
          <w:szCs w:val="24"/>
        </w:rPr>
        <w:instrText xml:space="preserve"> \* MERGEFORMAT </w:instrText>
      </w:r>
      <w:r w:rsidRPr="00AF65D7">
        <w:rPr>
          <w:szCs w:val="24"/>
        </w:rPr>
        <w:fldChar w:fldCharType="separate"/>
      </w:r>
      <w:r w:rsidRPr="00AF65D7">
        <w:rPr>
          <w:szCs w:val="24"/>
        </w:rPr>
        <w:t>6.2</w:t>
      </w:r>
      <w:r w:rsidRPr="00AF65D7">
        <w:rPr>
          <w:szCs w:val="24"/>
        </w:rPr>
        <w:fldChar w:fldCharType="end"/>
      </w:r>
      <w:r w:rsidRPr="00AF65D7">
        <w:rPr>
          <w:szCs w:val="24"/>
        </w:rPr>
        <w:t>, is used to enhance the quality of SID frames. The hangover logic in the SAD algorithm is such that the encoder waits for a certain number of frames before switching from the active signal to inactive signal. If the background noise contains transients that force the encoder to switch from inactive signal to active signal and then back to inactive signal in a very short time period, no hangover is used.</w:t>
      </w:r>
    </w:p>
    <w:p w14:paraId="06B0BEEA" w14:textId="77777777" w:rsidR="00CC6013" w:rsidRDefault="00CC6013" w:rsidP="00CC6013">
      <w:pPr>
        <w:pStyle w:val="Heading4"/>
      </w:pPr>
      <w:r>
        <w:lastRenderedPageBreak/>
        <w:t>5.6.1.1</w:t>
      </w:r>
      <w:r>
        <w:tab/>
        <w:t>SID update</w:t>
      </w:r>
      <w:bookmarkEnd w:id="210"/>
      <w:bookmarkEnd w:id="211"/>
    </w:p>
    <w:p w14:paraId="4598CE61" w14:textId="77777777" w:rsidR="00CC6013" w:rsidRPr="008D35DA" w:rsidRDefault="005E7C3F" w:rsidP="00CC6013">
      <w:r w:rsidRPr="008D35DA">
        <w:t>The CN parameters are transmitted at a fixed or adaptive rate during inactive signal periods</w:t>
      </w:r>
      <w:r w:rsidRPr="00430780">
        <w:t xml:space="preserve"> </w:t>
      </w:r>
      <w:r>
        <w:t>using a command line parameter</w:t>
      </w:r>
      <w:r w:rsidRPr="008D35DA">
        <w:t xml:space="preserve">. </w:t>
      </w:r>
      <w:r>
        <w:t xml:space="preserve">By default in the command line the transmission rate of CNG update is fixed to 8 frames. </w:t>
      </w:r>
      <w:r w:rsidRPr="00EB0D45">
        <w:t xml:space="preserve">However, the CNG update rate can also be </w:t>
      </w:r>
      <w:r>
        <w:t>set to another fixed value or a variable rate</w:t>
      </w:r>
      <w:r w:rsidRPr="00EB0D45">
        <w:t xml:space="preserve"> by means of a command line parameter</w:t>
      </w:r>
      <w:r>
        <w:rPr>
          <w:szCs w:val="24"/>
          <w:lang w:eastAsia="fr-CA"/>
        </w:rPr>
        <w:t xml:space="preserve">. </w:t>
      </w:r>
      <w:r w:rsidRPr="008D35DA">
        <w:rPr>
          <w:szCs w:val="24"/>
          <w:lang w:eastAsia="fr-CA"/>
        </w:rPr>
        <w:t>The fixed rate is lim</w:t>
      </w:r>
      <w:r>
        <w:rPr>
          <w:szCs w:val="24"/>
          <w:lang w:eastAsia="fr-CA"/>
        </w:rPr>
        <w:t>ited to between 3 and 100 frames</w:t>
      </w:r>
      <w:r w:rsidRPr="008D35DA">
        <w:rPr>
          <w:szCs w:val="24"/>
          <w:lang w:eastAsia="fr-CA"/>
        </w:rPr>
        <w:t>. The adaptive rate</w:t>
      </w:r>
      <w:r>
        <w:rPr>
          <w:szCs w:val="24"/>
          <w:lang w:eastAsia="fr-CA"/>
        </w:rPr>
        <w:t>, in general,</w:t>
      </w:r>
      <w:r w:rsidRPr="008D35DA">
        <w:rPr>
          <w:szCs w:val="24"/>
          <w:lang w:eastAsia="fr-CA"/>
        </w:rPr>
        <w:t xml:space="preserve"> is dependent on the background noise characteristics </w:t>
      </w:r>
      <w:r w:rsidRPr="008D35DA">
        <w:t>such as the current signal-to-noise ratio (SNR)</w:t>
      </w:r>
      <w:r>
        <w:t xml:space="preserve"> and is limited to be between 8 and 50.</w:t>
      </w:r>
      <w:r w:rsidRPr="008D35DA">
        <w:rPr>
          <w:szCs w:val="24"/>
          <w:lang w:eastAsia="fr-CA"/>
        </w:rPr>
        <w:t xml:space="preserve"> </w:t>
      </w:r>
      <w:r w:rsidRPr="008D35DA">
        <w:t>Generally, at a high SNR, the SID frames are transmitted with a lower rate to achieve a significant reduction of average data rate at the cost of only minor quality degradation. On the other hand, at a low SNR, SID frames are transmitted with a higher frequency so that the comfort noise remains as natural as possible. Thus, increasing SNR implies decreasing SID frame frequency, whereas decreasing SNR implies increasing SID frame frequency</w:t>
      </w:r>
      <w:r w:rsidR="00CC6013" w:rsidRPr="008D35DA">
        <w:t>.</w:t>
      </w:r>
    </w:p>
    <w:p w14:paraId="123241FF" w14:textId="77777777" w:rsidR="00CC6013" w:rsidRPr="008D35DA" w:rsidRDefault="00CC6013" w:rsidP="00CC6013">
      <w:pPr>
        <w:rPr>
          <w:iCs/>
        </w:rPr>
      </w:pPr>
      <w:r w:rsidRPr="008D35DA">
        <w:rPr>
          <w:iCs/>
        </w:rPr>
        <w:t xml:space="preserve">To determine the </w:t>
      </w:r>
      <w:r w:rsidRPr="008D35DA">
        <w:t xml:space="preserve">adaptive SID transmission rate, the SNR is calculated based on the long-term energy of the active signal, </w:t>
      </w:r>
      <w:r w:rsidRPr="008D35DA">
        <w:rPr>
          <w:position w:val="-12"/>
        </w:rPr>
        <w:object w:dxaOrig="420" w:dyaOrig="380" w14:anchorId="3FF9079A">
          <v:shape id="_x0000_i1229" type="#_x0000_t75" style="width:21pt;height:19.15pt" o:ole="">
            <v:imagedata r:id="rId386" o:title=""/>
          </v:shape>
          <o:OLEObject Type="Embed" ProgID="Equation.3" ShapeID="_x0000_i1229" DrawAspect="Content" ObjectID="_1783087576" r:id="rId387"/>
        </w:object>
      </w:r>
      <w:r w:rsidRPr="008D35DA">
        <w:t xml:space="preserve">, </w:t>
      </w:r>
      <w:r w:rsidRPr="008D35DA">
        <w:rPr>
          <w:iCs/>
        </w:rPr>
        <w:t xml:space="preserve">and background noise, </w:t>
      </w:r>
      <w:r w:rsidRPr="008D35DA">
        <w:rPr>
          <w:position w:val="-12"/>
        </w:rPr>
        <w:object w:dxaOrig="520" w:dyaOrig="380" w14:anchorId="4FA576E9">
          <v:shape id="_x0000_i1230" type="#_x0000_t75" style="width:25.9pt;height:19.15pt" o:ole="">
            <v:imagedata r:id="rId388" o:title=""/>
          </v:shape>
          <o:OLEObject Type="Embed" ProgID="Equation.3" ShapeID="_x0000_i1230" DrawAspect="Content" ObjectID="_1783087577" r:id="rId389"/>
        </w:object>
      </w:r>
      <w:r w:rsidRPr="008D35DA">
        <w:rPr>
          <w:iCs/>
        </w:rPr>
        <w:t xml:space="preserve">. </w:t>
      </w:r>
      <w:r w:rsidRPr="008D35DA">
        <w:t>The DTX algorithm updates both</w:t>
      </w:r>
      <w:r w:rsidRPr="008D35DA">
        <w:rPr>
          <w:iCs/>
        </w:rPr>
        <w:t xml:space="preserve"> long</w:t>
      </w:r>
      <w:r w:rsidRPr="008D35DA">
        <w:rPr>
          <w:iCs/>
        </w:rPr>
        <w:noBreakHyphen/>
        <w:t xml:space="preserve">term values in each frame </w:t>
      </w:r>
      <w:r w:rsidRPr="008D35DA">
        <w:t>to take into account the possible evolutions of the level of the two respective signals.</w:t>
      </w:r>
      <w:r w:rsidRPr="008D35DA">
        <w:rPr>
          <w:iCs/>
        </w:rPr>
        <w:t xml:space="preserve"> In the current frame, only one of these two energies is updated. If the c</w:t>
      </w:r>
      <w:r w:rsidRPr="008D35DA">
        <w:t xml:space="preserve">urrent frame is classified as VOICED, </w:t>
      </w:r>
      <w:r w:rsidRPr="008D35DA">
        <w:rPr>
          <w:iCs/>
        </w:rPr>
        <w:t xml:space="preserve">the DTX module updates only the </w:t>
      </w:r>
      <w:r w:rsidRPr="008D35DA">
        <w:t xml:space="preserve">long-term energy of the active signal. Otherwise, it </w:t>
      </w:r>
      <w:r w:rsidRPr="008D35DA">
        <w:rPr>
          <w:iCs/>
        </w:rPr>
        <w:t xml:space="preserve">updates only the </w:t>
      </w:r>
      <w:r w:rsidRPr="008D35DA">
        <w:t xml:space="preserve">long-term energy of the background noise. </w:t>
      </w:r>
      <w:r w:rsidRPr="008D35DA">
        <w:rPr>
          <w:szCs w:val="24"/>
          <w:lang w:eastAsia="fr-CA"/>
        </w:rPr>
        <w:t xml:space="preserve">The adaptive rate calculation is performed in every inactive signal </w:t>
      </w:r>
      <w:r w:rsidRPr="006849E1">
        <w:rPr>
          <w:szCs w:val="24"/>
          <w:lang w:eastAsia="fr-CA"/>
        </w:rPr>
        <w:t xml:space="preserve">frame after the preamble period. This period is characterized by at least 50 updates of both </w:t>
      </w:r>
      <w:r w:rsidRPr="006849E1">
        <w:rPr>
          <w:position w:val="-10"/>
        </w:rPr>
        <w:object w:dxaOrig="420" w:dyaOrig="320" w14:anchorId="19CFABED">
          <v:shape id="_x0000_i1231" type="#_x0000_t75" style="width:21pt;height:16.15pt" o:ole="">
            <v:imagedata r:id="rId390" o:title=""/>
          </v:shape>
          <o:OLEObject Type="Embed" ProgID="Equation.3" ShapeID="_x0000_i1231" DrawAspect="Content" ObjectID="_1783087578" r:id="rId391"/>
        </w:object>
      </w:r>
      <w:r w:rsidRPr="006849E1">
        <w:t xml:space="preserve"> and </w:t>
      </w:r>
      <w:r w:rsidRPr="006849E1">
        <w:rPr>
          <w:position w:val="-10"/>
        </w:rPr>
        <w:object w:dxaOrig="540" w:dyaOrig="320" w14:anchorId="4F03706C">
          <v:shape id="_x0000_i1232" type="#_x0000_t75" style="width:27pt;height:16.15pt" o:ole="">
            <v:imagedata r:id="rId392" o:title=""/>
          </v:shape>
          <o:OLEObject Type="Embed" ProgID="Equation.3" ShapeID="_x0000_i1232" DrawAspect="Content" ObjectID="_1783087579" r:id="rId393"/>
        </w:object>
      </w:r>
      <w:r w:rsidRPr="006849E1">
        <w:t>.</w:t>
      </w:r>
    </w:p>
    <w:p w14:paraId="2D1A968D" w14:textId="77777777" w:rsidR="00CC6013" w:rsidRPr="008D35DA" w:rsidRDefault="00CC6013" w:rsidP="00CC6013">
      <w:r w:rsidRPr="008D35DA">
        <w:t>The update of the long-term energy of an active signal is performed as follows:</w:t>
      </w:r>
    </w:p>
    <w:p w14:paraId="700E5A90" w14:textId="77777777" w:rsidR="00CC6013" w:rsidRDefault="00CC6013" w:rsidP="00CC6013">
      <w:pPr>
        <w:pStyle w:val="Formulas"/>
      </w:pPr>
      <w:r>
        <w:tab/>
      </w:r>
      <w:r w:rsidRPr="007318AA">
        <w:rPr>
          <w:position w:val="-14"/>
        </w:rPr>
        <w:object w:dxaOrig="2400" w:dyaOrig="360" w14:anchorId="51FCCA75">
          <v:shape id="_x0000_i1233" type="#_x0000_t75" style="width:120pt;height:18pt" o:ole="">
            <v:imagedata r:id="rId394" o:title=""/>
          </v:shape>
          <o:OLEObject Type="Embed" ProgID="Equation.3" ShapeID="_x0000_i1233" DrawAspect="Content" ObjectID="_1783087580" r:id="rId395"/>
        </w:object>
      </w:r>
      <w:r>
        <w:tab/>
        <w:t>(</w:t>
      </w:r>
      <w:r>
        <w:fldChar w:fldCharType="begin"/>
      </w:r>
      <w:r>
        <w:instrText xml:space="preserve"> SEQ eqn \r1</w:instrText>
      </w:r>
      <w:r>
        <w:rPr>
          <w:lang w:val="en-GB"/>
        </w:rPr>
        <w:instrText>313</w:instrText>
      </w:r>
      <w:r>
        <w:instrText xml:space="preserve"> \* MERGEFORMAT  \* MERGEFORMAT </w:instrText>
      </w:r>
      <w:r>
        <w:fldChar w:fldCharType="separate"/>
      </w:r>
      <w:r>
        <w:t>1313</w:t>
      </w:r>
      <w:r>
        <w:fldChar w:fldCharType="end"/>
      </w:r>
      <w:r>
        <w:t>)</w:t>
      </w:r>
      <w:r>
        <w:tab/>
      </w:r>
    </w:p>
    <w:p w14:paraId="71B5411E" w14:textId="77777777" w:rsidR="00CC6013" w:rsidRPr="008D35DA" w:rsidRDefault="00CC6013" w:rsidP="00CC6013">
      <w:r w:rsidRPr="008D35DA">
        <w:t>and the update of the long-term energy of an inactive signal as</w:t>
      </w:r>
    </w:p>
    <w:p w14:paraId="51901103" w14:textId="77777777" w:rsidR="00CC6013" w:rsidRDefault="00CC6013" w:rsidP="00CC6013">
      <w:pPr>
        <w:pStyle w:val="Formulas"/>
      </w:pPr>
      <w:r>
        <w:tab/>
      </w:r>
      <w:r w:rsidRPr="007318AA">
        <w:rPr>
          <w:position w:val="-14"/>
        </w:rPr>
        <w:object w:dxaOrig="2540" w:dyaOrig="360" w14:anchorId="69EFC191">
          <v:shape id="_x0000_i1234" type="#_x0000_t75" style="width:127.15pt;height:18pt" o:ole="">
            <v:imagedata r:id="rId396" o:title=""/>
          </v:shape>
          <o:OLEObject Type="Embed" ProgID="Equation.3" ShapeID="_x0000_i1234" DrawAspect="Content" ObjectID="_1783087581" r:id="rId397"/>
        </w:object>
      </w:r>
      <w:r>
        <w:tab/>
        <w:t>(</w:t>
      </w:r>
      <w:fldSimple w:instr=" SEQ eqn \* MERGEFORMAT ">
        <w:r>
          <w:t>1314</w:t>
        </w:r>
      </w:fldSimple>
      <w:r>
        <w:t>)</w:t>
      </w:r>
      <w:r>
        <w:tab/>
      </w:r>
    </w:p>
    <w:p w14:paraId="1EE97656" w14:textId="77777777" w:rsidR="00CC6013" w:rsidRPr="008D35DA" w:rsidRDefault="00CC6013" w:rsidP="00CC6013">
      <w:r w:rsidRPr="008D35DA">
        <w:t xml:space="preserve">where </w:t>
      </w:r>
      <w:r w:rsidRPr="008D35DA">
        <w:rPr>
          <w:i/>
        </w:rPr>
        <w:t>E</w:t>
      </w:r>
      <w:r w:rsidRPr="008D35DA">
        <w:rPr>
          <w:i/>
          <w:vertAlign w:val="subscript"/>
        </w:rPr>
        <w:t>f</w:t>
      </w:r>
      <w:r w:rsidRPr="008D35DA">
        <w:t xml:space="preserve"> = ||</w:t>
      </w:r>
      <w:r w:rsidRPr="008D35DA">
        <w:rPr>
          <w:i/>
        </w:rPr>
        <w:t>s</w:t>
      </w:r>
      <w:r w:rsidRPr="008D35DA">
        <w:rPr>
          <w:i/>
          <w:vertAlign w:val="subscript"/>
        </w:rPr>
        <w:t>nr</w:t>
      </w:r>
      <w:r w:rsidRPr="008D35DA">
        <w:t>(</w:t>
      </w:r>
      <w:r w:rsidRPr="008D35DA">
        <w:rPr>
          <w:i/>
        </w:rPr>
        <w:t>n</w:t>
      </w:r>
      <w:r w:rsidRPr="008D35DA">
        <w:t xml:space="preserve">)|| is the energy of the denoised signal, </w:t>
      </w:r>
      <w:r w:rsidRPr="008D35DA">
        <w:rPr>
          <w:i/>
        </w:rPr>
        <w:t>s</w:t>
      </w:r>
      <w:r w:rsidRPr="008D35DA">
        <w:rPr>
          <w:i/>
          <w:iCs/>
          <w:vertAlign w:val="subscript"/>
        </w:rPr>
        <w:t>nr</w:t>
      </w:r>
      <w:r w:rsidRPr="008D35DA">
        <w:rPr>
          <w:iCs/>
        </w:rPr>
        <w:t>(</w:t>
      </w:r>
      <w:r w:rsidRPr="008D35DA">
        <w:rPr>
          <w:i/>
        </w:rPr>
        <w:t>n</w:t>
      </w:r>
      <w:r w:rsidRPr="008D35DA">
        <w:t>), in the current frame</w:t>
      </w:r>
      <w:r>
        <w:rPr>
          <w:iCs/>
        </w:rPr>
        <w:t xml:space="preserve">. </w:t>
      </w:r>
      <w:r w:rsidRPr="008D35DA">
        <w:rPr>
          <w:i/>
        </w:rPr>
        <w:t>α</w:t>
      </w:r>
      <w:r w:rsidRPr="008D35DA">
        <w:t xml:space="preserve"> represents a forgetting factor. Its value is based on the energy evolution. The value of </w:t>
      </w:r>
      <w:r w:rsidRPr="008D35DA">
        <w:rPr>
          <w:i/>
        </w:rPr>
        <w:t>α</w:t>
      </w:r>
      <w:r w:rsidRPr="008D35DA">
        <w:rPr>
          <w:iCs/>
        </w:rPr>
        <w:t xml:space="preserve"> </w:t>
      </w:r>
      <w:r w:rsidRPr="008D35DA">
        <w:t xml:space="preserve">is set either to 0.99 for slow adaptation, or 0.90 for fast adaptation of the long-term energy level. In case of </w:t>
      </w:r>
      <w:r w:rsidRPr="008D35DA">
        <w:rPr>
          <w:position w:val="-12"/>
        </w:rPr>
        <w:object w:dxaOrig="420" w:dyaOrig="380" w14:anchorId="2DE1DA6D">
          <v:shape id="_x0000_i1235" type="#_x0000_t75" style="width:21pt;height:19.15pt" o:ole="">
            <v:imagedata r:id="rId386" o:title=""/>
          </v:shape>
          <o:OLEObject Type="Embed" ProgID="Equation.3" ShapeID="_x0000_i1235" DrawAspect="Content" ObjectID="_1783087582" r:id="rId398"/>
        </w:object>
      </w:r>
      <w:r w:rsidRPr="008D35DA">
        <w:t xml:space="preserve">, fast adaptation is chosen if </w:t>
      </w:r>
      <w:r w:rsidRPr="008D35DA">
        <w:rPr>
          <w:position w:val="-14"/>
        </w:rPr>
        <w:object w:dxaOrig="920" w:dyaOrig="400" w14:anchorId="4C856003">
          <v:shape id="_x0000_i1236" type="#_x0000_t75" style="width:46.15pt;height:19.9pt" o:ole="">
            <v:imagedata r:id="rId399" o:title=""/>
          </v:shape>
          <o:OLEObject Type="Embed" ProgID="Equation.3" ShapeID="_x0000_i1236" DrawAspect="Content" ObjectID="_1783087583" r:id="rId400"/>
        </w:object>
      </w:r>
      <w:r w:rsidRPr="008D35DA">
        <w:t xml:space="preserve"> in the current frame, otherwise slow adaptation is applied. In case of </w:t>
      </w:r>
      <w:r w:rsidRPr="008D35DA">
        <w:rPr>
          <w:position w:val="-12"/>
        </w:rPr>
        <w:object w:dxaOrig="520" w:dyaOrig="380" w14:anchorId="33C139D1">
          <v:shape id="_x0000_i1237" type="#_x0000_t75" style="width:25.9pt;height:19.15pt" o:ole="">
            <v:imagedata r:id="rId388" o:title=""/>
          </v:shape>
          <o:OLEObject Type="Embed" ProgID="Equation.3" ShapeID="_x0000_i1237" DrawAspect="Content" ObjectID="_1783087584" r:id="rId401"/>
        </w:object>
      </w:r>
      <w:r w:rsidRPr="008D35DA">
        <w:t xml:space="preserve">, the fast adaptation is chosen if </w:t>
      </w:r>
      <w:r w:rsidRPr="008D35DA">
        <w:rPr>
          <w:position w:val="-14"/>
        </w:rPr>
        <w:object w:dxaOrig="1020" w:dyaOrig="360" w14:anchorId="16D3E1E4">
          <v:shape id="_x0000_i1238" type="#_x0000_t75" style="width:51pt;height:18pt" o:ole="">
            <v:imagedata r:id="rId402" o:title=""/>
          </v:shape>
          <o:OLEObject Type="Embed" ProgID="Equation.3" ShapeID="_x0000_i1238" DrawAspect="Content" ObjectID="_1783087585" r:id="rId403"/>
        </w:object>
      </w:r>
      <w:r w:rsidRPr="008D35DA">
        <w:t xml:space="preserve"> in the current frame, otherwise slow adaptation is applied.</w:t>
      </w:r>
    </w:p>
    <w:p w14:paraId="7D6D7756" w14:textId="77777777" w:rsidR="00CC6013" w:rsidRPr="008D35DA" w:rsidRDefault="00CC6013" w:rsidP="00CC6013">
      <w:pPr>
        <w:keepNext/>
        <w:keepLines/>
      </w:pPr>
      <w:r w:rsidRPr="008D35DA">
        <w:t xml:space="preserve">Having estimated the long-term energies, </w:t>
      </w:r>
      <w:r w:rsidRPr="008D35DA">
        <w:rPr>
          <w:position w:val="-12"/>
        </w:rPr>
        <w:object w:dxaOrig="420" w:dyaOrig="380" w14:anchorId="598DAEEF">
          <v:shape id="_x0000_i1239" type="#_x0000_t75" style="width:21pt;height:19.15pt" o:ole="">
            <v:imagedata r:id="rId386" o:title=""/>
          </v:shape>
          <o:OLEObject Type="Embed" ProgID="Equation.3" ShapeID="_x0000_i1239" DrawAspect="Content" ObjectID="_1783087586" r:id="rId404"/>
        </w:object>
      </w:r>
      <w:r w:rsidRPr="008D35DA">
        <w:t xml:space="preserve"> and </w:t>
      </w:r>
      <w:r w:rsidRPr="008D35DA">
        <w:rPr>
          <w:position w:val="-12"/>
        </w:rPr>
        <w:object w:dxaOrig="520" w:dyaOrig="380" w14:anchorId="2B7CEF20">
          <v:shape id="_x0000_i1240" type="#_x0000_t75" style="width:25.9pt;height:19.15pt" o:ole="">
            <v:imagedata r:id="rId388" o:title=""/>
          </v:shape>
          <o:OLEObject Type="Embed" ProgID="Equation.3" ShapeID="_x0000_i1240" DrawAspect="Content" ObjectID="_1783087587" r:id="rId405"/>
        </w:object>
      </w:r>
      <w:r w:rsidRPr="008D35DA">
        <w:t>, the SNR value in the logarithmic domain is calculated in every inactive signal frame as</w:t>
      </w:r>
    </w:p>
    <w:p w14:paraId="6B8823FD" w14:textId="77777777" w:rsidR="00CC6013" w:rsidRDefault="00CC6013" w:rsidP="00CC6013">
      <w:pPr>
        <w:pStyle w:val="Formulas"/>
      </w:pPr>
      <w:r>
        <w:tab/>
      </w:r>
      <w:r w:rsidRPr="007318AA">
        <w:rPr>
          <w:position w:val="-28"/>
        </w:rPr>
        <w:object w:dxaOrig="2299" w:dyaOrig="660" w14:anchorId="72EE7278">
          <v:shape id="_x0000_i1241" type="#_x0000_t75" style="width:115.15pt;height:33pt" o:ole="">
            <v:imagedata r:id="rId406" o:title=""/>
          </v:shape>
          <o:OLEObject Type="Embed" ProgID="Equation.3" ShapeID="_x0000_i1241" DrawAspect="Content" ObjectID="_1783087588" r:id="rId407"/>
        </w:object>
      </w:r>
      <w:r>
        <w:tab/>
        <w:t>(</w:t>
      </w:r>
      <w:fldSimple w:instr=" SEQ eqn \* MERGEFORMAT ">
        <w:r>
          <w:t>1315</w:t>
        </w:r>
      </w:fldSimple>
      <w:r>
        <w:t>)</w:t>
      </w:r>
      <w:r>
        <w:tab/>
      </w:r>
    </w:p>
    <w:p w14:paraId="60D98397" w14:textId="77777777" w:rsidR="00CC6013" w:rsidRPr="008D35DA" w:rsidRDefault="00CC6013" w:rsidP="00CC6013">
      <w:r w:rsidRPr="008D35DA">
        <w:t xml:space="preserve">The SID transmission rate, </w:t>
      </w:r>
      <w:r w:rsidRPr="008D35DA">
        <w:rPr>
          <w:i/>
        </w:rPr>
        <w:t>r</w:t>
      </w:r>
      <w:r w:rsidRPr="008D35DA">
        <w:rPr>
          <w:i/>
          <w:vertAlign w:val="subscript"/>
        </w:rPr>
        <w:t>SID</w:t>
      </w:r>
      <w:r w:rsidRPr="008D35DA">
        <w:t xml:space="preserve">, is finally adapted based on the current SNR value. The value of </w:t>
      </w:r>
      <w:r w:rsidRPr="008D35DA">
        <w:rPr>
          <w:i/>
        </w:rPr>
        <w:t>r</w:t>
      </w:r>
      <w:r w:rsidRPr="008D35DA">
        <w:rPr>
          <w:i/>
          <w:vertAlign w:val="subscript"/>
        </w:rPr>
        <w:t>SID</w:t>
      </w:r>
      <w:r w:rsidRPr="008D35DA">
        <w:t xml:space="preserve"> is linearly varied between a minimum value, </w:t>
      </w:r>
      <w:r w:rsidRPr="008D35DA">
        <w:rPr>
          <w:i/>
        </w:rPr>
        <w:t>r</w:t>
      </w:r>
      <w:r w:rsidRPr="008D35DA">
        <w:rPr>
          <w:i/>
          <w:vertAlign w:val="subscript"/>
        </w:rPr>
        <w:t>MIN</w:t>
      </w:r>
      <w:r w:rsidRPr="008D35DA">
        <w:t xml:space="preserve">, that corresponds to a minimum SNR value, </w:t>
      </w:r>
      <w:r w:rsidRPr="008D35DA">
        <w:rPr>
          <w:i/>
        </w:rPr>
        <w:t>SNR</w:t>
      </w:r>
      <w:r w:rsidRPr="008D35DA">
        <w:rPr>
          <w:i/>
          <w:vertAlign w:val="subscript"/>
        </w:rPr>
        <w:t>MIN</w:t>
      </w:r>
      <w:r w:rsidRPr="008D35DA">
        <w:t xml:space="preserve">, and a maximum value, </w:t>
      </w:r>
      <w:r w:rsidRPr="008D35DA">
        <w:rPr>
          <w:i/>
        </w:rPr>
        <w:t>r</w:t>
      </w:r>
      <w:r w:rsidRPr="008D35DA">
        <w:rPr>
          <w:i/>
          <w:vertAlign w:val="subscript"/>
        </w:rPr>
        <w:t>MAX</w:t>
      </w:r>
      <w:r w:rsidRPr="008D35DA">
        <w:t xml:space="preserve">, that corresponds to a maximum SNR value, </w:t>
      </w:r>
      <w:r w:rsidRPr="008D35DA">
        <w:rPr>
          <w:i/>
        </w:rPr>
        <w:t>SNR</w:t>
      </w:r>
      <w:r w:rsidRPr="008D35DA">
        <w:rPr>
          <w:i/>
          <w:vertAlign w:val="subscript"/>
        </w:rPr>
        <w:t>MAX</w:t>
      </w:r>
      <w:r w:rsidRPr="008D35DA">
        <w:t>. That is</w:t>
      </w:r>
    </w:p>
    <w:p w14:paraId="139A1A3D" w14:textId="77777777" w:rsidR="00CC6013" w:rsidRDefault="00CC6013" w:rsidP="00CC6013">
      <w:pPr>
        <w:pStyle w:val="Formulas"/>
      </w:pPr>
      <w:r>
        <w:tab/>
      </w:r>
      <w:r w:rsidRPr="007318AA">
        <w:rPr>
          <w:position w:val="-26"/>
        </w:rPr>
        <w:object w:dxaOrig="4380" w:dyaOrig="600" w14:anchorId="40AA4940">
          <v:shape id="_x0000_i1242" type="#_x0000_t75" style="width:219pt;height:30pt" o:ole="">
            <v:imagedata r:id="rId408" o:title=""/>
          </v:shape>
          <o:OLEObject Type="Embed" ProgID="Equation.3" ShapeID="_x0000_i1242" DrawAspect="Content" ObjectID="_1783087589" r:id="rId409"/>
        </w:object>
      </w:r>
      <w:r>
        <w:tab/>
        <w:t>(</w:t>
      </w:r>
      <w:fldSimple w:instr=" SEQ eqn \* MERGEFORMAT ">
        <w:r>
          <w:t>1316</w:t>
        </w:r>
      </w:fldSimple>
      <w:r>
        <w:t>)</w:t>
      </w:r>
      <w:r>
        <w:tab/>
      </w:r>
    </w:p>
    <w:p w14:paraId="19ED5C98" w14:textId="77777777" w:rsidR="00CC6013" w:rsidRPr="008D35DA" w:rsidRDefault="00CC6013" w:rsidP="00CC6013">
      <w:r w:rsidRPr="008D35DA">
        <w:t xml:space="preserve">where </w:t>
      </w:r>
      <w:r w:rsidRPr="008D35DA">
        <w:rPr>
          <w:i/>
        </w:rPr>
        <w:t>r</w:t>
      </w:r>
      <w:r w:rsidRPr="008D35DA">
        <w:rPr>
          <w:i/>
          <w:vertAlign w:val="subscript"/>
        </w:rPr>
        <w:t>MIN</w:t>
      </w:r>
      <w:r w:rsidRPr="008D35DA">
        <w:t xml:space="preserve"> ≤ </w:t>
      </w:r>
      <w:r w:rsidRPr="008D35DA">
        <w:rPr>
          <w:i/>
        </w:rPr>
        <w:t>r</w:t>
      </w:r>
      <w:r w:rsidRPr="008D35DA">
        <w:rPr>
          <w:i/>
          <w:vertAlign w:val="subscript"/>
        </w:rPr>
        <w:t>SID</w:t>
      </w:r>
      <w:r w:rsidRPr="008D35DA">
        <w:t xml:space="preserve"> ≤ </w:t>
      </w:r>
      <w:r w:rsidRPr="008D35DA">
        <w:rPr>
          <w:i/>
        </w:rPr>
        <w:t>r</w:t>
      </w:r>
      <w:r w:rsidRPr="008D35DA">
        <w:rPr>
          <w:i/>
          <w:vertAlign w:val="subscript"/>
        </w:rPr>
        <w:t>MAX</w:t>
      </w:r>
      <w:r w:rsidRPr="008D35DA">
        <w:t xml:space="preserve">. The values </w:t>
      </w:r>
      <w:r w:rsidRPr="008D35DA">
        <w:rPr>
          <w:i/>
        </w:rPr>
        <w:t>r</w:t>
      </w:r>
      <w:r w:rsidRPr="008D35DA">
        <w:rPr>
          <w:i/>
          <w:vertAlign w:val="subscript"/>
        </w:rPr>
        <w:t>MIN</w:t>
      </w:r>
      <w:r w:rsidRPr="008D35DA">
        <w:t xml:space="preserve">, </w:t>
      </w:r>
      <w:r w:rsidRPr="008D35DA">
        <w:rPr>
          <w:i/>
        </w:rPr>
        <w:t>SNR</w:t>
      </w:r>
      <w:r w:rsidRPr="008D35DA">
        <w:rPr>
          <w:i/>
          <w:vertAlign w:val="subscript"/>
        </w:rPr>
        <w:t>MIN</w:t>
      </w:r>
      <w:r w:rsidRPr="008D35DA">
        <w:t xml:space="preserve">, </w:t>
      </w:r>
      <w:r w:rsidRPr="008D35DA">
        <w:rPr>
          <w:i/>
        </w:rPr>
        <w:t>r</w:t>
      </w:r>
      <w:r w:rsidRPr="008D35DA">
        <w:rPr>
          <w:i/>
          <w:vertAlign w:val="subscript"/>
        </w:rPr>
        <w:t>MAX</w:t>
      </w:r>
      <w:r w:rsidRPr="008D35DA">
        <w:t xml:space="preserve"> and </w:t>
      </w:r>
      <w:r w:rsidRPr="008D35DA">
        <w:rPr>
          <w:i/>
        </w:rPr>
        <w:t>SNR</w:t>
      </w:r>
      <w:r w:rsidRPr="008D35DA">
        <w:rPr>
          <w:i/>
          <w:vertAlign w:val="subscript"/>
        </w:rPr>
        <w:t>MAX</w:t>
      </w:r>
      <w:r w:rsidRPr="008D35DA">
        <w:t xml:space="preserve"> are selected as follows:</w:t>
      </w:r>
    </w:p>
    <w:tbl>
      <w:tblPr>
        <w:tblW w:w="8931" w:type="dxa"/>
        <w:tblInd w:w="108" w:type="dxa"/>
        <w:tblLook w:val="01E0" w:firstRow="1" w:lastRow="1" w:firstColumn="1" w:lastColumn="1" w:noHBand="0" w:noVBand="0"/>
      </w:tblPr>
      <w:tblGrid>
        <w:gridCol w:w="8931"/>
      </w:tblGrid>
      <w:tr w:rsidR="009E7035" w:rsidRPr="00873AEF" w14:paraId="374AFA22" w14:textId="77777777" w:rsidTr="009E7035">
        <w:tc>
          <w:tcPr>
            <w:tcW w:w="8931" w:type="dxa"/>
            <w:vAlign w:val="center"/>
          </w:tcPr>
          <w:p w14:paraId="4206032B" w14:textId="77777777" w:rsidR="009E7035" w:rsidRPr="00873AEF" w:rsidRDefault="009E7035" w:rsidP="00A0432D">
            <w:pPr>
              <w:pStyle w:val="PL"/>
              <w:rPr>
                <w:lang w:val="fr-FR"/>
              </w:rPr>
            </w:pPr>
            <w:r w:rsidRPr="00873AEF">
              <w:tab/>
            </w:r>
            <w:r w:rsidRPr="00873AEF">
              <w:rPr>
                <w:lang w:val="fr-FR"/>
              </w:rPr>
              <w:t>r</w:t>
            </w:r>
            <w:r w:rsidRPr="00873AEF">
              <w:rPr>
                <w:vertAlign w:val="subscript"/>
                <w:lang w:val="fr-FR"/>
              </w:rPr>
              <w:t>MIN</w:t>
            </w:r>
            <w:r w:rsidRPr="00873AEF">
              <w:rPr>
                <w:lang w:val="fr-FR"/>
              </w:rPr>
              <w:t xml:space="preserve"> = 8</w:t>
            </w:r>
          </w:p>
          <w:p w14:paraId="7BB45B30" w14:textId="77777777" w:rsidR="009E7035" w:rsidRPr="00873AEF" w:rsidRDefault="009E7035" w:rsidP="00A0432D">
            <w:pPr>
              <w:pStyle w:val="PL"/>
              <w:rPr>
                <w:lang w:val="fr-FR"/>
              </w:rPr>
            </w:pPr>
            <w:r w:rsidRPr="00873AEF">
              <w:rPr>
                <w:lang w:val="fr-FR"/>
              </w:rPr>
              <w:tab/>
              <w:t>SNR</w:t>
            </w:r>
            <w:r w:rsidRPr="00873AEF">
              <w:rPr>
                <w:vertAlign w:val="subscript"/>
                <w:lang w:val="fr-FR"/>
              </w:rPr>
              <w:t>MIN</w:t>
            </w:r>
            <w:r w:rsidRPr="00873AEF">
              <w:rPr>
                <w:lang w:val="fr-FR"/>
              </w:rPr>
              <w:t xml:space="preserve"> = 36 dB</w:t>
            </w:r>
          </w:p>
          <w:p w14:paraId="511B4715" w14:textId="77777777" w:rsidR="009E7035" w:rsidRPr="00873AEF" w:rsidRDefault="009E7035" w:rsidP="00A0432D">
            <w:pPr>
              <w:pStyle w:val="PL"/>
              <w:rPr>
                <w:lang w:val="fr-FR"/>
              </w:rPr>
            </w:pPr>
            <w:r w:rsidRPr="00873AEF">
              <w:rPr>
                <w:lang w:val="fr-FR"/>
              </w:rPr>
              <w:tab/>
              <w:t>r</w:t>
            </w:r>
            <w:r w:rsidRPr="00873AEF">
              <w:rPr>
                <w:vertAlign w:val="subscript"/>
                <w:lang w:val="fr-FR"/>
              </w:rPr>
              <w:t>MAX</w:t>
            </w:r>
            <w:r w:rsidRPr="00873AEF">
              <w:rPr>
                <w:lang w:val="fr-FR"/>
              </w:rPr>
              <w:t xml:space="preserve"> = 50</w:t>
            </w:r>
          </w:p>
          <w:p w14:paraId="1E82DA35" w14:textId="77777777" w:rsidR="009E7035" w:rsidRDefault="009E7035" w:rsidP="00A0432D">
            <w:pPr>
              <w:pStyle w:val="PL"/>
              <w:rPr>
                <w:lang w:val="fr-FR"/>
              </w:rPr>
            </w:pPr>
            <w:r w:rsidRPr="00873AEF">
              <w:rPr>
                <w:lang w:val="fr-FR"/>
              </w:rPr>
              <w:tab/>
              <w:t>SNR</w:t>
            </w:r>
            <w:r w:rsidRPr="00873AEF">
              <w:rPr>
                <w:vertAlign w:val="subscript"/>
                <w:lang w:val="fr-FR"/>
              </w:rPr>
              <w:t>MAX</w:t>
            </w:r>
            <w:r w:rsidRPr="00873AEF">
              <w:rPr>
                <w:lang w:val="fr-FR"/>
              </w:rPr>
              <w:t xml:space="preserve"> = 51 dB.</w:t>
            </w:r>
          </w:p>
          <w:p w14:paraId="1CF9D41C" w14:textId="77777777" w:rsidR="009E7035" w:rsidRPr="00873AEF" w:rsidRDefault="009E7035" w:rsidP="00A0432D">
            <w:pPr>
              <w:pStyle w:val="PL"/>
              <w:rPr>
                <w:lang w:val="fr-FR"/>
              </w:rPr>
            </w:pPr>
          </w:p>
        </w:tc>
      </w:tr>
    </w:tbl>
    <w:p w14:paraId="526ABA86" w14:textId="77777777" w:rsidR="00CC6013" w:rsidRDefault="00CC6013" w:rsidP="00CC6013">
      <w:r w:rsidRPr="008D35DA">
        <w:t>Thus, the adaptive rate is limited to between 8 and 50 frames and is updated in every inactive signal frame.</w:t>
      </w:r>
      <w:r>
        <w:t xml:space="preserve"> </w:t>
      </w:r>
      <w:r w:rsidRPr="008D35DA">
        <w:rPr>
          <w:szCs w:val="24"/>
          <w:lang w:eastAsia="fr-CA"/>
        </w:rPr>
        <w:t xml:space="preserve">If the number of consecutive NO_DATA frames is equal to or greater than the current value of </w:t>
      </w:r>
      <w:r w:rsidRPr="008D35DA">
        <w:rPr>
          <w:i/>
        </w:rPr>
        <w:t>r</w:t>
      </w:r>
      <w:r w:rsidRPr="008D35DA">
        <w:rPr>
          <w:i/>
          <w:vertAlign w:val="subscript"/>
        </w:rPr>
        <w:t>SID</w:t>
      </w:r>
      <w:r w:rsidRPr="008D35DA">
        <w:rPr>
          <w:szCs w:val="24"/>
          <w:lang w:eastAsia="fr-CA"/>
        </w:rPr>
        <w:t>, the next inactive signal frame is denoted as a SID frame.</w:t>
      </w:r>
      <w:r>
        <w:rPr>
          <w:szCs w:val="24"/>
          <w:lang w:eastAsia="fr-CA"/>
        </w:rPr>
        <w:t xml:space="preserve"> </w:t>
      </w:r>
      <w:r>
        <w:t xml:space="preserve">There </w:t>
      </w:r>
      <w:r w:rsidR="009E7035">
        <w:t xml:space="preserve">is </w:t>
      </w:r>
      <w:r>
        <w:t>o</w:t>
      </w:r>
      <w:r w:rsidR="009E7035">
        <w:t>ne exception</w:t>
      </w:r>
      <w:r>
        <w:t xml:space="preserve"> to this rule.</w:t>
      </w:r>
    </w:p>
    <w:p w14:paraId="63828E27" w14:textId="77777777" w:rsidR="009E7035" w:rsidRPr="00A517D9" w:rsidRDefault="009E7035" w:rsidP="009E7035">
      <w:pPr>
        <w:numPr>
          <w:ilvl w:val="0"/>
          <w:numId w:val="44"/>
        </w:numPr>
        <w:rPr>
          <w:szCs w:val="24"/>
        </w:rPr>
      </w:pPr>
      <w:r w:rsidRPr="00A517D9">
        <w:rPr>
          <w:szCs w:val="24"/>
        </w:rPr>
        <w:t xml:space="preserve">SID </w:t>
      </w:r>
      <w:r>
        <w:rPr>
          <w:szCs w:val="24"/>
        </w:rPr>
        <w:t xml:space="preserve">frame sent </w:t>
      </w:r>
      <w:r w:rsidRPr="00A517D9">
        <w:rPr>
          <w:szCs w:val="24"/>
        </w:rPr>
        <w:t xml:space="preserve">due to </w:t>
      </w:r>
      <w:r>
        <w:rPr>
          <w:szCs w:val="24"/>
        </w:rPr>
        <w:t xml:space="preserve">detection of </w:t>
      </w:r>
      <w:r w:rsidRPr="00A517D9">
        <w:rPr>
          <w:szCs w:val="24"/>
        </w:rPr>
        <w:t>abrupt changes in the spectral characteristics of background noise</w:t>
      </w:r>
      <w:r>
        <w:rPr>
          <w:szCs w:val="24"/>
        </w:rPr>
        <w:t xml:space="preserve">, as described in Section </w:t>
      </w:r>
      <w:r w:rsidRPr="00A517D9">
        <w:rPr>
          <w:szCs w:val="24"/>
        </w:rPr>
        <w:t>5.6.1.2</w:t>
      </w:r>
      <w:r>
        <w:rPr>
          <w:szCs w:val="24"/>
        </w:rPr>
        <w:t xml:space="preserve">. </w:t>
      </w:r>
    </w:p>
    <w:p w14:paraId="22946874" w14:textId="77777777" w:rsidR="00CC6013" w:rsidRPr="008D35DA" w:rsidRDefault="00CC6013" w:rsidP="00CC6013">
      <w:pPr>
        <w:rPr>
          <w:szCs w:val="24"/>
          <w:lang w:eastAsia="fr-CA"/>
        </w:rPr>
      </w:pPr>
      <w:r w:rsidRPr="008D35DA">
        <w:rPr>
          <w:szCs w:val="24"/>
          <w:lang w:eastAsia="fr-CA"/>
        </w:rPr>
        <w:lastRenderedPageBreak/>
        <w:t xml:space="preserve">After the rate </w:t>
      </w:r>
      <w:r w:rsidRPr="008D35DA">
        <w:rPr>
          <w:i/>
        </w:rPr>
        <w:t>r</w:t>
      </w:r>
      <w:r w:rsidRPr="008D35DA">
        <w:rPr>
          <w:i/>
          <w:vertAlign w:val="subscript"/>
        </w:rPr>
        <w:t>SID</w:t>
      </w:r>
      <w:r w:rsidRPr="008D35DA">
        <w:rPr>
          <w:szCs w:val="24"/>
          <w:lang w:eastAsia="fr-CA"/>
        </w:rPr>
        <w:t xml:space="preserve"> is determined, a variation of the long-term energy of the inactive signal is calculated and subjected to a fixed threshold. This is performed in every NO_DATA frame after the preamble period. That is, if the following variation holds</w:t>
      </w:r>
    </w:p>
    <w:p w14:paraId="3277EE67" w14:textId="77777777" w:rsidR="00CC6013" w:rsidRDefault="00CC6013" w:rsidP="00CC6013">
      <w:pPr>
        <w:pStyle w:val="Formulas"/>
      </w:pPr>
      <w:r>
        <w:tab/>
      </w:r>
      <w:r w:rsidRPr="007318AA">
        <w:rPr>
          <w:position w:val="-28"/>
        </w:rPr>
        <w:object w:dxaOrig="2240" w:dyaOrig="660" w14:anchorId="5FC8E634">
          <v:shape id="_x0000_i1243" type="#_x0000_t75" style="width:112.15pt;height:33pt" o:ole="">
            <v:imagedata r:id="rId410" o:title=""/>
          </v:shape>
          <o:OLEObject Type="Embed" ProgID="Equation.3" ShapeID="_x0000_i1243" DrawAspect="Content" ObjectID="_1783087590" r:id="rId411"/>
        </w:object>
      </w:r>
      <w:r>
        <w:tab/>
        <w:t>(</w:t>
      </w:r>
      <w:fldSimple w:instr=" SEQ eqn \* MERGEFORMAT ">
        <w:r>
          <w:t>1317</w:t>
        </w:r>
      </w:fldSimple>
      <w:r>
        <w:t>)</w:t>
      </w:r>
      <w:r>
        <w:tab/>
      </w:r>
    </w:p>
    <w:p w14:paraId="3E01AB1A" w14:textId="77777777" w:rsidR="00CC6013" w:rsidRPr="00E31BFD" w:rsidRDefault="00CC6013" w:rsidP="00CC6013">
      <w:r w:rsidRPr="008D35DA">
        <w:rPr>
          <w:szCs w:val="24"/>
          <w:lang w:eastAsia="fr-CA"/>
        </w:rPr>
        <w:t xml:space="preserve">the long-term energy of inactive speech is reset to </w:t>
      </w:r>
      <w:r w:rsidRPr="008D35DA">
        <w:rPr>
          <w:position w:val="-14"/>
          <w:szCs w:val="24"/>
          <w:lang w:eastAsia="fr-CA"/>
        </w:rPr>
        <w:object w:dxaOrig="1040" w:dyaOrig="400" w14:anchorId="39343D72">
          <v:shape id="_x0000_i1244" type="#_x0000_t75" style="width:52.15pt;height:19.9pt" o:ole="">
            <v:imagedata r:id="rId412" o:title=""/>
          </v:shape>
          <o:OLEObject Type="Embed" ProgID="Equation.3" ShapeID="_x0000_i1244" DrawAspect="Content" ObjectID="_1783087591" r:id="rId413"/>
        </w:object>
      </w:r>
      <w:r w:rsidRPr="008D35DA">
        <w:rPr>
          <w:szCs w:val="24"/>
          <w:lang w:eastAsia="fr-CA"/>
        </w:rPr>
        <w:t>, where</w:t>
      </w:r>
      <w:r w:rsidRPr="008D35DA">
        <w:t xml:space="preserve"> </w:t>
      </w:r>
      <w:r w:rsidRPr="008D35DA">
        <w:rPr>
          <w:position w:val="-12"/>
        </w:rPr>
        <w:object w:dxaOrig="639" w:dyaOrig="380" w14:anchorId="24260F1D">
          <v:shape id="_x0000_i1245" type="#_x0000_t75" style="width:31.9pt;height:19.15pt" o:ole="">
            <v:imagedata r:id="rId414" o:title=""/>
          </v:shape>
          <o:OLEObject Type="Embed" ProgID="Equation.3" ShapeID="_x0000_i1245" DrawAspect="Content" ObjectID="_1783087592" r:id="rId415"/>
        </w:object>
      </w:r>
      <w:r w:rsidRPr="008D35DA">
        <w:t xml:space="preserve"> is the long-term energy of the inactive signal updated in every SID frame.</w:t>
      </w:r>
    </w:p>
    <w:p w14:paraId="610DDB6F" w14:textId="77777777" w:rsidR="00CC6013" w:rsidRDefault="00CC6013" w:rsidP="00CC6013">
      <w:pPr>
        <w:pStyle w:val="Heading4"/>
      </w:pPr>
      <w:bookmarkStart w:id="212" w:name="_Toc392791787"/>
      <w:bookmarkStart w:id="213" w:name="_Toc394347317"/>
      <w:r>
        <w:t>5.6.1.2</w:t>
      </w:r>
      <w:r>
        <w:tab/>
        <w:t xml:space="preserve">Spectral </w:t>
      </w:r>
      <w:r>
        <w:rPr>
          <w:lang w:val="de-DE"/>
        </w:rPr>
        <w:t>t</w:t>
      </w:r>
      <w:r>
        <w:t xml:space="preserve">ilt based SID </w:t>
      </w:r>
      <w:r>
        <w:rPr>
          <w:lang w:val="de-DE"/>
        </w:rPr>
        <w:t>t</w:t>
      </w:r>
      <w:r>
        <w:t>ransmission</w:t>
      </w:r>
      <w:bookmarkEnd w:id="213"/>
    </w:p>
    <w:p w14:paraId="6BA82D1A" w14:textId="77777777" w:rsidR="00CC6013" w:rsidRPr="006849E1" w:rsidRDefault="00CC6013" w:rsidP="00CC6013">
      <w:pPr>
        <w:spacing w:after="0"/>
      </w:pPr>
      <w:r>
        <w:t xml:space="preserve">Adaptive SID update rate </w:t>
      </w:r>
      <w:r w:rsidRPr="002948D8">
        <w:t>that relies only on fluctuations</w:t>
      </w:r>
      <w:r>
        <w:t xml:space="preserve"> </w:t>
      </w:r>
      <w:r w:rsidRPr="002948D8">
        <w:t xml:space="preserve">in </w:t>
      </w:r>
      <w:r>
        <w:t xml:space="preserve">SNR as described in Section </w:t>
      </w:r>
      <w:r w:rsidRPr="006849E1">
        <w:rPr>
          <w:szCs w:val="24"/>
        </w:rPr>
        <w:t xml:space="preserve">5.6.1.1 </w:t>
      </w:r>
      <w:r w:rsidRPr="006849E1">
        <w:t>may sometimes fail to detect  significant changes in the background noise characteristics. In some cases, inactive frames that are perceptually different will have similar energy characteristics (typically encoded as gain values in the SID frames). Although background noise in a street (street noise) may have an energy distribution over time that is similar to that of background noise in a crowded space (babble noise), for example, these two types of noise will usually be perceived very differently by a listener. Spectral tilt is a good measure to capture such  changes in the background noise characteristics.</w:t>
      </w:r>
    </w:p>
    <w:p w14:paraId="2DD74159" w14:textId="77777777" w:rsidR="00CC6013" w:rsidRPr="006849E1" w:rsidRDefault="00CC6013" w:rsidP="00CC6013">
      <w:pPr>
        <w:spacing w:after="0"/>
      </w:pPr>
    </w:p>
    <w:p w14:paraId="35F2B366" w14:textId="77777777" w:rsidR="00CC6013" w:rsidRPr="006849E1" w:rsidRDefault="00CC6013" w:rsidP="00CC6013">
      <w:pPr>
        <w:spacing w:after="0"/>
      </w:pPr>
      <w:r w:rsidRPr="006849E1">
        <w:t xml:space="preserve">It would be beneficial for a DTX/CNG scheme to track such perceptual changes in the background noise, apart from tracking the SNR as described in Section </w:t>
      </w:r>
      <w:r w:rsidRPr="006849E1">
        <w:rPr>
          <w:szCs w:val="24"/>
        </w:rPr>
        <w:t>5.6.1.1</w:t>
      </w:r>
      <w:r w:rsidRPr="006849E1">
        <w:t>.  Hence a scheme to detect a sudden change in spectral tilt of the background noise and trigger a new SID frame indicating the parameters of the new background noise is employed in the encoder.</w:t>
      </w:r>
    </w:p>
    <w:p w14:paraId="3AD90F25" w14:textId="77777777" w:rsidR="00CC6013" w:rsidRPr="006849E1" w:rsidRDefault="00CC6013" w:rsidP="00CC6013">
      <w:pPr>
        <w:spacing w:after="0"/>
      </w:pPr>
    </w:p>
    <w:p w14:paraId="3426D609" w14:textId="77777777" w:rsidR="00CC6013" w:rsidRPr="006849E1" w:rsidRDefault="00CC6013" w:rsidP="00CC6013">
      <w:pPr>
        <w:spacing w:after="0"/>
      </w:pPr>
      <w:r w:rsidRPr="006849E1">
        <w:t>To ensure that there is no affect from an active talk spurt to the computation of spectral tilt of the background noise, this computation is performed in every inactive frame after 5 consecutive inactive frames that immediately follow an active talk spurt.</w:t>
      </w:r>
    </w:p>
    <w:p w14:paraId="50EDD7B5" w14:textId="77777777" w:rsidR="00CC6013" w:rsidRPr="006849E1" w:rsidRDefault="00CC6013" w:rsidP="00CC6013">
      <w:pPr>
        <w:spacing w:after="0"/>
      </w:pPr>
    </w:p>
    <w:p w14:paraId="4F791CAF" w14:textId="77777777" w:rsidR="00CC6013" w:rsidRPr="00F0496B" w:rsidRDefault="00CC6013" w:rsidP="00CC6013">
      <w:pPr>
        <w:spacing w:after="0"/>
        <w:rPr>
          <w:rFonts w:hint="eastAsia"/>
          <w:lang w:eastAsia="zh-CN"/>
        </w:rPr>
      </w:pPr>
      <w:r w:rsidRPr="006849E1">
        <w:t xml:space="preserve">Linear prediction coefficients (LPCs) are derived using performing Linear prediction analysis (Section 5.1.5.1 – Section 5.1.5.3) on the current input frame with background noise and no active speech.  LPCs are then converted to reflection </w:t>
      </w:r>
      <w:r w:rsidRPr="006849E1">
        <w:rPr>
          <w:rFonts w:hint="eastAsia"/>
          <w:lang w:eastAsia="zh-CN"/>
        </w:rPr>
        <w:t>coefficients (RCs) as follows</w:t>
      </w:r>
      <w:r w:rsidRPr="006849E1">
        <w:rPr>
          <w:lang w:eastAsia="zh-CN"/>
        </w:rPr>
        <w:t xml:space="preserve"> using a backwards Levinson Durbin recursion</w:t>
      </w:r>
      <w:r w:rsidRPr="006849E1">
        <w:rPr>
          <w:rFonts w:hint="eastAsia"/>
          <w:lang w:eastAsia="zh-CN"/>
        </w:rPr>
        <w:t>. For a given Nth order LPC vector</w:t>
      </w:r>
      <w:r w:rsidRPr="006849E1">
        <w:rPr>
          <w:position w:val="-12"/>
          <w:lang w:eastAsia="zh-CN"/>
        </w:rPr>
        <w:object w:dxaOrig="2020" w:dyaOrig="400" w14:anchorId="631E9710">
          <v:shape id="_x0000_i1246" type="#_x0000_t75" style="width:101.25pt;height:19.9pt" o:ole="">
            <v:imagedata r:id="rId416" o:title=""/>
          </v:shape>
          <o:OLEObject Type="Embed" ProgID="Equation.3" ShapeID="_x0000_i1246" DrawAspect="Content" ObjectID="_1783087593" r:id="rId417"/>
        </w:object>
      </w:r>
      <w:r w:rsidRPr="006849E1">
        <w:rPr>
          <w:rFonts w:hint="eastAsia"/>
          <w:lang w:eastAsia="zh-CN"/>
        </w:rPr>
        <w:t xml:space="preserve">, the Nth reflection coefficient value </w:t>
      </w:r>
      <w:r w:rsidRPr="006849E1">
        <w:rPr>
          <w:lang w:eastAsia="zh-CN"/>
        </w:rPr>
        <w:t xml:space="preserve">is derived </w:t>
      </w:r>
      <w:r w:rsidRPr="006849E1">
        <w:rPr>
          <w:rFonts w:hint="eastAsia"/>
          <w:lang w:eastAsia="zh-CN"/>
        </w:rPr>
        <w:t xml:space="preserve">using the formula </w:t>
      </w:r>
      <w:r w:rsidRPr="006849E1">
        <w:rPr>
          <w:position w:val="-12"/>
          <w:lang w:eastAsia="zh-CN"/>
        </w:rPr>
        <w:object w:dxaOrig="1520" w:dyaOrig="380" w14:anchorId="27961E40">
          <v:shape id="_x0000_i1247" type="#_x0000_t75" style="width:76.15pt;height:19.15pt" o:ole="">
            <v:imagedata r:id="rId418" o:title=""/>
          </v:shape>
          <o:OLEObject Type="Embed" ProgID="Equation.3" ShapeID="_x0000_i1247" DrawAspect="Content" ObjectID="_1783087594" r:id="rId419"/>
        </w:object>
      </w:r>
      <w:r w:rsidRPr="006849E1">
        <w:rPr>
          <w:rFonts w:hint="eastAsia"/>
          <w:lang w:eastAsia="zh-CN"/>
        </w:rPr>
        <w:t>,</w:t>
      </w:r>
      <w:r w:rsidRPr="00F0496B">
        <w:rPr>
          <w:rFonts w:hint="eastAsia"/>
          <w:lang w:eastAsia="zh-CN"/>
        </w:rPr>
        <w:t xml:space="preserve"> </w:t>
      </w:r>
      <w:r w:rsidRPr="00F0496B">
        <w:rPr>
          <w:lang w:eastAsia="zh-CN"/>
        </w:rPr>
        <w:t xml:space="preserve">it is </w:t>
      </w:r>
      <w:r w:rsidRPr="00F0496B">
        <w:rPr>
          <w:rFonts w:hint="eastAsia"/>
          <w:lang w:eastAsia="zh-CN"/>
        </w:rPr>
        <w:t xml:space="preserve">then </w:t>
      </w:r>
      <w:r w:rsidRPr="00F0496B">
        <w:rPr>
          <w:lang w:eastAsia="zh-CN"/>
        </w:rPr>
        <w:t>possible to calculate</w:t>
      </w:r>
      <w:r w:rsidRPr="00F0496B">
        <w:rPr>
          <w:rFonts w:hint="eastAsia"/>
          <w:lang w:eastAsia="zh-CN"/>
        </w:rPr>
        <w:t xml:space="preserve"> the lower order LPC vectors </w:t>
      </w:r>
      <w:r w:rsidRPr="00AD301E">
        <w:rPr>
          <w:position w:val="-10"/>
          <w:lang w:eastAsia="zh-CN"/>
        </w:rPr>
        <w:object w:dxaOrig="1480" w:dyaOrig="300" w14:anchorId="45134422">
          <v:shape id="_x0000_i1248" type="#_x0000_t75" style="width:73.9pt;height:15pt" o:ole="">
            <v:imagedata r:id="rId420" o:title=""/>
          </v:shape>
          <o:OLEObject Type="Embed" ProgID="Equation.3" ShapeID="_x0000_i1248" DrawAspect="Content" ObjectID="_1783087595" r:id="rId421"/>
        </w:object>
      </w:r>
      <w:r w:rsidRPr="00F0496B">
        <w:rPr>
          <w:rFonts w:hint="eastAsia"/>
          <w:lang w:eastAsia="zh-CN"/>
        </w:rPr>
        <w:t>using the following recursion</w:t>
      </w:r>
    </w:p>
    <w:p w14:paraId="744E4EEC" w14:textId="77777777" w:rsidR="00CC6013" w:rsidRDefault="00CC6013" w:rsidP="00CC6013">
      <w:pPr>
        <w:pStyle w:val="Formulas"/>
      </w:pPr>
      <w:r>
        <w:tab/>
      </w:r>
      <w:r w:rsidRPr="007318AA">
        <w:rPr>
          <w:position w:val="-72"/>
        </w:rPr>
        <w:object w:dxaOrig="3700" w:dyaOrig="1440" w14:anchorId="0F299FC0">
          <v:shape id="_x0000_i1249" type="#_x0000_t75" style="width:184.9pt;height:1in" o:ole="">
            <v:imagedata r:id="rId422" o:title=""/>
          </v:shape>
          <o:OLEObject Type="Embed" ProgID="Equation.3" ShapeID="_x0000_i1249" DrawAspect="Content" ObjectID="_1783087596" r:id="rId423"/>
        </w:object>
      </w:r>
      <w:r>
        <w:tab/>
        <w:t>(</w:t>
      </w:r>
      <w:fldSimple w:instr=" SEQ eqn \* MERGEFORMAT ">
        <w:r>
          <w:t>1318</w:t>
        </w:r>
      </w:fldSimple>
      <w:r>
        <w:t>)</w:t>
      </w:r>
      <w:r>
        <w:tab/>
      </w:r>
    </w:p>
    <w:p w14:paraId="7B369C68" w14:textId="77777777" w:rsidR="00CC6013" w:rsidRDefault="00CC6013" w:rsidP="00CC6013">
      <w:pPr>
        <w:rPr>
          <w:lang w:eastAsia="zh-CN"/>
        </w:rPr>
      </w:pPr>
      <w:r>
        <w:rPr>
          <w:lang w:eastAsia="zh-CN"/>
        </w:rPr>
        <w:t xml:space="preserve">which yields </w:t>
      </w:r>
      <w:r>
        <w:rPr>
          <w:rFonts w:hint="eastAsia"/>
          <w:lang w:eastAsia="zh-CN"/>
        </w:rPr>
        <w:t xml:space="preserve">the reflection coefficient vector </w:t>
      </w:r>
      <w:r w:rsidRPr="0019454D">
        <w:rPr>
          <w:position w:val="-10"/>
        </w:rPr>
        <w:object w:dxaOrig="2079" w:dyaOrig="300" w14:anchorId="4AE24298">
          <v:shape id="_x0000_i1250" type="#_x0000_t75" style="width:103.9pt;height:15pt" o:ole="">
            <v:imagedata r:id="rId424" o:title=""/>
          </v:shape>
          <o:OLEObject Type="Embed" ProgID="Equation.3" ShapeID="_x0000_i1250" DrawAspect="Content" ObjectID="_1783087597" r:id="rId425"/>
        </w:object>
      </w:r>
      <w:r>
        <w:rPr>
          <w:rFonts w:hint="eastAsia"/>
          <w:lang w:eastAsia="zh-CN"/>
        </w:rPr>
        <w:t>.</w:t>
      </w:r>
      <w:r>
        <w:rPr>
          <w:lang w:eastAsia="zh-CN"/>
        </w:rPr>
        <w:t xml:space="preserve"> The spectral tilt of background noise is indicated by the first </w:t>
      </w:r>
      <w:r>
        <w:rPr>
          <w:rFonts w:hint="eastAsia"/>
          <w:lang w:eastAsia="zh-CN"/>
        </w:rPr>
        <w:t>r</w:t>
      </w:r>
      <w:r>
        <w:rPr>
          <w:lang w:eastAsia="zh-CN"/>
        </w:rPr>
        <w:t>eflection coefficient</w:t>
      </w:r>
      <w:r w:rsidRPr="006D1F3B">
        <w:rPr>
          <w:position w:val="-10"/>
        </w:rPr>
        <w:object w:dxaOrig="580" w:dyaOrig="300" w14:anchorId="6521A3BF">
          <v:shape id="_x0000_i1251" type="#_x0000_t75" style="width:28.9pt;height:15pt" o:ole="">
            <v:imagedata r:id="rId426" o:title=""/>
          </v:shape>
          <o:OLEObject Type="Embed" ProgID="Equation.3" ShapeID="_x0000_i1251" DrawAspect="Content" ObjectID="_1783087598" r:id="rId427"/>
        </w:object>
      </w:r>
      <w:r>
        <w:t xml:space="preserve">. </w:t>
      </w:r>
      <w:r>
        <w:rPr>
          <w:lang w:eastAsia="zh-CN"/>
        </w:rPr>
        <w:t>A smoothened running average of the spectral</w:t>
      </w:r>
      <w:r>
        <w:rPr>
          <w:rFonts w:hint="eastAsia"/>
          <w:lang w:eastAsia="zh-CN"/>
        </w:rPr>
        <w:t xml:space="preserve"> tilt</w:t>
      </w:r>
      <w:bookmarkStart w:id="214" w:name="OLE_LINK29"/>
      <w:r>
        <w:rPr>
          <w:lang w:eastAsia="zh-CN"/>
        </w:rPr>
        <w:t xml:space="preserve"> of background noise in </w:t>
      </w:r>
      <w:r w:rsidRPr="007068AA">
        <w:rPr>
          <w:i/>
          <w:lang w:eastAsia="zh-CN"/>
        </w:rPr>
        <w:t>K</w:t>
      </w:r>
      <w:r w:rsidRPr="00C10CC8">
        <w:rPr>
          <w:vertAlign w:val="superscript"/>
          <w:lang w:eastAsia="zh-CN"/>
        </w:rPr>
        <w:t>th</w:t>
      </w:r>
      <w:r>
        <w:rPr>
          <w:lang w:eastAsia="zh-CN"/>
        </w:rPr>
        <w:t xml:space="preserve"> inactive frame</w:t>
      </w:r>
      <w:r w:rsidRPr="008D0F25">
        <w:rPr>
          <w:position w:val="-14"/>
        </w:rPr>
        <w:object w:dxaOrig="560" w:dyaOrig="380" w14:anchorId="5693D11E">
          <v:shape id="_x0000_i1252" type="#_x0000_t75" style="width:28.15pt;height:19.15pt" o:ole="">
            <v:imagedata r:id="rId428" o:title=""/>
          </v:shape>
          <o:OLEObject Type="Embed" ProgID="Equation.3" ShapeID="_x0000_i1252" DrawAspect="Content" ObjectID="_1783087599" r:id="rId429"/>
        </w:object>
      </w:r>
      <w:r>
        <w:rPr>
          <w:lang w:eastAsia="zh-CN"/>
        </w:rPr>
        <w:t xml:space="preserve"> is computed</w:t>
      </w:r>
      <w:bookmarkEnd w:id="214"/>
      <w:r>
        <w:rPr>
          <w:lang w:eastAsia="zh-CN"/>
        </w:rPr>
        <w:t xml:space="preserve"> using a first order IIR filter as follows.</w:t>
      </w:r>
    </w:p>
    <w:p w14:paraId="791B388A" w14:textId="77777777" w:rsidR="00CC6013" w:rsidRDefault="00CC6013" w:rsidP="00CC6013">
      <w:pPr>
        <w:pStyle w:val="Formulas"/>
      </w:pPr>
      <w:r>
        <w:tab/>
      </w:r>
      <w:r w:rsidRPr="007318AA">
        <w:rPr>
          <w:position w:val="-14"/>
        </w:rPr>
        <w:object w:dxaOrig="3040" w:dyaOrig="340" w14:anchorId="7FCA59F7">
          <v:shape id="_x0000_i1253" type="#_x0000_t75" style="width:151.9pt;height:16.9pt" o:ole="">
            <v:imagedata r:id="rId430" o:title=""/>
          </v:shape>
          <o:OLEObject Type="Embed" ProgID="Equation.3" ShapeID="_x0000_i1253" DrawAspect="Content" ObjectID="_1783087600" r:id="rId431"/>
        </w:object>
      </w:r>
      <w:r>
        <w:tab/>
        <w:t>(</w:t>
      </w:r>
      <w:fldSimple w:instr=" SEQ eqn \* MERGEFORMAT ">
        <w:r>
          <w:t>1319</w:t>
        </w:r>
      </w:fldSimple>
      <w:r>
        <w:t>)</w:t>
      </w:r>
      <w:r>
        <w:tab/>
      </w:r>
    </w:p>
    <w:p w14:paraId="24550297" w14:textId="77777777" w:rsidR="00CC6013" w:rsidRDefault="00CC6013" w:rsidP="00CC6013">
      <w:pPr>
        <w:rPr>
          <w:lang w:eastAsia="zh-CN"/>
        </w:rPr>
      </w:pPr>
      <w:r>
        <w:rPr>
          <w:lang w:eastAsia="zh-CN"/>
        </w:rPr>
        <w:t xml:space="preserve">The running average differences from frame to frame are accumulated in </w:t>
      </w:r>
      <w:r w:rsidRPr="008D0F25">
        <w:rPr>
          <w:position w:val="-14"/>
        </w:rPr>
        <w:object w:dxaOrig="620" w:dyaOrig="380" w14:anchorId="10EA526B">
          <v:shape id="_x0000_i1254" type="#_x0000_t75" style="width:31.15pt;height:19.15pt" o:ole="">
            <v:imagedata r:id="rId432" o:title=""/>
          </v:shape>
          <o:OLEObject Type="Embed" ProgID="Equation.3" ShapeID="_x0000_i1254" DrawAspect="Content" ObjectID="_1783087601" r:id="rId433"/>
        </w:object>
      </w:r>
      <w:r>
        <w:t xml:space="preserve">during each during each successive </w:t>
      </w:r>
      <w:r>
        <w:rPr>
          <w:lang w:eastAsia="zh-CN"/>
        </w:rPr>
        <w:t xml:space="preserve">inactive </w:t>
      </w:r>
      <w:r>
        <w:t xml:space="preserve">frame </w:t>
      </w:r>
      <w:r w:rsidRPr="007068AA">
        <w:rPr>
          <w:i/>
        </w:rPr>
        <w:t>K</w:t>
      </w:r>
      <w:r>
        <w:rPr>
          <w:lang w:eastAsia="zh-CN"/>
        </w:rPr>
        <w:t xml:space="preserve"> as follows:</w:t>
      </w:r>
    </w:p>
    <w:p w14:paraId="6C512974" w14:textId="77777777" w:rsidR="00CC6013" w:rsidRDefault="00CC6013" w:rsidP="00CC6013">
      <w:pPr>
        <w:pStyle w:val="Formulas"/>
      </w:pPr>
      <w:r>
        <w:tab/>
      </w:r>
      <w:r w:rsidRPr="007318AA">
        <w:rPr>
          <w:position w:val="-14"/>
        </w:rPr>
        <w:object w:dxaOrig="3480" w:dyaOrig="340" w14:anchorId="086885C0">
          <v:shape id="_x0000_i1255" type="#_x0000_t75" style="width:174pt;height:16.9pt" o:ole="">
            <v:imagedata r:id="rId434" o:title=""/>
          </v:shape>
          <o:OLEObject Type="Embed" ProgID="Equation.3" ShapeID="_x0000_i1255" DrawAspect="Content" ObjectID="_1783087602" r:id="rId435"/>
        </w:object>
      </w:r>
      <w:r>
        <w:tab/>
        <w:t>(</w:t>
      </w:r>
      <w:fldSimple w:instr=" SEQ eqn \* MERGEFORMAT ">
        <w:r>
          <w:t>1320</w:t>
        </w:r>
      </w:fldSimple>
      <w:r>
        <w:t>)</w:t>
      </w:r>
      <w:r>
        <w:tab/>
      </w:r>
    </w:p>
    <w:p w14:paraId="00B035BD" w14:textId="77777777" w:rsidR="00CC6013" w:rsidRDefault="00CC6013" w:rsidP="00CC6013">
      <w:pPr>
        <w:spacing w:after="0"/>
      </w:pPr>
      <w:r>
        <w:t xml:space="preserve">Absolute value of this delta-sum parameter </w:t>
      </w:r>
      <w:r w:rsidRPr="008D0F25">
        <w:rPr>
          <w:position w:val="-14"/>
        </w:rPr>
        <w:object w:dxaOrig="620" w:dyaOrig="380" w14:anchorId="2CDFD70A">
          <v:shape id="_x0000_i1256" type="#_x0000_t75" style="width:31.15pt;height:19.15pt" o:ole="">
            <v:imagedata r:id="rId432" o:title=""/>
          </v:shape>
          <o:OLEObject Type="Embed" ProgID="Equation.3" ShapeID="_x0000_i1256" DrawAspect="Content" ObjectID="_1783087603" r:id="rId436"/>
        </w:object>
      </w:r>
      <w:r>
        <w:t xml:space="preserve">is compared against a set threshold of 0.2. If this threshold is exceeded during an </w:t>
      </w:r>
      <w:r>
        <w:rPr>
          <w:lang w:eastAsia="zh-CN"/>
        </w:rPr>
        <w:t xml:space="preserve">inactive </w:t>
      </w:r>
      <w:r>
        <w:t xml:space="preserve">frame indicating a change in spectral tilt characteristics of the background noise, and </w:t>
      </w:r>
      <w:r w:rsidRPr="008D35DA">
        <w:rPr>
          <w:szCs w:val="24"/>
          <w:lang w:eastAsia="fr-CA"/>
        </w:rPr>
        <w:t>if the number of consecutive NO_DATA frames is equal to or greater than</w:t>
      </w:r>
      <w:r>
        <w:rPr>
          <w:szCs w:val="24"/>
          <w:lang w:eastAsia="fr-CA"/>
        </w:rPr>
        <w:t xml:space="preserve"> 8, </w:t>
      </w:r>
      <w:r>
        <w:t xml:space="preserve">a new SID frame is transmitted regardless of the </w:t>
      </w:r>
      <w:r>
        <w:lastRenderedPageBreak/>
        <w:t xml:space="preserve">current value of the adaptive SID rate parameter </w:t>
      </w:r>
      <w:r w:rsidRPr="008D35DA">
        <w:rPr>
          <w:i/>
        </w:rPr>
        <w:t>r</w:t>
      </w:r>
      <w:r w:rsidRPr="008D35DA">
        <w:rPr>
          <w:i/>
          <w:vertAlign w:val="subscript"/>
        </w:rPr>
        <w:t>SID</w:t>
      </w:r>
      <w:r>
        <w:rPr>
          <w:szCs w:val="24"/>
          <w:lang w:eastAsia="fr-CA"/>
        </w:rPr>
        <w:t xml:space="preserve">. At this point, parameters </w:t>
      </w:r>
      <w:r w:rsidRPr="008D0F25">
        <w:rPr>
          <w:position w:val="-14"/>
        </w:rPr>
        <w:object w:dxaOrig="560" w:dyaOrig="380" w14:anchorId="22496EA1">
          <v:shape id="_x0000_i1257" type="#_x0000_t75" style="width:28.15pt;height:19.15pt" o:ole="">
            <v:imagedata r:id="rId428" o:title=""/>
          </v:shape>
          <o:OLEObject Type="Embed" ProgID="Equation.3" ShapeID="_x0000_i1257" DrawAspect="Content" ObjectID="_1783087604" r:id="rId437"/>
        </w:object>
      </w:r>
      <w:r>
        <w:t xml:space="preserve">and </w:t>
      </w:r>
      <w:r w:rsidRPr="008D0F25">
        <w:rPr>
          <w:position w:val="-14"/>
        </w:rPr>
        <w:object w:dxaOrig="620" w:dyaOrig="380" w14:anchorId="7625E1B7">
          <v:shape id="_x0000_i1258" type="#_x0000_t75" style="width:31.15pt;height:19.15pt" o:ole="">
            <v:imagedata r:id="rId432" o:title=""/>
          </v:shape>
          <o:OLEObject Type="Embed" ProgID="Equation.3" ShapeID="_x0000_i1258" DrawAspect="Content" ObjectID="_1783087605" r:id="rId438"/>
        </w:object>
      </w:r>
      <w:r>
        <w:t>are also reset to zero to start a fresh computation of spectral tilt of the background noise that follows this SID frame.</w:t>
      </w:r>
    </w:p>
    <w:p w14:paraId="030A4B09" w14:textId="77777777" w:rsidR="00CC6013" w:rsidRDefault="00CC6013" w:rsidP="00CC6013">
      <w:pPr>
        <w:spacing w:after="0"/>
      </w:pPr>
    </w:p>
    <w:p w14:paraId="3CED54AA" w14:textId="77777777" w:rsidR="00CC6013" w:rsidRDefault="00CC6013" w:rsidP="00CC6013">
      <w:pPr>
        <w:spacing w:after="0"/>
      </w:pPr>
    </w:p>
    <w:p w14:paraId="77D5CC2A" w14:textId="77777777" w:rsidR="00CC6013" w:rsidRDefault="00CC6013" w:rsidP="00CC6013">
      <w:pPr>
        <w:pStyle w:val="Heading4"/>
      </w:pPr>
      <w:bookmarkStart w:id="215" w:name="_Toc394347318"/>
      <w:r>
        <w:t>5.6.1.3</w:t>
      </w:r>
      <w:r>
        <w:tab/>
        <w:t>CNG selector</w:t>
      </w:r>
      <w:bookmarkEnd w:id="212"/>
      <w:bookmarkEnd w:id="215"/>
    </w:p>
    <w:p w14:paraId="60066702" w14:textId="77777777" w:rsidR="00CC6013" w:rsidRDefault="00CC6013" w:rsidP="00CC6013">
      <w:pPr>
        <w:spacing w:after="0"/>
      </w:pPr>
      <w:bookmarkStart w:id="216" w:name="_Toc392791788"/>
      <w:r w:rsidRPr="006D478B">
        <w:t>The CN</w:t>
      </w:r>
      <w:r>
        <w:t>G</w:t>
      </w:r>
      <w:r w:rsidRPr="006D478B">
        <w:t xml:space="preserve"> selector chooses one of the two CNG </w:t>
      </w:r>
      <w:r w:rsidRPr="003D6F99">
        <w:t>modes</w:t>
      </w:r>
      <w:r>
        <w:t xml:space="preserve"> (FD_CNG or LP_CNG) </w:t>
      </w:r>
      <w:r w:rsidRPr="006D478B">
        <w:t>for generating comfort noise.</w:t>
      </w:r>
      <w:r>
        <w:t xml:space="preserve"> In case </w:t>
      </w:r>
      <w:r w:rsidRPr="00C95CE3">
        <w:t>AMR-WB IO</w:t>
      </w:r>
      <w:r>
        <w:t xml:space="preserve"> mode is used, LP-CNG is always selected. Otherwise, the decision is based on the energy ratio between a high and a low frequency range of the background noise signal and the bandwidth of the signal.</w:t>
      </w:r>
    </w:p>
    <w:p w14:paraId="70AAAC63" w14:textId="77777777" w:rsidR="00CC6013" w:rsidRDefault="00CC6013" w:rsidP="00CC6013">
      <w:pPr>
        <w:spacing w:after="0"/>
      </w:pPr>
    </w:p>
    <w:p w14:paraId="5EA44B0C" w14:textId="77777777" w:rsidR="00CC6013" w:rsidRDefault="00CC6013" w:rsidP="00CC6013">
      <w:pPr>
        <w:pStyle w:val="Formulas"/>
      </w:pPr>
      <w:r>
        <w:t>Noise energy estimates for the low frequency range up to 1270 Hz and for the two highest critical bands are estimated by</w:t>
      </w:r>
      <w:r>
        <w:tab/>
      </w:r>
      <w:r w:rsidRPr="00AD301E">
        <w:rPr>
          <w:position w:val="-20"/>
        </w:rPr>
        <w:object w:dxaOrig="1540" w:dyaOrig="980" w14:anchorId="26511168">
          <v:shape id="_x0000_i1259" type="#_x0000_t75" style="width:76.9pt;height:49.15pt" o:ole="">
            <v:imagedata r:id="rId439" o:title=""/>
          </v:shape>
          <o:OLEObject Type="Embed" ProgID="Equation.3" ShapeID="_x0000_i1259" DrawAspect="Content" ObjectID="_1783087606" r:id="rId440"/>
        </w:object>
      </w:r>
      <w:r>
        <w:t>,</w:t>
      </w:r>
      <w:r>
        <w:tab/>
        <w:t>(</w:t>
      </w:r>
      <w:fldSimple w:instr=" SEQ eqn \* MERGEFORMAT ">
        <w:r>
          <w:t>1321</w:t>
        </w:r>
      </w:fldSimple>
      <w:r>
        <w:t>)</w:t>
      </w:r>
      <w:r>
        <w:tab/>
      </w:r>
    </w:p>
    <w:p w14:paraId="5FDFF994" w14:textId="77777777" w:rsidR="00CC6013" w:rsidRDefault="00CC6013" w:rsidP="00CC6013">
      <w:pPr>
        <w:pStyle w:val="Formulas"/>
      </w:pPr>
      <w:r>
        <w:tab/>
      </w:r>
      <w:r w:rsidRPr="004843C9">
        <w:rPr>
          <w:position w:val="-20"/>
        </w:rPr>
        <w:object w:dxaOrig="2299" w:dyaOrig="540" w14:anchorId="0F159A3A">
          <v:shape id="_x0000_i1260" type="#_x0000_t75" style="width:115.15pt;height:27pt" o:ole="">
            <v:imagedata r:id="rId441" o:title=""/>
          </v:shape>
          <o:OLEObject Type="Embed" ProgID="Equation.3" ShapeID="_x0000_i1260" DrawAspect="Content" ObjectID="_1783087607" r:id="rId442"/>
        </w:object>
      </w:r>
      <w:r>
        <w:t>,</w:t>
      </w:r>
      <w:r>
        <w:tab/>
        <w:t>(</w:t>
      </w:r>
      <w:fldSimple w:instr=" SEQ eqn \* MERGEFORMAT ">
        <w:r>
          <w:t>1322</w:t>
        </w:r>
      </w:fldSimple>
      <w:r>
        <w:t>)</w:t>
      </w:r>
      <w:r>
        <w:tab/>
      </w:r>
    </w:p>
    <w:p w14:paraId="2E768406" w14:textId="77777777" w:rsidR="00CC6013" w:rsidRDefault="00CC6013" w:rsidP="00CC6013">
      <w:pPr>
        <w:spacing w:after="0"/>
      </w:pPr>
      <w:r>
        <w:t>except for narrowband signals, where the lowest band is ignored and the highest bands are lower:</w:t>
      </w:r>
    </w:p>
    <w:p w14:paraId="13B3AB2E" w14:textId="77777777" w:rsidR="00CC6013" w:rsidRDefault="00CC6013" w:rsidP="00CC6013">
      <w:pPr>
        <w:pStyle w:val="Formulas"/>
      </w:pPr>
      <w:r>
        <w:tab/>
      </w:r>
      <w:r w:rsidRPr="00AD301E">
        <w:rPr>
          <w:position w:val="-20"/>
        </w:rPr>
        <w:object w:dxaOrig="1620" w:dyaOrig="980" w14:anchorId="4ACA5592">
          <v:shape id="_x0000_i1261" type="#_x0000_t75" style="width:81pt;height:49.15pt" o:ole="">
            <v:imagedata r:id="rId443" o:title=""/>
          </v:shape>
          <o:OLEObject Type="Embed" ProgID="Equation.3" ShapeID="_x0000_i1261" DrawAspect="Content" ObjectID="_1783087608" r:id="rId444"/>
        </w:object>
      </w:r>
      <w:r>
        <w:t>,</w:t>
      </w:r>
      <w:r>
        <w:tab/>
        <w:t>(</w:t>
      </w:r>
      <w:fldSimple w:instr=" SEQ eqn \* MERGEFORMAT ">
        <w:r>
          <w:t>1323</w:t>
        </w:r>
      </w:fldSimple>
      <w:r>
        <w:t>)</w:t>
      </w:r>
      <w:r>
        <w:tab/>
      </w:r>
    </w:p>
    <w:p w14:paraId="6EBAC4BF" w14:textId="77777777" w:rsidR="00CC6013" w:rsidRDefault="00CC6013" w:rsidP="00CC6013">
      <w:pPr>
        <w:pStyle w:val="EQ"/>
      </w:pPr>
      <w:r>
        <w:tab/>
      </w:r>
      <w:r w:rsidRPr="00222A66">
        <w:rPr>
          <w:position w:val="-24"/>
        </w:rPr>
        <w:object w:dxaOrig="2520" w:dyaOrig="620" w14:anchorId="4F41AC36">
          <v:shape id="_x0000_i1262" type="#_x0000_t75" style="width:126pt;height:31.15pt" o:ole="">
            <v:imagedata r:id="rId445" o:title=""/>
          </v:shape>
          <o:OLEObject Type="Embed" ProgID="Equation.3" ShapeID="_x0000_i1262" DrawAspect="Content" ObjectID="_1783087609" r:id="rId446"/>
        </w:object>
      </w:r>
      <w:r>
        <w:t>.</w:t>
      </w:r>
      <w:r>
        <w:tab/>
        <w:t>(</w:t>
      </w:r>
      <w:fldSimple w:instr=" SEQ eqn \* MERGEFORMAT ">
        <w:r>
          <w:t>1324</w:t>
        </w:r>
      </w:fldSimple>
      <w:r>
        <w:t>)</w:t>
      </w:r>
      <w:r>
        <w:tab/>
      </w:r>
    </w:p>
    <w:p w14:paraId="0E1AC6B4" w14:textId="77777777" w:rsidR="00CC6013" w:rsidRDefault="00CC6013" w:rsidP="00CC6013">
      <w:pPr>
        <w:spacing w:after="0"/>
      </w:pPr>
      <w:r w:rsidRPr="004843C9">
        <w:rPr>
          <w:position w:val="-10"/>
        </w:rPr>
        <w:object w:dxaOrig="440" w:dyaOrig="300" w14:anchorId="25787C38">
          <v:shape id="_x0000_i1263" type="#_x0000_t75" style="width:22.15pt;height:15pt" o:ole="">
            <v:imagedata r:id="rId447" o:title=""/>
          </v:shape>
          <o:OLEObject Type="Embed" ProgID="Equation.3" ShapeID="_x0000_i1263" DrawAspect="Content" ObjectID="_1783087610" r:id="rId448"/>
        </w:object>
      </w:r>
      <w:r>
        <w:t xml:space="preserve"> is the background noise energy per critical band as described in </w:t>
      </w:r>
      <w:r>
        <w:rPr>
          <w:rFonts w:hint="eastAsia"/>
          <w:lang w:eastAsia="zh-CN"/>
        </w:rPr>
        <w:t xml:space="preserve">subclause </w:t>
      </w:r>
      <w:r w:rsidRPr="00AE1CF0">
        <w:t>5.1.11.1</w:t>
      </w:r>
      <w:r>
        <w:t xml:space="preserve">. Both values </w:t>
      </w:r>
      <w:r w:rsidRPr="003D6F99">
        <w:rPr>
          <w:position w:val="-14"/>
        </w:rPr>
        <w:object w:dxaOrig="360" w:dyaOrig="340" w14:anchorId="1A4239B4">
          <v:shape id="_x0000_i1264" type="#_x0000_t75" style="width:18pt;height:16.9pt" o:ole="">
            <v:imagedata r:id="rId449" o:title=""/>
          </v:shape>
          <o:OLEObject Type="Embed" ProgID="Equation.3" ShapeID="_x0000_i1264" DrawAspect="Content" ObjectID="_1783087611" r:id="rId450"/>
        </w:object>
      </w:r>
      <w:r>
        <w:t xml:space="preserve">and </w:t>
      </w:r>
      <w:r w:rsidRPr="003D6F99">
        <w:rPr>
          <w:position w:val="-14"/>
        </w:rPr>
        <w:object w:dxaOrig="400" w:dyaOrig="340" w14:anchorId="79AC5B32">
          <v:shape id="_x0000_i1265" type="#_x0000_t75" style="width:19.9pt;height:16.9pt" o:ole="">
            <v:imagedata r:id="rId451" o:title=""/>
          </v:shape>
          <o:OLEObject Type="Embed" ProgID="Equation.3" ShapeID="_x0000_i1265" DrawAspect="Content" ObjectID="_1783087612" r:id="rId452"/>
        </w:object>
      </w:r>
      <w:r>
        <w:t>are used to calculate the spectral tilt of the background noise energies and update the memory for</w:t>
      </w:r>
      <w:r w:rsidRPr="004843C9">
        <w:rPr>
          <w:position w:val="-10"/>
        </w:rPr>
        <w:object w:dxaOrig="420" w:dyaOrig="300" w14:anchorId="64337ED4">
          <v:shape id="_x0000_i1266" type="#_x0000_t75" style="width:21pt;height:15pt" o:ole="">
            <v:imagedata r:id="rId453" o:title=""/>
          </v:shape>
          <o:OLEObject Type="Embed" ProgID="Equation.3" ShapeID="_x0000_i1266" DrawAspect="Content" ObjectID="_1783087613" r:id="rId454"/>
        </w:object>
      </w:r>
      <w:r>
        <w:t>:</w:t>
      </w:r>
    </w:p>
    <w:p w14:paraId="3445AFD9" w14:textId="77777777" w:rsidR="00CC6013" w:rsidRDefault="00CC6013" w:rsidP="00CC6013">
      <w:pPr>
        <w:pStyle w:val="Formulas"/>
      </w:pPr>
      <w:r>
        <w:tab/>
      </w:r>
      <w:r w:rsidRPr="004843C9">
        <w:rPr>
          <w:position w:val="-30"/>
        </w:rPr>
        <w:object w:dxaOrig="2320" w:dyaOrig="660" w14:anchorId="269579FC">
          <v:shape id="_x0000_i1267" type="#_x0000_t75" style="width:115.9pt;height:33pt" o:ole="">
            <v:imagedata r:id="rId455" o:title=""/>
          </v:shape>
          <o:OLEObject Type="Embed" ProgID="Equation.3" ShapeID="_x0000_i1267" DrawAspect="Content" ObjectID="_1783087614" r:id="rId456"/>
        </w:object>
      </w:r>
      <w:r>
        <w:tab/>
        <w:t>(</w:t>
      </w:r>
      <w:fldSimple w:instr=" SEQ eqn \* MERGEFORMAT ">
        <w:r>
          <w:t>1325</w:t>
        </w:r>
      </w:fldSimple>
      <w:r>
        <w:t>)</w:t>
      </w:r>
    </w:p>
    <w:p w14:paraId="7077E41B" w14:textId="77777777" w:rsidR="00CC6013" w:rsidRDefault="00CC6013" w:rsidP="00CC6013">
      <w:pPr>
        <w:spacing w:after="0"/>
      </w:pPr>
      <w:r>
        <w:t>Depending on the previous CNG mode, input signal bandwidth (</w:t>
      </w:r>
      <w:r w:rsidRPr="004843C9">
        <w:rPr>
          <w:rFonts w:ascii="Courier New" w:hAnsi="Courier New" w:cs="Courier New"/>
          <w:sz w:val="18"/>
          <w:szCs w:val="18"/>
        </w:rPr>
        <w:t>input_</w:t>
      </w:r>
      <w:r>
        <w:rPr>
          <w:rFonts w:ascii="Courier New" w:hAnsi="Courier New" w:cs="Courier New"/>
          <w:sz w:val="18"/>
          <w:szCs w:val="18"/>
        </w:rPr>
        <w:t>bwidth</w:t>
      </w:r>
      <w:r>
        <w:t>) as detected by the bandwidth detection module (</w:t>
      </w:r>
      <w:r>
        <w:rPr>
          <w:rFonts w:hint="eastAsia"/>
          <w:lang w:eastAsia="zh-CN"/>
        </w:rPr>
        <w:t xml:space="preserve">subclause </w:t>
      </w:r>
      <w:r w:rsidRPr="00AE1CF0">
        <w:t>5.1.6</w:t>
      </w:r>
      <w:r>
        <w:t>) and</w:t>
      </w:r>
      <w:r w:rsidRPr="004843C9">
        <w:rPr>
          <w:position w:val="-10"/>
        </w:rPr>
        <w:object w:dxaOrig="420" w:dyaOrig="300" w14:anchorId="4F7592C3">
          <v:shape id="_x0000_i1268" type="#_x0000_t75" style="width:21pt;height:15pt" o:ole="">
            <v:imagedata r:id="rId457" o:title=""/>
          </v:shape>
          <o:OLEObject Type="Embed" ProgID="Equation.3" ShapeID="_x0000_i1268" DrawAspect="Content" ObjectID="_1783087615" r:id="rId458"/>
        </w:object>
      </w:r>
      <w:r>
        <w:t xml:space="preserve"> the CNG mode is changed if</w:t>
      </w:r>
      <w:r w:rsidRPr="006E5092">
        <w:t xml:space="preserve"> </w:t>
      </w:r>
      <w:r>
        <w:t>the current frame is active and at least the past 20 frames were active and one of the following cases applies:</w:t>
      </w:r>
    </w:p>
    <w:p w14:paraId="4276DC90" w14:textId="77777777" w:rsidR="00CC6013" w:rsidRDefault="00CC6013" w:rsidP="00CC6013">
      <w:pPr>
        <w:spacing w:after="0"/>
      </w:pPr>
    </w:p>
    <w:p w14:paraId="64F86AC9"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ab/>
        <w:t>if (cng_mode</w:t>
      </w:r>
      <w:r w:rsidRPr="004843C9">
        <w:t xml:space="preserve"> == LP_CNG &amp;&amp;</w:t>
      </w:r>
    </w:p>
    <w:p w14:paraId="29257F22" w14:textId="77777777" w:rsidR="00CC6013" w:rsidRPr="004843C9" w:rsidRDefault="007E701C"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ab/>
      </w:r>
      <w:r w:rsidR="00CC6013" w:rsidRPr="004843C9">
        <w:t xml:space="preserve">(( input_bwidth == NB &amp;&amp; </w:t>
      </w:r>
      <w:r w:rsidR="00CC6013" w:rsidRPr="004843C9">
        <w:rPr>
          <w:position w:val="-10"/>
        </w:rPr>
        <w:object w:dxaOrig="420" w:dyaOrig="300" w14:anchorId="6C8C10FD">
          <v:shape id="_x0000_i1269" type="#_x0000_t75" style="width:21pt;height:15pt" o:ole="">
            <v:imagedata r:id="rId459" o:title=""/>
          </v:shape>
          <o:OLEObject Type="Embed" ProgID="Equation.3" ShapeID="_x0000_i1269" DrawAspect="Content" ObjectID="_1783087616" r:id="rId460"/>
        </w:object>
      </w:r>
      <w:r w:rsidR="00CC6013" w:rsidRPr="004843C9">
        <w:t xml:space="preserve"> &gt; 9.f) ||</w:t>
      </w:r>
    </w:p>
    <w:p w14:paraId="1E8AF439"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pPr>
      <w:r w:rsidRPr="004843C9">
        <w:t>( input</w:t>
      </w:r>
      <w:r>
        <w:t xml:space="preserve">_bwidth  &gt; NB &amp;&amp; </w:t>
      </w:r>
      <w:r w:rsidRPr="004843C9">
        <w:rPr>
          <w:position w:val="-10"/>
        </w:rPr>
        <w:object w:dxaOrig="420" w:dyaOrig="300" w14:anchorId="5474A50F">
          <v:shape id="_x0000_i1270" type="#_x0000_t75" style="width:21pt;height:15pt" o:ole="">
            <v:imagedata r:id="rId461" o:title=""/>
          </v:shape>
          <o:OLEObject Type="Embed" ProgID="Equation.3" ShapeID="_x0000_i1270" DrawAspect="Content" ObjectID="_1783087617" r:id="rId462"/>
        </w:object>
      </w:r>
      <w:r w:rsidRPr="004843C9">
        <w:t xml:space="preserve"> &gt; 45.f)))</w:t>
      </w:r>
    </w:p>
    <w:p w14:paraId="53C80360"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ab/>
      </w:r>
      <w:r w:rsidRPr="004843C9">
        <w:t>{</w:t>
      </w:r>
    </w:p>
    <w:p w14:paraId="3B365D75"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pPr>
      <w:r>
        <w:t>cng_mode</w:t>
      </w:r>
      <w:r w:rsidRPr="004843C9">
        <w:t xml:space="preserve"> = FD_CNG;</w:t>
      </w:r>
    </w:p>
    <w:p w14:paraId="2FAC1457"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firstLine="284"/>
      </w:pPr>
      <w:r w:rsidRPr="004843C9">
        <w:t>}</w:t>
      </w:r>
    </w:p>
    <w:p w14:paraId="77952857"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firstLine="284"/>
      </w:pPr>
      <w:r w:rsidRPr="004843C9">
        <w:t>else</w:t>
      </w:r>
    </w:p>
    <w:p w14:paraId="30399089"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pPr>
      <w:r w:rsidRPr="004843C9">
        <w:t xml:space="preserve">if ( </w:t>
      </w:r>
      <w:r>
        <w:t>cng_mode</w:t>
      </w:r>
      <w:r w:rsidRPr="004843C9">
        <w:t xml:space="preserve"> == FD_CNG &amp;&amp;</w:t>
      </w:r>
    </w:p>
    <w:p w14:paraId="2B6AA639"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568" w:firstLine="284"/>
      </w:pPr>
      <w:r w:rsidRPr="004843C9">
        <w:t>(( input_</w:t>
      </w:r>
      <w:r>
        <w:t xml:space="preserve">bwidth == NB &amp;&amp; </w:t>
      </w:r>
      <w:r w:rsidRPr="004843C9">
        <w:rPr>
          <w:position w:val="-10"/>
        </w:rPr>
        <w:object w:dxaOrig="420" w:dyaOrig="300" w14:anchorId="19ED00B3">
          <v:shape id="_x0000_i1271" type="#_x0000_t75" style="width:21pt;height:15pt" o:ole="">
            <v:imagedata r:id="rId463" o:title=""/>
          </v:shape>
          <o:OLEObject Type="Embed" ProgID="Equation.3" ShapeID="_x0000_i1271" DrawAspect="Content" ObjectID="_1783087618" r:id="rId464"/>
        </w:object>
      </w:r>
      <w:r w:rsidRPr="004843C9">
        <w:t xml:space="preserve"> &lt; 2.f) ||</w:t>
      </w:r>
    </w:p>
    <w:p w14:paraId="35779301" w14:textId="77777777" w:rsidR="00CC6013" w:rsidRPr="004843C9" w:rsidRDefault="007E701C"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ab/>
      </w:r>
      <w:r w:rsidR="00CC6013" w:rsidRPr="004843C9">
        <w:t>(</w:t>
      </w:r>
      <w:r w:rsidR="00CC6013">
        <w:t xml:space="preserve"> </w:t>
      </w:r>
      <w:r w:rsidR="00CC6013" w:rsidRPr="004843C9">
        <w:t>input</w:t>
      </w:r>
      <w:r w:rsidR="00CC6013">
        <w:t xml:space="preserve">_bwidth  &gt; NB &amp;&amp; </w:t>
      </w:r>
      <w:r w:rsidR="00CC6013" w:rsidRPr="004843C9">
        <w:rPr>
          <w:position w:val="-10"/>
        </w:rPr>
        <w:object w:dxaOrig="420" w:dyaOrig="300" w14:anchorId="34409B1C">
          <v:shape id="_x0000_i1272" type="#_x0000_t75" style="width:21pt;height:15pt" o:ole="">
            <v:imagedata r:id="rId465" o:title=""/>
          </v:shape>
          <o:OLEObject Type="Embed" ProgID="Equation.3" ShapeID="_x0000_i1272" DrawAspect="Content" ObjectID="_1783087619" r:id="rId466"/>
        </w:object>
      </w:r>
      <w:r w:rsidR="00CC6013" w:rsidRPr="004843C9">
        <w:t xml:space="preserve"> &lt; 10.f)))</w:t>
      </w:r>
    </w:p>
    <w:p w14:paraId="474F4CFA" w14:textId="77777777" w:rsidR="00CC6013" w:rsidRPr="004843C9"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pPr>
      <w:r w:rsidRPr="004843C9">
        <w:t>{</w:t>
      </w:r>
    </w:p>
    <w:p w14:paraId="4848F4D4" w14:textId="77777777" w:rsidR="00CC6013" w:rsidRPr="004843C9" w:rsidRDefault="007E701C"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ab/>
      </w:r>
      <w:r w:rsidR="00CC6013">
        <w:t>cng_mode</w:t>
      </w:r>
      <w:r w:rsidR="00CC6013" w:rsidRPr="004843C9">
        <w:t xml:space="preserve"> = LP_CNG;</w:t>
      </w:r>
    </w:p>
    <w:p w14:paraId="31E532F9" w14:textId="77777777" w:rsidR="00CC6013" w:rsidRDefault="00CC6013" w:rsidP="00CC6013">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pPr>
      <w:r w:rsidRPr="004843C9">
        <w:t>}</w:t>
      </w:r>
    </w:p>
    <w:p w14:paraId="40E138A6" w14:textId="77777777" w:rsidR="00CC6013" w:rsidRPr="00AE1CF0" w:rsidRDefault="00CC6013" w:rsidP="00CC6013">
      <w:pPr>
        <w:spacing w:after="0"/>
        <w:rPr>
          <w:rFonts w:ascii="Courier New" w:hAnsi="Courier New" w:cs="Courier New"/>
          <w:sz w:val="18"/>
          <w:szCs w:val="18"/>
          <w:lang w:val="en-US"/>
        </w:rPr>
      </w:pPr>
    </w:p>
    <w:p w14:paraId="1B470901" w14:textId="77777777" w:rsidR="00CC6013" w:rsidRDefault="00CC6013" w:rsidP="00CC6013">
      <w:pPr>
        <w:pStyle w:val="Heading3"/>
      </w:pPr>
      <w:bookmarkStart w:id="217" w:name="_Toc394347319"/>
      <w:r w:rsidRPr="00003BFB">
        <w:t>5.</w:t>
      </w:r>
      <w:r>
        <w:t>6</w:t>
      </w:r>
      <w:r w:rsidRPr="00003BFB">
        <w:t>.</w:t>
      </w:r>
      <w:r>
        <w:t>2</w:t>
      </w:r>
      <w:r w:rsidRPr="00003BFB">
        <w:tab/>
      </w:r>
      <w:r>
        <w:t>Encoding for LP-CNG</w:t>
      </w:r>
      <w:bookmarkEnd w:id="216"/>
      <w:bookmarkEnd w:id="217"/>
    </w:p>
    <w:p w14:paraId="0F3136E5" w14:textId="77777777" w:rsidR="00CC6013" w:rsidRPr="0047116F" w:rsidRDefault="00CC6013" w:rsidP="00CC6013">
      <w:pPr>
        <w:rPr>
          <w:rFonts w:hint="eastAsia"/>
          <w:lang w:eastAsia="zh-CN"/>
        </w:rPr>
      </w:pPr>
      <w:r w:rsidRPr="00A4588E">
        <w:rPr>
          <w:rFonts w:hint="eastAsia"/>
          <w:lang w:eastAsia="zh-CN"/>
        </w:rPr>
        <w:t xml:space="preserve">This section describes </w:t>
      </w:r>
      <w:r>
        <w:rPr>
          <w:rFonts w:hint="eastAsia"/>
          <w:lang w:eastAsia="zh-CN"/>
        </w:rPr>
        <w:t xml:space="preserve">the operation in LP-CNG. Similar to the default operation, the LP-CNG also operates on the split-band basis. In WB/NB operation, only the LP parameters for low-band signal are analyzed and encoded.  In SWB/FB operation, besides the LP analysis for the low-band signal, the </w:t>
      </w:r>
      <w:r>
        <w:rPr>
          <w:lang w:eastAsia="zh-CN"/>
        </w:rPr>
        <w:t>high</w:t>
      </w:r>
      <w:r>
        <w:rPr>
          <w:rFonts w:hint="eastAsia"/>
          <w:lang w:eastAsia="zh-CN"/>
        </w:rPr>
        <w:t xml:space="preserve">-band signal is analyzed and encoded </w:t>
      </w:r>
      <w:r>
        <w:rPr>
          <w:lang w:eastAsia="zh-CN"/>
        </w:rPr>
        <w:t>separately</w:t>
      </w:r>
      <w:r>
        <w:rPr>
          <w:rFonts w:hint="eastAsia"/>
          <w:lang w:eastAsia="zh-CN"/>
        </w:rPr>
        <w:t xml:space="preserve"> as a kind of bandwidth extension. The LP parameters for low-band analysis include: </w:t>
      </w:r>
      <w:r w:rsidRPr="00AF65D7">
        <w:t xml:space="preserve">the </w:t>
      </w:r>
      <w:r>
        <w:rPr>
          <w:rFonts w:hint="eastAsia"/>
          <w:lang w:eastAsia="zh-CN"/>
        </w:rPr>
        <w:t xml:space="preserve">low-band </w:t>
      </w:r>
      <w:r>
        <w:rPr>
          <w:rFonts w:hint="eastAsia"/>
          <w:szCs w:val="24"/>
          <w:lang w:eastAsia="zh-CN"/>
        </w:rPr>
        <w:t>excitation</w:t>
      </w:r>
      <w:r w:rsidRPr="00AF65D7">
        <w:rPr>
          <w:szCs w:val="24"/>
          <w:lang w:eastAsia="fr-CA"/>
        </w:rPr>
        <w:t xml:space="preserve"> energy</w:t>
      </w:r>
      <w:r>
        <w:rPr>
          <w:rFonts w:hint="eastAsia"/>
          <w:szCs w:val="24"/>
          <w:lang w:eastAsia="zh-CN"/>
        </w:rPr>
        <w:t>,</w:t>
      </w:r>
      <w:r w:rsidRPr="00AF65D7">
        <w:rPr>
          <w:szCs w:val="24"/>
          <w:lang w:eastAsia="fr-CA"/>
        </w:rPr>
        <w:t xml:space="preserve"> </w:t>
      </w:r>
      <w:r>
        <w:rPr>
          <w:rFonts w:hint="eastAsia"/>
          <w:szCs w:val="24"/>
          <w:lang w:eastAsia="zh-CN"/>
        </w:rPr>
        <w:t>the low-band</w:t>
      </w:r>
      <w:r w:rsidRPr="00AF65D7">
        <w:rPr>
          <w:szCs w:val="24"/>
          <w:lang w:eastAsia="fr-CA"/>
        </w:rPr>
        <w:t xml:space="preserve"> signal spectrum</w:t>
      </w:r>
      <w:r>
        <w:rPr>
          <w:rFonts w:hint="eastAsia"/>
          <w:szCs w:val="24"/>
          <w:lang w:eastAsia="zh-CN"/>
        </w:rPr>
        <w:t xml:space="preserve"> and the low-band excitation envelope. </w:t>
      </w:r>
      <w:r>
        <w:rPr>
          <w:szCs w:val="24"/>
          <w:lang w:eastAsia="zh-CN"/>
        </w:rPr>
        <w:t>T</w:t>
      </w:r>
      <w:r>
        <w:rPr>
          <w:rFonts w:hint="eastAsia"/>
          <w:szCs w:val="24"/>
          <w:lang w:eastAsia="zh-CN"/>
        </w:rPr>
        <w:t xml:space="preserve">he high-band analysis only involves one </w:t>
      </w:r>
      <w:r>
        <w:rPr>
          <w:rFonts w:hint="eastAsia"/>
          <w:szCs w:val="24"/>
          <w:lang w:eastAsia="zh-CN"/>
        </w:rPr>
        <w:lastRenderedPageBreak/>
        <w:t xml:space="preserve">parameter which is the high-band energy. The 1 CNG type bit (see </w:t>
      </w:r>
      <w:r>
        <w:rPr>
          <w:rFonts w:hint="eastAsia"/>
          <w:lang w:eastAsia="zh-CN"/>
        </w:rPr>
        <w:t>subclause 7.2</w:t>
      </w:r>
      <w:r>
        <w:rPr>
          <w:rFonts w:hint="eastAsia"/>
          <w:szCs w:val="24"/>
          <w:lang w:eastAsia="zh-CN"/>
        </w:rPr>
        <w:t xml:space="preserve">) is set to </w:t>
      </w:r>
      <w:r>
        <w:rPr>
          <w:szCs w:val="24"/>
          <w:lang w:eastAsia="zh-CN"/>
        </w:rPr>
        <w:t>“</w:t>
      </w:r>
      <w:r>
        <w:rPr>
          <w:rFonts w:hint="eastAsia"/>
          <w:szCs w:val="24"/>
          <w:lang w:eastAsia="zh-CN"/>
        </w:rPr>
        <w:t>0</w:t>
      </w:r>
      <w:r>
        <w:rPr>
          <w:szCs w:val="24"/>
          <w:lang w:eastAsia="zh-CN"/>
        </w:rPr>
        <w:t>”</w:t>
      </w:r>
      <w:r>
        <w:rPr>
          <w:rFonts w:hint="eastAsia"/>
          <w:szCs w:val="24"/>
          <w:lang w:eastAsia="zh-CN"/>
        </w:rPr>
        <w:t xml:space="preserve"> for LP-CNG and transmitted in each SID frame.</w:t>
      </w:r>
    </w:p>
    <w:p w14:paraId="6E13A643" w14:textId="77777777" w:rsidR="00CC6013" w:rsidRPr="00F87D16" w:rsidRDefault="00CC6013" w:rsidP="00CC6013">
      <w:pPr>
        <w:pStyle w:val="Heading4"/>
      </w:pPr>
      <w:bookmarkStart w:id="218" w:name="_Toc193770695"/>
      <w:bookmarkStart w:id="219" w:name="_Toc194315259"/>
      <w:bookmarkStart w:id="220" w:name="_Toc194401108"/>
      <w:bookmarkStart w:id="221" w:name="_Toc195526899"/>
      <w:bookmarkStart w:id="222" w:name="_Toc196572764"/>
      <w:bookmarkStart w:id="223" w:name="_Toc198369013"/>
      <w:bookmarkStart w:id="224" w:name="_Toc394347320"/>
      <w:r>
        <w:t>5</w:t>
      </w:r>
      <w:r w:rsidRPr="00F87D16">
        <w:t>.</w:t>
      </w:r>
      <w:r>
        <w:t>6</w:t>
      </w:r>
      <w:r w:rsidRPr="00F87D16">
        <w:t>.2</w:t>
      </w:r>
      <w:r>
        <w:t>.1</w:t>
      </w:r>
      <w:r w:rsidRPr="00F87D16">
        <w:tab/>
      </w:r>
      <w:r>
        <w:t>LP-CNG</w:t>
      </w:r>
      <w:r w:rsidRPr="00F87D16">
        <w:t xml:space="preserve"> CN parameters estimation</w:t>
      </w:r>
      <w:bookmarkEnd w:id="224"/>
    </w:p>
    <w:bookmarkEnd w:id="218"/>
    <w:bookmarkEnd w:id="219"/>
    <w:bookmarkEnd w:id="220"/>
    <w:bookmarkEnd w:id="221"/>
    <w:bookmarkEnd w:id="222"/>
    <w:bookmarkEnd w:id="223"/>
    <w:p w14:paraId="02DE4597" w14:textId="77777777" w:rsidR="00CC6013" w:rsidRPr="00F87D16" w:rsidRDefault="00034E7F" w:rsidP="00034E7F">
      <w:pPr>
        <w:jc w:val="both"/>
        <w:rPr>
          <w:lang w:eastAsia="ko-KR"/>
        </w:rPr>
      </w:pPr>
      <w:r w:rsidRPr="0047116F">
        <w:rPr>
          <w:lang w:eastAsia="ko-KR"/>
        </w:rPr>
        <w:t xml:space="preserve">The CN parameters to be encoded into a </w:t>
      </w:r>
      <w:r>
        <w:rPr>
          <w:rFonts w:hint="eastAsia"/>
          <w:lang w:eastAsia="ko-KR"/>
        </w:rPr>
        <w:t>LP-CNG</w:t>
      </w:r>
      <w:r w:rsidRPr="009A3EA7">
        <w:rPr>
          <w:lang w:eastAsia="ko-KR"/>
        </w:rPr>
        <w:t xml:space="preserve"> </w:t>
      </w:r>
      <w:r w:rsidRPr="0047116F">
        <w:rPr>
          <w:lang w:eastAsia="ko-KR"/>
        </w:rPr>
        <w:t xml:space="preserve">SID frame are calculated over a certain period, which is called the CN averaging period. </w:t>
      </w:r>
      <w:r w:rsidRPr="00E47B8A">
        <w:rPr>
          <w:lang w:eastAsia="ko-KR"/>
        </w:rPr>
        <w:t xml:space="preserve">These parameters give information about the level and the spectrum of the background noise. </w:t>
      </w:r>
      <w:r w:rsidRPr="0047116F">
        <w:rPr>
          <w:lang w:eastAsia="ko-KR"/>
        </w:rPr>
        <w:t xml:space="preserve">The CN averaging period, </w:t>
      </w:r>
      <w:r w:rsidRPr="0047116F">
        <w:rPr>
          <w:i/>
        </w:rPr>
        <w:t>N</w:t>
      </w:r>
      <w:r w:rsidRPr="0047116F">
        <w:rPr>
          <w:i/>
          <w:vertAlign w:val="subscript"/>
        </w:rPr>
        <w:t>CN</w:t>
      </w:r>
      <w:r w:rsidRPr="0047116F">
        <w:rPr>
          <w:lang w:eastAsia="ko-KR"/>
        </w:rPr>
        <w:t xml:space="preserve">, is equal to the number of consecutive </w:t>
      </w:r>
      <w:r>
        <w:rPr>
          <w:rFonts w:hint="eastAsia"/>
          <w:lang w:eastAsia="zh-CN"/>
        </w:rPr>
        <w:t xml:space="preserve">frames including the current SID frame and its preceding </w:t>
      </w:r>
      <w:r w:rsidRPr="0047116F">
        <w:rPr>
          <w:lang w:eastAsia="ko-KR"/>
        </w:rPr>
        <w:t xml:space="preserve">NO_DATA frames, upper-limited by the value of 8 consecutive frames. It is a variable value depending on the current SID transmission rate. </w:t>
      </w:r>
      <w:r>
        <w:rPr>
          <w:rFonts w:hint="eastAsia"/>
          <w:lang w:eastAsia="ko-KR"/>
        </w:rPr>
        <w:t>In particular, t</w:t>
      </w:r>
      <w:r w:rsidRPr="0047116F">
        <w:rPr>
          <w:lang w:eastAsia="ko-KR"/>
        </w:rPr>
        <w:t xml:space="preserve">he first SID frame </w:t>
      </w:r>
      <w:r>
        <w:rPr>
          <w:lang w:eastAsia="zh-CN"/>
        </w:rPr>
        <w:t>immediately</w:t>
      </w:r>
      <w:r>
        <w:rPr>
          <w:rFonts w:hint="eastAsia"/>
          <w:lang w:eastAsia="zh-CN"/>
        </w:rPr>
        <w:t xml:space="preserve"> </w:t>
      </w:r>
      <w:r w:rsidRPr="0047116F">
        <w:rPr>
          <w:lang w:eastAsia="ko-KR"/>
        </w:rPr>
        <w:t xml:space="preserve">after an active signal </w:t>
      </w:r>
      <w:r>
        <w:rPr>
          <w:rFonts w:hint="eastAsia"/>
          <w:lang w:eastAsia="zh-CN"/>
        </w:rPr>
        <w:t>burst</w:t>
      </w:r>
      <w:r w:rsidRPr="0047116F">
        <w:rPr>
          <w:lang w:eastAsia="ko-KR"/>
        </w:rPr>
        <w:t xml:space="preserve"> always uses the value</w:t>
      </w:r>
      <w:r w:rsidRPr="007B10EF">
        <w:rPr>
          <w:i/>
        </w:rPr>
        <w:t xml:space="preserve"> </w:t>
      </w:r>
      <w:r w:rsidRPr="0047116F">
        <w:rPr>
          <w:i/>
        </w:rPr>
        <w:t>N</w:t>
      </w:r>
      <w:r w:rsidRPr="0047116F">
        <w:rPr>
          <w:i/>
          <w:vertAlign w:val="subscript"/>
        </w:rPr>
        <w:t>CN</w:t>
      </w:r>
      <w:r w:rsidRPr="0047116F">
        <w:rPr>
          <w:lang w:eastAsia="ko-KR"/>
        </w:rPr>
        <w:t> = 1.</w:t>
      </w:r>
      <w:r w:rsidRPr="004918BB">
        <w:rPr>
          <w:rFonts w:hint="eastAsia"/>
          <w:lang w:eastAsia="zh-CN"/>
        </w:rPr>
        <w:t xml:space="preserve"> </w:t>
      </w:r>
      <w:r>
        <w:rPr>
          <w:rFonts w:hint="eastAsia"/>
          <w:lang w:eastAsia="zh-CN"/>
        </w:rPr>
        <w:t xml:space="preserve">The LP-CNG can generate two different types of SID frame </w:t>
      </w:r>
      <w:r>
        <w:rPr>
          <w:lang w:eastAsia="zh-CN"/>
        </w:rPr>
        <w:t>–</w:t>
      </w:r>
      <w:r>
        <w:rPr>
          <w:rFonts w:hint="eastAsia"/>
          <w:lang w:eastAsia="zh-CN"/>
        </w:rPr>
        <w:t xml:space="preserve"> the WB SID frame, containing low-band (WB) only CN parameters, and the SWB SID frame, containing both low-band and high-band (SHB) CN parameters. One bit is encoded into the LP-CNG SID frame to indicate the bandwidth type of the SID frame, where </w:t>
      </w:r>
      <w:r>
        <w:rPr>
          <w:lang w:eastAsia="zh-CN"/>
        </w:rPr>
        <w:t>“</w:t>
      </w:r>
      <w:r>
        <w:rPr>
          <w:rFonts w:hint="eastAsia"/>
          <w:lang w:eastAsia="zh-CN"/>
        </w:rPr>
        <w:t>0</w:t>
      </w:r>
      <w:r>
        <w:rPr>
          <w:lang w:eastAsia="zh-CN"/>
        </w:rPr>
        <w:t>”</w:t>
      </w:r>
      <w:r>
        <w:rPr>
          <w:rFonts w:hint="eastAsia"/>
          <w:lang w:eastAsia="zh-CN"/>
        </w:rPr>
        <w:t xml:space="preserve"> indicates WB SID and </w:t>
      </w:r>
      <w:r>
        <w:rPr>
          <w:lang w:eastAsia="zh-CN"/>
        </w:rPr>
        <w:t>“</w:t>
      </w:r>
      <w:r>
        <w:rPr>
          <w:rFonts w:hint="eastAsia"/>
          <w:lang w:eastAsia="zh-CN"/>
        </w:rPr>
        <w:t>1</w:t>
      </w:r>
      <w:r>
        <w:rPr>
          <w:lang w:eastAsia="zh-CN"/>
        </w:rPr>
        <w:t>”</w:t>
      </w:r>
      <w:r>
        <w:rPr>
          <w:rFonts w:hint="eastAsia"/>
          <w:lang w:eastAsia="zh-CN"/>
        </w:rPr>
        <w:t xml:space="preserve"> indicates SWB SID. Only WB SID frames are </w:t>
      </w:r>
      <w:r>
        <w:rPr>
          <w:lang w:eastAsia="zh-CN"/>
        </w:rPr>
        <w:t>transmitted</w:t>
      </w:r>
      <w:r>
        <w:rPr>
          <w:rFonts w:hint="eastAsia"/>
          <w:lang w:eastAsia="zh-CN"/>
        </w:rPr>
        <w:t xml:space="preserve"> when operating in NB/WB mode. In SWB/FB operation, the SWB SID frames are not always transmitted but WB SID frames can also be transmitted between two adjacent SWB SID updates. This means the high-band CN parameters are not updated at the decoder with the same rate the low-band CN parameters will be updated. Details in SWB/FB operation will be described in subclause </w:t>
      </w:r>
      <w:r w:rsidRPr="00E64DDF">
        <w:t>5.6.2.1.</w:t>
      </w:r>
      <w:r>
        <w:t>8</w:t>
      </w:r>
      <w:r w:rsidRPr="00E64DDF">
        <w:rPr>
          <w:rFonts w:hint="eastAsia"/>
          <w:lang w:eastAsia="zh-CN"/>
        </w:rPr>
        <w:t>.</w:t>
      </w:r>
      <w:r>
        <w:rPr>
          <w:rFonts w:hint="eastAsia"/>
          <w:lang w:eastAsia="zh-CN"/>
        </w:rPr>
        <w:t xml:space="preserve"> </w:t>
      </w:r>
      <w:r w:rsidRPr="0047116F">
        <w:t xml:space="preserve">The bit allocation for the CN parameters </w:t>
      </w:r>
      <w:r>
        <w:rPr>
          <w:rFonts w:hint="eastAsia"/>
          <w:lang w:eastAsia="zh-CN"/>
        </w:rPr>
        <w:t>in the respect WB and SWB SID frames are described in subclause 7.2</w:t>
      </w:r>
      <w:r w:rsidR="00CC6013" w:rsidRPr="0047116F">
        <w:t>.</w:t>
      </w:r>
    </w:p>
    <w:p w14:paraId="24205F0A" w14:textId="77777777" w:rsidR="00CC6013" w:rsidRPr="00F87D16" w:rsidRDefault="00CC6013" w:rsidP="00CC6013">
      <w:pPr>
        <w:pStyle w:val="Heading5"/>
      </w:pPr>
      <w:bookmarkStart w:id="225" w:name="_Toc193770696"/>
      <w:bookmarkStart w:id="226" w:name="_Toc193708049"/>
      <w:bookmarkStart w:id="227" w:name="_Toc194315260"/>
      <w:bookmarkStart w:id="228" w:name="_Toc194401109"/>
      <w:bookmarkStart w:id="229" w:name="_Toc195526900"/>
      <w:bookmarkStart w:id="230" w:name="_Toc196572765"/>
      <w:bookmarkStart w:id="231" w:name="_Ref197934687"/>
      <w:bookmarkStart w:id="232" w:name="_Toc393813400"/>
      <w:bookmarkStart w:id="233" w:name="_Toc394347321"/>
      <w:r>
        <w:t>5.6.2.1.1</w:t>
      </w:r>
      <w:r w:rsidRPr="00F87D16">
        <w:tab/>
      </w:r>
      <w:r>
        <w:t>LP-CNG</w:t>
      </w:r>
      <w:r w:rsidRPr="00F87D16">
        <w:t xml:space="preserve"> </w:t>
      </w:r>
      <w:r>
        <w:t>Hangover analysis period determination</w:t>
      </w:r>
      <w:bookmarkEnd w:id="232"/>
      <w:bookmarkEnd w:id="233"/>
    </w:p>
    <w:p w14:paraId="08EACA6C" w14:textId="77777777" w:rsidR="00CC6013" w:rsidRDefault="00CC6013" w:rsidP="00CC6013">
      <w:r>
        <w:t>To enable high quality comfort noise synthesis on the receiving side, the encoder sends a three bit counter value</w:t>
      </w:r>
      <w:r w:rsidRPr="00DA4C47">
        <w:rPr>
          <w:position w:val="-10"/>
        </w:rPr>
        <w:object w:dxaOrig="800" w:dyaOrig="300" w14:anchorId="2D8B50F9">
          <v:shape id="_x0000_i1273" type="#_x0000_t75" style="width:40.15pt;height:15pt" o:ole="">
            <v:imagedata r:id="rId467" o:title=""/>
          </v:shape>
          <o:OLEObject Type="Embed" ProgID="Equation.3" ShapeID="_x0000_i1273" DrawAspect="Content" ObjectID="_1783087620" r:id="rId468"/>
        </w:object>
      </w:r>
      <w:r>
        <w:t xml:space="preserve"> to the decoder. The transmitted value is derived from the </w:t>
      </w:r>
      <w:r w:rsidRPr="00DA4C47">
        <w:rPr>
          <w:position w:val="-10"/>
        </w:rPr>
        <w:object w:dxaOrig="880" w:dyaOrig="300" w14:anchorId="54AE2517">
          <v:shape id="_x0000_i1274" type="#_x0000_t75" style="width:43.9pt;height:15pt" o:ole="">
            <v:imagedata r:id="rId469" o:title=""/>
          </v:shape>
          <o:OLEObject Type="Embed" ProgID="Equation.3" ShapeID="_x0000_i1274" DrawAspect="Content" ObjectID="_1783087621" r:id="rId470"/>
        </w:object>
      </w:r>
      <w:r>
        <w:t>counter, as:</w:t>
      </w:r>
    </w:p>
    <w:p w14:paraId="326435CD" w14:textId="77777777" w:rsidR="00CC6013" w:rsidRPr="00247BAB" w:rsidRDefault="00CC6013" w:rsidP="00CC6013">
      <w:pPr>
        <w:pStyle w:val="EQ"/>
      </w:pPr>
      <w:r>
        <w:tab/>
      </w:r>
      <w:r w:rsidRPr="00E70D50">
        <w:rPr>
          <w:position w:val="-10"/>
        </w:rPr>
        <w:object w:dxaOrig="2460" w:dyaOrig="300" w14:anchorId="37D1CBE2">
          <v:shape id="_x0000_i1275" type="#_x0000_t75" style="width:123pt;height:15pt" o:ole="">
            <v:imagedata r:id="rId471" o:title=""/>
          </v:shape>
          <o:OLEObject Type="Embed" ProgID="Equation.3" ShapeID="_x0000_i1275" DrawAspect="Content" ObjectID="_1783087622" r:id="rId472"/>
        </w:object>
      </w:r>
      <w:r>
        <w:tab/>
        <w:t>(</w:t>
      </w:r>
      <w:fldSimple w:instr=" SEQ eqn \* MERGEFORMAT ">
        <w:r>
          <w:t>1326</w:t>
        </w:r>
      </w:fldSimple>
      <w:r>
        <w:t>)</w:t>
      </w:r>
    </w:p>
    <w:p w14:paraId="4970C586" w14:textId="77777777" w:rsidR="00CC6013" w:rsidRDefault="009E7035" w:rsidP="00CC6013">
      <w:r>
        <w:t xml:space="preserve">where </w:t>
      </w:r>
      <w:r w:rsidRPr="00DA4C47">
        <w:rPr>
          <w:position w:val="-10"/>
        </w:rPr>
        <w:object w:dxaOrig="880" w:dyaOrig="300" w14:anchorId="06875F7E">
          <v:shape id="_x0000_i1276" type="#_x0000_t75" style="width:43.9pt;height:15pt" o:ole="">
            <v:imagedata r:id="rId469" o:title=""/>
          </v:shape>
          <o:OLEObject Type="Embed" ProgID="Equation.3" ShapeID="_x0000_i1276" DrawAspect="Content" ObjectID="_1783087623" r:id="rId473"/>
        </w:object>
      </w:r>
      <w:r>
        <w:t>is counter of the consecutive frames without any primary SAD active decisions</w:t>
      </w:r>
      <w:r w:rsidRPr="00EF41E4">
        <w:t xml:space="preserve"> </w:t>
      </w:r>
      <w:r>
        <w:t xml:space="preserve">where the DTX SAD flag </w:t>
      </w:r>
      <w:r w:rsidRPr="0055337F">
        <w:rPr>
          <w:position w:val="-14"/>
          <w:lang w:eastAsia="zh-CN"/>
        </w:rPr>
        <w:object w:dxaOrig="880" w:dyaOrig="380" w14:anchorId="126715B4">
          <v:shape id="_x0000_i1277" type="#_x0000_t75" style="width:43.9pt;height:19.15pt" o:ole="">
            <v:imagedata r:id="rId474" o:title=""/>
          </v:shape>
          <o:OLEObject Type="Embed" ProgID="Equation.3" ShapeID="_x0000_i1277" DrawAspect="Content" ObjectID="_1783087624" r:id="rId475"/>
        </w:object>
      </w:r>
      <w:r>
        <w:rPr>
          <w:lang w:eastAsia="zh-CN"/>
        </w:rPr>
        <w:t>,</w:t>
      </w:r>
      <w:r>
        <w:t xml:space="preserve"> as described in subclause </w:t>
      </w:r>
      <w:r w:rsidRPr="0018309D">
        <w:rPr>
          <w:rFonts w:eastAsia="MS Mincho"/>
        </w:rPr>
        <w:t>5.1.12.</w:t>
      </w:r>
      <w:r>
        <w:rPr>
          <w:rFonts w:hint="eastAsia"/>
          <w:lang w:eastAsia="zh-CN"/>
        </w:rPr>
        <w:t>8</w:t>
      </w:r>
      <w:r>
        <w:rPr>
          <w:lang w:eastAsia="zh-CN"/>
        </w:rPr>
        <w:t>, is set to 1</w:t>
      </w:r>
      <w:r>
        <w:t xml:space="preserve">. These hangover frames without primary SAD active decisions are deemed to be relevant for comfort noise analysis. For DTX operation, the </w:t>
      </w:r>
      <w:r w:rsidRPr="00DA4C47">
        <w:rPr>
          <w:position w:val="-10"/>
        </w:rPr>
        <w:object w:dxaOrig="880" w:dyaOrig="300" w14:anchorId="17B86552">
          <v:shape id="_x0000_i1278" type="#_x0000_t75" style="width:43.9pt;height:15pt" o:ole="">
            <v:imagedata r:id="rId469" o:title=""/>
          </v:shape>
          <o:OLEObject Type="Embed" ProgID="Equation.3" ShapeID="_x0000_i1278" DrawAspect="Content" ObjectID="_1783087625" r:id="rId476"/>
        </w:object>
      </w:r>
      <w:r>
        <w:t xml:space="preserve"> counter is incremented in actively encoded speech segments whenever </w:t>
      </w:r>
      <w:r w:rsidRPr="006849E1">
        <w:t xml:space="preserve">the </w:t>
      </w:r>
      <w:r>
        <w:t xml:space="preserve">primary SAD flag is set to 0 and the DTX SAD flag is set to 1 </w:t>
      </w:r>
      <w:r w:rsidRPr="006849E1">
        <w:t xml:space="preserve">and </w:t>
      </w:r>
      <w:r>
        <w:t>it</w:t>
      </w:r>
      <w:r w:rsidRPr="006849E1">
        <w:t xml:space="preserve"> is set to zero whenever </w:t>
      </w:r>
      <w:r>
        <w:t>this is not the case</w:t>
      </w:r>
      <w:r w:rsidR="00CC6013" w:rsidRPr="006849E1">
        <w:t>.</w:t>
      </w:r>
    </w:p>
    <w:p w14:paraId="06568D89" w14:textId="77777777" w:rsidR="00CC6013" w:rsidRPr="00F87D16" w:rsidRDefault="00CC6013" w:rsidP="00CC6013">
      <w:pPr>
        <w:pStyle w:val="Heading5"/>
        <w:rPr>
          <w:rFonts w:hint="eastAsia"/>
          <w:lang w:eastAsia="zh-CN"/>
        </w:rPr>
      </w:pPr>
      <w:bookmarkStart w:id="234" w:name="_Toc394347322"/>
      <w:r>
        <w:t>5.6.2.1.2</w:t>
      </w:r>
      <w:r w:rsidRPr="00F87D16">
        <w:tab/>
      </w:r>
      <w:r>
        <w:t>LP-CNG</w:t>
      </w:r>
      <w:r w:rsidRPr="00F87D16">
        <w:t xml:space="preserve"> filter parameters evaluation</w:t>
      </w:r>
      <w:bookmarkEnd w:id="234"/>
      <w:r>
        <w:rPr>
          <w:rFonts w:hint="eastAsia"/>
          <w:lang w:eastAsia="zh-CN"/>
        </w:rPr>
        <w:t xml:space="preserve"> for low-band signal</w:t>
      </w:r>
    </w:p>
    <w:p w14:paraId="41806ACE" w14:textId="77777777" w:rsidR="00CC6013" w:rsidRDefault="00CC6013" w:rsidP="00CC6013">
      <w:pPr>
        <w:rPr>
          <w:rFonts w:hint="eastAsia"/>
          <w:lang w:eastAsia="zh-CN"/>
        </w:rPr>
      </w:pPr>
      <w:bookmarkStart w:id="235" w:name="_Toc193770700"/>
      <w:bookmarkStart w:id="236" w:name="_Toc193708052"/>
      <w:bookmarkStart w:id="237" w:name="_Toc194315264"/>
      <w:bookmarkStart w:id="238" w:name="_Ref194305750"/>
      <w:bookmarkStart w:id="239" w:name="_Toc194401113"/>
      <w:bookmarkStart w:id="240" w:name="_Toc195526904"/>
      <w:bookmarkStart w:id="241" w:name="_Toc196572769"/>
      <w:bookmarkStart w:id="242" w:name="_Ref197924690"/>
      <w:bookmarkStart w:id="243" w:name="_Ref198085475"/>
      <w:bookmarkStart w:id="244" w:name="_Toc198369014"/>
      <w:bookmarkEnd w:id="225"/>
      <w:bookmarkEnd w:id="226"/>
      <w:bookmarkEnd w:id="227"/>
      <w:bookmarkEnd w:id="228"/>
      <w:bookmarkEnd w:id="229"/>
      <w:bookmarkEnd w:id="230"/>
      <w:bookmarkEnd w:id="231"/>
      <w:r w:rsidRPr="0047116F">
        <w:t>In the DTX/</w:t>
      </w:r>
      <w:r w:rsidRPr="006F5A31">
        <w:rPr>
          <w:rFonts w:hint="eastAsia"/>
          <w:lang w:eastAsia="zh-CN"/>
        </w:rPr>
        <w:t xml:space="preserve"> </w:t>
      </w:r>
      <w:r>
        <w:rPr>
          <w:rFonts w:hint="eastAsia"/>
          <w:lang w:eastAsia="zh-CN"/>
        </w:rPr>
        <w:t>LP-</w:t>
      </w:r>
      <w:r w:rsidRPr="0047116F">
        <w:t xml:space="preserve">CNG operation, the LP filter coefficients are quantized in the </w:t>
      </w:r>
      <w:r>
        <w:rPr>
          <w:rFonts w:hint="eastAsia"/>
          <w:lang w:eastAsia="zh-CN"/>
        </w:rPr>
        <w:t>L</w:t>
      </w:r>
      <w:r w:rsidRPr="0047116F">
        <w:t xml:space="preserve">SF domain, which is the same as in the default option. However, in the case of DTX/CNG operation, the LP filter coefficients are not interpolated within the frame. From the LP analysis, which is described in </w:t>
      </w:r>
      <w:r w:rsidRPr="00E64DDF">
        <w:rPr>
          <w:rFonts w:hint="eastAsia"/>
          <w:lang w:eastAsia="zh-CN"/>
        </w:rPr>
        <w:t>subclause</w:t>
      </w:r>
      <w:r w:rsidRPr="00E64DDF">
        <w:t> </w:t>
      </w:r>
      <w:r w:rsidRPr="00E64DDF">
        <w:rPr>
          <w:rFonts w:hint="eastAsia"/>
          <w:lang w:eastAsia="zh-CN"/>
        </w:rPr>
        <w:t>5.1.9</w:t>
      </w:r>
      <w:r w:rsidRPr="00E64DDF">
        <w:t>,</w:t>
      </w:r>
      <w:r w:rsidRPr="0047116F">
        <w:t xml:space="preserve"> only</w:t>
      </w:r>
      <w:r>
        <w:rPr>
          <w:rFonts w:hint="eastAsia"/>
          <w:lang w:eastAsia="zh-CN"/>
        </w:rPr>
        <w:t xml:space="preserve"> the</w:t>
      </w:r>
      <w:r w:rsidRPr="0047116F">
        <w:t xml:space="preserve"> end</w:t>
      </w:r>
      <w:r>
        <w:rPr>
          <w:rFonts w:hint="eastAsia"/>
          <w:lang w:eastAsia="zh-CN"/>
        </w:rPr>
        <w:t>-frame</w:t>
      </w:r>
      <w:r w:rsidRPr="0047116F">
        <w:t xml:space="preserve"> </w:t>
      </w:r>
      <w:r>
        <w:rPr>
          <w:rFonts w:hint="eastAsia"/>
          <w:lang w:eastAsia="zh-CN"/>
        </w:rPr>
        <w:t>L</w:t>
      </w:r>
      <w:r w:rsidRPr="0047116F">
        <w:t xml:space="preserve">SP vector, </w:t>
      </w:r>
      <w:r w:rsidRPr="00646BD0">
        <w:rPr>
          <w:position w:val="-12"/>
        </w:rPr>
        <w:object w:dxaOrig="520" w:dyaOrig="320" w14:anchorId="1813C6D8">
          <v:shape id="_x0000_i1279" type="#_x0000_t75" style="width:25.9pt;height:16.15pt" o:ole="">
            <v:imagedata r:id="rId477" o:title=""/>
          </v:shape>
          <o:OLEObject Type="Embed" ProgID="Equation.3" ShapeID="_x0000_i1279" DrawAspect="Content" ObjectID="_1783087626" r:id="rId478"/>
        </w:object>
      </w:r>
      <w:r w:rsidRPr="0047116F">
        <w:t>, is used for quantization purposes in SID frames.</w:t>
      </w:r>
    </w:p>
    <w:p w14:paraId="768E36DA" w14:textId="77777777" w:rsidR="00CC6013" w:rsidRDefault="00CC6013" w:rsidP="00CC6013">
      <w:pPr>
        <w:rPr>
          <w:rFonts w:hint="eastAsia"/>
          <w:lang w:eastAsia="zh-CN"/>
        </w:rPr>
      </w:pPr>
      <w:r w:rsidRPr="00A4588E">
        <w:t xml:space="preserve">The </w:t>
      </w:r>
      <w:r>
        <w:rPr>
          <w:rFonts w:hint="eastAsia"/>
          <w:lang w:eastAsia="zh-CN"/>
        </w:rPr>
        <w:t>end-</w:t>
      </w:r>
      <w:r w:rsidRPr="00A4588E">
        <w:t xml:space="preserve">frame </w:t>
      </w:r>
      <w:r>
        <w:rPr>
          <w:rFonts w:hint="eastAsia"/>
          <w:lang w:eastAsia="zh-CN"/>
        </w:rPr>
        <w:t>L</w:t>
      </w:r>
      <w:r w:rsidRPr="00A4588E">
        <w:t>SP vector is not quantized directly. Instead, a</w:t>
      </w:r>
      <w:r>
        <w:rPr>
          <w:rFonts w:hint="eastAsia"/>
          <w:lang w:eastAsia="zh-CN"/>
        </w:rPr>
        <w:t>n</w:t>
      </w:r>
      <w:r w:rsidRPr="00A4588E">
        <w:t xml:space="preserve"> </w:t>
      </w:r>
      <w:r>
        <w:rPr>
          <w:rFonts w:hint="eastAsia"/>
          <w:lang w:eastAsia="zh-CN"/>
        </w:rPr>
        <w:t>averaged</w:t>
      </w:r>
      <w:r w:rsidRPr="00A4588E">
        <w:t xml:space="preserve"> </w:t>
      </w:r>
      <w:r>
        <w:rPr>
          <w:rFonts w:hint="eastAsia"/>
          <w:lang w:eastAsia="zh-CN"/>
        </w:rPr>
        <w:t>end-</w:t>
      </w:r>
      <w:r w:rsidRPr="00A4588E">
        <w:t>frame</w:t>
      </w:r>
      <w:r>
        <w:rPr>
          <w:rFonts w:hint="eastAsia"/>
          <w:lang w:eastAsia="zh-CN"/>
        </w:rPr>
        <w:t xml:space="preserve"> L</w:t>
      </w:r>
      <w:r w:rsidRPr="00A4588E">
        <w:t xml:space="preserve">SP vector is calculated over the CN averaging period which is then converted to an </w:t>
      </w:r>
      <w:r>
        <w:rPr>
          <w:rFonts w:hint="eastAsia"/>
          <w:lang w:eastAsia="zh-CN"/>
        </w:rPr>
        <w:t>L</w:t>
      </w:r>
      <w:r w:rsidRPr="00A4588E">
        <w:t xml:space="preserve">SF vector and quantized. </w:t>
      </w:r>
      <w:r>
        <w:rPr>
          <w:rFonts w:hint="eastAsia"/>
          <w:lang w:eastAsia="zh-CN"/>
        </w:rPr>
        <w:t>Not all end-</w:t>
      </w:r>
      <w:r w:rsidRPr="00A4588E">
        <w:t>frame</w:t>
      </w:r>
      <w:r>
        <w:rPr>
          <w:rFonts w:hint="eastAsia"/>
          <w:lang w:eastAsia="zh-CN"/>
        </w:rPr>
        <w:t xml:space="preserve"> LSP vectors in the CN averaging period are used for averaging, but two outlier LSP vectors are removed. The two outliers are found over the CN </w:t>
      </w:r>
      <w:r>
        <w:rPr>
          <w:lang w:eastAsia="zh-CN"/>
        </w:rPr>
        <w:t>averaging</w:t>
      </w:r>
      <w:r>
        <w:rPr>
          <w:rFonts w:hint="eastAsia"/>
          <w:lang w:eastAsia="zh-CN"/>
        </w:rPr>
        <w:t xml:space="preserve"> period, as the two LSP vectors representing the lowest spectral entropy. This is to mitigate the possible corruption to the averaged LSP vector from interfering background frames, assuming that interfering  background frames are </w:t>
      </w:r>
      <w:r>
        <w:rPr>
          <w:lang w:eastAsia="zh-CN"/>
        </w:rPr>
        <w:t>usually</w:t>
      </w:r>
      <w:r>
        <w:rPr>
          <w:rFonts w:hint="eastAsia"/>
          <w:lang w:eastAsia="zh-CN"/>
        </w:rPr>
        <w:t xml:space="preserve"> more </w:t>
      </w:r>
      <w:r>
        <w:rPr>
          <w:lang w:eastAsia="zh-CN"/>
        </w:rPr>
        <w:t>structural</w:t>
      </w:r>
      <w:r>
        <w:rPr>
          <w:rFonts w:hint="eastAsia"/>
          <w:lang w:eastAsia="zh-CN"/>
        </w:rPr>
        <w:t xml:space="preserve"> in their spectrum (leading to lower spectral entropy) than normal background noise frames. A parameter </w:t>
      </w:r>
      <w:r w:rsidRPr="00580BC8">
        <w:rPr>
          <w:position w:val="-14"/>
        </w:rPr>
        <w:object w:dxaOrig="620" w:dyaOrig="340" w14:anchorId="49C00DF5">
          <v:shape id="_x0000_i1280" type="#_x0000_t75" style="width:31.15pt;height:16.9pt" o:ole="">
            <v:imagedata r:id="rId479" o:title=""/>
          </v:shape>
          <o:OLEObject Type="Embed" ProgID="Equation.3" ShapeID="_x0000_i1280" DrawAspect="Content" ObjectID="_1783087627" r:id="rId480"/>
        </w:object>
      </w:r>
      <w:r>
        <w:rPr>
          <w:rFonts w:hint="eastAsia"/>
          <w:lang w:eastAsia="zh-CN"/>
        </w:rPr>
        <w:t xml:space="preserve"> which can reflect such a spectral entropy is thus calculated for each end-</w:t>
      </w:r>
      <w:r w:rsidRPr="00A4588E">
        <w:t>frame</w:t>
      </w:r>
      <w:r>
        <w:rPr>
          <w:rFonts w:hint="eastAsia"/>
          <w:lang w:eastAsia="zh-CN"/>
        </w:rPr>
        <w:t xml:space="preserve"> LSP vector over the CN </w:t>
      </w:r>
      <w:r>
        <w:rPr>
          <w:lang w:eastAsia="zh-CN"/>
        </w:rPr>
        <w:t>averaging</w:t>
      </w:r>
      <w:r>
        <w:rPr>
          <w:rFonts w:hint="eastAsia"/>
          <w:lang w:eastAsia="zh-CN"/>
        </w:rPr>
        <w:t xml:space="preserve"> period. Each end-</w:t>
      </w:r>
      <w:r w:rsidRPr="00A4588E">
        <w:t>frame</w:t>
      </w:r>
      <w:r>
        <w:rPr>
          <w:rFonts w:hint="eastAsia"/>
          <w:lang w:eastAsia="zh-CN"/>
        </w:rPr>
        <w:t xml:space="preserve"> LSP </w:t>
      </w:r>
      <w:r>
        <w:rPr>
          <w:lang w:eastAsia="zh-CN"/>
        </w:rPr>
        <w:t>vector</w:t>
      </w:r>
      <w:r>
        <w:rPr>
          <w:rFonts w:hint="eastAsia"/>
          <w:lang w:eastAsia="zh-CN"/>
        </w:rPr>
        <w:t xml:space="preserve"> is first converted to its LSF representation and </w:t>
      </w:r>
      <w:r w:rsidRPr="00580BC8">
        <w:rPr>
          <w:position w:val="-14"/>
        </w:rPr>
        <w:object w:dxaOrig="620" w:dyaOrig="340" w14:anchorId="67E44066">
          <v:shape id="_x0000_i1281" type="#_x0000_t75" style="width:31.15pt;height:16.9pt" o:ole="">
            <v:imagedata r:id="rId481" o:title=""/>
          </v:shape>
          <o:OLEObject Type="Embed" ProgID="Equation.3" ShapeID="_x0000_i1281" DrawAspect="Content" ObjectID="_1783087628" r:id="rId482"/>
        </w:object>
      </w:r>
      <w:r>
        <w:rPr>
          <w:rFonts w:hint="eastAsia"/>
          <w:lang w:eastAsia="zh-CN"/>
        </w:rPr>
        <w:t xml:space="preserve"> is calculated as</w:t>
      </w:r>
    </w:p>
    <w:p w14:paraId="48DB371D" w14:textId="77777777" w:rsidR="00CC6013" w:rsidRDefault="00CC6013" w:rsidP="00CC6013">
      <w:pPr>
        <w:pStyle w:val="Formulas"/>
      </w:pPr>
      <w:r>
        <w:tab/>
      </w:r>
      <w:r w:rsidRPr="00BC310A">
        <w:rPr>
          <w:position w:val="-32"/>
        </w:rPr>
        <w:object w:dxaOrig="2160" w:dyaOrig="740" w14:anchorId="3A878570">
          <v:shape id="_x0000_i1282" type="#_x0000_t75" style="width:108pt;height:37.15pt" o:ole="">
            <v:imagedata r:id="rId483" o:title=""/>
          </v:shape>
          <o:OLEObject Type="Embed" ProgID="Equation.3" ShapeID="_x0000_i1282" DrawAspect="Content" ObjectID="_1783087629" r:id="rId484"/>
        </w:object>
      </w:r>
      <w:r>
        <w:tab/>
        <w:t>(</w:t>
      </w:r>
      <w:fldSimple w:instr=" SEQ eqn \* MERGEFORMAT ">
        <w:r>
          <w:t>1327</w:t>
        </w:r>
      </w:fldSimple>
      <w:r>
        <w:t>)</w:t>
      </w:r>
    </w:p>
    <w:p w14:paraId="1CDE3F5C" w14:textId="77777777" w:rsidR="00CC6013" w:rsidRDefault="00CC6013" w:rsidP="00CC6013">
      <w:pPr>
        <w:rPr>
          <w:rFonts w:hint="eastAsia"/>
          <w:lang w:eastAsia="zh-CN"/>
        </w:rPr>
      </w:pPr>
      <w:r>
        <w:rPr>
          <w:rFonts w:hint="eastAsia"/>
          <w:lang w:eastAsia="zh-CN"/>
        </w:rPr>
        <w:t xml:space="preserve">where </w:t>
      </w:r>
      <w:r w:rsidRPr="007E52F8">
        <w:rPr>
          <w:position w:val="-4"/>
        </w:rPr>
        <w:object w:dxaOrig="240" w:dyaOrig="200" w14:anchorId="7C16E13E">
          <v:shape id="_x0000_i1283" type="#_x0000_t75" style="width:12pt;height:10.15pt" o:ole="">
            <v:imagedata r:id="rId485" o:title=""/>
          </v:shape>
          <o:OLEObject Type="Embed" ProgID="Equation.3" ShapeID="_x0000_i1283" DrawAspect="Content" ObjectID="_1783087630" r:id="rId486"/>
        </w:object>
      </w:r>
      <w:r>
        <w:rPr>
          <w:rFonts w:hint="eastAsia"/>
          <w:lang w:eastAsia="zh-CN"/>
        </w:rPr>
        <w:t xml:space="preserve"> equals 16 which is the order of the LP filter, </w:t>
      </w:r>
      <w:r w:rsidRPr="00DA775F">
        <w:rPr>
          <w:position w:val="-4"/>
        </w:rPr>
        <w:object w:dxaOrig="200" w:dyaOrig="220" w14:anchorId="14CBF346">
          <v:shape id="_x0000_i1284" type="#_x0000_t75" style="width:10.15pt;height:10.9pt" o:ole="">
            <v:imagedata r:id="rId487" o:title=""/>
          </v:shape>
          <o:OLEObject Type="Embed" ProgID="Equation.3" ShapeID="_x0000_i1284" DrawAspect="Content" ObjectID="_1783087631" r:id="rId488"/>
        </w:object>
      </w:r>
      <w:r>
        <w:rPr>
          <w:rFonts w:hint="eastAsia"/>
          <w:lang w:eastAsia="zh-CN"/>
        </w:rPr>
        <w:t xml:space="preserve"> denotes the bandwidth of the partition if the signal bandwidth is divided by M equally spaced LSF coefficients, that is, </w:t>
      </w:r>
      <w:r w:rsidRPr="00076840">
        <w:rPr>
          <w:position w:val="-10"/>
        </w:rPr>
        <w:object w:dxaOrig="1260" w:dyaOrig="300" w14:anchorId="6F407FB2">
          <v:shape id="_x0000_i1285" type="#_x0000_t75" style="width:63pt;height:15pt" o:ole="">
            <v:imagedata r:id="rId489" o:title=""/>
          </v:shape>
          <o:OLEObject Type="Embed" ProgID="Equation.3" ShapeID="_x0000_i1285" DrawAspect="Content" ObjectID="_1783087632" r:id="rId490"/>
        </w:object>
      </w:r>
      <w:r>
        <w:rPr>
          <w:rFonts w:hint="eastAsia"/>
          <w:lang w:eastAsia="zh-CN"/>
        </w:rPr>
        <w:t xml:space="preserve">, where </w:t>
      </w:r>
      <w:r w:rsidRPr="007E52F8">
        <w:rPr>
          <w:position w:val="-10"/>
        </w:rPr>
        <w:object w:dxaOrig="260" w:dyaOrig="300" w14:anchorId="186FC382">
          <v:shape id="_x0000_i1286" type="#_x0000_t75" style="width:13.15pt;height:15pt" o:ole="">
            <v:imagedata r:id="rId491" o:title=""/>
          </v:shape>
          <o:OLEObject Type="Embed" ProgID="Equation.3" ShapeID="_x0000_i1286" DrawAspect="Content" ObjectID="_1783087633" r:id="rId492"/>
        </w:object>
      </w:r>
      <w:r>
        <w:rPr>
          <w:rFonts w:hint="eastAsia"/>
          <w:lang w:eastAsia="zh-CN"/>
        </w:rPr>
        <w:t xml:space="preserve"> is the bandwidth of the signal, </w:t>
      </w:r>
      <w:r w:rsidRPr="007E52F8">
        <w:rPr>
          <w:position w:val="-10"/>
        </w:rPr>
        <w:object w:dxaOrig="260" w:dyaOrig="300" w14:anchorId="12ABFED0">
          <v:shape id="_x0000_i1287" type="#_x0000_t75" style="width:13.15pt;height:15pt" o:ole="">
            <v:imagedata r:id="rId491" o:title=""/>
          </v:shape>
          <o:OLEObject Type="Embed" ProgID="Equation.3" ShapeID="_x0000_i1287" DrawAspect="Content" ObjectID="_1783087634" r:id="rId493"/>
        </w:object>
      </w:r>
      <w:r>
        <w:rPr>
          <w:rFonts w:hint="eastAsia"/>
          <w:lang w:eastAsia="zh-CN"/>
        </w:rPr>
        <w:t xml:space="preserve"> equals 6400 for 12.8kHz sampling rate core and 8000 for 16kHz sampling rate core, </w:t>
      </w:r>
      <w:r w:rsidRPr="00BC310A">
        <w:rPr>
          <w:position w:val="-10"/>
        </w:rPr>
        <w:object w:dxaOrig="540" w:dyaOrig="300" w14:anchorId="6B5B27F5">
          <v:shape id="_x0000_i1288" type="#_x0000_t75" style="width:27pt;height:15pt" o:ole="">
            <v:imagedata r:id="rId494" o:title=""/>
          </v:shape>
          <o:OLEObject Type="Embed" ProgID="Equation.3" ShapeID="_x0000_i1288" DrawAspect="Content" ObjectID="_1783087635" r:id="rId495"/>
        </w:object>
      </w:r>
      <w:r>
        <w:rPr>
          <w:rFonts w:hint="eastAsia"/>
          <w:lang w:eastAsia="zh-CN"/>
        </w:rPr>
        <w:t xml:space="preserve"> denotes the length of the </w:t>
      </w:r>
      <w:r w:rsidRPr="00BC310A">
        <w:rPr>
          <w:position w:val="-6"/>
        </w:rPr>
        <w:object w:dxaOrig="320" w:dyaOrig="320" w14:anchorId="2318DD43">
          <v:shape id="_x0000_i1289" type="#_x0000_t75" style="width:16.15pt;height:16.15pt" o:ole="">
            <v:imagedata r:id="rId496" o:title=""/>
          </v:shape>
          <o:OLEObject Type="Embed" ProgID="Equation.3" ShapeID="_x0000_i1289" DrawAspect="Content" ObjectID="_1783087636" r:id="rId497"/>
        </w:object>
      </w:r>
      <w:r>
        <w:rPr>
          <w:rFonts w:hint="eastAsia"/>
          <w:lang w:eastAsia="zh-CN"/>
        </w:rPr>
        <w:t xml:space="preserve"> partition divided by LSF coefficients of the </w:t>
      </w:r>
      <w:r w:rsidRPr="00083FF3">
        <w:rPr>
          <w:position w:val="-6"/>
        </w:rPr>
        <w:object w:dxaOrig="260" w:dyaOrig="320" w14:anchorId="0BED258A">
          <v:shape id="_x0000_i1290" type="#_x0000_t75" style="width:13.15pt;height:16.15pt" o:ole="">
            <v:imagedata r:id="rId498" o:title=""/>
          </v:shape>
          <o:OLEObject Type="Embed" ProgID="Equation.3" ShapeID="_x0000_i1290" DrawAspect="Content" ObjectID="_1783087637" r:id="rId499"/>
        </w:object>
      </w:r>
      <w:r>
        <w:rPr>
          <w:rFonts w:hint="eastAsia"/>
          <w:lang w:eastAsia="zh-CN"/>
        </w:rPr>
        <w:t xml:space="preserve"> LSP vector over the signal bandwidth, that is</w:t>
      </w:r>
    </w:p>
    <w:p w14:paraId="15316E83" w14:textId="77777777" w:rsidR="00CC6013" w:rsidRDefault="00CC6013" w:rsidP="00CC6013">
      <w:pPr>
        <w:pStyle w:val="Formulas"/>
      </w:pPr>
      <w:r>
        <w:lastRenderedPageBreak/>
        <w:tab/>
      </w:r>
      <w:r w:rsidRPr="00F60A54">
        <w:rPr>
          <w:position w:val="-42"/>
        </w:rPr>
        <w:object w:dxaOrig="4540" w:dyaOrig="940" w14:anchorId="23C5DC93">
          <v:shape id="_x0000_i1291" type="#_x0000_t75" style="width:226.9pt;height:46.9pt" o:ole="">
            <v:imagedata r:id="rId500" o:title=""/>
          </v:shape>
          <o:OLEObject Type="Embed" ProgID="Equation.3" ShapeID="_x0000_i1291" DrawAspect="Content" ObjectID="_1783087638" r:id="rId501"/>
        </w:object>
      </w:r>
      <w:r>
        <w:tab/>
        <w:t>(</w:t>
      </w:r>
      <w:fldSimple w:instr=" SEQ eqn \* MERGEFORMAT ">
        <w:r>
          <w:t>1328</w:t>
        </w:r>
      </w:fldSimple>
      <w:r>
        <w:t>)</w:t>
      </w:r>
    </w:p>
    <w:p w14:paraId="24695303" w14:textId="77777777" w:rsidR="00CC6013" w:rsidRDefault="00CC6013" w:rsidP="00CC6013">
      <w:pPr>
        <w:rPr>
          <w:rFonts w:hint="eastAsia"/>
          <w:lang w:eastAsia="zh-CN"/>
        </w:rPr>
      </w:pPr>
      <w:r>
        <w:rPr>
          <w:rFonts w:hint="eastAsia"/>
          <w:lang w:eastAsia="zh-CN"/>
        </w:rPr>
        <w:t xml:space="preserve">where </w:t>
      </w:r>
      <w:r w:rsidRPr="007E52F8">
        <w:rPr>
          <w:position w:val="-10"/>
        </w:rPr>
        <w:object w:dxaOrig="600" w:dyaOrig="300" w14:anchorId="78ABCB24">
          <v:shape id="_x0000_i1292" type="#_x0000_t75" style="width:30pt;height:15pt" o:ole="">
            <v:imagedata r:id="rId502" o:title=""/>
          </v:shape>
          <o:OLEObject Type="Embed" ProgID="Equation.3" ShapeID="_x0000_i1292" DrawAspect="Content" ObjectID="_1783087639" r:id="rId503"/>
        </w:object>
      </w:r>
      <w:r>
        <w:rPr>
          <w:rFonts w:hint="eastAsia"/>
          <w:lang w:eastAsia="zh-CN"/>
        </w:rPr>
        <w:t xml:space="preserve"> is the </w:t>
      </w:r>
      <w:r w:rsidRPr="00BC310A">
        <w:rPr>
          <w:position w:val="-6"/>
        </w:rPr>
        <w:object w:dxaOrig="320" w:dyaOrig="320" w14:anchorId="719D18D0">
          <v:shape id="_x0000_i1293" type="#_x0000_t75" style="width:16.15pt;height:16.15pt" o:ole="">
            <v:imagedata r:id="rId496" o:title=""/>
          </v:shape>
          <o:OLEObject Type="Embed" ProgID="Equation.3" ShapeID="_x0000_i1293" DrawAspect="Content" ObjectID="_1783087640" r:id="rId504"/>
        </w:object>
      </w:r>
      <w:r>
        <w:rPr>
          <w:rFonts w:hint="eastAsia"/>
          <w:lang w:eastAsia="zh-CN"/>
        </w:rPr>
        <w:t xml:space="preserve"> LSF coefficient of the </w:t>
      </w:r>
      <w:r w:rsidRPr="00083FF3">
        <w:rPr>
          <w:position w:val="-6"/>
        </w:rPr>
        <w:object w:dxaOrig="260" w:dyaOrig="320" w14:anchorId="32CDE3C4">
          <v:shape id="_x0000_i1294" type="#_x0000_t75" style="width:13.15pt;height:16.15pt" o:ole="">
            <v:imagedata r:id="rId498" o:title=""/>
          </v:shape>
          <o:OLEObject Type="Embed" ProgID="Equation.3" ShapeID="_x0000_i1294" DrawAspect="Content" ObjectID="_1783087641" r:id="rId505"/>
        </w:object>
      </w:r>
      <w:r>
        <w:rPr>
          <w:rFonts w:hint="eastAsia"/>
          <w:lang w:eastAsia="zh-CN"/>
        </w:rPr>
        <w:t xml:space="preserve"> LSP vector,</w:t>
      </w:r>
      <w:r>
        <w:t xml:space="preserve"> </w:t>
      </w:r>
      <w:r w:rsidRPr="007E52F8">
        <w:rPr>
          <w:position w:val="-10"/>
        </w:rPr>
        <w:object w:dxaOrig="260" w:dyaOrig="300" w14:anchorId="1FA7A7F4">
          <v:shape id="_x0000_i1295" type="#_x0000_t75" style="width:13.15pt;height:15pt" o:ole="">
            <v:imagedata r:id="rId491" o:title=""/>
          </v:shape>
          <o:OLEObject Type="Embed" ProgID="Equation.3" ShapeID="_x0000_i1295" DrawAspect="Content" ObjectID="_1783087642" r:id="rId506"/>
        </w:object>
      </w:r>
      <w:r>
        <w:rPr>
          <w:rFonts w:hint="eastAsia"/>
          <w:lang w:eastAsia="zh-CN"/>
        </w:rPr>
        <w:t xml:space="preserve"> is either 6400 or 8000 depending on the sampling rate of the core. A more structured spectrum will result in a </w:t>
      </w:r>
      <w:r w:rsidRPr="00580BC8">
        <w:rPr>
          <w:position w:val="-14"/>
        </w:rPr>
        <w:object w:dxaOrig="620" w:dyaOrig="340" w14:anchorId="7DE2F5A2">
          <v:shape id="_x0000_i1296" type="#_x0000_t75" style="width:31.15pt;height:16.9pt" o:ole="">
            <v:imagedata r:id="rId481" o:title=""/>
          </v:shape>
          <o:OLEObject Type="Embed" ProgID="Equation.3" ShapeID="_x0000_i1296" DrawAspect="Content" ObjectID="_1783087643" r:id="rId507"/>
        </w:object>
      </w:r>
      <w:r>
        <w:rPr>
          <w:rFonts w:hint="eastAsia"/>
          <w:lang w:eastAsia="zh-CN"/>
        </w:rPr>
        <w:t xml:space="preserve"> having higher value representing lower spectral entropy. So the two LSP vectors resulting in the two </w:t>
      </w:r>
      <w:r>
        <w:rPr>
          <w:lang w:eastAsia="zh-CN"/>
        </w:rPr>
        <w:t>maximum</w:t>
      </w:r>
      <w:r>
        <w:rPr>
          <w:rFonts w:hint="eastAsia"/>
          <w:lang w:eastAsia="zh-CN"/>
        </w:rPr>
        <w:t xml:space="preserve"> </w:t>
      </w:r>
      <w:r w:rsidRPr="00580BC8">
        <w:rPr>
          <w:position w:val="-14"/>
        </w:rPr>
        <w:object w:dxaOrig="620" w:dyaOrig="340" w14:anchorId="06F63853">
          <v:shape id="_x0000_i1297" type="#_x0000_t75" style="width:31.15pt;height:16.9pt" o:ole="">
            <v:imagedata r:id="rId481" o:title=""/>
          </v:shape>
          <o:OLEObject Type="Embed" ProgID="Equation.3" ShapeID="_x0000_i1297" DrawAspect="Content" ObjectID="_1783087644" r:id="rId508"/>
        </w:object>
      </w:r>
      <w:r>
        <w:rPr>
          <w:rFonts w:hint="eastAsia"/>
          <w:lang w:eastAsia="zh-CN"/>
        </w:rPr>
        <w:t xml:space="preserve"> over the CN averaging period is found as the two outliers. </w:t>
      </w:r>
      <w:r>
        <w:rPr>
          <w:lang w:eastAsia="zh-CN"/>
        </w:rPr>
        <w:t>T</w:t>
      </w:r>
      <w:r>
        <w:rPr>
          <w:rFonts w:hint="eastAsia"/>
          <w:lang w:eastAsia="zh-CN"/>
        </w:rPr>
        <w:t>he averaged LSP vector is then calculated as</w:t>
      </w:r>
    </w:p>
    <w:p w14:paraId="77A24F23" w14:textId="77777777" w:rsidR="00CC6013" w:rsidRDefault="00CC6013" w:rsidP="00CC6013">
      <w:pPr>
        <w:pStyle w:val="Formulas"/>
      </w:pPr>
      <w:r>
        <w:tab/>
      </w:r>
      <w:r w:rsidRPr="009454A3">
        <w:rPr>
          <w:position w:val="-36"/>
        </w:rPr>
        <w:object w:dxaOrig="2880" w:dyaOrig="780" w14:anchorId="2EDB6DFE">
          <v:shape id="_x0000_i1298" type="#_x0000_t75" style="width:2in;height:39pt" o:ole="">
            <v:imagedata r:id="rId509" o:title=""/>
          </v:shape>
          <o:OLEObject Type="Embed" ProgID="Equation.3" ShapeID="_x0000_i1298" DrawAspect="Content" ObjectID="_1783087645" r:id="rId510"/>
        </w:object>
      </w:r>
      <w:r>
        <w:tab/>
        <w:t>(</w:t>
      </w:r>
      <w:fldSimple w:instr=" SEQ eqn \* MERGEFORMAT ">
        <w:r>
          <w:t>1329</w:t>
        </w:r>
      </w:fldSimple>
      <w:r>
        <w:t>)</w:t>
      </w:r>
    </w:p>
    <w:p w14:paraId="28C2E2A2" w14:textId="77777777" w:rsidR="00CC6013" w:rsidRPr="0047116F" w:rsidRDefault="00CC6013" w:rsidP="00CC6013">
      <w:pPr>
        <w:rPr>
          <w:rFonts w:hint="eastAsia"/>
          <w:lang w:eastAsia="zh-CN"/>
        </w:rPr>
      </w:pPr>
      <w:r>
        <w:rPr>
          <w:rFonts w:hint="eastAsia"/>
          <w:lang w:eastAsia="zh-CN"/>
        </w:rPr>
        <w:t xml:space="preserve">where </w:t>
      </w:r>
      <w:r w:rsidRPr="007E52F8">
        <w:rPr>
          <w:position w:val="-6"/>
        </w:rPr>
        <w:object w:dxaOrig="240" w:dyaOrig="240" w14:anchorId="331778B3">
          <v:shape id="_x0000_i1299" type="#_x0000_t75" style="width:12pt;height:12pt" o:ole="">
            <v:imagedata r:id="rId511" o:title=""/>
          </v:shape>
          <o:OLEObject Type="Embed" ProgID="Equation.3" ShapeID="_x0000_i1299" DrawAspect="Content" ObjectID="_1783087646" r:id="rId512"/>
        </w:object>
      </w:r>
      <w:r>
        <w:rPr>
          <w:rFonts w:hint="eastAsia"/>
          <w:lang w:eastAsia="zh-CN"/>
        </w:rPr>
        <w:t xml:space="preserve"> is the length of CN averaging period, </w:t>
      </w:r>
      <w:r w:rsidRPr="007E52F8">
        <w:rPr>
          <w:position w:val="-6"/>
        </w:rPr>
        <w:object w:dxaOrig="220" w:dyaOrig="220" w14:anchorId="267E332F">
          <v:shape id="_x0000_i1300" type="#_x0000_t75" style="width:10.9pt;height:10.9pt" o:ole="">
            <v:imagedata r:id="rId513" o:title=""/>
          </v:shape>
          <o:OLEObject Type="Embed" ProgID="Equation.3" ShapeID="_x0000_i1300" DrawAspect="Content" ObjectID="_1783087647" r:id="rId514"/>
        </w:object>
      </w:r>
      <w:r>
        <w:rPr>
          <w:rFonts w:hint="eastAsia"/>
          <w:lang w:eastAsia="zh-CN"/>
        </w:rPr>
        <w:t>,</w:t>
      </w:r>
      <w:r w:rsidRPr="007E52F8">
        <w:rPr>
          <w:position w:val="-6"/>
        </w:rPr>
        <w:object w:dxaOrig="240" w:dyaOrig="220" w14:anchorId="527E68D7">
          <v:shape id="_x0000_i1301" type="#_x0000_t75" style="width:12pt;height:10.9pt" o:ole="">
            <v:imagedata r:id="rId515" o:title=""/>
          </v:shape>
          <o:OLEObject Type="Embed" ProgID="Equation.3" ShapeID="_x0000_i1301" DrawAspect="Content" ObjectID="_1783087648" r:id="rId516"/>
        </w:object>
      </w:r>
      <w:r>
        <w:rPr>
          <w:rFonts w:hint="eastAsia"/>
          <w:lang w:eastAsia="zh-CN"/>
        </w:rPr>
        <w:t xml:space="preserve"> denotes the index of the two LSP outliers. The outlier-removed LSP vector average </w:t>
      </w:r>
      <w:r w:rsidRPr="007E52F8">
        <w:rPr>
          <w:position w:val="-14"/>
        </w:rPr>
        <w:object w:dxaOrig="420" w:dyaOrig="340" w14:anchorId="5688E6FB">
          <v:shape id="_x0000_i1302" type="#_x0000_t75" style="width:21pt;height:16.9pt" o:ole="">
            <v:imagedata r:id="rId517" o:title=""/>
          </v:shape>
          <o:OLEObject Type="Embed" ProgID="Equation.3" ShapeID="_x0000_i1302" DrawAspect="Content" ObjectID="_1783087649" r:id="rId518"/>
        </w:object>
      </w:r>
      <w:r>
        <w:rPr>
          <w:rFonts w:hint="eastAsia"/>
          <w:lang w:eastAsia="zh-CN"/>
        </w:rPr>
        <w:t xml:space="preserve"> is considered the best </w:t>
      </w:r>
      <w:r>
        <w:rPr>
          <w:lang w:eastAsia="zh-CN"/>
        </w:rPr>
        <w:t>representation</w:t>
      </w:r>
      <w:r>
        <w:rPr>
          <w:rFonts w:hint="eastAsia"/>
          <w:lang w:eastAsia="zh-CN"/>
        </w:rPr>
        <w:t xml:space="preserve"> of the short-term spectral envelope of the background noise. </w:t>
      </w:r>
      <w:r>
        <w:t xml:space="preserve">It is converted to the </w:t>
      </w:r>
      <w:r>
        <w:rPr>
          <w:rFonts w:hint="eastAsia"/>
          <w:lang w:eastAsia="zh-CN"/>
        </w:rPr>
        <w:t>L</w:t>
      </w:r>
      <w:r w:rsidRPr="00920420">
        <w:t xml:space="preserve">SF representation, quantized (see </w:t>
      </w:r>
      <w:r w:rsidRPr="00E64DDF">
        <w:rPr>
          <w:rFonts w:hint="eastAsia"/>
          <w:lang w:eastAsia="zh-CN"/>
        </w:rPr>
        <w:t>subclause</w:t>
      </w:r>
      <w:r w:rsidRPr="00E64DDF">
        <w:t> </w:t>
      </w:r>
      <w:r w:rsidRPr="00E64DDF">
        <w:rPr>
          <w:rFonts w:hint="eastAsia"/>
          <w:lang w:eastAsia="zh-CN"/>
        </w:rPr>
        <w:t>5.6.2.1.3</w:t>
      </w:r>
      <w:r w:rsidRPr="00E64DDF">
        <w:t>)</w:t>
      </w:r>
      <w:r w:rsidRPr="00920420">
        <w:t xml:space="preserve"> and transmitted in the SID frame.</w:t>
      </w:r>
    </w:p>
    <w:p w14:paraId="577D3080" w14:textId="77777777" w:rsidR="00CC6013" w:rsidRDefault="00CC6013" w:rsidP="00CC6013">
      <w:pPr>
        <w:pStyle w:val="Heading5"/>
        <w:rPr>
          <w:rFonts w:hint="eastAsia"/>
          <w:lang w:val="en-GB" w:eastAsia="zh-CN"/>
        </w:rPr>
      </w:pPr>
      <w:bookmarkStart w:id="245" w:name="_Toc193770697"/>
      <w:bookmarkStart w:id="246" w:name="_Toc193708050"/>
      <w:bookmarkStart w:id="247" w:name="_Toc194315261"/>
      <w:bookmarkStart w:id="248" w:name="_Toc194401110"/>
      <w:bookmarkStart w:id="249" w:name="_Toc195526901"/>
      <w:bookmarkStart w:id="250" w:name="_Toc196572766"/>
      <w:bookmarkStart w:id="251" w:name="_Ref197934542"/>
      <w:bookmarkStart w:id="252" w:name="_Toc394347323"/>
      <w:r>
        <w:t>5.6.2.1.3</w:t>
      </w:r>
      <w:r w:rsidRPr="00F87D16">
        <w:tab/>
      </w:r>
      <w:r>
        <w:t>LP-CNG CNG-L</w:t>
      </w:r>
      <w:r w:rsidRPr="00F87D16">
        <w:t>SF quantization</w:t>
      </w:r>
      <w:bookmarkEnd w:id="252"/>
      <w:r>
        <w:rPr>
          <w:rFonts w:hint="eastAsia"/>
          <w:lang w:eastAsia="zh-CN"/>
        </w:rPr>
        <w:t xml:space="preserve"> for low-band signal</w:t>
      </w:r>
    </w:p>
    <w:p w14:paraId="78BA7B8F" w14:textId="77777777" w:rsidR="00CC6013" w:rsidRDefault="00CC6013" w:rsidP="00CC6013">
      <w:r>
        <w:t xml:space="preserve">The quantization of the LSF vector follows the procedures used for the LSF vector within the ACELP block. They are described in subclause 5.2.2.1. The quantization is done with a two stage quantizer. The first stage consists of a non-predictive, non-structured, optimized VQ codebook. The second stage consists of a multiple scale lattice vector quantizer whose structure and search procedure are detailed in subclause 5.2.2.1.4. The number of lattice structures from the second stage corresponds to the number of codevectors from the first stage such that if a particular codevector is selected in the first stage, its corresponding lattice structure is used in the second stage. A lattice multiple scale lattice structure corresponds to a set of 6 numbers specifying the number of leader classes in each of the 6 lattice truncations and 6 numbers specifying the scale values for the same truncations. There are three lattice truncations that define the codebook for the first 8-dimensional LSF subvector and three lattice truncations defining the codebook for the second 8-dimensional LSF subvector. In addition, a 16-dimensional vector defines for each multiple scale lattice structure a normalization values vector, </w:t>
      </w:r>
      <w:r w:rsidRPr="00D6551A">
        <w:rPr>
          <w:position w:val="-12"/>
        </w:rPr>
        <w:object w:dxaOrig="1120" w:dyaOrig="360" w14:anchorId="5D121415">
          <v:shape id="_x0000_i1303" type="#_x0000_t75" style="width:52.15pt;height:16.9pt" o:ole="">
            <v:imagedata r:id="rId519" o:title=""/>
          </v:shape>
          <o:OLEObject Type="Embed" ProgID="Equation.3" ShapeID="_x0000_i1303" DrawAspect="Content" ObjectID="_1783087650" r:id="rId520"/>
        </w:object>
      </w:r>
      <w:r>
        <w:t>.</w:t>
      </w:r>
    </w:p>
    <w:p w14:paraId="25230DB8" w14:textId="77777777" w:rsidR="00CC6013" w:rsidRDefault="00CC6013" w:rsidP="00CC6013">
      <w:r>
        <w:t>The codebook from the first stage uses 4 bits, and each lattice structure from the second stage is defined for 25 bits. Consequently a total of 29 bits that are used for the quantization of the LSF vector. With the above described structure, the table ROM used for storing the CNG LSF codebook data covering 29 bits has 1.408kBytes.</w:t>
      </w:r>
    </w:p>
    <w:p w14:paraId="4CD20D8E" w14:textId="77777777" w:rsidR="00CC6013" w:rsidRPr="00814FD9" w:rsidRDefault="00CC6013" w:rsidP="00CC6013">
      <w:pPr>
        <w:rPr>
          <w:rFonts w:hint="eastAsia"/>
          <w:lang w:eastAsia="ko-KR"/>
        </w:rPr>
      </w:pPr>
      <w:r>
        <w:t>The search in the first stage codebook is done taking into account the value of the last component of the 16 dimensional LSF vector. Based on this value only part of the first stage codebook is searched. If the last LSF vector component  is larger than 6350 then the search is done only for the first 6 codevectors of the first stage and the LSF vector corresponds to internal sampling frequency of 16kHz, otherwise the search is performed within the last 10 codevectors of the first stage that correspond to the internal sampling rate of 12.8kHz. At the second stage, prior to quantization with the lattice structure, based on the selected first stage codevector some components of the LSF vector are permuted like specified by the following table:</w:t>
      </w:r>
    </w:p>
    <w:p w14:paraId="315EE5E4" w14:textId="77777777" w:rsidR="00CC6013" w:rsidRDefault="00CC6013" w:rsidP="00CC6013">
      <w:pPr>
        <w:pStyle w:val="TH"/>
      </w:pPr>
      <w:r>
        <w:t xml:space="preserve">Table </w:t>
      </w:r>
      <w:r>
        <w:fldChar w:fldCharType="begin"/>
      </w:r>
      <w:r>
        <w:instrText xml:space="preserve"> SEQ Table \r151 \* ARABIC </w:instrText>
      </w:r>
      <w:r>
        <w:fldChar w:fldCharType="separate"/>
      </w:r>
      <w:r>
        <w:rPr>
          <w:noProof/>
        </w:rPr>
        <w:t>151</w:t>
      </w:r>
      <w:r>
        <w:fldChar w:fldCharType="end"/>
      </w:r>
      <w:r>
        <w:t>: LSF vector component permutation</w:t>
      </w:r>
    </w:p>
    <w:tbl>
      <w:tblPr>
        <w:tblW w:w="472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2"/>
        <w:gridCol w:w="2656"/>
      </w:tblGrid>
      <w:tr w:rsidR="00CC6013" w:rsidRPr="00873AEF" w14:paraId="041F96C2" w14:textId="77777777" w:rsidTr="00A0432D">
        <w:trPr>
          <w:trHeight w:val="378"/>
          <w:jc w:val="center"/>
        </w:trPr>
        <w:tc>
          <w:tcPr>
            <w:tcW w:w="2072" w:type="dxa"/>
            <w:shd w:val="clear" w:color="auto" w:fill="D9D9D9"/>
          </w:tcPr>
          <w:p w14:paraId="20A6257C" w14:textId="77777777" w:rsidR="00CC6013" w:rsidRPr="00873AEF" w:rsidRDefault="00CC6013" w:rsidP="00A0432D">
            <w:pPr>
              <w:pStyle w:val="TAH"/>
            </w:pPr>
            <w:r>
              <w:t>First stage codevector index</w:t>
            </w:r>
          </w:p>
        </w:tc>
        <w:tc>
          <w:tcPr>
            <w:tcW w:w="2656" w:type="dxa"/>
            <w:shd w:val="clear" w:color="auto" w:fill="D9D9D9"/>
          </w:tcPr>
          <w:p w14:paraId="20F8CEBB" w14:textId="77777777" w:rsidR="00CC6013" w:rsidRPr="00873AEF" w:rsidRDefault="00CC6013" w:rsidP="00A0432D">
            <w:pPr>
              <w:pStyle w:val="TAH"/>
            </w:pPr>
            <w:r>
              <w:t>Permutations</w:t>
            </w:r>
          </w:p>
        </w:tc>
      </w:tr>
      <w:tr w:rsidR="00CC6013" w:rsidRPr="00873AEF" w14:paraId="7596C485" w14:textId="77777777" w:rsidTr="00A0432D">
        <w:trPr>
          <w:trHeight w:val="318"/>
          <w:jc w:val="center"/>
        </w:trPr>
        <w:tc>
          <w:tcPr>
            <w:tcW w:w="2072" w:type="dxa"/>
            <w:shd w:val="clear" w:color="auto" w:fill="auto"/>
            <w:vAlign w:val="center"/>
          </w:tcPr>
          <w:p w14:paraId="4AE73424" w14:textId="77777777" w:rsidR="00CC6013" w:rsidRPr="004B0D6C" w:rsidRDefault="00CC6013" w:rsidP="00A0432D">
            <w:pPr>
              <w:pStyle w:val="TAC"/>
            </w:pPr>
            <w:r w:rsidRPr="004B0D6C">
              <w:t>0</w:t>
            </w:r>
          </w:p>
        </w:tc>
        <w:tc>
          <w:tcPr>
            <w:tcW w:w="2656" w:type="dxa"/>
            <w:shd w:val="clear" w:color="auto" w:fill="auto"/>
            <w:vAlign w:val="center"/>
          </w:tcPr>
          <w:p w14:paraId="22C8349A" w14:textId="77777777" w:rsidR="00CC6013" w:rsidRPr="004B0D6C" w:rsidRDefault="00CC6013" w:rsidP="00A0432D">
            <w:pPr>
              <w:pStyle w:val="TAC"/>
            </w:pPr>
            <w:r>
              <w:t>(6,11), (7,15)</w:t>
            </w:r>
          </w:p>
        </w:tc>
      </w:tr>
      <w:tr w:rsidR="00CC6013" w:rsidRPr="00873AEF" w14:paraId="02EEC883" w14:textId="77777777" w:rsidTr="00A0432D">
        <w:trPr>
          <w:trHeight w:val="232"/>
          <w:jc w:val="center"/>
        </w:trPr>
        <w:tc>
          <w:tcPr>
            <w:tcW w:w="2072" w:type="dxa"/>
            <w:shd w:val="clear" w:color="auto" w:fill="auto"/>
            <w:vAlign w:val="center"/>
          </w:tcPr>
          <w:p w14:paraId="33FE1495" w14:textId="77777777" w:rsidR="00CC6013" w:rsidRPr="004B0D6C" w:rsidRDefault="00CC6013" w:rsidP="00A0432D">
            <w:pPr>
              <w:pStyle w:val="TAC"/>
            </w:pPr>
            <w:r w:rsidRPr="004B0D6C">
              <w:t>1</w:t>
            </w:r>
          </w:p>
        </w:tc>
        <w:tc>
          <w:tcPr>
            <w:tcW w:w="2656" w:type="dxa"/>
            <w:shd w:val="clear" w:color="auto" w:fill="auto"/>
            <w:vAlign w:val="center"/>
          </w:tcPr>
          <w:p w14:paraId="3568721E" w14:textId="77777777" w:rsidR="00CC6013" w:rsidRPr="004B0D6C" w:rsidRDefault="00CC6013" w:rsidP="00A0432D">
            <w:pPr>
              <w:pStyle w:val="TAC"/>
            </w:pPr>
            <w:r>
              <w:t>(6,15)</w:t>
            </w:r>
          </w:p>
        </w:tc>
      </w:tr>
      <w:tr w:rsidR="00CC6013" w:rsidRPr="00873AEF" w14:paraId="48B5E7E8" w14:textId="77777777" w:rsidTr="00A0432D">
        <w:trPr>
          <w:trHeight w:val="232"/>
          <w:jc w:val="center"/>
        </w:trPr>
        <w:tc>
          <w:tcPr>
            <w:tcW w:w="2072" w:type="dxa"/>
            <w:shd w:val="clear" w:color="auto" w:fill="auto"/>
            <w:vAlign w:val="center"/>
          </w:tcPr>
          <w:p w14:paraId="1D8EF460" w14:textId="77777777" w:rsidR="00CC6013" w:rsidRPr="004B0D6C" w:rsidRDefault="00CC6013" w:rsidP="00A0432D">
            <w:pPr>
              <w:pStyle w:val="TAC"/>
            </w:pPr>
            <w:r>
              <w:t>2</w:t>
            </w:r>
          </w:p>
        </w:tc>
        <w:tc>
          <w:tcPr>
            <w:tcW w:w="2656" w:type="dxa"/>
            <w:shd w:val="clear" w:color="auto" w:fill="auto"/>
            <w:vAlign w:val="center"/>
          </w:tcPr>
          <w:p w14:paraId="1041D5DB" w14:textId="77777777" w:rsidR="00CC6013" w:rsidRPr="004B0D6C" w:rsidRDefault="00CC6013" w:rsidP="00A0432D">
            <w:pPr>
              <w:pStyle w:val="TAC"/>
            </w:pPr>
            <w:r>
              <w:t>(5,8), (7,15)</w:t>
            </w:r>
          </w:p>
        </w:tc>
      </w:tr>
      <w:tr w:rsidR="00CC6013" w:rsidRPr="00873AEF" w14:paraId="355096D9" w14:textId="77777777" w:rsidTr="00A0432D">
        <w:trPr>
          <w:trHeight w:val="232"/>
          <w:jc w:val="center"/>
        </w:trPr>
        <w:tc>
          <w:tcPr>
            <w:tcW w:w="2072" w:type="dxa"/>
            <w:shd w:val="clear" w:color="auto" w:fill="auto"/>
            <w:vAlign w:val="center"/>
          </w:tcPr>
          <w:p w14:paraId="058E95B6" w14:textId="77777777" w:rsidR="00CC6013" w:rsidRPr="004B0D6C" w:rsidRDefault="00CC6013" w:rsidP="00A0432D">
            <w:pPr>
              <w:pStyle w:val="TAC"/>
            </w:pPr>
            <w:r>
              <w:t>3</w:t>
            </w:r>
          </w:p>
        </w:tc>
        <w:tc>
          <w:tcPr>
            <w:tcW w:w="2656" w:type="dxa"/>
            <w:shd w:val="clear" w:color="auto" w:fill="auto"/>
            <w:vAlign w:val="center"/>
          </w:tcPr>
          <w:p w14:paraId="4A122635" w14:textId="77777777" w:rsidR="00CC6013" w:rsidRPr="004B0D6C" w:rsidRDefault="00CC6013" w:rsidP="00A0432D">
            <w:pPr>
              <w:pStyle w:val="TAC"/>
            </w:pPr>
            <w:r>
              <w:t>(7,10)</w:t>
            </w:r>
          </w:p>
        </w:tc>
      </w:tr>
      <w:tr w:rsidR="00CC6013" w:rsidRPr="00873AEF" w14:paraId="44319310" w14:textId="77777777" w:rsidTr="00A0432D">
        <w:trPr>
          <w:trHeight w:val="232"/>
          <w:jc w:val="center"/>
        </w:trPr>
        <w:tc>
          <w:tcPr>
            <w:tcW w:w="2072" w:type="dxa"/>
            <w:shd w:val="clear" w:color="auto" w:fill="auto"/>
            <w:vAlign w:val="center"/>
          </w:tcPr>
          <w:p w14:paraId="6FB7C345" w14:textId="77777777" w:rsidR="00CC6013" w:rsidRPr="004B0D6C" w:rsidRDefault="00CC6013" w:rsidP="00A0432D">
            <w:pPr>
              <w:pStyle w:val="TAC"/>
            </w:pPr>
            <w:r>
              <w:t>7</w:t>
            </w:r>
          </w:p>
        </w:tc>
        <w:tc>
          <w:tcPr>
            <w:tcW w:w="2656" w:type="dxa"/>
            <w:shd w:val="clear" w:color="auto" w:fill="auto"/>
            <w:vAlign w:val="center"/>
          </w:tcPr>
          <w:p w14:paraId="77CB0FFF" w14:textId="77777777" w:rsidR="00CC6013" w:rsidRPr="004B0D6C" w:rsidRDefault="00CC6013" w:rsidP="00A0432D">
            <w:pPr>
              <w:pStyle w:val="TAC"/>
            </w:pPr>
            <w:r>
              <w:t>(0,9), (7,10)</w:t>
            </w:r>
          </w:p>
        </w:tc>
      </w:tr>
      <w:tr w:rsidR="00CC6013" w:rsidRPr="00873AEF" w14:paraId="0BB1B10D" w14:textId="77777777" w:rsidTr="00A0432D">
        <w:trPr>
          <w:trHeight w:val="232"/>
          <w:jc w:val="center"/>
        </w:trPr>
        <w:tc>
          <w:tcPr>
            <w:tcW w:w="2072" w:type="dxa"/>
            <w:shd w:val="clear" w:color="auto" w:fill="auto"/>
            <w:vAlign w:val="center"/>
          </w:tcPr>
          <w:p w14:paraId="3CE3962B" w14:textId="77777777" w:rsidR="00CC6013" w:rsidRPr="004B0D6C" w:rsidRDefault="00CC6013" w:rsidP="00A0432D">
            <w:pPr>
              <w:pStyle w:val="TAC"/>
            </w:pPr>
            <w:r>
              <w:t>9</w:t>
            </w:r>
          </w:p>
        </w:tc>
        <w:tc>
          <w:tcPr>
            <w:tcW w:w="2656" w:type="dxa"/>
            <w:shd w:val="clear" w:color="auto" w:fill="auto"/>
            <w:vAlign w:val="center"/>
          </w:tcPr>
          <w:p w14:paraId="0204C2CC" w14:textId="77777777" w:rsidR="00CC6013" w:rsidRPr="004B0D6C" w:rsidRDefault="00CC6013" w:rsidP="00A0432D">
            <w:pPr>
              <w:pStyle w:val="TAC"/>
            </w:pPr>
            <w:r>
              <w:t>(7,15)</w:t>
            </w:r>
          </w:p>
        </w:tc>
      </w:tr>
      <w:tr w:rsidR="00CC6013" w:rsidRPr="00873AEF" w14:paraId="62927E7A" w14:textId="77777777" w:rsidTr="00A0432D">
        <w:trPr>
          <w:trHeight w:val="232"/>
          <w:jc w:val="center"/>
        </w:trPr>
        <w:tc>
          <w:tcPr>
            <w:tcW w:w="2072" w:type="dxa"/>
            <w:shd w:val="clear" w:color="auto" w:fill="auto"/>
            <w:vAlign w:val="center"/>
          </w:tcPr>
          <w:p w14:paraId="3AE20842" w14:textId="77777777" w:rsidR="00CC6013" w:rsidRPr="004B0D6C" w:rsidRDefault="00CC6013" w:rsidP="00A0432D">
            <w:pPr>
              <w:pStyle w:val="TAC"/>
            </w:pPr>
            <w:r>
              <w:t>12</w:t>
            </w:r>
          </w:p>
        </w:tc>
        <w:tc>
          <w:tcPr>
            <w:tcW w:w="2656" w:type="dxa"/>
            <w:shd w:val="clear" w:color="auto" w:fill="auto"/>
            <w:vAlign w:val="center"/>
          </w:tcPr>
          <w:p w14:paraId="0C638FDB" w14:textId="77777777" w:rsidR="00CC6013" w:rsidRPr="004B0D6C" w:rsidRDefault="00CC6013" w:rsidP="00A0432D">
            <w:pPr>
              <w:pStyle w:val="TAC"/>
            </w:pPr>
            <w:r>
              <w:t>(6,10), (7,11)</w:t>
            </w:r>
          </w:p>
        </w:tc>
      </w:tr>
      <w:tr w:rsidR="00CC6013" w:rsidRPr="00873AEF" w14:paraId="27DE8D37" w14:textId="77777777" w:rsidTr="00A0432D">
        <w:trPr>
          <w:trHeight w:val="232"/>
          <w:jc w:val="center"/>
        </w:trPr>
        <w:tc>
          <w:tcPr>
            <w:tcW w:w="2072" w:type="dxa"/>
            <w:shd w:val="clear" w:color="auto" w:fill="auto"/>
            <w:vAlign w:val="center"/>
          </w:tcPr>
          <w:p w14:paraId="290AF7D2" w14:textId="77777777" w:rsidR="00CC6013" w:rsidRPr="004B0D6C" w:rsidRDefault="00CC6013" w:rsidP="00A0432D">
            <w:pPr>
              <w:pStyle w:val="TAC"/>
            </w:pPr>
            <w:r>
              <w:t>13</w:t>
            </w:r>
          </w:p>
        </w:tc>
        <w:tc>
          <w:tcPr>
            <w:tcW w:w="2656" w:type="dxa"/>
            <w:shd w:val="clear" w:color="auto" w:fill="auto"/>
            <w:vAlign w:val="center"/>
          </w:tcPr>
          <w:p w14:paraId="24D2038A" w14:textId="77777777" w:rsidR="00CC6013" w:rsidRPr="004B0D6C" w:rsidRDefault="00CC6013" w:rsidP="00A0432D">
            <w:pPr>
              <w:pStyle w:val="TAC"/>
            </w:pPr>
            <w:r>
              <w:t>(6,10), (7,12)</w:t>
            </w:r>
          </w:p>
        </w:tc>
      </w:tr>
      <w:tr w:rsidR="00CC6013" w:rsidRPr="00873AEF" w14:paraId="2F4D9E69" w14:textId="77777777" w:rsidTr="00A0432D">
        <w:trPr>
          <w:trHeight w:val="232"/>
          <w:jc w:val="center"/>
        </w:trPr>
        <w:tc>
          <w:tcPr>
            <w:tcW w:w="2072" w:type="dxa"/>
            <w:shd w:val="clear" w:color="auto" w:fill="auto"/>
            <w:vAlign w:val="center"/>
          </w:tcPr>
          <w:p w14:paraId="1FDC46C8" w14:textId="77777777" w:rsidR="00CC6013" w:rsidRPr="004B0D6C" w:rsidRDefault="00CC6013" w:rsidP="00A0432D">
            <w:pPr>
              <w:pStyle w:val="TAC"/>
            </w:pPr>
            <w:r>
              <w:t>14</w:t>
            </w:r>
          </w:p>
        </w:tc>
        <w:tc>
          <w:tcPr>
            <w:tcW w:w="2656" w:type="dxa"/>
            <w:shd w:val="clear" w:color="auto" w:fill="auto"/>
            <w:vAlign w:val="center"/>
          </w:tcPr>
          <w:p w14:paraId="60942B4A" w14:textId="77777777" w:rsidR="00CC6013" w:rsidRPr="004B0D6C" w:rsidRDefault="00CC6013" w:rsidP="00A0432D">
            <w:pPr>
              <w:pStyle w:val="TAC"/>
            </w:pPr>
            <w:r>
              <w:t>(6,10), (7,12)</w:t>
            </w:r>
          </w:p>
        </w:tc>
      </w:tr>
      <w:tr w:rsidR="00CC6013" w:rsidRPr="00873AEF" w14:paraId="02E1F9F6" w14:textId="77777777" w:rsidTr="00A0432D">
        <w:trPr>
          <w:trHeight w:val="232"/>
          <w:jc w:val="center"/>
        </w:trPr>
        <w:tc>
          <w:tcPr>
            <w:tcW w:w="2072" w:type="dxa"/>
            <w:shd w:val="clear" w:color="auto" w:fill="auto"/>
            <w:vAlign w:val="center"/>
          </w:tcPr>
          <w:p w14:paraId="4FC2E488" w14:textId="77777777" w:rsidR="00CC6013" w:rsidRPr="004B0D6C" w:rsidRDefault="00CC6013" w:rsidP="00A0432D">
            <w:pPr>
              <w:pStyle w:val="TAC"/>
            </w:pPr>
            <w:r>
              <w:t>15</w:t>
            </w:r>
          </w:p>
        </w:tc>
        <w:tc>
          <w:tcPr>
            <w:tcW w:w="2656" w:type="dxa"/>
            <w:shd w:val="clear" w:color="auto" w:fill="auto"/>
            <w:vAlign w:val="center"/>
          </w:tcPr>
          <w:p w14:paraId="02C60CB4" w14:textId="77777777" w:rsidR="00CC6013" w:rsidRPr="004B0D6C" w:rsidRDefault="00CC6013" w:rsidP="00A0432D">
            <w:pPr>
              <w:pStyle w:val="TAC"/>
            </w:pPr>
            <w:r>
              <w:t>(6,10), (7,12)</w:t>
            </w:r>
          </w:p>
        </w:tc>
      </w:tr>
    </w:tbl>
    <w:p w14:paraId="323EF80F" w14:textId="77777777" w:rsidR="00CC6013" w:rsidRDefault="00CC6013" w:rsidP="00CC6013"/>
    <w:p w14:paraId="34BF2FF0" w14:textId="77777777" w:rsidR="00CC6013" w:rsidRPr="00C05557" w:rsidRDefault="00222F45" w:rsidP="00CC6013">
      <w:pPr>
        <w:rPr>
          <w:rFonts w:hint="eastAsia"/>
          <w:lang w:eastAsia="zh-CN"/>
        </w:rPr>
      </w:pPr>
      <w:r>
        <w:lastRenderedPageBreak/>
        <w:t>A permutation defined as (6,11) signifies that the 6</w:t>
      </w:r>
      <w:r w:rsidRPr="004857E5">
        <w:rPr>
          <w:vertAlign w:val="superscript"/>
        </w:rPr>
        <w:t>th</w:t>
      </w:r>
      <w:r>
        <w:t xml:space="preserve"> component, numbered starting from 0, is replaced by the 11</w:t>
      </w:r>
      <w:r w:rsidRPr="004857E5">
        <w:rPr>
          <w:vertAlign w:val="superscript"/>
        </w:rPr>
        <w:t>th</w:t>
      </w:r>
      <w:r>
        <w:t xml:space="preserve"> one and reciprocally. The permutations are performed between the two groups or subvectors, i.e the first index in the permutation is from the first half of the codevector and the second one from the second half or subvector. The permutations are performed only when one of the first stage codevectors whose index is mentioned in the previous table is obtained at the first stage. The resulting vector is component wise multiplied with the inverse of the corresponding </w:t>
      </w:r>
      <w:r w:rsidRPr="00D6551A">
        <w:rPr>
          <w:position w:val="-6"/>
        </w:rPr>
        <w:object w:dxaOrig="220" w:dyaOrig="200" w14:anchorId="19994EDC">
          <v:shape id="_x0000_i1304" type="#_x0000_t75" style="width:10.15pt;height:9.4pt" o:ole="">
            <v:imagedata r:id="rId521" o:title=""/>
          </v:shape>
          <o:OLEObject Type="Embed" ProgID="Equation.3" ShapeID="_x0000_i1304" DrawAspect="Content" ObjectID="_1783087651" r:id="rId522"/>
        </w:object>
      </w:r>
      <w:r>
        <w:t xml:space="preserve">vector and quantized with the corresponding multiple scale lattice structure. After quantization the components of the obtained second stage multiple scale lattice codevector are permuted back, and added to the first stage codevector in order to obtain the quantized LSF vector. </w:t>
      </w:r>
      <w:r>
        <w:rPr>
          <w:rFonts w:hint="eastAsia"/>
          <w:lang w:eastAsia="zh-CN"/>
        </w:rPr>
        <w:t xml:space="preserve">1 bit indicating the core sampling rate is transmitted in each SID frame. This bit signals the decoder the sampling </w:t>
      </w:r>
      <w:r>
        <w:rPr>
          <w:lang w:eastAsia="zh-CN"/>
        </w:rPr>
        <w:t>domain</w:t>
      </w:r>
      <w:r>
        <w:rPr>
          <w:rFonts w:hint="eastAsia"/>
          <w:lang w:eastAsia="zh-CN"/>
        </w:rPr>
        <w:t xml:space="preserve"> on which the quantized LSF vector is. The bit is set to </w:t>
      </w:r>
      <w:r>
        <w:rPr>
          <w:lang w:eastAsia="zh-CN"/>
        </w:rPr>
        <w:t>“</w:t>
      </w:r>
      <w:r>
        <w:rPr>
          <w:rFonts w:hint="eastAsia"/>
          <w:lang w:eastAsia="zh-CN"/>
        </w:rPr>
        <w:t>0</w:t>
      </w:r>
      <w:r>
        <w:rPr>
          <w:lang w:eastAsia="zh-CN"/>
        </w:rPr>
        <w:t>”</w:t>
      </w:r>
      <w:r>
        <w:rPr>
          <w:rFonts w:hint="eastAsia"/>
          <w:lang w:eastAsia="zh-CN"/>
        </w:rPr>
        <w:t xml:space="preserve"> for 12.8 kHz sampling rate and </w:t>
      </w:r>
      <w:r>
        <w:rPr>
          <w:lang w:eastAsia="zh-CN"/>
        </w:rPr>
        <w:t>“</w:t>
      </w:r>
      <w:r>
        <w:rPr>
          <w:rFonts w:hint="eastAsia"/>
          <w:lang w:eastAsia="zh-CN"/>
        </w:rPr>
        <w:t>1</w:t>
      </w:r>
      <w:r>
        <w:rPr>
          <w:lang w:eastAsia="zh-CN"/>
        </w:rPr>
        <w:t>’</w:t>
      </w:r>
      <w:r>
        <w:rPr>
          <w:rFonts w:hint="eastAsia"/>
          <w:lang w:eastAsia="zh-CN"/>
        </w:rPr>
        <w:t xml:space="preserve"> for 16 kHz </w:t>
      </w:r>
      <w:r>
        <w:rPr>
          <w:lang w:eastAsia="zh-CN"/>
        </w:rPr>
        <w:t>sampling</w:t>
      </w:r>
      <w:r>
        <w:rPr>
          <w:rFonts w:hint="eastAsia"/>
          <w:lang w:eastAsia="zh-CN"/>
        </w:rPr>
        <w:t xml:space="preserve"> rate</w:t>
      </w:r>
      <w:r w:rsidR="00CC6013">
        <w:rPr>
          <w:rFonts w:hint="eastAsia"/>
          <w:lang w:eastAsia="zh-CN"/>
        </w:rPr>
        <w:t>.</w:t>
      </w:r>
    </w:p>
    <w:p w14:paraId="259EC9E1" w14:textId="77777777" w:rsidR="00CC6013" w:rsidRPr="00F87D16" w:rsidRDefault="00CC6013" w:rsidP="00CC6013">
      <w:pPr>
        <w:pStyle w:val="Heading5"/>
      </w:pPr>
      <w:bookmarkStart w:id="253" w:name="_Toc193770698"/>
      <w:bookmarkStart w:id="254" w:name="_Toc194315262"/>
      <w:bookmarkStart w:id="255" w:name="_Ref194304917"/>
      <w:bookmarkStart w:id="256" w:name="_Ref194305741"/>
      <w:bookmarkStart w:id="257" w:name="_Toc194401111"/>
      <w:bookmarkStart w:id="258" w:name="_Toc195526902"/>
      <w:bookmarkStart w:id="259" w:name="_Toc196572767"/>
      <w:bookmarkStart w:id="260" w:name="_Toc394347324"/>
      <w:bookmarkEnd w:id="245"/>
      <w:bookmarkEnd w:id="246"/>
      <w:bookmarkEnd w:id="247"/>
      <w:bookmarkEnd w:id="248"/>
      <w:bookmarkEnd w:id="249"/>
      <w:bookmarkEnd w:id="250"/>
      <w:bookmarkEnd w:id="251"/>
      <w:r>
        <w:t>5.6.2.1.4</w:t>
      </w:r>
      <w:r w:rsidRPr="00F87D16">
        <w:tab/>
      </w:r>
      <w:r>
        <w:t>LP-CNG</w:t>
      </w:r>
      <w:r w:rsidRPr="00F87D16">
        <w:t xml:space="preserve"> </w:t>
      </w:r>
      <w:r>
        <w:rPr>
          <w:rFonts w:hint="eastAsia"/>
          <w:lang w:eastAsia="zh-CN"/>
        </w:rPr>
        <w:t>synthesis filter computation for local CNG synthesis</w:t>
      </w:r>
      <w:bookmarkEnd w:id="260"/>
    </w:p>
    <w:bookmarkEnd w:id="253"/>
    <w:bookmarkEnd w:id="254"/>
    <w:bookmarkEnd w:id="255"/>
    <w:bookmarkEnd w:id="256"/>
    <w:bookmarkEnd w:id="257"/>
    <w:bookmarkEnd w:id="258"/>
    <w:bookmarkEnd w:id="259"/>
    <w:p w14:paraId="57B37F59" w14:textId="77777777" w:rsidR="00CC6013" w:rsidRPr="001A4D1E" w:rsidRDefault="00CC6013" w:rsidP="00CC6013">
      <w:r>
        <w:rPr>
          <w:rFonts w:hint="eastAsia"/>
          <w:lang w:eastAsia="zh-CN"/>
        </w:rPr>
        <w:t xml:space="preserve">A smoothed LSP vector is used in every inactive frame to </w:t>
      </w:r>
      <w:r>
        <w:rPr>
          <w:lang w:eastAsia="zh-CN"/>
        </w:rPr>
        <w:t>obtain</w:t>
      </w:r>
      <w:r>
        <w:rPr>
          <w:rFonts w:hint="eastAsia"/>
          <w:lang w:eastAsia="zh-CN"/>
        </w:rPr>
        <w:t xml:space="preserve"> the LP synthesis filter </w:t>
      </w:r>
      <w:r w:rsidRPr="00A17DE9">
        <w:rPr>
          <w:position w:val="-10"/>
        </w:rPr>
        <w:object w:dxaOrig="480" w:dyaOrig="360" w14:anchorId="2973109C">
          <v:shape id="_x0000_i1305" type="#_x0000_t75" style="width:24pt;height:18pt" o:ole="">
            <v:imagedata r:id="rId523" o:title=""/>
          </v:shape>
          <o:OLEObject Type="Embed" ProgID="Equation.3" ShapeID="_x0000_i1305" DrawAspect="Content" ObjectID="_1783087652" r:id="rId524"/>
        </w:object>
      </w:r>
      <w:r>
        <w:rPr>
          <w:rFonts w:hint="eastAsia"/>
          <w:lang w:eastAsia="zh-CN"/>
        </w:rPr>
        <w:t>.</w:t>
      </w:r>
      <w:r w:rsidRPr="001A4D1E">
        <w:t xml:space="preserve">The quantized </w:t>
      </w:r>
      <w:r>
        <w:rPr>
          <w:rFonts w:hint="eastAsia"/>
          <w:lang w:eastAsia="zh-CN"/>
        </w:rPr>
        <w:t>L</w:t>
      </w:r>
      <w:r w:rsidRPr="001A4D1E">
        <w:t xml:space="preserve">SF vector is converted back to the </w:t>
      </w:r>
      <w:r>
        <w:rPr>
          <w:rFonts w:hint="eastAsia"/>
          <w:lang w:eastAsia="zh-CN"/>
        </w:rPr>
        <w:t>L</w:t>
      </w:r>
      <w:r w:rsidRPr="001A4D1E">
        <w:t xml:space="preserve">SP domain. </w:t>
      </w:r>
      <w:r>
        <w:rPr>
          <w:rFonts w:hint="eastAsia"/>
          <w:lang w:eastAsia="zh-CN"/>
        </w:rPr>
        <w:t>The smoothed LSP vector is updated by the last quantized LSP vector by means of an AR low-pass filter in each inactive frame except the first SID frame after an active burst. That is</w:t>
      </w:r>
    </w:p>
    <w:p w14:paraId="1C296588" w14:textId="77777777" w:rsidR="00CC6013" w:rsidRPr="001A4D1E" w:rsidRDefault="00CC6013" w:rsidP="00CC6013">
      <w:pPr>
        <w:pStyle w:val="Formulas"/>
      </w:pPr>
      <w:r w:rsidRPr="001A4D1E">
        <w:tab/>
      </w:r>
      <w:r w:rsidRPr="00A17DE9">
        <w:rPr>
          <w:position w:val="-14"/>
        </w:rPr>
        <w:object w:dxaOrig="2400" w:dyaOrig="400" w14:anchorId="3E50FD79">
          <v:shape id="_x0000_i1306" type="#_x0000_t75" style="width:120pt;height:19.9pt" o:ole="">
            <v:imagedata r:id="rId525" o:title=""/>
          </v:shape>
          <o:OLEObject Type="Embed" ProgID="Equation.3" ShapeID="_x0000_i1306" DrawAspect="Content" ObjectID="_1783087653" r:id="rId526"/>
        </w:object>
      </w:r>
      <w:r w:rsidRPr="001A4D1E">
        <w:tab/>
        <w:t>(</w:t>
      </w:r>
      <w:fldSimple w:instr=" SEQ eqn \* MERGEFORMAT ">
        <w:r>
          <w:t>1330</w:t>
        </w:r>
      </w:fldSimple>
      <w:r w:rsidRPr="001A4D1E">
        <w:t>)</w:t>
      </w:r>
    </w:p>
    <w:p w14:paraId="7B28D0F8" w14:textId="77777777" w:rsidR="00CC6013" w:rsidRDefault="00CC6013" w:rsidP="00CC6013">
      <w:pPr>
        <w:rPr>
          <w:rFonts w:hint="eastAsia"/>
          <w:lang w:eastAsia="zh-CN"/>
        </w:rPr>
      </w:pPr>
      <w:r w:rsidRPr="001A4D1E">
        <w:t xml:space="preserve">where </w:t>
      </w:r>
      <w:r w:rsidRPr="00020324">
        <w:rPr>
          <w:position w:val="-10"/>
        </w:rPr>
        <w:object w:dxaOrig="380" w:dyaOrig="360" w14:anchorId="4418EBC4">
          <v:shape id="_x0000_i1307" type="#_x0000_t75" style="width:19.15pt;height:18pt" o:ole="">
            <v:imagedata r:id="rId527" o:title=""/>
          </v:shape>
          <o:OLEObject Type="Embed" ProgID="Equation.3" ShapeID="_x0000_i1307" DrawAspect="Content" ObjectID="_1783087654" r:id="rId528"/>
        </w:object>
      </w:r>
      <w:r>
        <w:rPr>
          <w:rFonts w:hint="eastAsia"/>
          <w:lang w:eastAsia="zh-CN"/>
        </w:rPr>
        <w:t>,</w:t>
      </w:r>
      <w:r w:rsidRPr="00020324">
        <w:rPr>
          <w:position w:val="-10"/>
        </w:rPr>
        <w:object w:dxaOrig="460" w:dyaOrig="360" w14:anchorId="0B198BC2">
          <v:shape id="_x0000_i1308" type="#_x0000_t75" style="width:22.9pt;height:18pt" o:ole="">
            <v:imagedata r:id="rId529" o:title=""/>
          </v:shape>
          <o:OLEObject Type="Embed" ProgID="Equation.3" ShapeID="_x0000_i1308" DrawAspect="Content" ObjectID="_1783087655" r:id="rId530"/>
        </w:object>
      </w:r>
      <w:r w:rsidRPr="001A4D1E">
        <w:t xml:space="preserve"> </w:t>
      </w:r>
      <w:r>
        <w:rPr>
          <w:rFonts w:hint="eastAsia"/>
          <w:lang w:eastAsia="zh-CN"/>
        </w:rPr>
        <w:t>denote</w:t>
      </w:r>
      <w:r w:rsidRPr="001A4D1E">
        <w:t xml:space="preserve"> </w:t>
      </w:r>
      <w:r>
        <w:rPr>
          <w:rFonts w:hint="eastAsia"/>
          <w:lang w:eastAsia="zh-CN"/>
        </w:rPr>
        <w:t xml:space="preserve">respectively </w:t>
      </w:r>
      <w:r w:rsidRPr="001A4D1E">
        <w:t xml:space="preserve">the smoothed </w:t>
      </w:r>
      <w:r>
        <w:rPr>
          <w:rFonts w:hint="eastAsia"/>
          <w:lang w:eastAsia="zh-CN"/>
        </w:rPr>
        <w:t>L</w:t>
      </w:r>
      <w:r w:rsidRPr="001A4D1E">
        <w:t xml:space="preserve">SP vector </w:t>
      </w:r>
      <w:r>
        <w:rPr>
          <w:rFonts w:hint="eastAsia"/>
          <w:lang w:eastAsia="zh-CN"/>
        </w:rPr>
        <w:t xml:space="preserve">at the current and the previous frame, </w:t>
      </w:r>
      <w:r w:rsidRPr="00020324">
        <w:rPr>
          <w:position w:val="-14"/>
        </w:rPr>
        <w:object w:dxaOrig="420" w:dyaOrig="340" w14:anchorId="6E1344E0">
          <v:shape id="_x0000_i1309" type="#_x0000_t75" style="width:21pt;height:16.9pt" o:ole="">
            <v:imagedata r:id="rId531" o:title=""/>
          </v:shape>
          <o:OLEObject Type="Embed" ProgID="Equation.3" ShapeID="_x0000_i1309" DrawAspect="Content" ObjectID="_1783087656" r:id="rId532"/>
        </w:object>
      </w:r>
      <w:r>
        <w:rPr>
          <w:rFonts w:hint="eastAsia"/>
          <w:lang w:eastAsia="zh-CN"/>
        </w:rPr>
        <w:t xml:space="preserve"> denotes the last quantized LSP vector, </w:t>
      </w:r>
      <w:r w:rsidRPr="00020324">
        <w:rPr>
          <w:position w:val="-6"/>
        </w:rPr>
        <w:object w:dxaOrig="220" w:dyaOrig="200" w14:anchorId="74463670">
          <v:shape id="_x0000_i1310" type="#_x0000_t75" style="width:10.9pt;height:10.15pt" o:ole="">
            <v:imagedata r:id="rId533" o:title=""/>
          </v:shape>
          <o:OLEObject Type="Embed" ProgID="Equation.3" ShapeID="_x0000_i1310" DrawAspect="Content" ObjectID="_1783087657" r:id="rId534"/>
        </w:object>
      </w:r>
      <w:r w:rsidRPr="001A4D1E">
        <w:t>= 0.</w:t>
      </w:r>
      <w:r>
        <w:rPr>
          <w:rFonts w:hint="eastAsia"/>
          <w:lang w:eastAsia="zh-CN"/>
        </w:rPr>
        <w:t>9</w:t>
      </w:r>
      <w:r w:rsidRPr="001A4D1E">
        <w:t xml:space="preserve"> is a smoothing factor. </w:t>
      </w:r>
      <w:r>
        <w:rPr>
          <w:lang w:eastAsia="zh-CN"/>
        </w:rPr>
        <w:t>A</w:t>
      </w:r>
      <w:r>
        <w:rPr>
          <w:rFonts w:hint="eastAsia"/>
          <w:lang w:eastAsia="zh-CN"/>
        </w:rPr>
        <w:t xml:space="preserve">n additional constraint is applied to the inactive frames after the first SID frame of an inactive segment and before the second SID frame that the update to the smoothed LSP vector described above is suspended if the last SID excitation energy is an outlier and sufficient hangover frames are contained in the last active burst, that is, if </w:t>
      </w:r>
      <w:r w:rsidRPr="008B2FBD">
        <w:rPr>
          <w:position w:val="-10"/>
        </w:rPr>
        <w:object w:dxaOrig="1320" w:dyaOrig="400" w14:anchorId="44A36AA3">
          <v:shape id="_x0000_i1311" type="#_x0000_t75" style="width:66pt;height:19.9pt" o:ole="">
            <v:imagedata r:id="rId535" o:title=""/>
          </v:shape>
          <o:OLEObject Type="Embed" ProgID="Equation.3" ShapeID="_x0000_i1311" DrawAspect="Content" ObjectID="_1783087658" r:id="rId536"/>
        </w:object>
      </w:r>
      <w:r>
        <w:rPr>
          <w:rFonts w:hint="eastAsia"/>
          <w:lang w:eastAsia="zh-CN"/>
        </w:rPr>
        <w:t xml:space="preserve"> and </w:t>
      </w:r>
      <w:r w:rsidRPr="007A03CD">
        <w:rPr>
          <w:position w:val="-6"/>
        </w:rPr>
        <w:object w:dxaOrig="600" w:dyaOrig="279" w14:anchorId="4C3EC41C">
          <v:shape id="_x0000_i1312" type="#_x0000_t75" style="width:30pt;height:13.9pt" o:ole="">
            <v:imagedata r:id="rId537" o:title=""/>
          </v:shape>
          <o:OLEObject Type="Embed" ProgID="Equation.3" ShapeID="_x0000_i1312" DrawAspect="Content" ObjectID="_1783087659" r:id="rId538"/>
        </w:object>
      </w:r>
      <w:r>
        <w:rPr>
          <w:rFonts w:hint="eastAsia"/>
          <w:lang w:eastAsia="zh-CN"/>
        </w:rPr>
        <w:t xml:space="preserve">, where </w:t>
      </w:r>
      <w:r w:rsidRPr="001460F0">
        <w:rPr>
          <w:position w:val="-4"/>
        </w:rPr>
        <w:object w:dxaOrig="499" w:dyaOrig="340" w14:anchorId="1EF6384C">
          <v:shape id="_x0000_i1313" type="#_x0000_t75" style="width:25.15pt;height:16.9pt" o:ole="">
            <v:imagedata r:id="rId539" o:title=""/>
          </v:shape>
          <o:OLEObject Type="Embed" ProgID="Equation.3" ShapeID="_x0000_i1313" DrawAspect="Content" ObjectID="_1783087660" r:id="rId540"/>
        </w:object>
      </w:r>
      <w:r>
        <w:rPr>
          <w:rFonts w:hint="eastAsia"/>
          <w:lang w:eastAsia="zh-CN"/>
        </w:rPr>
        <w:t xml:space="preserve"> denotes the quantized excitation energy in the last SID frame, as </w:t>
      </w:r>
      <w:r>
        <w:rPr>
          <w:lang w:eastAsia="zh-CN"/>
        </w:rPr>
        <w:t>calculated</w:t>
      </w:r>
      <w:r>
        <w:rPr>
          <w:rFonts w:hint="eastAsia"/>
          <w:lang w:eastAsia="zh-CN"/>
        </w:rPr>
        <w:t xml:space="preserve"> in equation (</w:t>
      </w:r>
      <w:r>
        <w:rPr>
          <w:lang w:eastAsia="zh-CN"/>
        </w:rPr>
        <w:fldChar w:fldCharType="begin"/>
      </w:r>
      <w:r>
        <w:rPr>
          <w:lang w:eastAsia="zh-CN"/>
        </w:rPr>
        <w:instrText xml:space="preserve"> </w:instrText>
      </w:r>
      <w:r>
        <w:rPr>
          <w:rFonts w:hint="eastAsia"/>
          <w:lang w:eastAsia="zh-CN"/>
        </w:rPr>
        <w:instrText>SEQ eqn quantized_energy \* MERGEFORMAT</w:instrText>
      </w:r>
      <w:r>
        <w:rPr>
          <w:lang w:eastAsia="zh-CN"/>
        </w:rPr>
        <w:instrText xml:space="preserve"> </w:instrText>
      </w:r>
      <w:r>
        <w:rPr>
          <w:lang w:eastAsia="zh-CN"/>
        </w:rPr>
        <w:fldChar w:fldCharType="separate"/>
      </w:r>
      <w:r>
        <w:rPr>
          <w:noProof/>
          <w:lang w:eastAsia="zh-CN"/>
        </w:rPr>
        <w:t>1339</w:t>
      </w:r>
      <w:r>
        <w:rPr>
          <w:lang w:eastAsia="zh-CN"/>
        </w:rPr>
        <w:fldChar w:fldCharType="end"/>
      </w:r>
      <w:r>
        <w:rPr>
          <w:rFonts w:hint="eastAsia"/>
          <w:lang w:eastAsia="zh-CN"/>
        </w:rPr>
        <w:t xml:space="preserve">), </w:t>
      </w:r>
      <w:r w:rsidRPr="007A03CD">
        <w:rPr>
          <w:position w:val="-6"/>
        </w:rPr>
        <w:object w:dxaOrig="220" w:dyaOrig="200" w14:anchorId="66DA7215">
          <v:shape id="_x0000_i1314" type="#_x0000_t75" style="width:10.9pt;height:10.15pt" o:ole="">
            <v:imagedata r:id="rId541" o:title=""/>
          </v:shape>
          <o:OLEObject Type="Embed" ProgID="Equation.3" ShapeID="_x0000_i1314" DrawAspect="Content" ObjectID="_1783087661" r:id="rId542"/>
        </w:object>
      </w:r>
      <w:r>
        <w:rPr>
          <w:rFonts w:hint="eastAsia"/>
          <w:lang w:eastAsia="zh-CN"/>
        </w:rPr>
        <w:t xml:space="preserve"> denotes </w:t>
      </w:r>
      <w:r>
        <w:t>the number of entries in</w:t>
      </w:r>
      <w:r w:rsidRPr="001A3D2C">
        <w:rPr>
          <w:position w:val="-10"/>
        </w:rPr>
        <w:object w:dxaOrig="560" w:dyaOrig="300" w14:anchorId="65576B7D">
          <v:shape id="_x0000_i1315" type="#_x0000_t75" style="width:28.15pt;height:15pt" o:ole="">
            <v:imagedata r:id="rId543" o:title=""/>
          </v:shape>
          <o:OLEObject Type="Embed" ProgID="Equation.3" ShapeID="_x0000_i1315" DrawAspect="Content" ObjectID="_1783087662" r:id="rId544"/>
        </w:object>
      </w:r>
      <w:r>
        <w:t xml:space="preserve"> used for </w:t>
      </w:r>
      <w:r w:rsidRPr="007A03CD">
        <w:rPr>
          <w:position w:val="-14"/>
        </w:rPr>
        <w:object w:dxaOrig="1600" w:dyaOrig="340" w14:anchorId="65C38EC6">
          <v:shape id="_x0000_i1316" type="#_x0000_t75" style="width:80.25pt;height:16.9pt" o:ole="">
            <v:imagedata r:id="rId545" o:title=""/>
          </v:shape>
          <o:OLEObject Type="Embed" ProgID="Equation.3" ShapeID="_x0000_i1316" DrawAspect="Content" ObjectID="_1783087663" r:id="rId546"/>
        </w:object>
      </w:r>
      <w:r>
        <w:t xml:space="preserve"> calculation</w:t>
      </w:r>
      <w:r>
        <w:rPr>
          <w:rFonts w:hint="eastAsia"/>
          <w:lang w:eastAsia="zh-CN"/>
        </w:rPr>
        <w:t xml:space="preserve"> as described in subclause </w:t>
      </w:r>
      <w:r w:rsidRPr="00231D87">
        <w:t>6.7.2.</w:t>
      </w:r>
      <w:r>
        <w:t>1.2</w:t>
      </w:r>
      <w:r w:rsidR="009E7035">
        <w:t xml:space="preserve"> and </w:t>
      </w:r>
      <w:r w:rsidR="009E7035" w:rsidRPr="006D777A">
        <w:rPr>
          <w:position w:val="-12"/>
        </w:rPr>
        <w:object w:dxaOrig="440" w:dyaOrig="360" w14:anchorId="1A491F25">
          <v:shape id="_x0000_i1317" type="#_x0000_t75" style="width:22.15pt;height:18pt" o:ole="">
            <v:imagedata r:id="rId547" o:title=""/>
          </v:shape>
          <o:OLEObject Type="Embed" ProgID="Equation.3" ShapeID="_x0000_i1317" DrawAspect="Content" ObjectID="_1783087664" r:id="rId548"/>
        </w:object>
      </w:r>
      <w:r w:rsidR="009E7035">
        <w:t xml:space="preserve"> is the </w:t>
      </w:r>
      <w:r w:rsidR="009E7035">
        <w:rPr>
          <w:rFonts w:hint="eastAsia"/>
          <w:lang w:eastAsia="zh-CN"/>
        </w:rPr>
        <w:t>smoothed quantized excitation energy</w:t>
      </w:r>
      <w:r w:rsidR="009E7035">
        <w:rPr>
          <w:lang w:eastAsia="zh-CN"/>
        </w:rPr>
        <w:t xml:space="preserve">, further described in subclause </w:t>
      </w:r>
      <w:r w:rsidR="009E7035">
        <w:t>5.6.2.1.6</w:t>
      </w:r>
      <w:r>
        <w:rPr>
          <w:rFonts w:hint="eastAsia"/>
          <w:lang w:eastAsia="zh-CN"/>
        </w:rPr>
        <w:t xml:space="preserve">. </w:t>
      </w:r>
      <w:r>
        <w:rPr>
          <w:lang w:eastAsia="zh-CN"/>
        </w:rPr>
        <w:t>F</w:t>
      </w:r>
      <w:r>
        <w:rPr>
          <w:rFonts w:hint="eastAsia"/>
          <w:lang w:eastAsia="zh-CN"/>
        </w:rPr>
        <w:t xml:space="preserve">or the first SID frame after an active burst, the smoothed LSP vector is updated depending on whether the frame is an outlier in either energy or spectrum and whether there are past CN parameters to analyze in the CNG analysis buffer as described in </w:t>
      </w:r>
      <w:r w:rsidRPr="00E64DDF">
        <w:rPr>
          <w:rFonts w:hint="eastAsia"/>
          <w:lang w:eastAsia="zh-CN"/>
        </w:rPr>
        <w:t xml:space="preserve">subclause </w:t>
      </w:r>
      <w:r w:rsidRPr="00E64DDF">
        <w:t>6.7.2.1.2</w:t>
      </w:r>
      <w:r w:rsidRPr="00E64DDF">
        <w:rPr>
          <w:rFonts w:hint="eastAsia"/>
          <w:lang w:eastAsia="zh-CN"/>
        </w:rPr>
        <w:t xml:space="preserve">. If the step update flag </w:t>
      </w:r>
      <w:r w:rsidRPr="00E64DDF">
        <w:rPr>
          <w:position w:val="-14"/>
        </w:rPr>
        <w:object w:dxaOrig="460" w:dyaOrig="340" w14:anchorId="023C806C">
          <v:shape id="_x0000_i1318" type="#_x0000_t75" style="width:22.9pt;height:16.9pt" o:ole="">
            <v:imagedata r:id="rId549" o:title=""/>
          </v:shape>
          <o:OLEObject Type="Embed" ProgID="Equation.3" ShapeID="_x0000_i1318" DrawAspect="Content" ObjectID="_1783087665" r:id="rId550"/>
        </w:object>
      </w:r>
      <w:r w:rsidRPr="00E64DDF">
        <w:rPr>
          <w:rFonts w:hint="eastAsia"/>
          <w:lang w:eastAsia="zh-CN"/>
        </w:rPr>
        <w:t xml:space="preserve"> is set to 1 or </w:t>
      </w:r>
      <w:r w:rsidRPr="00E64DDF">
        <w:t>there were no past CN-parameters to analyse</w:t>
      </w:r>
      <w:r w:rsidRPr="00E64DDF">
        <w:rPr>
          <w:rFonts w:hint="eastAsia"/>
          <w:lang w:eastAsia="zh-CN"/>
        </w:rPr>
        <w:t xml:space="preserve"> in the CNG analysis buffer, the smoothed LSP vector is initialized to the quantized LSP vector of the current SID frame. Otherwise, if step update is not allowed and there are past CN parameters to analyze in the CNG analysis buffer, the overall and the maximum </w:t>
      </w:r>
      <w:r w:rsidRPr="00E64DDF">
        <w:t xml:space="preserve">individual </w:t>
      </w:r>
      <w:r w:rsidRPr="00E64DDF">
        <w:rPr>
          <w:rFonts w:hint="eastAsia"/>
          <w:lang w:eastAsia="zh-CN"/>
        </w:rPr>
        <w:t xml:space="preserve">spectral distortion between the quantized LSP vector of the current SID frame and the </w:t>
      </w:r>
      <w:r w:rsidRPr="00E64DDF">
        <w:t>average</w:t>
      </w:r>
      <w:r w:rsidRPr="00E64DDF">
        <w:rPr>
          <w:rFonts w:hint="eastAsia"/>
          <w:lang w:eastAsia="zh-CN"/>
        </w:rPr>
        <w:t xml:space="preserve"> LSP vector, </w:t>
      </w:r>
      <w:r w:rsidRPr="00E64DDF">
        <w:rPr>
          <w:position w:val="-14"/>
        </w:rPr>
        <w:object w:dxaOrig="1480" w:dyaOrig="340" w14:anchorId="661768A1">
          <v:shape id="_x0000_i1319" type="#_x0000_t75" style="width:74.25pt;height:16.9pt" o:ole="">
            <v:imagedata r:id="rId551" o:title=""/>
          </v:shape>
          <o:OLEObject Type="Embed" ProgID="Equation.3" ShapeID="_x0000_i1319" DrawAspect="Content" ObjectID="_1783087666" r:id="rId552"/>
        </w:object>
      </w:r>
      <w:r w:rsidRPr="00E64DDF">
        <w:rPr>
          <w:rFonts w:hint="eastAsia"/>
          <w:lang w:eastAsia="zh-CN"/>
        </w:rPr>
        <w:t xml:space="preserve">, calculated over hangover frames in subclause </w:t>
      </w:r>
      <w:r w:rsidRPr="00E64DDF">
        <w:t>6.7.2.1.2</w:t>
      </w:r>
      <w:r w:rsidRPr="00E64DDF">
        <w:rPr>
          <w:rFonts w:hint="eastAsia"/>
          <w:lang w:eastAsia="zh-CN"/>
        </w:rPr>
        <w:t xml:space="preserve"> are calculated.</w:t>
      </w:r>
    </w:p>
    <w:p w14:paraId="67E5ADA2" w14:textId="77777777" w:rsidR="00CC6013" w:rsidRPr="001A4D1E" w:rsidRDefault="00CC6013" w:rsidP="00CC6013">
      <w:pPr>
        <w:pStyle w:val="Formulas"/>
      </w:pPr>
      <w:r w:rsidRPr="001A4D1E">
        <w:tab/>
      </w:r>
      <w:r w:rsidRPr="00A0315F">
        <w:rPr>
          <w:position w:val="-32"/>
        </w:rPr>
        <w:object w:dxaOrig="3760" w:dyaOrig="740" w14:anchorId="2B15C794">
          <v:shape id="_x0000_i1320" type="#_x0000_t75" style="width:187.9pt;height:37.15pt" o:ole="">
            <v:imagedata r:id="rId553" o:title=""/>
          </v:shape>
          <o:OLEObject Type="Embed" ProgID="Equation.3" ShapeID="_x0000_i1320" DrawAspect="Content" ObjectID="_1783087667" r:id="rId554"/>
        </w:object>
      </w:r>
      <w:r w:rsidRPr="001A4D1E">
        <w:tab/>
        <w:t>(</w:t>
      </w:r>
      <w:fldSimple w:instr=" SEQ eqn \* MERGEFORMAT ">
        <w:r>
          <w:t>1331</w:t>
        </w:r>
      </w:fldSimple>
      <w:r w:rsidRPr="001A4D1E">
        <w:t>)</w:t>
      </w:r>
    </w:p>
    <w:p w14:paraId="7142FD49" w14:textId="77777777" w:rsidR="00CC6013" w:rsidRPr="001A4D1E" w:rsidRDefault="00CC6013" w:rsidP="00CC6013">
      <w:pPr>
        <w:pStyle w:val="Formulas"/>
      </w:pPr>
      <w:r w:rsidRPr="001A4D1E">
        <w:tab/>
      </w:r>
      <w:r w:rsidRPr="00A0315F">
        <w:rPr>
          <w:position w:val="-14"/>
        </w:rPr>
        <w:object w:dxaOrig="5160" w:dyaOrig="340" w14:anchorId="7D963022">
          <v:shape id="_x0000_i1321" type="#_x0000_t75" style="width:258pt;height:16.9pt" o:ole="">
            <v:imagedata r:id="rId555" o:title=""/>
          </v:shape>
          <o:OLEObject Type="Embed" ProgID="Equation.3" ShapeID="_x0000_i1321" DrawAspect="Content" ObjectID="_1783087668" r:id="rId556"/>
        </w:object>
      </w:r>
      <w:r w:rsidRPr="001A4D1E">
        <w:tab/>
        <w:t>(</w:t>
      </w:r>
      <w:fldSimple w:instr=" SEQ eqn \* MERGEFORMAT ">
        <w:r>
          <w:t>1332</w:t>
        </w:r>
      </w:fldSimple>
      <w:r w:rsidRPr="001A4D1E">
        <w:t>)</w:t>
      </w:r>
    </w:p>
    <w:p w14:paraId="31FBC6C4" w14:textId="77777777" w:rsidR="00CC6013" w:rsidRDefault="00CC6013" w:rsidP="00CC6013">
      <w:pPr>
        <w:rPr>
          <w:rFonts w:hint="eastAsia"/>
          <w:lang w:eastAsia="zh-CN"/>
        </w:rPr>
      </w:pPr>
      <w:r>
        <w:rPr>
          <w:rFonts w:hint="eastAsia"/>
          <w:lang w:eastAsia="zh-CN"/>
        </w:rPr>
        <w:t xml:space="preserve">where </w:t>
      </w:r>
      <w:r w:rsidRPr="0008470D">
        <w:rPr>
          <w:position w:val="-14"/>
        </w:rPr>
        <w:object w:dxaOrig="620" w:dyaOrig="340" w14:anchorId="05C19179">
          <v:shape id="_x0000_i1322" type="#_x0000_t75" style="width:31.15pt;height:16.9pt" o:ole="">
            <v:imagedata r:id="rId557" o:title=""/>
          </v:shape>
          <o:OLEObject Type="Embed" ProgID="Equation.3" ShapeID="_x0000_i1322" DrawAspect="Content" ObjectID="_1783087669" r:id="rId558"/>
        </w:object>
      </w:r>
      <w:r>
        <w:rPr>
          <w:rFonts w:hint="eastAsia"/>
          <w:lang w:eastAsia="zh-CN"/>
        </w:rPr>
        <w:t xml:space="preserve"> is the overall spectral distance, </w:t>
      </w:r>
      <w:r w:rsidRPr="0008470D">
        <w:rPr>
          <w:position w:val="-14"/>
        </w:rPr>
        <w:object w:dxaOrig="639" w:dyaOrig="340" w14:anchorId="6DF69204">
          <v:shape id="_x0000_i1323" type="#_x0000_t75" style="width:31.9pt;height:16.9pt" o:ole="">
            <v:imagedata r:id="rId559" o:title=""/>
          </v:shape>
          <o:OLEObject Type="Embed" ProgID="Equation.3" ShapeID="_x0000_i1323" DrawAspect="Content" ObjectID="_1783087670" r:id="rId560"/>
        </w:object>
      </w:r>
      <w:r>
        <w:rPr>
          <w:rFonts w:hint="eastAsia"/>
          <w:lang w:eastAsia="zh-CN"/>
        </w:rPr>
        <w:t xml:space="preserve"> is the maximum spectral distance, </w:t>
      </w:r>
      <w:r w:rsidRPr="00A0315F">
        <w:rPr>
          <w:position w:val="-14"/>
        </w:rPr>
        <w:object w:dxaOrig="1740" w:dyaOrig="340" w14:anchorId="274C9319">
          <v:shape id="_x0000_i1324" type="#_x0000_t75" style="width:87pt;height:16.9pt" o:ole="">
            <v:imagedata r:id="rId561" o:title=""/>
          </v:shape>
          <o:OLEObject Type="Embed" ProgID="Equation.3" ShapeID="_x0000_i1324" DrawAspect="Content" ObjectID="_1783087671" r:id="rId562"/>
        </w:object>
      </w:r>
      <w:r>
        <w:rPr>
          <w:rFonts w:hint="eastAsia"/>
          <w:lang w:eastAsia="zh-CN"/>
        </w:rPr>
        <w:t xml:space="preserve"> is the </w:t>
      </w:r>
      <w:r>
        <w:t>average</w:t>
      </w:r>
      <w:r>
        <w:rPr>
          <w:rFonts w:hint="eastAsia"/>
          <w:lang w:eastAsia="zh-CN"/>
        </w:rPr>
        <w:t xml:space="preserve"> LSP vector calculated over hangover frames, </w:t>
      </w:r>
      <w:r w:rsidRPr="0008470D">
        <w:rPr>
          <w:position w:val="-14"/>
        </w:rPr>
        <w:object w:dxaOrig="700" w:dyaOrig="340" w14:anchorId="3FB3F26F">
          <v:shape id="_x0000_i1325" type="#_x0000_t75" style="width:34.9pt;height:16.9pt" o:ole="">
            <v:imagedata r:id="rId563" o:title=""/>
          </v:shape>
          <o:OLEObject Type="Embed" ProgID="Equation.3" ShapeID="_x0000_i1325" DrawAspect="Content" ObjectID="_1783087672" r:id="rId564"/>
        </w:object>
      </w:r>
      <w:r>
        <w:rPr>
          <w:rFonts w:hint="eastAsia"/>
          <w:lang w:eastAsia="zh-CN"/>
        </w:rPr>
        <w:t xml:space="preserve"> is the quantized LSP vector of the current SID frame. </w:t>
      </w:r>
      <w:r>
        <w:rPr>
          <w:lang w:eastAsia="zh-CN"/>
        </w:rPr>
        <w:t>I</w:t>
      </w:r>
      <w:r>
        <w:rPr>
          <w:rFonts w:hint="eastAsia"/>
          <w:lang w:eastAsia="zh-CN"/>
        </w:rPr>
        <w:t xml:space="preserve">f </w:t>
      </w:r>
      <w:r w:rsidRPr="009A0E41">
        <w:rPr>
          <w:position w:val="-14"/>
        </w:rPr>
        <w:object w:dxaOrig="1760" w:dyaOrig="340" w14:anchorId="756869AF">
          <v:shape id="_x0000_i1326" type="#_x0000_t75" style="width:88.15pt;height:16.9pt" o:ole="">
            <v:imagedata r:id="rId565" o:title=""/>
          </v:shape>
          <o:OLEObject Type="Embed" ProgID="Equation.3" ShapeID="_x0000_i1326" DrawAspect="Content" ObjectID="_1783087673" r:id="rId566"/>
        </w:object>
      </w:r>
      <w:r>
        <w:rPr>
          <w:rFonts w:hint="eastAsia"/>
          <w:lang w:eastAsia="zh-CN"/>
        </w:rPr>
        <w:t xml:space="preserve"> and </w:t>
      </w:r>
      <w:r w:rsidRPr="0008470D">
        <w:rPr>
          <w:position w:val="-14"/>
        </w:rPr>
        <w:object w:dxaOrig="700" w:dyaOrig="340" w14:anchorId="41AB44DA">
          <v:shape id="_x0000_i1327" type="#_x0000_t75" style="width:34.9pt;height:16.9pt" o:ole="">
            <v:imagedata r:id="rId563" o:title=""/>
          </v:shape>
          <o:OLEObject Type="Embed" ProgID="Equation.3" ShapeID="_x0000_i1327" DrawAspect="Content" ObjectID="_1783087674" r:id="rId567"/>
        </w:object>
      </w:r>
      <w:r>
        <w:rPr>
          <w:rFonts w:hint="eastAsia"/>
          <w:lang w:eastAsia="zh-CN"/>
        </w:rPr>
        <w:t xml:space="preserve"> are </w:t>
      </w:r>
      <w:r>
        <w:rPr>
          <w:lang w:eastAsia="zh-CN"/>
        </w:rPr>
        <w:t>deviating</w:t>
      </w:r>
      <w:r>
        <w:rPr>
          <w:rFonts w:hint="eastAsia"/>
          <w:lang w:eastAsia="zh-CN"/>
        </w:rPr>
        <w:t xml:space="preserve"> to each other, that is, if </w:t>
      </w:r>
      <w:r w:rsidRPr="0008470D">
        <w:rPr>
          <w:position w:val="-14"/>
        </w:rPr>
        <w:object w:dxaOrig="1100" w:dyaOrig="340" w14:anchorId="627D36C9">
          <v:shape id="_x0000_i1328" type="#_x0000_t75" style="width:55.15pt;height:16.9pt" o:ole="">
            <v:imagedata r:id="rId568" o:title=""/>
          </v:shape>
          <o:OLEObject Type="Embed" ProgID="Equation.3" ShapeID="_x0000_i1328" DrawAspect="Content" ObjectID="_1783087675" r:id="rId569"/>
        </w:object>
      </w:r>
      <w:r>
        <w:rPr>
          <w:rFonts w:hint="eastAsia"/>
          <w:lang w:eastAsia="zh-CN"/>
        </w:rPr>
        <w:t xml:space="preserve"> or </w:t>
      </w:r>
      <w:r w:rsidRPr="0008470D">
        <w:rPr>
          <w:position w:val="-14"/>
        </w:rPr>
        <w:object w:dxaOrig="1100" w:dyaOrig="340" w14:anchorId="78ABA3D1">
          <v:shape id="_x0000_i1329" type="#_x0000_t75" style="width:55.15pt;height:16.9pt" o:ole="">
            <v:imagedata r:id="rId570" o:title=""/>
          </v:shape>
          <o:OLEObject Type="Embed" ProgID="Equation.3" ShapeID="_x0000_i1329" DrawAspect="Content" ObjectID="_1783087676" r:id="rId571"/>
        </w:object>
      </w:r>
      <w:r>
        <w:rPr>
          <w:rFonts w:hint="eastAsia"/>
          <w:lang w:eastAsia="zh-CN"/>
        </w:rPr>
        <w:t xml:space="preserve">, the quantized LSP vector of the current SID frame </w:t>
      </w:r>
      <w:r w:rsidRPr="0008470D">
        <w:rPr>
          <w:position w:val="-14"/>
        </w:rPr>
        <w:object w:dxaOrig="700" w:dyaOrig="340" w14:anchorId="6BB89138">
          <v:shape id="_x0000_i1330" type="#_x0000_t75" style="width:34.9pt;height:16.9pt" o:ole="">
            <v:imagedata r:id="rId563" o:title=""/>
          </v:shape>
          <o:OLEObject Type="Embed" ProgID="Equation.3" ShapeID="_x0000_i1330" DrawAspect="Content" ObjectID="_1783087677" r:id="rId572"/>
        </w:object>
      </w:r>
      <w:r>
        <w:rPr>
          <w:rFonts w:hint="eastAsia"/>
          <w:lang w:eastAsia="zh-CN"/>
        </w:rPr>
        <w:t xml:space="preserve">, is considered an outlier and the smoothed LSP vector is initialized to the average LSP vector calculated over hangover </w:t>
      </w:r>
      <w:r w:rsidRPr="00A0315F">
        <w:rPr>
          <w:position w:val="-14"/>
        </w:rPr>
        <w:object w:dxaOrig="1760" w:dyaOrig="340" w14:anchorId="22A7FAC5">
          <v:shape id="_x0000_i1331" type="#_x0000_t75" style="width:88.15pt;height:16.9pt" o:ole="">
            <v:imagedata r:id="rId573" o:title=""/>
          </v:shape>
          <o:OLEObject Type="Embed" ProgID="Equation.3" ShapeID="_x0000_i1331" DrawAspect="Content" ObjectID="_1783087678" r:id="rId574"/>
        </w:object>
      </w:r>
      <w:r>
        <w:rPr>
          <w:rFonts w:hint="eastAsia"/>
          <w:lang w:eastAsia="zh-CN"/>
        </w:rPr>
        <w:t>. Otherwise, the smoothed LSP vector is initialized by</w:t>
      </w:r>
    </w:p>
    <w:p w14:paraId="230520C0" w14:textId="77777777" w:rsidR="00CC6013" w:rsidRPr="001A4D1E" w:rsidRDefault="00CC6013" w:rsidP="00CC6013">
      <w:pPr>
        <w:pStyle w:val="Formulas"/>
      </w:pPr>
      <w:r w:rsidRPr="001A4D1E">
        <w:tab/>
      </w:r>
      <w:r w:rsidRPr="006431D9">
        <w:rPr>
          <w:position w:val="-14"/>
        </w:rPr>
        <w:object w:dxaOrig="5179" w:dyaOrig="380" w14:anchorId="214C20EC">
          <v:shape id="_x0000_i1332" type="#_x0000_t75" style="width:259.15pt;height:19.15pt" o:ole="">
            <v:imagedata r:id="rId575" o:title=""/>
          </v:shape>
          <o:OLEObject Type="Embed" ProgID="Equation.3" ShapeID="_x0000_i1332" DrawAspect="Content" ObjectID="_1783087679" r:id="rId576"/>
        </w:object>
      </w:r>
      <w:r w:rsidRPr="001A4D1E">
        <w:tab/>
        <w:t>(</w:t>
      </w:r>
      <w:fldSimple w:instr=" SEQ eqn \* MERGEFORMAT ">
        <w:r>
          <w:t>1333</w:t>
        </w:r>
      </w:fldSimple>
      <w:r w:rsidRPr="001A4D1E">
        <w:t>)</w:t>
      </w:r>
    </w:p>
    <w:p w14:paraId="16C62D89" w14:textId="77777777" w:rsidR="00CC6013" w:rsidRPr="00AF65D7" w:rsidRDefault="00CC6013" w:rsidP="00CC6013">
      <w:pPr>
        <w:rPr>
          <w:szCs w:val="24"/>
        </w:rPr>
      </w:pPr>
      <w:r w:rsidRPr="00E64DDF">
        <w:t xml:space="preserve">The </w:t>
      </w:r>
      <w:r w:rsidRPr="00E64DDF">
        <w:rPr>
          <w:rFonts w:hint="eastAsia"/>
          <w:lang w:eastAsia="zh-CN"/>
        </w:rPr>
        <w:t xml:space="preserve">smoothed LSP </w:t>
      </w:r>
      <w:r w:rsidRPr="00E64DDF">
        <w:t xml:space="preserve">vector </w:t>
      </w:r>
      <w:r w:rsidRPr="00E64DDF">
        <w:rPr>
          <w:position w:val="-10"/>
        </w:rPr>
        <w:object w:dxaOrig="200" w:dyaOrig="340" w14:anchorId="0097D0E9">
          <v:shape id="_x0000_i1333" type="#_x0000_t75" style="width:10.15pt;height:16.9pt" o:ole="">
            <v:imagedata r:id="rId577" o:title=""/>
          </v:shape>
          <o:OLEObject Type="Embed" ProgID="Equation.3" ShapeID="_x0000_i1333" DrawAspect="Content" ObjectID="_1783087680" r:id="rId578"/>
        </w:object>
      </w:r>
      <w:r w:rsidRPr="00E64DDF">
        <w:t xml:space="preserve"> is initially set to </w:t>
      </w:r>
      <w:r w:rsidRPr="00E64DDF">
        <w:rPr>
          <w:rFonts w:hint="eastAsia"/>
          <w:lang w:eastAsia="zh-CN"/>
        </w:rPr>
        <w:t xml:space="preserve">the quantized end-frame LSP vector from the previous frame, </w:t>
      </w:r>
      <w:r w:rsidRPr="006F0364">
        <w:rPr>
          <w:position w:val="-12"/>
        </w:rPr>
        <w:object w:dxaOrig="460" w:dyaOrig="380" w14:anchorId="5B361F95">
          <v:shape id="_x0000_i1334" type="#_x0000_t75" style="width:22.9pt;height:19.15pt" o:ole="">
            <v:imagedata r:id="rId579" o:title=""/>
          </v:shape>
          <o:OLEObject Type="Embed" ProgID="Equation.3" ShapeID="_x0000_i1334" DrawAspect="Content" ObjectID="_1783087681" r:id="rId580"/>
        </w:object>
      </w:r>
      <w:r>
        <w:rPr>
          <w:rFonts w:hint="eastAsia"/>
          <w:lang w:eastAsia="zh-CN"/>
        </w:rPr>
        <w:t>,</w:t>
      </w:r>
      <w:r w:rsidRPr="00153546">
        <w:rPr>
          <w:highlight w:val="yellow"/>
        </w:rPr>
        <w:t xml:space="preserve"> </w:t>
      </w:r>
      <w:r w:rsidRPr="00E64DDF">
        <w:t>when the first SID frame is processed at the encoder.</w:t>
      </w:r>
      <w:r>
        <w:rPr>
          <w:rFonts w:hint="eastAsia"/>
          <w:lang w:eastAsia="zh-CN"/>
        </w:rPr>
        <w:t xml:space="preserve"> The step update flag</w:t>
      </w:r>
      <w:r w:rsidRPr="00E64DDF">
        <w:rPr>
          <w:position w:val="-14"/>
        </w:rPr>
        <w:object w:dxaOrig="460" w:dyaOrig="340" w14:anchorId="46668606">
          <v:shape id="_x0000_i1335" type="#_x0000_t75" style="width:22.9pt;height:16.9pt" o:ole="">
            <v:imagedata r:id="rId549" o:title=""/>
          </v:shape>
          <o:OLEObject Type="Embed" ProgID="Equation.3" ShapeID="_x0000_i1335" DrawAspect="Content" ObjectID="_1783087682" r:id="rId581"/>
        </w:object>
      </w:r>
      <w:r>
        <w:rPr>
          <w:rFonts w:hint="eastAsia"/>
          <w:lang w:eastAsia="zh-CN"/>
        </w:rPr>
        <w:t xml:space="preserve"> is set in each inactive frame by measuring the energy step between the instant energy and the long-term energy. </w:t>
      </w:r>
      <w:r w:rsidR="009E7035">
        <w:rPr>
          <w:lang w:eastAsia="zh-CN"/>
        </w:rPr>
        <w:t xml:space="preserve">For the first inactive frame after an </w:t>
      </w:r>
      <w:r w:rsidR="009E7035">
        <w:rPr>
          <w:lang w:eastAsia="zh-CN"/>
        </w:rPr>
        <w:lastRenderedPageBreak/>
        <w:t xml:space="preserve">active signal period, the flag </w:t>
      </w:r>
      <w:r w:rsidR="009E7035" w:rsidRPr="00E64DDF">
        <w:rPr>
          <w:position w:val="-14"/>
        </w:rPr>
        <w:object w:dxaOrig="460" w:dyaOrig="340" w14:anchorId="663072E3">
          <v:shape id="_x0000_i1336" type="#_x0000_t75" style="width:22.9pt;height:16.9pt" o:ole="">
            <v:imagedata r:id="rId549" o:title=""/>
          </v:shape>
          <o:OLEObject Type="Embed" ProgID="Equation.3" ShapeID="_x0000_i1336" DrawAspect="Content" ObjectID="_1783087683" r:id="rId582"/>
        </w:object>
      </w:r>
      <w:r w:rsidR="009E7035">
        <w:t xml:space="preserve"> is additionally set if t</w:t>
      </w:r>
      <w:r w:rsidR="009E7035">
        <w:rPr>
          <w:lang w:eastAsia="zh-CN"/>
        </w:rPr>
        <w:t xml:space="preserve">here are past CN-parameters and the most recent energy value in </w:t>
      </w:r>
      <w:r w:rsidR="009E7035" w:rsidRPr="001A3D2C">
        <w:rPr>
          <w:position w:val="-10"/>
        </w:rPr>
        <w:object w:dxaOrig="560" w:dyaOrig="300" w14:anchorId="6BB45F14">
          <v:shape id="_x0000_i1337" type="#_x0000_t75" style="width:28.15pt;height:15pt" o:ole="">
            <v:imagedata r:id="rId543" o:title=""/>
          </v:shape>
          <o:OLEObject Type="Embed" ProgID="Equation.3" ShapeID="_x0000_i1337" DrawAspect="Content" ObjectID="_1783087684" r:id="rId583"/>
        </w:object>
      </w:r>
      <w:r w:rsidR="009E7035">
        <w:t xml:space="preserve"> is more than four times larger than the </w:t>
      </w:r>
      <w:r w:rsidR="009E7035">
        <w:rPr>
          <w:rFonts w:hint="eastAsia"/>
          <w:lang w:eastAsia="zh-CN"/>
        </w:rPr>
        <w:t>smoothed quantized excitation energy</w:t>
      </w:r>
      <w:r w:rsidR="009E7035">
        <w:rPr>
          <w:lang w:eastAsia="zh-CN"/>
        </w:rPr>
        <w:t xml:space="preserve"> </w:t>
      </w:r>
      <w:r w:rsidR="009E7035" w:rsidRPr="006D777A">
        <w:rPr>
          <w:position w:val="-12"/>
        </w:rPr>
        <w:object w:dxaOrig="440" w:dyaOrig="360" w14:anchorId="01B082B2">
          <v:shape id="_x0000_i1338" type="#_x0000_t75" style="width:22.15pt;height:18pt" o:ole="">
            <v:imagedata r:id="rId584" o:title=""/>
          </v:shape>
          <o:OLEObject Type="Embed" ProgID="Equation.3" ShapeID="_x0000_i1338" DrawAspect="Content" ObjectID="_1783087685" r:id="rId585"/>
        </w:object>
      </w:r>
      <w:r w:rsidR="009E7035">
        <w:t>.</w:t>
      </w:r>
      <w:r w:rsidR="009E7035">
        <w:rPr>
          <w:lang w:eastAsia="zh-CN"/>
        </w:rPr>
        <w:t xml:space="preserve"> </w:t>
      </w:r>
      <w:r w:rsidRPr="001A4D1E">
        <w:rPr>
          <w:szCs w:val="24"/>
        </w:rPr>
        <w:t xml:space="preserve">Finally, the smoothed </w:t>
      </w:r>
      <w:r>
        <w:rPr>
          <w:rFonts w:hint="eastAsia"/>
          <w:szCs w:val="24"/>
          <w:lang w:eastAsia="zh-CN"/>
        </w:rPr>
        <w:t>L</w:t>
      </w:r>
      <w:r w:rsidRPr="001A4D1E">
        <w:rPr>
          <w:szCs w:val="24"/>
        </w:rPr>
        <w:t xml:space="preserve">SP vector is converted to LP coefficients to obtain a smoothed LP synthesis filter, </w:t>
      </w:r>
      <w:r w:rsidRPr="00A17DE9">
        <w:rPr>
          <w:position w:val="-10"/>
        </w:rPr>
        <w:object w:dxaOrig="480" w:dyaOrig="360" w14:anchorId="6B92A706">
          <v:shape id="_x0000_i1339" type="#_x0000_t75" style="width:24pt;height:18pt" o:ole="">
            <v:imagedata r:id="rId523" o:title=""/>
          </v:shape>
          <o:OLEObject Type="Embed" ProgID="Equation.3" ShapeID="_x0000_i1339" DrawAspect="Content" ObjectID="_1783087686" r:id="rId586"/>
        </w:object>
      </w:r>
      <w:r>
        <w:rPr>
          <w:rFonts w:hint="eastAsia"/>
          <w:lang w:eastAsia="zh-CN"/>
        </w:rPr>
        <w:t>, which is used in the local CNG synthesis</w:t>
      </w:r>
      <w:r w:rsidRPr="001A4D1E">
        <w:rPr>
          <w:szCs w:val="24"/>
        </w:rPr>
        <w:t>.</w:t>
      </w:r>
    </w:p>
    <w:p w14:paraId="4BCD94B2" w14:textId="77777777" w:rsidR="00CC6013" w:rsidRPr="00AF65D7" w:rsidRDefault="00CC6013" w:rsidP="00CC6013">
      <w:pPr>
        <w:pStyle w:val="Heading5"/>
        <w:rPr>
          <w:rFonts w:hint="eastAsia"/>
          <w:lang w:eastAsia="zh-CN"/>
        </w:rPr>
      </w:pPr>
      <w:bookmarkStart w:id="261" w:name="_Toc193770699"/>
      <w:bookmarkStart w:id="262" w:name="_Toc193708051"/>
      <w:bookmarkStart w:id="263" w:name="_Toc194315263"/>
      <w:bookmarkStart w:id="264" w:name="_Toc194401112"/>
      <w:bookmarkStart w:id="265" w:name="_Toc195526903"/>
      <w:bookmarkStart w:id="266" w:name="_Toc196572768"/>
      <w:bookmarkStart w:id="267" w:name="_Toc394347325"/>
      <w:r w:rsidRPr="00AF65D7">
        <w:t>5.6.2.1.5</w:t>
      </w:r>
      <w:r w:rsidRPr="00AF65D7">
        <w:tab/>
        <w:t>LP-CNG energy calculation</w:t>
      </w:r>
      <w:bookmarkEnd w:id="267"/>
      <w:r>
        <w:rPr>
          <w:rFonts w:hint="eastAsia"/>
          <w:lang w:eastAsia="zh-CN"/>
        </w:rPr>
        <w:t xml:space="preserve"> and quantization</w:t>
      </w:r>
    </w:p>
    <w:bookmarkEnd w:id="261"/>
    <w:bookmarkEnd w:id="262"/>
    <w:bookmarkEnd w:id="263"/>
    <w:bookmarkEnd w:id="264"/>
    <w:bookmarkEnd w:id="265"/>
    <w:bookmarkEnd w:id="266"/>
    <w:p w14:paraId="28CE45C9" w14:textId="77777777" w:rsidR="00CC6013" w:rsidRPr="00AF65D7" w:rsidRDefault="00CC6013" w:rsidP="00CC6013">
      <w:r w:rsidRPr="00AF65D7">
        <w:t>The excitation energy in the current frame is computed for each inactive frame according to the following equation:</w:t>
      </w:r>
    </w:p>
    <w:p w14:paraId="0C57F0B0" w14:textId="77777777" w:rsidR="00CC6013" w:rsidRPr="00AF65D7" w:rsidRDefault="00CC6013" w:rsidP="00CC6013">
      <w:pPr>
        <w:pStyle w:val="Formulas"/>
      </w:pPr>
      <w:r w:rsidRPr="00AF65D7">
        <w:tab/>
      </w:r>
      <w:r w:rsidRPr="00896D67">
        <w:rPr>
          <w:position w:val="-34"/>
        </w:rPr>
        <w:object w:dxaOrig="2160" w:dyaOrig="780" w14:anchorId="741E9281">
          <v:shape id="_x0000_i1340" type="#_x0000_t75" style="width:108pt;height:39pt" o:ole="">
            <v:imagedata r:id="rId587" o:title=""/>
          </v:shape>
          <o:OLEObject Type="Embed" ProgID="Equation.3" ShapeID="_x0000_i1340" DrawAspect="Content" ObjectID="_1783087687" r:id="rId588"/>
        </w:object>
      </w:r>
      <w:r w:rsidRPr="00AF65D7">
        <w:tab/>
        <w:t>(</w:t>
      </w:r>
      <w:fldSimple w:instr=" SEQ eqn \* MERGEFORMAT ">
        <w:r>
          <w:t>1334</w:t>
        </w:r>
      </w:fldSimple>
      <w:r w:rsidRPr="00AF65D7">
        <w:t>)</w:t>
      </w:r>
    </w:p>
    <w:p w14:paraId="24B93A0D" w14:textId="77777777" w:rsidR="00CC6013" w:rsidRPr="00AF65D7" w:rsidRDefault="00CC6013" w:rsidP="00CC6013">
      <w:pPr>
        <w:keepNext/>
      </w:pPr>
      <w:r w:rsidRPr="00AF65D7">
        <w:t xml:space="preserve">where </w:t>
      </w:r>
      <w:r w:rsidRPr="00A17DE9">
        <w:rPr>
          <w:position w:val="-10"/>
        </w:rPr>
        <w:object w:dxaOrig="420" w:dyaOrig="300" w14:anchorId="53E76369">
          <v:shape id="_x0000_i1341" type="#_x0000_t75" style="width:21pt;height:15pt" o:ole="">
            <v:imagedata r:id="rId589" o:title=""/>
          </v:shape>
          <o:OLEObject Type="Embed" ProgID="Equation.3" ShapeID="_x0000_i1341" DrawAspect="Content" ObjectID="_1783087688" r:id="rId590"/>
        </w:object>
      </w:r>
      <w:r w:rsidRPr="00AF65D7">
        <w:t xml:space="preserve"> is the </w:t>
      </w:r>
      <w:r w:rsidRPr="00AF65D7">
        <w:rPr>
          <w:szCs w:val="24"/>
          <w:lang w:eastAsia="fr-CA"/>
        </w:rPr>
        <w:t xml:space="preserve">LP residual signal, calculated by filtering the pre-emphasized inactive input signal, </w:t>
      </w:r>
      <w:r w:rsidRPr="00E64DDF">
        <w:rPr>
          <w:position w:val="-14"/>
        </w:rPr>
        <w:object w:dxaOrig="660" w:dyaOrig="340" w14:anchorId="6EDD996B">
          <v:shape id="_x0000_i1342" type="#_x0000_t75" style="width:33pt;height:16.9pt" o:ole="">
            <v:imagedata r:id="rId591" o:title=""/>
          </v:shape>
          <o:OLEObject Type="Embed" ProgID="Equation.3" ShapeID="_x0000_i1342" DrawAspect="Content" ObjectID="_1783087689" r:id="rId592"/>
        </w:object>
      </w:r>
      <w:r w:rsidRPr="00AF65D7">
        <w:rPr>
          <w:szCs w:val="24"/>
          <w:lang w:eastAsia="fr-CA"/>
        </w:rPr>
        <w:t xml:space="preserve">, through the filter </w:t>
      </w:r>
      <w:r w:rsidRPr="00AF65D7">
        <w:rPr>
          <w:i/>
          <w:szCs w:val="24"/>
        </w:rPr>
        <w:t>Â</w:t>
      </w:r>
      <w:r w:rsidRPr="00AF65D7">
        <w:rPr>
          <w:szCs w:val="24"/>
          <w:lang w:eastAsia="fr-CA"/>
        </w:rPr>
        <w:t>(</w:t>
      </w:r>
      <w:r w:rsidRPr="00AF65D7">
        <w:rPr>
          <w:i/>
          <w:szCs w:val="24"/>
          <w:lang w:eastAsia="fr-CA"/>
        </w:rPr>
        <w:t>z</w:t>
      </w:r>
      <w:r w:rsidRPr="00AF65D7">
        <w:rPr>
          <w:szCs w:val="24"/>
          <w:lang w:eastAsia="fr-CA"/>
        </w:rPr>
        <w:t>)</w:t>
      </w:r>
      <w:r>
        <w:rPr>
          <w:rFonts w:hint="eastAsia"/>
          <w:szCs w:val="24"/>
        </w:rPr>
        <w:t xml:space="preserve">, </w:t>
      </w:r>
      <w:r w:rsidRPr="005241D1">
        <w:rPr>
          <w:position w:val="-4"/>
        </w:rPr>
        <w:object w:dxaOrig="200" w:dyaOrig="220" w14:anchorId="46539BC0">
          <v:shape id="_x0000_i1343" type="#_x0000_t75" style="width:10.15pt;height:10.9pt" o:ole="">
            <v:imagedata r:id="rId593" o:title=""/>
          </v:shape>
          <o:OLEObject Type="Embed" ProgID="Equation.3" ShapeID="_x0000_i1343" DrawAspect="Content" ObjectID="_1783087690" r:id="rId594"/>
        </w:object>
      </w:r>
      <w:r>
        <w:rPr>
          <w:rFonts w:hint="eastAsia"/>
        </w:rPr>
        <w:t>=256 or 320 depending on the sampling rate of the core</w:t>
      </w:r>
      <w:r w:rsidRPr="00AF65D7">
        <w:rPr>
          <w:szCs w:val="24"/>
          <w:lang w:eastAsia="fr-CA"/>
        </w:rPr>
        <w:t xml:space="preserve">. Then a weighted average </w:t>
      </w:r>
      <w:r w:rsidRPr="00AF65D7">
        <w:t>energy is computed over the whole CN averaging period by</w:t>
      </w:r>
    </w:p>
    <w:p w14:paraId="70F4BB58" w14:textId="77777777" w:rsidR="00CC6013" w:rsidRDefault="00CC6013" w:rsidP="00CC6013">
      <w:pPr>
        <w:pStyle w:val="Formulas"/>
      </w:pPr>
      <w:r>
        <w:tab/>
      </w:r>
      <w:r w:rsidRPr="00FD3368">
        <w:rPr>
          <w:position w:val="-72"/>
        </w:rPr>
        <w:object w:dxaOrig="2680" w:dyaOrig="1540" w14:anchorId="108AF496">
          <v:shape id="_x0000_i1344" type="#_x0000_t75" style="width:133.9pt;height:76.9pt" o:ole="">
            <v:imagedata r:id="rId595" o:title=""/>
          </v:shape>
          <o:OLEObject Type="Embed" ProgID="Equation.3" ShapeID="_x0000_i1344" DrawAspect="Content" ObjectID="_1783087691" r:id="rId596"/>
        </w:object>
      </w:r>
      <w:r>
        <w:tab/>
        <w:t>(</w:t>
      </w:r>
      <w:fldSimple w:instr=" SEQ eqn \* MERGEFORMAT ">
        <w:r>
          <w:t>1335</w:t>
        </w:r>
      </w:fldSimple>
      <w:r>
        <w:t>)</w:t>
      </w:r>
    </w:p>
    <w:p w14:paraId="77C408C4" w14:textId="77777777" w:rsidR="00CC6013" w:rsidRDefault="009E7035" w:rsidP="00CC6013">
      <w:r w:rsidRPr="00AF65D7">
        <w:t>where the weights are defined as</w:t>
      </w:r>
      <w:r>
        <w:rPr>
          <w:rFonts w:hint="eastAsia"/>
          <w:lang w:eastAsia="zh-CN"/>
        </w:rPr>
        <w:t xml:space="preserve"> </w:t>
      </w:r>
      <w:r w:rsidRPr="00A17DE9">
        <w:rPr>
          <w:position w:val="-10"/>
        </w:rPr>
        <w:object w:dxaOrig="460" w:dyaOrig="300" w14:anchorId="3DD5DE2F">
          <v:shape id="_x0000_i1345" type="#_x0000_t75" style="width:22.9pt;height:15pt" o:ole="">
            <v:imagedata r:id="rId597" o:title=""/>
          </v:shape>
          <o:OLEObject Type="Embed" ProgID="Equation.3" ShapeID="_x0000_i1345" DrawAspect="Content" ObjectID="_1783087692" r:id="rId598"/>
        </w:object>
      </w:r>
      <w:r w:rsidRPr="00AF65D7">
        <w:t> = [</w:t>
      </w:r>
      <w:r w:rsidRPr="00AF65D7">
        <w:rPr>
          <w:szCs w:val="24"/>
          <w:lang w:eastAsia="fr-CA"/>
        </w:rPr>
        <w:t>0.2, 0.16, 0.128, 0.1024, 0.08192, 0.065536, 0.0524288, 0.01048576</w:t>
      </w:r>
      <w:r w:rsidRPr="00AF65D7">
        <w:t xml:space="preserve">], and </w:t>
      </w:r>
      <w:r w:rsidRPr="006F00B4">
        <w:rPr>
          <w:position w:val="-14"/>
        </w:rPr>
        <w:object w:dxaOrig="560" w:dyaOrig="340" w14:anchorId="50B973AF">
          <v:shape id="_x0000_i1346" type="#_x0000_t75" style="width:28.15pt;height:16.9pt" o:ole="">
            <v:imagedata r:id="rId599" o:title=""/>
          </v:shape>
          <o:OLEObject Type="Embed" ProgID="Equation.3" ShapeID="_x0000_i1346" DrawAspect="Content" ObjectID="_1783087693" r:id="rId600"/>
        </w:object>
      </w:r>
      <w:r>
        <w:rPr>
          <w:rFonts w:hint="eastAsia"/>
          <w:lang w:eastAsia="zh-CN"/>
        </w:rPr>
        <w:t xml:space="preserve"> </w:t>
      </w:r>
      <w:r w:rsidRPr="00AF65D7">
        <w:t>is an energy offset value which is set to</w:t>
      </w:r>
      <w:r>
        <w:rPr>
          <w:rFonts w:hint="eastAsia"/>
          <w:lang w:eastAsia="zh-CN"/>
        </w:rPr>
        <w:t xml:space="preserve"> 0 for input bandwidth = NB, to</w:t>
      </w:r>
      <w:r w:rsidRPr="00AF65D7">
        <w:t xml:space="preserve"> 1.5 for</w:t>
      </w:r>
      <w:r>
        <w:rPr>
          <w:rFonts w:hint="eastAsia"/>
          <w:lang w:eastAsia="zh-CN"/>
        </w:rPr>
        <w:t xml:space="preserve"> input bandwidth greater than</w:t>
      </w:r>
      <w:r w:rsidRPr="00AF65D7">
        <w:t xml:space="preserve"> WB</w:t>
      </w:r>
      <w:r>
        <w:rPr>
          <w:rFonts w:hint="eastAsia"/>
          <w:lang w:eastAsia="zh-CN"/>
        </w:rPr>
        <w:t>, and for signals of bandwidth = WB, the energy offset value is chosen from an energy attenuation table</w:t>
      </w:r>
      <w:r>
        <w:rPr>
          <w:lang w:eastAsia="zh-CN"/>
        </w:rPr>
        <w:t xml:space="preserve"> depending on the latest bitrate used for actively encoded frames </w:t>
      </w:r>
      <w:r w:rsidRPr="00B524CB">
        <w:rPr>
          <w:position w:val="-14"/>
        </w:rPr>
        <w:object w:dxaOrig="1100" w:dyaOrig="340" w14:anchorId="7597ECC5">
          <v:shape id="_x0000_i1347" type="#_x0000_t75" style="width:55.15pt;height:16.9pt" o:ole="">
            <v:imagedata r:id="rId601" o:title=""/>
          </v:shape>
          <o:OLEObject Type="Embed" ProgID="Equation.3" ShapeID="_x0000_i1347" DrawAspect="Content" ObjectID="_1783087694" r:id="rId602"/>
        </w:object>
      </w:r>
      <w:r>
        <w:rPr>
          <w:lang w:eastAsia="zh-CN"/>
        </w:rPr>
        <w:t xml:space="preserve"> </w:t>
      </w:r>
      <w:r>
        <w:rPr>
          <w:rFonts w:hint="eastAsia"/>
          <w:lang w:eastAsia="zh-CN"/>
        </w:rPr>
        <w:t xml:space="preserve"> as defined by </w:t>
      </w:r>
      <w:r>
        <w:rPr>
          <w:lang w:eastAsia="zh-CN"/>
        </w:rPr>
        <w:t>Table 151a</w:t>
      </w:r>
      <w:r>
        <w:rPr>
          <w:rFonts w:hint="eastAsia"/>
          <w:lang w:eastAsia="zh-CN"/>
        </w:rPr>
        <w:t xml:space="preserve">. </w:t>
      </w:r>
      <w:r>
        <w:rPr>
          <w:lang w:eastAsia="zh-CN"/>
        </w:rPr>
        <w:t xml:space="preserve">The energy offset is only updated in the first SID frame after an active signal period if two criteria are both fulfilled. The first criterion is satisfied if </w:t>
      </w:r>
      <w:r w:rsidRPr="00C95CE3">
        <w:t>AMR-WB IO</w:t>
      </w:r>
      <w:r>
        <w:t xml:space="preserve"> mode is used or </w:t>
      </w:r>
      <w:r>
        <w:rPr>
          <w:lang w:eastAsia="zh-CN"/>
        </w:rPr>
        <w:t xml:space="preserve">the bandwidth=WB. The second criterion is met if the number of consecutive active frames in the latest active signal segment was at least </w:t>
      </w:r>
      <w:r w:rsidRPr="00650EBA">
        <w:rPr>
          <w:position w:val="-10"/>
        </w:rPr>
        <w:object w:dxaOrig="2460" w:dyaOrig="279" w14:anchorId="6063267E">
          <v:shape id="_x0000_i1348" type="#_x0000_t75" style="width:103.9pt;height:12pt" o:ole="">
            <v:imagedata r:id="rId603" o:title=""/>
          </v:shape>
          <o:OLEObject Type="Embed" ProgID="Equation.3" ShapeID="_x0000_i1348" DrawAspect="Content" ObjectID="_1783087695" r:id="rId604"/>
        </w:object>
      </w:r>
      <w:r w:rsidRPr="00650EBA">
        <w:rPr>
          <w:i/>
          <w:lang w:eastAsia="zh-CN"/>
        </w:rPr>
        <w:t xml:space="preserve"> </w:t>
      </w:r>
      <w:r>
        <w:rPr>
          <w:lang w:eastAsia="zh-CN"/>
        </w:rPr>
        <w:t>number of frames or if the current SID is the very first encoded SID frame</w:t>
      </w:r>
      <w:r w:rsidR="00CC6013">
        <w:rPr>
          <w:rFonts w:hint="eastAsia"/>
          <w:lang w:eastAsia="zh-CN"/>
        </w:rPr>
        <w:t xml:space="preserve">. </w:t>
      </w:r>
      <w:r w:rsidR="00CC6013" w:rsidRPr="00AF65D7">
        <w:t>The superscript [</w:t>
      </w:r>
      <w:r w:rsidR="00CC6013" w:rsidRPr="00AF65D7">
        <w:rPr>
          <w:i/>
        </w:rPr>
        <w:t>n</w:t>
      </w:r>
      <w:r w:rsidR="00CC6013" w:rsidRPr="00AF65D7">
        <w:t>] denotes a particular frame, e.g., [0] is the current frame.</w:t>
      </w:r>
    </w:p>
    <w:p w14:paraId="36913353" w14:textId="77777777" w:rsidR="00331FC6" w:rsidRDefault="00331FC6" w:rsidP="00331FC6">
      <w:pPr>
        <w:pStyle w:val="TH"/>
      </w:pPr>
      <w:r>
        <w:t xml:space="preserve">Table 151a: Energy offset selection for </w:t>
      </w:r>
      <w:r w:rsidRPr="00AF65D7">
        <w:t>LP-CNG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668"/>
        <w:gridCol w:w="1412"/>
      </w:tblGrid>
      <w:tr w:rsidR="00331FC6" w:rsidRPr="00873AEF" w14:paraId="1BE75455" w14:textId="77777777" w:rsidTr="001F7B6C">
        <w:trPr>
          <w:trHeight w:val="757"/>
          <w:jc w:val="center"/>
        </w:trPr>
        <w:tc>
          <w:tcPr>
            <w:tcW w:w="2668" w:type="dxa"/>
            <w:shd w:val="clear" w:color="auto" w:fill="D9D9D9"/>
          </w:tcPr>
          <w:p w14:paraId="7B6AD52F" w14:textId="77777777" w:rsidR="00331FC6" w:rsidRPr="00873AEF" w:rsidRDefault="00331FC6" w:rsidP="001F7B6C">
            <w:pPr>
              <w:pStyle w:val="TAH"/>
            </w:pPr>
            <w:r w:rsidRPr="00873AEF">
              <w:br/>
            </w:r>
            <w:r>
              <w:t>Latest active bitrate [kbps]</w:t>
            </w:r>
          </w:p>
        </w:tc>
        <w:tc>
          <w:tcPr>
            <w:tcW w:w="1412" w:type="dxa"/>
            <w:shd w:val="clear" w:color="auto" w:fill="D9D9D9"/>
          </w:tcPr>
          <w:p w14:paraId="4C816AB4" w14:textId="77777777" w:rsidR="00331FC6" w:rsidRPr="00873AEF" w:rsidRDefault="00331FC6" w:rsidP="001F7B6C">
            <w:pPr>
              <w:pStyle w:val="TAH"/>
            </w:pPr>
            <w:r w:rsidRPr="00873AEF">
              <w:br/>
            </w:r>
            <w:r w:rsidRPr="006F00B4">
              <w:rPr>
                <w:position w:val="-14"/>
              </w:rPr>
              <w:object w:dxaOrig="560" w:dyaOrig="340" w14:anchorId="56C8A363">
                <v:shape id="_x0000_i1349" type="#_x0000_t75" style="width:28.15pt;height:16.9pt" o:ole="">
                  <v:imagedata r:id="rId599" o:title=""/>
                </v:shape>
                <o:OLEObject Type="Embed" ProgID="Equation.3" ShapeID="_x0000_i1349" DrawAspect="Content" ObjectID="_1783087696" r:id="rId605"/>
              </w:object>
            </w:r>
          </w:p>
        </w:tc>
      </w:tr>
      <w:tr w:rsidR="00331FC6" w:rsidRPr="00873AEF" w14:paraId="78553B51" w14:textId="77777777" w:rsidTr="001F7B6C">
        <w:trPr>
          <w:trHeight w:hRule="exact" w:val="340"/>
          <w:jc w:val="center"/>
        </w:trPr>
        <w:tc>
          <w:tcPr>
            <w:tcW w:w="2668" w:type="dxa"/>
            <w:shd w:val="clear" w:color="auto" w:fill="auto"/>
            <w:vAlign w:val="center"/>
          </w:tcPr>
          <w:p w14:paraId="149B0BA9" w14:textId="77777777" w:rsidR="00331FC6" w:rsidRPr="00873AEF" w:rsidRDefault="00331FC6" w:rsidP="001F7B6C">
            <w:pPr>
              <w:pStyle w:val="TAC"/>
            </w:pPr>
            <w:r w:rsidRPr="00B524CB">
              <w:rPr>
                <w:position w:val="-14"/>
              </w:rPr>
              <w:object w:dxaOrig="1640" w:dyaOrig="340" w14:anchorId="6A30F137">
                <v:shape id="_x0000_i1350" type="#_x0000_t75" style="width:78.75pt;height:16.5pt" o:ole="">
                  <v:imagedata r:id="rId606" o:title=""/>
                </v:shape>
                <o:OLEObject Type="Embed" ProgID="Equation.3" ShapeID="_x0000_i1350" DrawAspect="Content" ObjectID="_1783087697" r:id="rId607"/>
              </w:object>
            </w:r>
          </w:p>
        </w:tc>
        <w:tc>
          <w:tcPr>
            <w:tcW w:w="1412" w:type="dxa"/>
            <w:shd w:val="clear" w:color="auto" w:fill="auto"/>
            <w:vAlign w:val="center"/>
          </w:tcPr>
          <w:p w14:paraId="1B1B1083" w14:textId="77777777" w:rsidR="00331FC6" w:rsidRPr="00873AEF" w:rsidRDefault="00331FC6" w:rsidP="001F7B6C">
            <w:pPr>
              <w:pStyle w:val="TAC"/>
            </w:pPr>
            <w:r>
              <w:rPr>
                <w:szCs w:val="24"/>
                <w:lang w:eastAsia="fr-CA"/>
              </w:rPr>
              <w:t>1.7938412</w:t>
            </w:r>
          </w:p>
        </w:tc>
      </w:tr>
      <w:tr w:rsidR="00331FC6" w:rsidRPr="00873AEF" w14:paraId="615B2919" w14:textId="77777777" w:rsidTr="001F7B6C">
        <w:trPr>
          <w:trHeight w:hRule="exact" w:val="340"/>
          <w:jc w:val="center"/>
        </w:trPr>
        <w:tc>
          <w:tcPr>
            <w:tcW w:w="2668" w:type="dxa"/>
            <w:shd w:val="clear" w:color="auto" w:fill="auto"/>
            <w:vAlign w:val="center"/>
          </w:tcPr>
          <w:p w14:paraId="78D1886F" w14:textId="77777777" w:rsidR="00331FC6" w:rsidRPr="00873AEF" w:rsidRDefault="00331FC6" w:rsidP="001F7B6C">
            <w:pPr>
              <w:pStyle w:val="TAC"/>
            </w:pPr>
            <w:r w:rsidRPr="00B524CB">
              <w:rPr>
                <w:position w:val="-14"/>
              </w:rPr>
              <w:object w:dxaOrig="2140" w:dyaOrig="340" w14:anchorId="72A2CC87">
                <v:shape id="_x0000_i1351" type="#_x0000_t75" style="width:102.75pt;height:16.5pt" o:ole="">
                  <v:imagedata r:id="rId608" o:title=""/>
                </v:shape>
                <o:OLEObject Type="Embed" ProgID="Equation.3" ShapeID="_x0000_i1351" DrawAspect="Content" ObjectID="_1783087698" r:id="rId609"/>
              </w:object>
            </w:r>
          </w:p>
        </w:tc>
        <w:tc>
          <w:tcPr>
            <w:tcW w:w="1412" w:type="dxa"/>
            <w:shd w:val="clear" w:color="auto" w:fill="auto"/>
            <w:vAlign w:val="center"/>
          </w:tcPr>
          <w:p w14:paraId="196C0DD3" w14:textId="77777777" w:rsidR="00331FC6" w:rsidRPr="00873AEF" w:rsidRDefault="00331FC6" w:rsidP="001F7B6C">
            <w:pPr>
              <w:pStyle w:val="TAC"/>
            </w:pPr>
            <w:r>
              <w:rPr>
                <w:szCs w:val="24"/>
                <w:lang w:eastAsia="fr-CA"/>
              </w:rPr>
              <w:t>1.3952098</w:t>
            </w:r>
          </w:p>
        </w:tc>
      </w:tr>
      <w:tr w:rsidR="00331FC6" w:rsidRPr="00873AEF" w14:paraId="3D168C5A" w14:textId="77777777" w:rsidTr="001F7B6C">
        <w:trPr>
          <w:trHeight w:hRule="exact" w:val="340"/>
          <w:jc w:val="center"/>
        </w:trPr>
        <w:tc>
          <w:tcPr>
            <w:tcW w:w="2668" w:type="dxa"/>
            <w:shd w:val="clear" w:color="auto" w:fill="auto"/>
            <w:vAlign w:val="center"/>
          </w:tcPr>
          <w:p w14:paraId="01448EEF" w14:textId="77777777" w:rsidR="00331FC6" w:rsidRPr="00873AEF" w:rsidRDefault="00331FC6" w:rsidP="001F7B6C">
            <w:pPr>
              <w:pStyle w:val="TAC"/>
            </w:pPr>
            <w:r w:rsidRPr="00B524CB">
              <w:rPr>
                <w:position w:val="-14"/>
              </w:rPr>
              <w:object w:dxaOrig="2140" w:dyaOrig="340" w14:anchorId="6A8D596A">
                <v:shape id="_x0000_i1352" type="#_x0000_t75" style="width:102.75pt;height:16.5pt" o:ole="">
                  <v:imagedata r:id="rId610" o:title=""/>
                </v:shape>
                <o:OLEObject Type="Embed" ProgID="Equation.3" ShapeID="_x0000_i1352" DrawAspect="Content" ObjectID="_1783087699" r:id="rId611"/>
              </w:object>
            </w:r>
          </w:p>
        </w:tc>
        <w:tc>
          <w:tcPr>
            <w:tcW w:w="1412" w:type="dxa"/>
            <w:shd w:val="clear" w:color="auto" w:fill="auto"/>
            <w:vAlign w:val="center"/>
          </w:tcPr>
          <w:p w14:paraId="3E2C1B0D" w14:textId="77777777" w:rsidR="00331FC6" w:rsidRPr="00873AEF" w:rsidRDefault="00331FC6" w:rsidP="001F7B6C">
            <w:pPr>
              <w:pStyle w:val="TAC"/>
            </w:pPr>
            <w:r w:rsidRPr="00B77361">
              <w:rPr>
                <w:szCs w:val="24"/>
                <w:lang w:eastAsia="fr-CA"/>
              </w:rPr>
              <w:t>1.0962363</w:t>
            </w:r>
          </w:p>
        </w:tc>
      </w:tr>
      <w:tr w:rsidR="00331FC6" w:rsidRPr="00873AEF" w14:paraId="73687585" w14:textId="77777777" w:rsidTr="001F7B6C">
        <w:trPr>
          <w:trHeight w:hRule="exact" w:val="340"/>
          <w:jc w:val="center"/>
        </w:trPr>
        <w:tc>
          <w:tcPr>
            <w:tcW w:w="2668" w:type="dxa"/>
            <w:shd w:val="clear" w:color="auto" w:fill="auto"/>
            <w:vAlign w:val="center"/>
          </w:tcPr>
          <w:p w14:paraId="25133AB4" w14:textId="77777777" w:rsidR="00331FC6" w:rsidRPr="00873AEF" w:rsidRDefault="00331FC6" w:rsidP="001F7B6C">
            <w:pPr>
              <w:pStyle w:val="TAC"/>
            </w:pPr>
            <w:r w:rsidRPr="00B524CB">
              <w:rPr>
                <w:position w:val="-14"/>
              </w:rPr>
              <w:object w:dxaOrig="2240" w:dyaOrig="340" w14:anchorId="4BAC39CF">
                <v:shape id="_x0000_i1353" type="#_x0000_t75" style="width:107.65pt;height:16.5pt" o:ole="">
                  <v:imagedata r:id="rId612" o:title=""/>
                </v:shape>
                <o:OLEObject Type="Embed" ProgID="Equation.3" ShapeID="_x0000_i1353" DrawAspect="Content" ObjectID="_1783087700" r:id="rId613"/>
              </w:object>
            </w:r>
          </w:p>
        </w:tc>
        <w:tc>
          <w:tcPr>
            <w:tcW w:w="1412" w:type="dxa"/>
            <w:shd w:val="clear" w:color="auto" w:fill="auto"/>
            <w:vAlign w:val="center"/>
          </w:tcPr>
          <w:p w14:paraId="6DBFD558" w14:textId="77777777" w:rsidR="00331FC6" w:rsidRPr="00873AEF" w:rsidRDefault="00331FC6" w:rsidP="001F7B6C">
            <w:pPr>
              <w:pStyle w:val="TAC"/>
            </w:pPr>
            <w:r>
              <w:rPr>
                <w:szCs w:val="24"/>
                <w:lang w:eastAsia="fr-CA"/>
              </w:rPr>
              <w:t>0.9965784</w:t>
            </w:r>
          </w:p>
        </w:tc>
      </w:tr>
      <w:tr w:rsidR="00331FC6" w:rsidRPr="00873AEF" w14:paraId="1B768A4B" w14:textId="77777777" w:rsidTr="001F7B6C">
        <w:trPr>
          <w:trHeight w:hRule="exact" w:val="340"/>
          <w:jc w:val="center"/>
        </w:trPr>
        <w:tc>
          <w:tcPr>
            <w:tcW w:w="2668" w:type="dxa"/>
            <w:shd w:val="clear" w:color="auto" w:fill="auto"/>
            <w:vAlign w:val="center"/>
          </w:tcPr>
          <w:p w14:paraId="09716688" w14:textId="77777777" w:rsidR="00331FC6" w:rsidRPr="00873AEF" w:rsidRDefault="00331FC6" w:rsidP="001F7B6C">
            <w:pPr>
              <w:pStyle w:val="TAC"/>
            </w:pPr>
            <w:r w:rsidRPr="00B524CB">
              <w:rPr>
                <w:position w:val="-14"/>
              </w:rPr>
              <w:object w:dxaOrig="1719" w:dyaOrig="340" w14:anchorId="29328F2B">
                <v:shape id="_x0000_i1354" type="#_x0000_t75" style="width:82.5pt;height:16.5pt" o:ole="">
                  <v:imagedata r:id="rId614" o:title=""/>
                </v:shape>
                <o:OLEObject Type="Embed" ProgID="Equation.3" ShapeID="_x0000_i1354" DrawAspect="Content" ObjectID="_1783087701" r:id="rId615"/>
              </w:object>
            </w:r>
          </w:p>
        </w:tc>
        <w:tc>
          <w:tcPr>
            <w:tcW w:w="1412" w:type="dxa"/>
            <w:shd w:val="clear" w:color="auto" w:fill="auto"/>
            <w:vAlign w:val="center"/>
          </w:tcPr>
          <w:p w14:paraId="5E772295" w14:textId="77777777" w:rsidR="00331FC6" w:rsidRPr="00873AEF" w:rsidRDefault="00331FC6" w:rsidP="001F7B6C">
            <w:pPr>
              <w:pStyle w:val="TAC"/>
            </w:pPr>
            <w:r w:rsidRPr="00B77361">
              <w:rPr>
                <w:szCs w:val="24"/>
                <w:lang w:eastAsia="fr-CA"/>
              </w:rPr>
              <w:t>0.9965784</w:t>
            </w:r>
          </w:p>
        </w:tc>
      </w:tr>
    </w:tbl>
    <w:p w14:paraId="2DA422C2" w14:textId="77777777" w:rsidR="00331FC6" w:rsidRPr="00AF65D7" w:rsidRDefault="00331FC6" w:rsidP="00331FC6">
      <w:pPr>
        <w:pStyle w:val="FP"/>
      </w:pPr>
    </w:p>
    <w:p w14:paraId="0CD63935" w14:textId="77777777" w:rsidR="00CC6013" w:rsidRPr="00AF65D7" w:rsidRDefault="00CC6013" w:rsidP="00CC6013">
      <w:r w:rsidRPr="00AF65D7">
        <w:t xml:space="preserve">The weighted average energy is then quantized using a </w:t>
      </w:r>
      <w:r>
        <w:rPr>
          <w:rFonts w:hint="eastAsia"/>
          <w:lang w:eastAsia="zh-CN"/>
        </w:rPr>
        <w:t>7</w:t>
      </w:r>
      <w:r w:rsidRPr="00AF65D7">
        <w:t xml:space="preserve">-bit arithmetic quantizer. </w:t>
      </w:r>
      <w:r w:rsidRPr="00AF65D7">
        <w:rPr>
          <w:szCs w:val="24"/>
        </w:rPr>
        <w:t>The integer quantization index in the current SID frame is found using the relation</w:t>
      </w:r>
    </w:p>
    <w:p w14:paraId="115D59BC" w14:textId="77777777" w:rsidR="00CC6013" w:rsidRPr="00AF65D7" w:rsidRDefault="00CC6013" w:rsidP="00CC6013">
      <w:pPr>
        <w:pStyle w:val="Formulas"/>
      </w:pPr>
      <w:r w:rsidRPr="00AF65D7">
        <w:tab/>
      </w:r>
      <w:r w:rsidRPr="00AF65D7">
        <w:rPr>
          <w:position w:val="-16"/>
        </w:rPr>
        <w:object w:dxaOrig="1500" w:dyaOrig="440" w14:anchorId="13AB3DB7">
          <v:shape id="_x0000_i1355" type="#_x0000_t75" style="width:75pt;height:22.15pt" o:ole="">
            <v:imagedata r:id="rId616" o:title=""/>
          </v:shape>
          <o:OLEObject Type="Embed" ProgID="Equation.3" ShapeID="_x0000_i1355" DrawAspect="Content" ObjectID="_1783087702" r:id="rId617"/>
        </w:object>
      </w:r>
      <w:r w:rsidRPr="00AF65D7">
        <w:tab/>
        <w:t>(</w:t>
      </w:r>
      <w:bookmarkStart w:id="268" w:name="arithmetic_quantizer"/>
      <w:r w:rsidRPr="00AF65D7">
        <w:fldChar w:fldCharType="begin"/>
      </w:r>
      <w:r w:rsidRPr="00AF65D7">
        <w:instrText xml:space="preserve"> SEQ eqn \* MERGEFORMAT </w:instrText>
      </w:r>
      <w:r w:rsidRPr="00AF65D7">
        <w:fldChar w:fldCharType="separate"/>
      </w:r>
      <w:r>
        <w:t>1336</w:t>
      </w:r>
      <w:r w:rsidRPr="00AF65D7">
        <w:fldChar w:fldCharType="end"/>
      </w:r>
      <w:bookmarkEnd w:id="268"/>
      <w:r w:rsidRPr="00AF65D7">
        <w:t>)</w:t>
      </w:r>
    </w:p>
    <w:p w14:paraId="45482C9B" w14:textId="77777777" w:rsidR="00CC6013" w:rsidRDefault="00CC6013" w:rsidP="00CC6013">
      <w:pPr>
        <w:rPr>
          <w:rFonts w:hint="eastAsia"/>
          <w:lang w:eastAsia="zh-CN"/>
        </w:rPr>
      </w:pPr>
      <w:r w:rsidRPr="00AF65D7">
        <w:rPr>
          <w:szCs w:val="24"/>
        </w:rPr>
        <w:t>where Δ = </w:t>
      </w:r>
      <w:r>
        <w:rPr>
          <w:rFonts w:hint="eastAsia"/>
          <w:szCs w:val="24"/>
          <w:lang w:eastAsia="zh-CN"/>
        </w:rPr>
        <w:t>5.25</w:t>
      </w:r>
      <w:r w:rsidRPr="00AF65D7">
        <w:rPr>
          <w:szCs w:val="24"/>
        </w:rPr>
        <w:t xml:space="preserve"> is the quantization step. The quantization index is limited to [0, </w:t>
      </w:r>
      <w:r>
        <w:rPr>
          <w:rFonts w:hint="eastAsia"/>
          <w:szCs w:val="24"/>
          <w:lang w:eastAsia="zh-CN"/>
        </w:rPr>
        <w:t>127</w:t>
      </w:r>
      <w:r w:rsidRPr="00AF65D7">
        <w:rPr>
          <w:szCs w:val="24"/>
        </w:rPr>
        <w:t xml:space="preserve">]. The quantization index is further limited not to increase by more than one from the value of the previous frame if the previous frame was also an inactive frame. </w:t>
      </w:r>
      <w:r>
        <w:rPr>
          <w:rFonts w:hint="eastAsia"/>
          <w:szCs w:val="24"/>
          <w:lang w:eastAsia="zh-CN"/>
        </w:rPr>
        <w:t xml:space="preserve">An exception is that if the step update flag </w:t>
      </w:r>
      <w:r w:rsidRPr="005C4D79">
        <w:rPr>
          <w:position w:val="-14"/>
        </w:rPr>
        <w:object w:dxaOrig="460" w:dyaOrig="340" w14:anchorId="2B6B47D5">
          <v:shape id="_x0000_i1356" type="#_x0000_t75" style="width:22.9pt;height:16.9pt" o:ole="">
            <v:imagedata r:id="rId618" o:title=""/>
          </v:shape>
          <o:OLEObject Type="Embed" ProgID="Equation.3" ShapeID="_x0000_i1356" DrawAspect="Content" ObjectID="_1783087703" r:id="rId619"/>
        </w:object>
      </w:r>
      <w:r>
        <w:rPr>
          <w:rFonts w:hint="eastAsia"/>
          <w:lang w:eastAsia="zh-CN"/>
        </w:rPr>
        <w:t xml:space="preserve"> is set to 1, then the quantization index is allowed to increase more than one from the value of the previous frame using the relation</w:t>
      </w:r>
    </w:p>
    <w:p w14:paraId="7CE40FB2" w14:textId="77777777" w:rsidR="00CC6013" w:rsidRPr="004A0771" w:rsidRDefault="00CC6013" w:rsidP="00CC6013">
      <w:pPr>
        <w:pStyle w:val="Formulas"/>
        <w:rPr>
          <w:lang w:eastAsia="zh-CN"/>
        </w:rPr>
      </w:pPr>
      <w:r w:rsidRPr="00896D67">
        <w:lastRenderedPageBreak/>
        <w:tab/>
      </w:r>
      <w:r w:rsidRPr="002E494A">
        <w:rPr>
          <w:position w:val="-14"/>
        </w:rPr>
        <w:object w:dxaOrig="2580" w:dyaOrig="400" w14:anchorId="4DAF929D">
          <v:shape id="_x0000_i1357" type="#_x0000_t75" style="width:129pt;height:19.9pt" o:ole="">
            <v:imagedata r:id="rId620" o:title=""/>
          </v:shape>
          <o:OLEObject Type="Embed" ProgID="Equation.3" ShapeID="_x0000_i1357" DrawAspect="Content" ObjectID="_1783087704" r:id="rId621"/>
        </w:object>
      </w:r>
      <w:r w:rsidRPr="00896D67">
        <w:tab/>
        <w:t>(</w:t>
      </w:r>
      <w:fldSimple w:instr=" SEQ eqn \* MERGEFORMAT ">
        <w:r>
          <w:t>1337</w:t>
        </w:r>
      </w:fldSimple>
      <w:r w:rsidRPr="00896D67">
        <w:t>)</w:t>
      </w:r>
    </w:p>
    <w:p w14:paraId="543B1440" w14:textId="77777777" w:rsidR="00CC6013" w:rsidRPr="00AF65D7" w:rsidRDefault="00CC6013" w:rsidP="00CC6013">
      <w:pPr>
        <w:rPr>
          <w:szCs w:val="24"/>
        </w:rPr>
      </w:pPr>
      <w:r>
        <w:rPr>
          <w:rFonts w:hint="eastAsia"/>
          <w:szCs w:val="24"/>
          <w:lang w:eastAsia="zh-CN"/>
        </w:rPr>
        <w:t xml:space="preserve">where </w:t>
      </w:r>
      <w:r w:rsidRPr="0008470D">
        <w:rPr>
          <w:position w:val="-14"/>
        </w:rPr>
        <w:object w:dxaOrig="260" w:dyaOrig="340" w14:anchorId="639881E0">
          <v:shape id="_x0000_i1358" type="#_x0000_t75" style="width:13.15pt;height:16.9pt" o:ole="">
            <v:imagedata r:id="rId622" o:title=""/>
          </v:shape>
          <o:OLEObject Type="Embed" ProgID="Equation.3" ShapeID="_x0000_i1358" DrawAspect="Content" ObjectID="_1783087705" r:id="rId623"/>
        </w:object>
      </w:r>
      <w:r>
        <w:rPr>
          <w:rFonts w:hint="eastAsia"/>
          <w:lang w:eastAsia="zh-CN"/>
        </w:rPr>
        <w:t xml:space="preserve"> denotes the final quantization index transmitted in each SID frame, </w:t>
      </w:r>
      <w:r w:rsidRPr="00144AB8">
        <w:rPr>
          <w:position w:val="-14"/>
        </w:rPr>
        <w:object w:dxaOrig="440" w:dyaOrig="400" w14:anchorId="6CBB5D57">
          <v:shape id="_x0000_i1359" type="#_x0000_t75" style="width:22.15pt;height:19.9pt" o:ole="">
            <v:imagedata r:id="rId624" o:title=""/>
          </v:shape>
          <o:OLEObject Type="Embed" ProgID="Equation.3" ShapeID="_x0000_i1359" DrawAspect="Content" ObjectID="_1783087706" r:id="rId625"/>
        </w:object>
      </w:r>
      <w:r>
        <w:rPr>
          <w:rFonts w:hint="eastAsia"/>
          <w:lang w:eastAsia="zh-CN"/>
        </w:rPr>
        <w:t xml:space="preserve"> denotes the quantization index transmitted in the previous SID frame, </w:t>
      </w:r>
      <w:r w:rsidRPr="0008470D">
        <w:rPr>
          <w:position w:val="-4"/>
        </w:rPr>
        <w:object w:dxaOrig="180" w:dyaOrig="220" w14:anchorId="6AF8D32E">
          <v:shape id="_x0000_i1360" type="#_x0000_t75" style="width:9pt;height:10.9pt" o:ole="">
            <v:imagedata r:id="rId626" o:title=""/>
          </v:shape>
          <o:OLEObject Type="Embed" ProgID="Equation.3" ShapeID="_x0000_i1360" DrawAspect="Content" ObjectID="_1783087707" r:id="rId627"/>
        </w:object>
      </w:r>
      <w:r>
        <w:rPr>
          <w:rFonts w:hint="eastAsia"/>
          <w:lang w:eastAsia="zh-CN"/>
        </w:rPr>
        <w:t xml:space="preserve">is the </w:t>
      </w:r>
      <w:r>
        <w:rPr>
          <w:lang w:eastAsia="zh-CN"/>
        </w:rPr>
        <w:t>quantization</w:t>
      </w:r>
      <w:r>
        <w:rPr>
          <w:rFonts w:hint="eastAsia"/>
          <w:lang w:eastAsia="zh-CN"/>
        </w:rPr>
        <w:t xml:space="preserve"> index calculated in equation (</w:t>
      </w:r>
      <w:r>
        <w:rPr>
          <w:lang w:eastAsia="zh-CN"/>
        </w:rPr>
        <w:fldChar w:fldCharType="begin"/>
      </w:r>
      <w:r>
        <w:rPr>
          <w:lang w:eastAsia="zh-CN"/>
        </w:rPr>
        <w:instrText xml:space="preserve"> </w:instrText>
      </w:r>
      <w:r>
        <w:rPr>
          <w:rFonts w:hint="eastAsia"/>
          <w:lang w:eastAsia="zh-CN"/>
        </w:rPr>
        <w:instrText>SEQ eqn arithmetic_quantizer \* MERGEFORMAT</w:instrText>
      </w:r>
      <w:r>
        <w:rPr>
          <w:lang w:eastAsia="zh-CN"/>
        </w:rPr>
        <w:instrText xml:space="preserve"> </w:instrText>
      </w:r>
      <w:r>
        <w:rPr>
          <w:lang w:eastAsia="zh-CN"/>
        </w:rPr>
        <w:fldChar w:fldCharType="separate"/>
      </w:r>
      <w:r>
        <w:rPr>
          <w:noProof/>
          <w:lang w:eastAsia="zh-CN"/>
        </w:rPr>
        <w:t>1336</w:t>
      </w:r>
      <w:r>
        <w:rPr>
          <w:lang w:eastAsia="zh-CN"/>
        </w:rPr>
        <w:fldChar w:fldCharType="end"/>
      </w:r>
      <w:r>
        <w:rPr>
          <w:rFonts w:hint="eastAsia"/>
          <w:lang w:eastAsia="zh-CN"/>
        </w:rPr>
        <w:t xml:space="preserve">). </w:t>
      </w:r>
      <w:r w:rsidRPr="00AF65D7">
        <w:rPr>
          <w:szCs w:val="24"/>
        </w:rPr>
        <w:t>The quantized value of energy is used further in the local CNG synthesis and is found by</w:t>
      </w:r>
    </w:p>
    <w:p w14:paraId="7984CD5D" w14:textId="77777777" w:rsidR="00CC6013" w:rsidRPr="00AF65D7" w:rsidRDefault="00CC6013" w:rsidP="00CC6013">
      <w:pPr>
        <w:pStyle w:val="Formulas"/>
      </w:pPr>
      <w:r w:rsidRPr="00AF65D7">
        <w:tab/>
      </w:r>
      <w:r w:rsidRPr="00896D67">
        <w:rPr>
          <w:position w:val="-20"/>
        </w:rPr>
        <w:object w:dxaOrig="1180" w:dyaOrig="560" w14:anchorId="66CA8039">
          <v:shape id="_x0000_i1361" type="#_x0000_t75" style="width:58.9pt;height:28.15pt" o:ole="">
            <v:imagedata r:id="rId628" o:title=""/>
          </v:shape>
          <o:OLEObject Type="Embed" ProgID="Equation.3" ShapeID="_x0000_i1361" DrawAspect="Content" ObjectID="_1783087708" r:id="rId629"/>
        </w:object>
      </w:r>
      <w:r w:rsidRPr="00AF65D7">
        <w:tab/>
        <w:t>(</w:t>
      </w:r>
      <w:fldSimple w:instr=" SEQ eqn \* MERGEFORMAT ">
        <w:r>
          <w:t>1338</w:t>
        </w:r>
      </w:fldSimple>
      <w:r w:rsidRPr="00AF65D7">
        <w:t>)</w:t>
      </w:r>
    </w:p>
    <w:p w14:paraId="76C75B1F" w14:textId="77777777" w:rsidR="00CC6013" w:rsidRPr="00AF65D7" w:rsidRDefault="00CC6013" w:rsidP="00CC6013">
      <w:pPr>
        <w:rPr>
          <w:szCs w:val="24"/>
        </w:rPr>
      </w:pPr>
      <w:r w:rsidRPr="00AF65D7">
        <w:rPr>
          <w:szCs w:val="24"/>
        </w:rPr>
        <w:t>which is converted to the linear domain by</w:t>
      </w:r>
    </w:p>
    <w:p w14:paraId="58FFBBA8" w14:textId="77777777" w:rsidR="00CC6013" w:rsidRDefault="00CC6013" w:rsidP="00CC6013">
      <w:pPr>
        <w:pStyle w:val="Formulas"/>
      </w:pPr>
      <w:r>
        <w:tab/>
      </w:r>
      <w:r w:rsidRPr="00FD3368">
        <w:rPr>
          <w:position w:val="-4"/>
        </w:rPr>
        <w:object w:dxaOrig="840" w:dyaOrig="400" w14:anchorId="01A5F5EF">
          <v:shape id="_x0000_i1362" type="#_x0000_t75" style="width:42pt;height:19.9pt" o:ole="">
            <v:imagedata r:id="rId630" o:title=""/>
          </v:shape>
          <o:OLEObject Type="Embed" ProgID="Equation.3" ShapeID="_x0000_i1362" DrawAspect="Content" ObjectID="_1783087709" r:id="rId631"/>
        </w:object>
      </w:r>
      <w:r>
        <w:tab/>
        <w:t>(</w:t>
      </w:r>
      <w:bookmarkStart w:id="269" w:name="quantized_energy"/>
      <w:r>
        <w:fldChar w:fldCharType="begin"/>
      </w:r>
      <w:r>
        <w:instrText xml:space="preserve"> SEQ eqn \* MERGEFORMAT </w:instrText>
      </w:r>
      <w:r>
        <w:fldChar w:fldCharType="separate"/>
      </w:r>
      <w:r>
        <w:t>1339</w:t>
      </w:r>
      <w:r>
        <w:fldChar w:fldCharType="end"/>
      </w:r>
      <w:bookmarkEnd w:id="269"/>
      <w:r>
        <w:t>)</w:t>
      </w:r>
    </w:p>
    <w:p w14:paraId="65CEFE8F" w14:textId="77777777" w:rsidR="00CC6013" w:rsidRDefault="00CC6013" w:rsidP="00CC6013">
      <w:pPr>
        <w:pStyle w:val="Heading5"/>
      </w:pPr>
      <w:bookmarkStart w:id="270" w:name="_Toc394347326"/>
      <w:r>
        <w:t>5.6.2.1.6</w:t>
      </w:r>
      <w:r w:rsidRPr="00F87D16">
        <w:tab/>
      </w:r>
      <w:r>
        <w:t xml:space="preserve">LP-CNG </w:t>
      </w:r>
      <w:r>
        <w:rPr>
          <w:rFonts w:hint="eastAsia"/>
          <w:lang w:eastAsia="zh-CN"/>
        </w:rPr>
        <w:t>energy smoothing for local CNG synthesis</w:t>
      </w:r>
      <w:bookmarkEnd w:id="270"/>
    </w:p>
    <w:p w14:paraId="5108AEAE" w14:textId="77777777" w:rsidR="00CC6013" w:rsidRDefault="00CC6013" w:rsidP="00CC6013">
      <w:pPr>
        <w:rPr>
          <w:rFonts w:hint="eastAsia"/>
          <w:lang w:eastAsia="zh-CN"/>
        </w:rPr>
      </w:pPr>
      <w:r>
        <w:rPr>
          <w:rFonts w:hint="eastAsia"/>
          <w:lang w:eastAsia="zh-CN"/>
        </w:rPr>
        <w:t xml:space="preserve">The quantized excitation energy, </w:t>
      </w:r>
      <w:r w:rsidRPr="001460F0">
        <w:rPr>
          <w:position w:val="-4"/>
        </w:rPr>
        <w:object w:dxaOrig="240" w:dyaOrig="340" w14:anchorId="56D88287">
          <v:shape id="_x0000_i1363" type="#_x0000_t75" style="width:12pt;height:16.9pt" o:ole="">
            <v:imagedata r:id="rId632" o:title=""/>
          </v:shape>
          <o:OLEObject Type="Embed" ProgID="Equation.3" ShapeID="_x0000_i1363" DrawAspect="Content" ObjectID="_1783087710" r:id="rId633"/>
        </w:object>
      </w:r>
      <w:r>
        <w:rPr>
          <w:rFonts w:hint="eastAsia"/>
          <w:lang w:eastAsia="zh-CN"/>
        </w:rPr>
        <w:t>, calculated in equation (</w:t>
      </w:r>
      <w:r>
        <w:rPr>
          <w:lang w:eastAsia="zh-CN"/>
        </w:rPr>
        <w:fldChar w:fldCharType="begin"/>
      </w:r>
      <w:r>
        <w:rPr>
          <w:lang w:eastAsia="zh-CN"/>
        </w:rPr>
        <w:instrText xml:space="preserve"> </w:instrText>
      </w:r>
      <w:r>
        <w:rPr>
          <w:rFonts w:hint="eastAsia"/>
          <w:lang w:eastAsia="zh-CN"/>
        </w:rPr>
        <w:instrText>SEQ eqn quantized_energy \* MERGEFORMAT</w:instrText>
      </w:r>
      <w:r>
        <w:rPr>
          <w:lang w:eastAsia="zh-CN"/>
        </w:rPr>
        <w:instrText xml:space="preserve"> </w:instrText>
      </w:r>
      <w:r>
        <w:rPr>
          <w:lang w:eastAsia="zh-CN"/>
        </w:rPr>
        <w:fldChar w:fldCharType="separate"/>
      </w:r>
      <w:r>
        <w:rPr>
          <w:noProof/>
          <w:lang w:eastAsia="zh-CN"/>
        </w:rPr>
        <w:t>1339</w:t>
      </w:r>
      <w:r>
        <w:rPr>
          <w:lang w:eastAsia="zh-CN"/>
        </w:rPr>
        <w:fldChar w:fldCharType="end"/>
      </w:r>
      <w:r>
        <w:rPr>
          <w:rFonts w:hint="eastAsia"/>
          <w:lang w:eastAsia="zh-CN"/>
        </w:rPr>
        <w:t>) is not used directly in the local CNG synthesis. Instead, a smoothed quantized excitation energy,</w:t>
      </w:r>
      <w:r w:rsidRPr="001460F0">
        <w:rPr>
          <w:position w:val="-10"/>
        </w:rPr>
        <w:object w:dxaOrig="440" w:dyaOrig="300" w14:anchorId="4B14516E">
          <v:shape id="_x0000_i1364" type="#_x0000_t75" style="width:22.15pt;height:15pt" o:ole="">
            <v:imagedata r:id="rId634" o:title=""/>
          </v:shape>
          <o:OLEObject Type="Embed" ProgID="Equation.3" ShapeID="_x0000_i1364" DrawAspect="Content" ObjectID="_1783087711" r:id="rId635"/>
        </w:object>
      </w:r>
      <w:r>
        <w:rPr>
          <w:rFonts w:hint="eastAsia"/>
          <w:lang w:eastAsia="zh-CN"/>
        </w:rPr>
        <w:t>, is computed. The smoothed quantized excitation energy</w:t>
      </w:r>
      <w:r w:rsidRPr="00AF65D7">
        <w:t xml:space="preserve"> </w:t>
      </w:r>
      <w:r>
        <w:rPr>
          <w:rFonts w:hint="eastAsia"/>
          <w:lang w:eastAsia="zh-CN"/>
        </w:rPr>
        <w:t>is updated in every inactive frame in a general form of</w:t>
      </w:r>
    </w:p>
    <w:p w14:paraId="55223748" w14:textId="77777777" w:rsidR="00CC6013" w:rsidRPr="00AF65D7" w:rsidRDefault="00CC6013" w:rsidP="00CC6013">
      <w:pPr>
        <w:pStyle w:val="Formulas"/>
      </w:pPr>
      <w:r w:rsidRPr="00AF65D7">
        <w:tab/>
      </w:r>
      <w:r w:rsidRPr="003719DB">
        <w:rPr>
          <w:position w:val="-12"/>
        </w:rPr>
        <w:object w:dxaOrig="2120" w:dyaOrig="420" w14:anchorId="6584CCD7">
          <v:shape id="_x0000_i1365" type="#_x0000_t75" style="width:106.15pt;height:21pt" o:ole="">
            <v:imagedata r:id="rId636" o:title=""/>
          </v:shape>
          <o:OLEObject Type="Embed" ProgID="Equation.3" ShapeID="_x0000_i1365" DrawAspect="Content" ObjectID="_1783087712" r:id="rId637"/>
        </w:object>
      </w:r>
      <w:r w:rsidRPr="00AF65D7">
        <w:tab/>
        <w:t>(</w:t>
      </w:r>
      <w:fldSimple w:instr=" SEQ eqn \* MERGEFORMAT ">
        <w:r>
          <w:t>1340</w:t>
        </w:r>
      </w:fldSimple>
      <w:r w:rsidRPr="00AF65D7">
        <w:t>)</w:t>
      </w:r>
    </w:p>
    <w:p w14:paraId="1CAF987B" w14:textId="77777777" w:rsidR="00CC6013" w:rsidRPr="004A0771" w:rsidRDefault="00CC6013" w:rsidP="00CC6013">
      <w:pPr>
        <w:rPr>
          <w:rFonts w:hint="eastAsia"/>
          <w:lang w:val="x-none" w:eastAsia="zh-CN"/>
        </w:rPr>
      </w:pPr>
      <w:r w:rsidRPr="00AF65D7">
        <w:t>where</w:t>
      </w:r>
      <w:r>
        <w:rPr>
          <w:rFonts w:hint="eastAsia"/>
          <w:lang w:eastAsia="zh-CN"/>
        </w:rPr>
        <w:t xml:space="preserve"> superscript [-1] demotes the value from the previous frame, </w:t>
      </w:r>
      <w:r w:rsidRPr="001460F0">
        <w:rPr>
          <w:position w:val="-4"/>
        </w:rPr>
        <w:object w:dxaOrig="240" w:dyaOrig="340" w14:anchorId="32B332D1">
          <v:shape id="_x0000_i1366" type="#_x0000_t75" style="width:12pt;height:16.9pt" o:ole="">
            <v:imagedata r:id="rId638" o:title=""/>
          </v:shape>
          <o:OLEObject Type="Embed" ProgID="Equation.3" ShapeID="_x0000_i1366" DrawAspect="Content" ObjectID="_1783087713" r:id="rId639"/>
        </w:object>
      </w:r>
      <w:r w:rsidRPr="00AF65D7">
        <w:t xml:space="preserve"> is the quantized energy in the SID frame, calculated in equation</w:t>
      </w:r>
      <w:r>
        <w:rPr>
          <w:rFonts w:hint="eastAsia"/>
          <w:lang w:eastAsia="zh-CN"/>
        </w:rPr>
        <w:t xml:space="preserve"> (</w:t>
      </w:r>
      <w:r w:rsidR="00185AC1">
        <w:rPr>
          <w:lang w:eastAsia="zh-CN"/>
        </w:rPr>
        <w:t>1339</w:t>
      </w:r>
      <w:r>
        <w:rPr>
          <w:rFonts w:hint="eastAsia"/>
          <w:lang w:eastAsia="zh-CN"/>
        </w:rPr>
        <w:t xml:space="preserve">), </w:t>
      </w:r>
      <w:r w:rsidRPr="001460F0">
        <w:rPr>
          <w:position w:val="-6"/>
        </w:rPr>
        <w:object w:dxaOrig="220" w:dyaOrig="200" w14:anchorId="1FB1462F">
          <v:shape id="_x0000_i1367" type="#_x0000_t75" style="width:10.9pt;height:10.15pt" o:ole="">
            <v:imagedata r:id="rId640" o:title=""/>
          </v:shape>
          <o:OLEObject Type="Embed" ProgID="Equation.3" ShapeID="_x0000_i1367" DrawAspect="Content" ObjectID="_1783087714" r:id="rId641"/>
        </w:object>
      </w:r>
      <w:r>
        <w:rPr>
          <w:rFonts w:hint="eastAsia"/>
          <w:lang w:eastAsia="zh-CN"/>
        </w:rPr>
        <w:t xml:space="preserve"> is the smoothing factor controlling the update rate. Variable update rates are utilized. </w:t>
      </w:r>
      <w:r w:rsidRPr="00AF65D7">
        <w:t xml:space="preserve">For the first inactive frame after an active signal period, </w:t>
      </w:r>
      <w:r>
        <w:rPr>
          <w:rFonts w:hint="eastAsia"/>
          <w:lang w:eastAsia="zh-CN"/>
        </w:rPr>
        <w:t xml:space="preserve">if there is no step update flag </w:t>
      </w:r>
      <w:r w:rsidRPr="005C4D79">
        <w:rPr>
          <w:position w:val="-14"/>
        </w:rPr>
        <w:object w:dxaOrig="460" w:dyaOrig="340" w14:anchorId="6EDE2CC6">
          <v:shape id="_x0000_i1368" type="#_x0000_t75" style="width:22.9pt;height:16.9pt" o:ole="">
            <v:imagedata r:id="rId549" o:title=""/>
          </v:shape>
          <o:OLEObject Type="Embed" ProgID="Equation.3" ShapeID="_x0000_i1368" DrawAspect="Content" ObjectID="_1783087715" r:id="rId642"/>
        </w:object>
      </w:r>
      <w:r>
        <w:rPr>
          <w:rFonts w:hint="eastAsia"/>
          <w:lang w:eastAsia="zh-CN"/>
        </w:rPr>
        <w:t xml:space="preserve"> set to 1 in the latest two SID frames,</w:t>
      </w:r>
      <w:r w:rsidRPr="001460F0">
        <w:rPr>
          <w:position w:val="-6"/>
        </w:rPr>
        <w:object w:dxaOrig="220" w:dyaOrig="200" w14:anchorId="5C688E81">
          <v:shape id="_x0000_i1369" type="#_x0000_t75" style="width:10.9pt;height:10.15pt" o:ole="">
            <v:imagedata r:id="rId643" o:title=""/>
          </v:shape>
          <o:OLEObject Type="Embed" ProgID="Equation.3" ShapeID="_x0000_i1369" DrawAspect="Content" ObjectID="_1783087716" r:id="rId644"/>
        </w:object>
      </w:r>
      <w:r>
        <w:rPr>
          <w:rFonts w:hint="eastAsia"/>
          <w:lang w:eastAsia="zh-CN"/>
        </w:rPr>
        <w:t xml:space="preserve">= 0.8 if the number of preceding hangover frames is less than 3 or </w:t>
      </w:r>
      <w:r w:rsidRPr="00A426C9">
        <w:rPr>
          <w:position w:val="-12"/>
        </w:rPr>
        <w:object w:dxaOrig="1080" w:dyaOrig="420" w14:anchorId="322FDE54">
          <v:shape id="_x0000_i1370" type="#_x0000_t75" style="width:54pt;height:21pt" o:ole="">
            <v:imagedata r:id="rId645" o:title=""/>
          </v:shape>
          <o:OLEObject Type="Embed" ProgID="Equation.3" ShapeID="_x0000_i1370" DrawAspect="Content" ObjectID="_1783087717" r:id="rId646"/>
        </w:object>
      </w:r>
      <w:r>
        <w:rPr>
          <w:rFonts w:hint="eastAsia"/>
          <w:lang w:eastAsia="zh-CN"/>
        </w:rPr>
        <w:t xml:space="preserve">, otherwise, </w:t>
      </w:r>
      <w:r w:rsidRPr="001460F0">
        <w:rPr>
          <w:position w:val="-6"/>
        </w:rPr>
        <w:object w:dxaOrig="220" w:dyaOrig="200" w14:anchorId="717112D5">
          <v:shape id="_x0000_i1371" type="#_x0000_t75" style="width:10.9pt;height:10.15pt" o:ole="">
            <v:imagedata r:id="rId643" o:title=""/>
          </v:shape>
          <o:OLEObject Type="Embed" ProgID="Equation.3" ShapeID="_x0000_i1371" DrawAspect="Content" ObjectID="_1783087718" r:id="rId647"/>
        </w:object>
      </w:r>
      <w:r>
        <w:rPr>
          <w:rFonts w:hint="eastAsia"/>
          <w:lang w:eastAsia="zh-CN"/>
        </w:rPr>
        <w:t>= 0.95</w:t>
      </w:r>
      <w:r w:rsidRPr="00AF65D7">
        <w:t xml:space="preserve">. </w:t>
      </w:r>
      <w:r>
        <w:rPr>
          <w:rFonts w:hint="eastAsia"/>
          <w:lang w:eastAsia="zh-CN"/>
        </w:rPr>
        <w:t xml:space="preserve">Otherwise, if step update flag </w:t>
      </w:r>
      <w:r w:rsidRPr="005C4D79">
        <w:rPr>
          <w:position w:val="-14"/>
        </w:rPr>
        <w:object w:dxaOrig="460" w:dyaOrig="340" w14:anchorId="19EC58D0">
          <v:shape id="_x0000_i1372" type="#_x0000_t75" style="width:22.9pt;height:16.9pt" o:ole="">
            <v:imagedata r:id="rId549" o:title=""/>
          </v:shape>
          <o:OLEObject Type="Embed" ProgID="Equation.3" ShapeID="_x0000_i1372" DrawAspect="Content" ObjectID="_1783087719" r:id="rId648"/>
        </w:object>
      </w:r>
      <w:r>
        <w:rPr>
          <w:rFonts w:hint="eastAsia"/>
          <w:lang w:eastAsia="zh-CN"/>
        </w:rPr>
        <w:t xml:space="preserve"> is set to 1 in either of the latest two SID frames,</w:t>
      </w:r>
      <w:r w:rsidRPr="00AF65D7">
        <w:t xml:space="preserve"> </w:t>
      </w:r>
      <w:r w:rsidRPr="001460F0">
        <w:rPr>
          <w:position w:val="-6"/>
        </w:rPr>
        <w:object w:dxaOrig="220" w:dyaOrig="200" w14:anchorId="1B17D88A">
          <v:shape id="_x0000_i1373" type="#_x0000_t75" style="width:10.9pt;height:10.15pt" o:ole="">
            <v:imagedata r:id="rId643" o:title=""/>
          </v:shape>
          <o:OLEObject Type="Embed" ProgID="Equation.3" ShapeID="_x0000_i1373" DrawAspect="Content" ObjectID="_1783087720" r:id="rId649"/>
        </w:object>
      </w:r>
      <w:r>
        <w:rPr>
          <w:rFonts w:hint="eastAsia"/>
          <w:lang w:eastAsia="zh-CN"/>
        </w:rPr>
        <w:t xml:space="preserve">= 0, i.e. </w:t>
      </w:r>
      <w:r w:rsidRPr="001460F0">
        <w:rPr>
          <w:position w:val="-10"/>
        </w:rPr>
        <w:object w:dxaOrig="440" w:dyaOrig="300" w14:anchorId="7CDAE9B7">
          <v:shape id="_x0000_i1374" type="#_x0000_t75" style="width:22.15pt;height:15pt" o:ole="">
            <v:imagedata r:id="rId634" o:title=""/>
          </v:shape>
          <o:OLEObject Type="Embed" ProgID="Equation.3" ShapeID="_x0000_i1374" DrawAspect="Content" ObjectID="_1783087721" r:id="rId650"/>
        </w:object>
      </w:r>
      <w:r>
        <w:rPr>
          <w:rFonts w:hint="eastAsia"/>
          <w:lang w:eastAsia="zh-CN"/>
        </w:rPr>
        <w:t xml:space="preserve"> is set directly to </w:t>
      </w:r>
      <w:r w:rsidRPr="001460F0">
        <w:rPr>
          <w:position w:val="-4"/>
        </w:rPr>
        <w:object w:dxaOrig="240" w:dyaOrig="340" w14:anchorId="75450B89">
          <v:shape id="_x0000_i1375" type="#_x0000_t75" style="width:12pt;height:16.9pt" o:ole="">
            <v:imagedata r:id="rId638" o:title=""/>
          </v:shape>
          <o:OLEObject Type="Embed" ProgID="Equation.3" ShapeID="_x0000_i1375" DrawAspect="Content" ObjectID="_1783087722" r:id="rId651"/>
        </w:object>
      </w:r>
      <w:r>
        <w:rPr>
          <w:rFonts w:hint="eastAsia"/>
          <w:lang w:eastAsia="zh-CN"/>
        </w:rPr>
        <w:t xml:space="preserve">. </w:t>
      </w:r>
      <w:r w:rsidRPr="00AF65D7">
        <w:t xml:space="preserve">For consequent frames, </w:t>
      </w:r>
      <w:r>
        <w:rPr>
          <w:rFonts w:hint="eastAsia"/>
          <w:lang w:eastAsia="zh-CN"/>
        </w:rPr>
        <w:t>if the</w:t>
      </w:r>
      <w:r w:rsidRPr="00860418">
        <w:rPr>
          <w:rFonts w:hint="eastAsia"/>
          <w:lang w:eastAsia="zh-CN"/>
        </w:rPr>
        <w:t xml:space="preserve"> </w:t>
      </w:r>
      <w:r>
        <w:rPr>
          <w:rFonts w:hint="eastAsia"/>
          <w:lang w:eastAsia="zh-CN"/>
        </w:rPr>
        <w:t xml:space="preserve">step update flag </w:t>
      </w:r>
      <w:r w:rsidRPr="005C4D79">
        <w:rPr>
          <w:position w:val="-14"/>
        </w:rPr>
        <w:object w:dxaOrig="460" w:dyaOrig="340" w14:anchorId="74D882EC">
          <v:shape id="_x0000_i1376" type="#_x0000_t75" style="width:22.9pt;height:16.9pt" o:ole="">
            <v:imagedata r:id="rId549" o:title=""/>
          </v:shape>
          <o:OLEObject Type="Embed" ProgID="Equation.3" ShapeID="_x0000_i1376" DrawAspect="Content" ObjectID="_1783087723" r:id="rId652"/>
        </w:object>
      </w:r>
      <w:r>
        <w:rPr>
          <w:rFonts w:hint="eastAsia"/>
          <w:lang w:eastAsia="zh-CN"/>
        </w:rPr>
        <w:t xml:space="preserve"> at the latest SID frame is not set to 1, </w:t>
      </w:r>
      <w:r w:rsidRPr="001460F0">
        <w:rPr>
          <w:position w:val="-6"/>
        </w:rPr>
        <w:object w:dxaOrig="220" w:dyaOrig="200" w14:anchorId="31239730">
          <v:shape id="_x0000_i1377" type="#_x0000_t75" style="width:10.9pt;height:10.15pt" o:ole="">
            <v:imagedata r:id="rId643" o:title=""/>
          </v:shape>
          <o:OLEObject Type="Embed" ProgID="Equation.3" ShapeID="_x0000_i1377" DrawAspect="Content" ObjectID="_1783087724" r:id="rId653"/>
        </w:object>
      </w:r>
      <w:r>
        <w:rPr>
          <w:rFonts w:hint="eastAsia"/>
          <w:lang w:eastAsia="zh-CN"/>
        </w:rPr>
        <w:t>= 0.8</w:t>
      </w:r>
      <w:r w:rsidRPr="00AF65D7">
        <w:t xml:space="preserve">. </w:t>
      </w:r>
      <w:r>
        <w:rPr>
          <w:rFonts w:hint="eastAsia"/>
          <w:lang w:eastAsia="zh-CN"/>
        </w:rPr>
        <w:t xml:space="preserve">Otherwise, </w:t>
      </w:r>
      <w:r w:rsidRPr="001460F0">
        <w:rPr>
          <w:position w:val="-6"/>
        </w:rPr>
        <w:object w:dxaOrig="220" w:dyaOrig="200" w14:anchorId="3D6BE53A">
          <v:shape id="_x0000_i1378" type="#_x0000_t75" style="width:10.9pt;height:10.15pt" o:ole="">
            <v:imagedata r:id="rId643" o:title=""/>
          </v:shape>
          <o:OLEObject Type="Embed" ProgID="Equation.3" ShapeID="_x0000_i1378" DrawAspect="Content" ObjectID="_1783087725" r:id="rId654"/>
        </w:object>
      </w:r>
      <w:r>
        <w:rPr>
          <w:rFonts w:hint="eastAsia"/>
          <w:lang w:eastAsia="zh-CN"/>
        </w:rPr>
        <w:t xml:space="preserve">= 0, i.e. </w:t>
      </w:r>
      <w:r w:rsidRPr="001460F0">
        <w:rPr>
          <w:position w:val="-10"/>
        </w:rPr>
        <w:object w:dxaOrig="440" w:dyaOrig="300" w14:anchorId="6F45C546">
          <v:shape id="_x0000_i1379" type="#_x0000_t75" style="width:22.15pt;height:15pt" o:ole="">
            <v:imagedata r:id="rId634" o:title=""/>
          </v:shape>
          <o:OLEObject Type="Embed" ProgID="Equation.3" ShapeID="_x0000_i1379" DrawAspect="Content" ObjectID="_1783087726" r:id="rId655"/>
        </w:object>
      </w:r>
      <w:r>
        <w:rPr>
          <w:rFonts w:hint="eastAsia"/>
          <w:lang w:eastAsia="zh-CN"/>
        </w:rPr>
        <w:t xml:space="preserve"> is set directly to </w:t>
      </w:r>
      <w:r w:rsidRPr="001460F0">
        <w:rPr>
          <w:position w:val="-4"/>
        </w:rPr>
        <w:object w:dxaOrig="240" w:dyaOrig="340" w14:anchorId="62ADFB26">
          <v:shape id="_x0000_i1380" type="#_x0000_t75" style="width:12pt;height:16.9pt" o:ole="">
            <v:imagedata r:id="rId638" o:title=""/>
          </v:shape>
          <o:OLEObject Type="Embed" ProgID="Equation.3" ShapeID="_x0000_i1380" DrawAspect="Content" ObjectID="_1783087727" r:id="rId656"/>
        </w:object>
      </w:r>
      <w:r>
        <w:rPr>
          <w:rFonts w:hint="eastAsia"/>
          <w:lang w:eastAsia="zh-CN"/>
        </w:rPr>
        <w:t>.</w:t>
      </w:r>
      <w:r w:rsidRPr="003E4A6E">
        <w:t xml:space="preserve"> </w:t>
      </w:r>
      <w:r w:rsidRPr="00AF65D7">
        <w:t>For the first inactive frame after an active signal period,</w:t>
      </w:r>
      <w:r>
        <w:rPr>
          <w:rFonts w:hint="eastAsia"/>
          <w:lang w:eastAsia="zh-CN"/>
        </w:rPr>
        <w:t xml:space="preserve"> before the smoothed quantized excitation energy </w:t>
      </w:r>
      <w:r w:rsidRPr="001460F0">
        <w:rPr>
          <w:position w:val="-10"/>
        </w:rPr>
        <w:object w:dxaOrig="440" w:dyaOrig="300" w14:anchorId="4788D039">
          <v:shape id="_x0000_i1381" type="#_x0000_t75" style="width:22.15pt;height:15pt" o:ole="">
            <v:imagedata r:id="rId634" o:title=""/>
          </v:shape>
          <o:OLEObject Type="Embed" ProgID="Equation.3" ShapeID="_x0000_i1381" DrawAspect="Content" ObjectID="_1783087728" r:id="rId657"/>
        </w:object>
      </w:r>
      <w:r w:rsidRPr="00AF65D7">
        <w:t xml:space="preserve"> </w:t>
      </w:r>
      <w:r>
        <w:rPr>
          <w:rFonts w:hint="eastAsia"/>
          <w:lang w:eastAsia="zh-CN"/>
        </w:rPr>
        <w:t xml:space="preserve">is updated by </w:t>
      </w:r>
      <w:r w:rsidRPr="001460F0">
        <w:rPr>
          <w:position w:val="-4"/>
        </w:rPr>
        <w:object w:dxaOrig="240" w:dyaOrig="340" w14:anchorId="66A8F85E">
          <v:shape id="_x0000_i1382" type="#_x0000_t75" style="width:12pt;height:16.9pt" o:ole="">
            <v:imagedata r:id="rId638" o:title=""/>
          </v:shape>
          <o:OLEObject Type="Embed" ProgID="Equation.3" ShapeID="_x0000_i1382" DrawAspect="Content" ObjectID="_1783087729" r:id="rId658"/>
        </w:object>
      </w:r>
      <w:r>
        <w:rPr>
          <w:rFonts w:hint="eastAsia"/>
          <w:lang w:eastAsia="zh-CN"/>
        </w:rPr>
        <w:t xml:space="preserve">, the value of </w:t>
      </w:r>
      <w:r w:rsidRPr="001460F0">
        <w:rPr>
          <w:position w:val="-10"/>
        </w:rPr>
        <w:object w:dxaOrig="440" w:dyaOrig="300" w14:anchorId="7B4D09EF">
          <v:shape id="_x0000_i1383" type="#_x0000_t75" style="width:22.15pt;height:15pt" o:ole="">
            <v:imagedata r:id="rId634" o:title=""/>
          </v:shape>
          <o:OLEObject Type="Embed" ProgID="Equation.3" ShapeID="_x0000_i1383" DrawAspect="Content" ObjectID="_1783087730" r:id="rId659"/>
        </w:object>
      </w:r>
      <w:r>
        <w:rPr>
          <w:rFonts w:hint="eastAsia"/>
          <w:lang w:eastAsia="zh-CN"/>
        </w:rPr>
        <w:t xml:space="preserve"> from the previous frame, that is</w:t>
      </w:r>
      <w:r>
        <w:t xml:space="preserve"> </w:t>
      </w:r>
      <w:r w:rsidRPr="003E4A6E">
        <w:rPr>
          <w:position w:val="-12"/>
        </w:rPr>
        <w:object w:dxaOrig="480" w:dyaOrig="380" w14:anchorId="55830338">
          <v:shape id="_x0000_i1384" type="#_x0000_t75" style="width:24pt;height:19.15pt" o:ole="">
            <v:imagedata r:id="rId660" o:title=""/>
          </v:shape>
          <o:OLEObject Type="Embed" ProgID="Equation.3" ShapeID="_x0000_i1384" DrawAspect="Content" ObjectID="_1783087731" r:id="rId661"/>
        </w:object>
      </w:r>
      <w:r>
        <w:rPr>
          <w:rFonts w:hint="eastAsia"/>
          <w:lang w:eastAsia="zh-CN"/>
        </w:rPr>
        <w:t xml:space="preserve">, is initialized to </w:t>
      </w:r>
      <w:r w:rsidRPr="007A03CD">
        <w:rPr>
          <w:position w:val="-14"/>
        </w:rPr>
        <w:object w:dxaOrig="1600" w:dyaOrig="340" w14:anchorId="1E1F5CAE">
          <v:shape id="_x0000_i1385" type="#_x0000_t75" style="width:80.25pt;height:16.9pt" o:ole="">
            <v:imagedata r:id="rId545" o:title=""/>
          </v:shape>
          <o:OLEObject Type="Embed" ProgID="Equation.3" ShapeID="_x0000_i1385" DrawAspect="Content" ObjectID="_1783087732" r:id="rId662"/>
        </w:object>
      </w:r>
      <w:r>
        <w:rPr>
          <w:rFonts w:hint="eastAsia"/>
          <w:lang w:eastAsia="zh-CN"/>
        </w:rPr>
        <w:t xml:space="preserve"> which is the </w:t>
      </w:r>
      <w:r>
        <w:t xml:space="preserve">age weighted average </w:t>
      </w:r>
      <w:r>
        <w:rPr>
          <w:rFonts w:hint="eastAsia"/>
          <w:lang w:eastAsia="zh-CN"/>
        </w:rPr>
        <w:t xml:space="preserve">excitation </w:t>
      </w:r>
      <w:r>
        <w:t xml:space="preserve">energy of </w:t>
      </w:r>
      <w:r>
        <w:rPr>
          <w:rFonts w:hint="eastAsia"/>
          <w:lang w:eastAsia="zh-CN"/>
        </w:rPr>
        <w:t xml:space="preserve">the DTX hangover frames calculated in </w:t>
      </w:r>
      <w:r w:rsidRPr="00E64DDF">
        <w:rPr>
          <w:rFonts w:hint="eastAsia"/>
          <w:lang w:eastAsia="zh-CN"/>
        </w:rPr>
        <w:t xml:space="preserve">subclause </w:t>
      </w:r>
      <w:r w:rsidRPr="00E64DDF">
        <w:t>6.7.2.1.2</w:t>
      </w:r>
      <w:r>
        <w:rPr>
          <w:rFonts w:hint="eastAsia"/>
          <w:lang w:eastAsia="zh-CN"/>
        </w:rPr>
        <w:t xml:space="preserve">, if step update flag </w:t>
      </w:r>
      <w:r w:rsidRPr="005C4D79">
        <w:rPr>
          <w:position w:val="-14"/>
        </w:rPr>
        <w:object w:dxaOrig="460" w:dyaOrig="340" w14:anchorId="343330D1">
          <v:shape id="_x0000_i1386" type="#_x0000_t75" style="width:22.9pt;height:16.9pt" o:ole="">
            <v:imagedata r:id="rId549" o:title=""/>
          </v:shape>
          <o:OLEObject Type="Embed" ProgID="Equation.3" ShapeID="_x0000_i1386" DrawAspect="Content" ObjectID="_1783087733" r:id="rId663"/>
        </w:object>
      </w:r>
      <w:r>
        <w:rPr>
          <w:rFonts w:hint="eastAsia"/>
          <w:lang w:eastAsia="zh-CN"/>
        </w:rPr>
        <w:t xml:space="preserve"> is not set to 1</w:t>
      </w:r>
      <w:r w:rsidR="00185AC1">
        <w:rPr>
          <w:lang w:eastAsia="zh-CN"/>
        </w:rPr>
        <w:t xml:space="preserve"> and </w:t>
      </w:r>
      <w:r w:rsidR="00185AC1">
        <w:rPr>
          <w:rFonts w:hint="eastAsia"/>
          <w:lang w:eastAsia="zh-CN"/>
        </w:rPr>
        <w:t xml:space="preserve">there are past CN parameters to </w:t>
      </w:r>
      <w:r w:rsidR="00185AC1">
        <w:rPr>
          <w:lang w:eastAsia="zh-CN"/>
        </w:rPr>
        <w:t>analyse</w:t>
      </w:r>
      <w:r w:rsidR="00185AC1">
        <w:rPr>
          <w:rFonts w:hint="eastAsia"/>
          <w:lang w:eastAsia="zh-CN"/>
        </w:rPr>
        <w:t xml:space="preserve"> in the CNG analysis buffer</w:t>
      </w:r>
      <w:r w:rsidR="00185AC1">
        <w:rPr>
          <w:lang w:eastAsia="zh-CN"/>
        </w:rPr>
        <w:t>s</w:t>
      </w:r>
      <w:r>
        <w:rPr>
          <w:rFonts w:hint="eastAsia"/>
          <w:lang w:eastAsia="zh-CN"/>
        </w:rPr>
        <w:t>.</w:t>
      </w:r>
      <w:r w:rsidRPr="001460F0">
        <w:rPr>
          <w:position w:val="-10"/>
        </w:rPr>
        <w:object w:dxaOrig="440" w:dyaOrig="300" w14:anchorId="2AE47ED8">
          <v:shape id="_x0000_i1387" type="#_x0000_t75" style="width:22.15pt;height:15pt" o:ole="">
            <v:imagedata r:id="rId634" o:title=""/>
          </v:shape>
          <o:OLEObject Type="Embed" ProgID="Equation.3" ShapeID="_x0000_i1387" DrawAspect="Content" ObjectID="_1783087734" r:id="rId664"/>
        </w:object>
      </w:r>
      <w:r>
        <w:rPr>
          <w:rFonts w:hint="eastAsia"/>
          <w:lang w:eastAsia="zh-CN"/>
        </w:rPr>
        <w:t xml:space="preserve"> is i</w:t>
      </w:r>
      <w:r w:rsidRPr="00AF65D7">
        <w:t xml:space="preserve">nitially set equal to </w:t>
      </w:r>
      <w:r w:rsidRPr="001460F0">
        <w:rPr>
          <w:position w:val="-4"/>
        </w:rPr>
        <w:object w:dxaOrig="240" w:dyaOrig="340" w14:anchorId="1AE2F1CC">
          <v:shape id="_x0000_i1388" type="#_x0000_t75" style="width:12pt;height:16.9pt" o:ole="">
            <v:imagedata r:id="rId638" o:title=""/>
          </v:shape>
          <o:OLEObject Type="Embed" ProgID="Equation.3" ShapeID="_x0000_i1388" DrawAspect="Content" ObjectID="_1783087735" r:id="rId665"/>
        </w:object>
      </w:r>
      <w:r w:rsidRPr="00AF65D7">
        <w:t>.</w:t>
      </w:r>
    </w:p>
    <w:p w14:paraId="17795990" w14:textId="77777777" w:rsidR="00CC6013" w:rsidRDefault="00CC6013" w:rsidP="00641808">
      <w:pPr>
        <w:pStyle w:val="Heading5"/>
        <w:rPr>
          <w:lang w:val="en-GB"/>
        </w:rPr>
      </w:pPr>
      <w:r>
        <w:t>5.6.2.1.</w:t>
      </w:r>
      <w:r>
        <w:rPr>
          <w:rFonts w:hint="eastAsia"/>
          <w:lang w:eastAsia="zh-CN"/>
        </w:rPr>
        <w:t>7</w:t>
      </w:r>
      <w:r w:rsidRPr="00F87D16">
        <w:tab/>
      </w:r>
      <w:r>
        <w:t>LP-CNG LF-BOOST determination and quantization</w:t>
      </w:r>
    </w:p>
    <w:p w14:paraId="256DA99A" w14:textId="77777777" w:rsidR="00297C08" w:rsidRDefault="00297C08" w:rsidP="00297C08">
      <w:pPr>
        <w:rPr>
          <w:lang w:eastAsia="zh-CN"/>
        </w:rPr>
      </w:pPr>
      <w:r>
        <w:rPr>
          <w:rFonts w:hint="eastAsia"/>
          <w:lang w:eastAsia="zh-CN"/>
        </w:rPr>
        <w:t xml:space="preserve">While the quantized LSF </w:t>
      </w:r>
      <w:r>
        <w:rPr>
          <w:lang w:eastAsia="zh-CN"/>
        </w:rPr>
        <w:t>spectrum</w:t>
      </w:r>
      <w:r>
        <w:rPr>
          <w:rFonts w:hint="eastAsia"/>
          <w:lang w:eastAsia="zh-CN"/>
        </w:rPr>
        <w:t xml:space="preserve"> generally estimates well the spectrum of most background noises, it is found less sufficient for noises which have strong low frequency component for </w:t>
      </w:r>
      <w:r>
        <w:rPr>
          <w:lang w:eastAsia="zh-CN"/>
        </w:rPr>
        <w:t>example</w:t>
      </w:r>
      <w:r>
        <w:rPr>
          <w:rFonts w:hint="eastAsia"/>
          <w:lang w:eastAsia="zh-CN"/>
        </w:rPr>
        <w:t xml:space="preserve"> the car noise. </w:t>
      </w:r>
      <w:r>
        <w:rPr>
          <w:lang w:eastAsia="zh-CN"/>
        </w:rPr>
        <w:t>T</w:t>
      </w:r>
      <w:r>
        <w:rPr>
          <w:rFonts w:hint="eastAsia"/>
          <w:lang w:eastAsia="zh-CN"/>
        </w:rPr>
        <w:t xml:space="preserve">o compensate the missing low frequency component, the spectral envelope in the low frequency portion of the LP residual signal is quantized and transmitted in the </w:t>
      </w:r>
      <w:r w:rsidRPr="00C33786">
        <w:rPr>
          <w:rFonts w:hint="eastAsia"/>
          <w:lang w:eastAsia="zh-CN"/>
        </w:rPr>
        <w:t>SID frame</w:t>
      </w:r>
      <w:r>
        <w:rPr>
          <w:rFonts w:hint="eastAsia"/>
          <w:lang w:eastAsia="zh-CN"/>
        </w:rPr>
        <w:t xml:space="preserve">. Note that </w:t>
      </w:r>
      <w:r>
        <w:rPr>
          <w:lang w:eastAsia="zh-CN"/>
        </w:rPr>
        <w:t>this</w:t>
      </w:r>
      <w:r>
        <w:rPr>
          <w:rFonts w:hint="eastAsia"/>
          <w:lang w:eastAsia="zh-CN"/>
        </w:rPr>
        <w:t xml:space="preserve"> quantized residual spectral envelope is only transmitted in WB SID frame</w:t>
      </w:r>
    </w:p>
    <w:p w14:paraId="7B104CF0" w14:textId="77777777" w:rsidR="00297C08" w:rsidRDefault="00297C08" w:rsidP="00297C08">
      <w:pPr>
        <w:rPr>
          <w:rFonts w:hint="eastAsia"/>
          <w:lang w:eastAsia="zh-CN"/>
        </w:rPr>
      </w:pPr>
      <w:r>
        <w:rPr>
          <w:lang w:eastAsia="zh-CN"/>
        </w:rPr>
        <w:t>T</w:t>
      </w:r>
      <w:r>
        <w:rPr>
          <w:rFonts w:hint="eastAsia"/>
          <w:lang w:eastAsia="zh-CN"/>
        </w:rPr>
        <w:t xml:space="preserve">he LP residual signal </w:t>
      </w:r>
      <w:r w:rsidRPr="007E52F8">
        <w:rPr>
          <w:position w:val="-10"/>
        </w:rPr>
        <w:object w:dxaOrig="420" w:dyaOrig="300" w14:anchorId="0F62E3F9">
          <v:shape id="_x0000_i1389" type="#_x0000_t75" style="width:21pt;height:15pt" o:ole="">
            <v:imagedata r:id="rId666" o:title=""/>
          </v:shape>
          <o:OLEObject Type="Embed" ProgID="Equation.3" ShapeID="_x0000_i1389" DrawAspect="Content" ObjectID="_1783087736" r:id="rId667"/>
        </w:object>
      </w:r>
      <w:r>
        <w:rPr>
          <w:rFonts w:hint="eastAsia"/>
          <w:lang w:eastAsia="zh-CN"/>
        </w:rPr>
        <w:t xml:space="preserve"> calculated in </w:t>
      </w:r>
      <w:r w:rsidRPr="00E64DDF">
        <w:rPr>
          <w:rFonts w:hint="eastAsia"/>
          <w:lang w:eastAsia="zh-CN"/>
        </w:rPr>
        <w:t xml:space="preserve">subclause </w:t>
      </w:r>
      <w:r w:rsidRPr="00E64DDF">
        <w:t>5.6.2.1.5</w:t>
      </w:r>
      <w:r w:rsidRPr="00E64DDF">
        <w:rPr>
          <w:rFonts w:hint="eastAsia"/>
          <w:lang w:eastAsia="zh-CN"/>
        </w:rPr>
        <w:t xml:space="preserve"> is</w:t>
      </w:r>
      <w:r>
        <w:rPr>
          <w:rFonts w:hint="eastAsia"/>
          <w:lang w:eastAsia="zh-CN"/>
        </w:rPr>
        <w:t xml:space="preserve"> first attenuated by multiplying an attenuation factor </w:t>
      </w:r>
      <w:r w:rsidRPr="007E1B5F">
        <w:rPr>
          <w:position w:val="-6"/>
        </w:rPr>
        <w:object w:dxaOrig="300" w:dyaOrig="220" w14:anchorId="5FD07829">
          <v:shape id="_x0000_i1390" type="#_x0000_t75" style="width:15pt;height:10.9pt" o:ole="">
            <v:imagedata r:id="rId668" o:title=""/>
          </v:shape>
          <o:OLEObject Type="Embed" ProgID="Equation.3" ShapeID="_x0000_i1390" DrawAspect="Content" ObjectID="_1783087737" r:id="rId669"/>
        </w:object>
      </w:r>
      <w:r>
        <w:rPr>
          <w:rFonts w:hint="eastAsia"/>
          <w:lang w:eastAsia="zh-CN"/>
        </w:rPr>
        <w:t xml:space="preserve"> for all input bandwidth except NB. The attenuation factor is calculated as</w:t>
      </w:r>
    </w:p>
    <w:p w14:paraId="3B6484C8" w14:textId="77777777" w:rsidR="00297C08" w:rsidRDefault="00297C08" w:rsidP="00297C08">
      <w:pPr>
        <w:pStyle w:val="EQ"/>
      </w:pPr>
      <w:r>
        <w:tab/>
      </w:r>
      <w:r w:rsidRPr="00B4708B">
        <w:rPr>
          <w:position w:val="-24"/>
        </w:rPr>
        <w:object w:dxaOrig="1160" w:dyaOrig="560" w14:anchorId="5B9E9948">
          <v:shape id="_x0000_i1391" type="#_x0000_t75" style="width:58.15pt;height:28.15pt" o:ole="">
            <v:imagedata r:id="rId670" o:title=""/>
          </v:shape>
          <o:OLEObject Type="Embed" ProgID="Equation.3" ShapeID="_x0000_i1391" DrawAspect="Content" ObjectID="_1783087738" r:id="rId671"/>
        </w:object>
      </w:r>
      <w:r>
        <w:tab/>
        <w:t>(</w:t>
      </w:r>
      <w:fldSimple w:instr=" SEQ eqn \* MERGEFORMAT ">
        <w:r>
          <w:t>1341</w:t>
        </w:r>
      </w:fldSimple>
      <w:r>
        <w:t>)</w:t>
      </w:r>
    </w:p>
    <w:p w14:paraId="1A46AE39" w14:textId="77777777" w:rsidR="00297C08" w:rsidRDefault="00297C08" w:rsidP="00297C08">
      <w:pPr>
        <w:rPr>
          <w:rFonts w:hint="eastAsia"/>
          <w:lang w:eastAsia="zh-CN"/>
        </w:rPr>
      </w:pPr>
      <w:r>
        <w:rPr>
          <w:rFonts w:hint="eastAsia"/>
          <w:lang w:eastAsia="zh-CN"/>
        </w:rPr>
        <w:t xml:space="preserve">where </w:t>
      </w:r>
      <w:r w:rsidRPr="00F43C1F">
        <w:rPr>
          <w:position w:val="-10"/>
        </w:rPr>
        <w:object w:dxaOrig="840" w:dyaOrig="300" w14:anchorId="6E6B3792">
          <v:shape id="_x0000_i1392" type="#_x0000_t75" style="width:42.4pt;height:15pt" o:ole="">
            <v:imagedata r:id="rId672" o:title=""/>
          </v:shape>
          <o:OLEObject Type="Embed" ProgID="Equation.3" ShapeID="_x0000_i1392" DrawAspect="Content" ObjectID="_1783087739" r:id="rId673"/>
        </w:object>
      </w:r>
      <w:r>
        <w:t xml:space="preserve"> if the bandwidth is not WB or the </w:t>
      </w:r>
      <w:r>
        <w:rPr>
          <w:lang w:eastAsia="zh-CN"/>
        </w:rPr>
        <w:t xml:space="preserve">latest bitrate used for actively encoded frames </w:t>
      </w:r>
      <w:r w:rsidRPr="007737D4">
        <w:rPr>
          <w:position w:val="-14"/>
        </w:rPr>
        <w:object w:dxaOrig="1100" w:dyaOrig="340" w14:anchorId="223FC2C5">
          <v:shape id="_x0000_i1393" type="#_x0000_t75" style="width:55.15pt;height:16.9pt" o:ole="">
            <v:imagedata r:id="rId674" o:title=""/>
          </v:shape>
          <o:OLEObject Type="Embed" ProgID="Equation.3" ShapeID="_x0000_i1393" DrawAspect="Content" ObjectID="_1783087740" r:id="rId675"/>
        </w:object>
      </w:r>
      <w:r>
        <w:rPr>
          <w:lang w:eastAsia="zh-CN"/>
        </w:rPr>
        <w:t xml:space="preserve"> is larger than 16.4 kbps. Otherwise </w:t>
      </w:r>
      <w:r w:rsidRPr="007E52F8">
        <w:rPr>
          <w:position w:val="-10"/>
        </w:rPr>
        <w:object w:dxaOrig="320" w:dyaOrig="279" w14:anchorId="031FB43F">
          <v:shape id="_x0000_i1394" type="#_x0000_t75" style="width:16.15pt;height:13.9pt" o:ole="">
            <v:imagedata r:id="rId676" o:title=""/>
          </v:shape>
          <o:OLEObject Type="Embed" ProgID="Equation.3" ShapeID="_x0000_i1394" DrawAspect="Content" ObjectID="_1783087741" r:id="rId677"/>
        </w:object>
      </w:r>
      <w:r>
        <w:rPr>
          <w:rFonts w:hint="eastAsia"/>
          <w:lang w:eastAsia="zh-CN"/>
        </w:rPr>
        <w:t xml:space="preserve"> is determined from a hangover attenuation </w:t>
      </w:r>
      <w:r>
        <w:rPr>
          <w:lang w:eastAsia="zh-CN"/>
        </w:rPr>
        <w:t xml:space="preserve">floor </w:t>
      </w:r>
      <w:r>
        <w:rPr>
          <w:rFonts w:hint="eastAsia"/>
          <w:lang w:eastAsia="zh-CN"/>
        </w:rPr>
        <w:t xml:space="preserve">table as defined </w:t>
      </w:r>
      <w:r>
        <w:rPr>
          <w:lang w:eastAsia="zh-CN"/>
        </w:rPr>
        <w:t>in table 35b</w:t>
      </w:r>
      <w:r>
        <w:rPr>
          <w:rFonts w:hint="eastAsia"/>
          <w:lang w:eastAsia="zh-CN"/>
        </w:rPr>
        <w:t xml:space="preserve">. The attenuation factor </w:t>
      </w:r>
      <w:r w:rsidRPr="007E1B5F">
        <w:rPr>
          <w:position w:val="-6"/>
        </w:rPr>
        <w:object w:dxaOrig="300" w:dyaOrig="220" w14:anchorId="72527C99">
          <v:shape id="_x0000_i1395" type="#_x0000_t75" style="width:15pt;height:10.9pt" o:ole="">
            <v:imagedata r:id="rId668" o:title=""/>
          </v:shape>
          <o:OLEObject Type="Embed" ProgID="Equation.3" ShapeID="_x0000_i1395" DrawAspect="Content" ObjectID="_1783087742" r:id="rId678"/>
        </w:object>
      </w:r>
      <w:r>
        <w:rPr>
          <w:rFonts w:hint="eastAsia"/>
          <w:lang w:eastAsia="zh-CN"/>
        </w:rPr>
        <w:t xml:space="preserve"> is finally lower limited to</w:t>
      </w:r>
      <w:r w:rsidRPr="007E52F8">
        <w:rPr>
          <w:position w:val="-10"/>
        </w:rPr>
        <w:object w:dxaOrig="320" w:dyaOrig="279" w14:anchorId="6182DDC3">
          <v:shape id="_x0000_i1396" type="#_x0000_t75" style="width:16.15pt;height:13.9pt" o:ole="">
            <v:imagedata r:id="rId676" o:title=""/>
          </v:shape>
          <o:OLEObject Type="Embed" ProgID="Equation.3" ShapeID="_x0000_i1396" DrawAspect="Content" ObjectID="_1783087743" r:id="rId679"/>
        </w:object>
      </w:r>
      <w:r>
        <w:rPr>
          <w:rFonts w:hint="eastAsia"/>
          <w:lang w:eastAsia="zh-CN"/>
        </w:rPr>
        <w:t xml:space="preserve">. Then a FFT is used to </w:t>
      </w:r>
      <w:r>
        <w:rPr>
          <w:lang w:eastAsia="zh-CN"/>
        </w:rPr>
        <w:t>obtain</w:t>
      </w:r>
      <w:r>
        <w:rPr>
          <w:rFonts w:hint="eastAsia"/>
          <w:lang w:eastAsia="zh-CN"/>
        </w:rPr>
        <w:t xml:space="preserve"> the frequency representation of the LP residual signal</w:t>
      </w:r>
      <w:r>
        <w:rPr>
          <w:lang w:eastAsia="zh-CN"/>
        </w:rPr>
        <w:t xml:space="preserve"> and a</w:t>
      </w:r>
      <w:r>
        <w:rPr>
          <w:rFonts w:hint="eastAsia"/>
          <w:lang w:eastAsia="zh-CN"/>
        </w:rPr>
        <w:t xml:space="preserve"> spectral envelope </w:t>
      </w:r>
      <w:r>
        <w:rPr>
          <w:lang w:eastAsia="zh-CN"/>
        </w:rPr>
        <w:t>which</w:t>
      </w:r>
      <w:r>
        <w:rPr>
          <w:rFonts w:hint="eastAsia"/>
          <w:lang w:eastAsia="zh-CN"/>
        </w:rPr>
        <w:t xml:space="preserve"> is the energies of the first 20 FFT bins </w:t>
      </w:r>
      <w:r>
        <w:rPr>
          <w:lang w:eastAsia="zh-CN"/>
        </w:rPr>
        <w:t>in the low frequency portion</w:t>
      </w:r>
      <w:r>
        <w:rPr>
          <w:rFonts w:hint="eastAsia"/>
          <w:lang w:eastAsia="zh-CN"/>
        </w:rPr>
        <w:t xml:space="preserve"> </w:t>
      </w:r>
      <w:r>
        <w:rPr>
          <w:lang w:eastAsia="zh-CN"/>
        </w:rPr>
        <w:t xml:space="preserve">of the frequency representation </w:t>
      </w:r>
      <w:r>
        <w:rPr>
          <w:rFonts w:hint="eastAsia"/>
          <w:lang w:eastAsia="zh-CN"/>
        </w:rPr>
        <w:t>(</w:t>
      </w:r>
      <w:r>
        <w:rPr>
          <w:lang w:eastAsia="zh-CN"/>
        </w:rPr>
        <w:t>excluding</w:t>
      </w:r>
      <w:r>
        <w:rPr>
          <w:rFonts w:hint="eastAsia"/>
          <w:lang w:eastAsia="zh-CN"/>
        </w:rPr>
        <w:t xml:space="preserve"> the DC bin) is calculated as</w:t>
      </w:r>
    </w:p>
    <w:p w14:paraId="249671B6" w14:textId="77777777" w:rsidR="00297C08" w:rsidRDefault="00297C08" w:rsidP="00297C08">
      <w:pPr>
        <w:pStyle w:val="EQ"/>
      </w:pPr>
      <w:r>
        <w:lastRenderedPageBreak/>
        <w:tab/>
      </w:r>
      <w:r w:rsidRPr="00DA0EFC">
        <w:rPr>
          <w:position w:val="-26"/>
        </w:rPr>
        <w:object w:dxaOrig="4140" w:dyaOrig="580" w14:anchorId="74826D0F">
          <v:shape id="_x0000_i1397" type="#_x0000_t75" style="width:207pt;height:28.9pt" o:ole="">
            <v:imagedata r:id="rId680" o:title=""/>
          </v:shape>
          <o:OLEObject Type="Embed" ProgID="Equation.3" ShapeID="_x0000_i1397" DrawAspect="Content" ObjectID="_1783087744" r:id="rId681"/>
        </w:object>
      </w:r>
      <w:r>
        <w:tab/>
        <w:t>(</w:t>
      </w:r>
      <w:bookmarkStart w:id="271" w:name="energy_per_bin"/>
      <w:r>
        <w:fldChar w:fldCharType="begin"/>
      </w:r>
      <w:r>
        <w:instrText xml:space="preserve"> SEQ eqn \* MERGEFORMAT </w:instrText>
      </w:r>
      <w:r>
        <w:fldChar w:fldCharType="separate"/>
      </w:r>
      <w:r>
        <w:t>1342</w:t>
      </w:r>
      <w:r>
        <w:fldChar w:fldCharType="end"/>
      </w:r>
      <w:bookmarkEnd w:id="271"/>
      <w:r>
        <w:t>)</w:t>
      </w:r>
    </w:p>
    <w:p w14:paraId="3A952504" w14:textId="77777777" w:rsidR="00297C08" w:rsidRDefault="00297C08" w:rsidP="00297C08">
      <w:pPr>
        <w:rPr>
          <w:rFonts w:hint="eastAsia"/>
          <w:lang w:eastAsia="zh-CN"/>
        </w:rPr>
      </w:pPr>
      <w:r>
        <w:rPr>
          <w:rFonts w:hint="eastAsia"/>
          <w:lang w:eastAsia="zh-CN"/>
        </w:rPr>
        <w:t xml:space="preserve">where </w:t>
      </w:r>
      <w:r w:rsidRPr="00646BD0">
        <w:rPr>
          <w:position w:val="-12"/>
        </w:rPr>
        <w:object w:dxaOrig="660" w:dyaOrig="340" w14:anchorId="4A9ED5E1">
          <v:shape id="_x0000_i1398" type="#_x0000_t75" style="width:33pt;height:16.9pt" o:ole="">
            <v:imagedata r:id="rId682" o:title=""/>
          </v:shape>
          <o:OLEObject Type="Embed" ProgID="Equation.3" ShapeID="_x0000_i1398" DrawAspect="Content" ObjectID="_1783087745" r:id="rId683"/>
        </w:object>
      </w:r>
      <w:r>
        <w:t>and</w:t>
      </w:r>
      <w:r w:rsidRPr="00646BD0">
        <w:rPr>
          <w:position w:val="-12"/>
        </w:rPr>
        <w:object w:dxaOrig="620" w:dyaOrig="340" w14:anchorId="4A7FF546">
          <v:shape id="_x0000_i1399" type="#_x0000_t75" style="width:31.15pt;height:16.9pt" o:ole="">
            <v:imagedata r:id="rId684" o:title=""/>
          </v:shape>
          <o:OLEObject Type="Embed" ProgID="Equation.3" ShapeID="_x0000_i1399" DrawAspect="Content" ObjectID="_1783087746" r:id="rId685"/>
        </w:object>
      </w:r>
      <w:r>
        <w:t>are, respectively, the real and the imaginary parts of the</w:t>
      </w:r>
      <w:r w:rsidRPr="00646BD0">
        <w:rPr>
          <w:position w:val="-6"/>
        </w:rPr>
        <w:object w:dxaOrig="180" w:dyaOrig="260" w14:anchorId="29F164C9">
          <v:shape id="_x0000_i1400" type="#_x0000_t75" style="width:9pt;height:13.15pt" o:ole="">
            <v:imagedata r:id="rId686" o:title=""/>
          </v:shape>
          <o:OLEObject Type="Embed" ProgID="Equation.3" ShapeID="_x0000_i1400" DrawAspect="Content" ObjectID="_1783087747" r:id="rId687"/>
        </w:object>
      </w:r>
      <w:r>
        <w:t>-th frequency bin</w:t>
      </w:r>
      <w:r>
        <w:rPr>
          <w:rFonts w:hint="eastAsia"/>
          <w:lang w:eastAsia="zh-CN"/>
        </w:rPr>
        <w:t xml:space="preserve"> as </w:t>
      </w:r>
      <w:r>
        <w:rPr>
          <w:lang w:eastAsia="zh-CN"/>
        </w:rPr>
        <w:t>outputted</w:t>
      </w:r>
      <w:r>
        <w:rPr>
          <w:rFonts w:hint="eastAsia"/>
          <w:lang w:eastAsia="zh-CN"/>
        </w:rPr>
        <w:t xml:space="preserve"> by the FFT, </w:t>
      </w:r>
      <w:r w:rsidRPr="00646BD0">
        <w:rPr>
          <w:position w:val="-10"/>
        </w:rPr>
        <w:object w:dxaOrig="499" w:dyaOrig="300" w14:anchorId="2CB42B24">
          <v:shape id="_x0000_i1401" type="#_x0000_t75" style="width:25.15pt;height:15pt" o:ole="">
            <v:imagedata r:id="rId688" o:title=""/>
          </v:shape>
          <o:OLEObject Type="Embed" ProgID="Equation.3" ShapeID="_x0000_i1401" DrawAspect="Content" ObjectID="_1783087748" r:id="rId689"/>
        </w:object>
      </w:r>
      <w:r w:rsidRPr="00F87D16">
        <w:rPr>
          <w:i/>
          <w:vertAlign w:val="subscript"/>
        </w:rPr>
        <w:t xml:space="preserve"> </w:t>
      </w:r>
      <w:r w:rsidRPr="00F87D16">
        <w:t>= 256 is the size of FFT analysis</w:t>
      </w:r>
      <w:r>
        <w:rPr>
          <w:rFonts w:hint="eastAsia"/>
          <w:lang w:eastAsia="zh-CN"/>
        </w:rPr>
        <w:t xml:space="preserve">. </w:t>
      </w:r>
      <w:r>
        <w:t>This</w:t>
      </w:r>
      <w:r w:rsidRPr="00A4588E">
        <w:t xml:space="preserve"> </w:t>
      </w:r>
      <w:r>
        <w:rPr>
          <w:rFonts w:hint="eastAsia"/>
          <w:lang w:eastAsia="zh-CN"/>
        </w:rPr>
        <w:t>low frequency spectral envelope of the LP residual</w:t>
      </w:r>
      <w:r w:rsidRPr="00A4588E">
        <w:t xml:space="preserve"> is not quantized directly. Instead, a</w:t>
      </w:r>
      <w:r>
        <w:rPr>
          <w:rFonts w:hint="eastAsia"/>
          <w:lang w:eastAsia="zh-CN"/>
        </w:rPr>
        <w:t>n</w:t>
      </w:r>
      <w:r w:rsidRPr="00A4588E">
        <w:t xml:space="preserve"> </w:t>
      </w:r>
      <w:r>
        <w:rPr>
          <w:rFonts w:hint="eastAsia"/>
          <w:lang w:eastAsia="zh-CN"/>
        </w:rPr>
        <w:t>averaged</w:t>
      </w:r>
      <w:r w:rsidRPr="00A4588E">
        <w:t xml:space="preserve"> </w:t>
      </w:r>
      <w:r>
        <w:rPr>
          <w:rFonts w:hint="eastAsia"/>
          <w:lang w:eastAsia="zh-CN"/>
        </w:rPr>
        <w:t>spectral envelope</w:t>
      </w:r>
      <w:r w:rsidRPr="00A4588E">
        <w:t xml:space="preserve"> is calculated over the CN averaging period</w:t>
      </w:r>
      <w:r>
        <w:rPr>
          <w:rFonts w:hint="eastAsia"/>
          <w:lang w:eastAsia="zh-CN"/>
        </w:rPr>
        <w:t xml:space="preserve">. The averaging is </w:t>
      </w:r>
      <w:r w:rsidRPr="00E64DDF">
        <w:rPr>
          <w:rFonts w:hint="eastAsia"/>
          <w:lang w:eastAsia="zh-CN"/>
        </w:rPr>
        <w:t xml:space="preserve">similar to the process in subclause </w:t>
      </w:r>
      <w:r w:rsidRPr="00E64DDF">
        <w:t>5.6.2.1.2</w:t>
      </w:r>
      <w:r w:rsidRPr="00E64DDF">
        <w:rPr>
          <w:rFonts w:hint="eastAsia"/>
          <w:lang w:eastAsia="zh-CN"/>
        </w:rPr>
        <w:t xml:space="preserve"> that the spectral envelopes of the two outliers identified in subclause </w:t>
      </w:r>
      <w:r w:rsidRPr="00E64DDF">
        <w:t>5.6.2.1.2</w:t>
      </w:r>
      <w:r w:rsidRPr="00E64DDF">
        <w:rPr>
          <w:rFonts w:hint="eastAsia"/>
          <w:lang w:eastAsia="zh-CN"/>
        </w:rPr>
        <w:t xml:space="preserve"> are removed</w:t>
      </w:r>
      <w:r>
        <w:rPr>
          <w:rFonts w:hint="eastAsia"/>
          <w:lang w:eastAsia="zh-CN"/>
        </w:rPr>
        <w:t xml:space="preserve"> from the averaging. The averaged low frequency spectral envelope is calculated as</w:t>
      </w:r>
    </w:p>
    <w:p w14:paraId="06B9D263" w14:textId="77777777" w:rsidR="00297C08" w:rsidRDefault="00297C08" w:rsidP="00297C08">
      <w:pPr>
        <w:pStyle w:val="Formulas"/>
      </w:pPr>
      <w:r>
        <w:tab/>
      </w:r>
      <w:r w:rsidRPr="009454A3">
        <w:rPr>
          <w:position w:val="-36"/>
        </w:rPr>
        <w:object w:dxaOrig="4380" w:dyaOrig="780" w14:anchorId="16E7DFCB">
          <v:shape id="_x0000_i1402" type="#_x0000_t75" style="width:219pt;height:39pt" o:ole="">
            <v:imagedata r:id="rId690" o:title=""/>
          </v:shape>
          <o:OLEObject Type="Embed" ProgID="Equation.3" ShapeID="_x0000_i1402" DrawAspect="Content" ObjectID="_1783087749" r:id="rId691"/>
        </w:object>
      </w:r>
      <w:r>
        <w:tab/>
        <w:t>(</w:t>
      </w:r>
      <w:fldSimple w:instr=" SEQ eqn \* MERGEFORMAT ">
        <w:r>
          <w:t>1343</w:t>
        </w:r>
      </w:fldSimple>
      <w:r>
        <w:t>)</w:t>
      </w:r>
    </w:p>
    <w:p w14:paraId="21C8E1D4" w14:textId="77777777" w:rsidR="00297C08" w:rsidRDefault="00297C08" w:rsidP="00297C08">
      <w:pPr>
        <w:rPr>
          <w:rFonts w:hint="eastAsia"/>
          <w:lang w:eastAsia="zh-CN"/>
        </w:rPr>
      </w:pPr>
      <w:r>
        <w:rPr>
          <w:rFonts w:hint="eastAsia"/>
          <w:lang w:eastAsia="zh-CN"/>
        </w:rPr>
        <w:t xml:space="preserve">where </w:t>
      </w:r>
      <w:r w:rsidRPr="007E52F8">
        <w:rPr>
          <w:position w:val="-6"/>
        </w:rPr>
        <w:object w:dxaOrig="240" w:dyaOrig="240" w14:anchorId="58812ECF">
          <v:shape id="_x0000_i1403" type="#_x0000_t75" style="width:12pt;height:12pt" o:ole="">
            <v:imagedata r:id="rId511" o:title=""/>
          </v:shape>
          <o:OLEObject Type="Embed" ProgID="Equation.3" ShapeID="_x0000_i1403" DrawAspect="Content" ObjectID="_1783087750" r:id="rId692"/>
        </w:object>
      </w:r>
      <w:r>
        <w:rPr>
          <w:rFonts w:hint="eastAsia"/>
          <w:lang w:eastAsia="zh-CN"/>
        </w:rPr>
        <w:t xml:space="preserve"> is the length of CN averaging period, </w:t>
      </w:r>
      <w:r w:rsidRPr="007E52F8">
        <w:rPr>
          <w:position w:val="-12"/>
        </w:rPr>
        <w:object w:dxaOrig="800" w:dyaOrig="320" w14:anchorId="6EEDA0A6">
          <v:shape id="_x0000_i1404" type="#_x0000_t75" style="width:40.15pt;height:16.15pt" o:ole="">
            <v:imagedata r:id="rId693" o:title=""/>
          </v:shape>
          <o:OLEObject Type="Embed" ProgID="Equation.3" ShapeID="_x0000_i1404" DrawAspect="Content" ObjectID="_1783087751" r:id="rId694"/>
        </w:object>
      </w:r>
      <w:r>
        <w:rPr>
          <w:rFonts w:hint="eastAsia"/>
          <w:lang w:eastAsia="zh-CN"/>
        </w:rPr>
        <w:t xml:space="preserve"> denotes the low frequency envelope of the </w:t>
      </w:r>
      <w:r w:rsidRPr="00083FF3">
        <w:rPr>
          <w:position w:val="-6"/>
        </w:rPr>
        <w:object w:dxaOrig="139" w:dyaOrig="240" w14:anchorId="2D38FE43">
          <v:shape id="_x0000_i1405" type="#_x0000_t75" style="width:7.15pt;height:12pt" o:ole="">
            <v:imagedata r:id="rId695" o:title=""/>
          </v:shape>
          <o:OLEObject Type="Embed" ProgID="Equation.3" ShapeID="_x0000_i1405" DrawAspect="Content" ObjectID="_1783087752" r:id="rId696"/>
        </w:object>
      </w:r>
      <w:r>
        <w:rPr>
          <w:rFonts w:hint="eastAsia"/>
          <w:lang w:eastAsia="zh-CN"/>
        </w:rPr>
        <w:t xml:space="preserve">-th frame in the CN averaging period, </w:t>
      </w:r>
      <w:r w:rsidRPr="007E52F8">
        <w:rPr>
          <w:position w:val="-6"/>
        </w:rPr>
        <w:object w:dxaOrig="220" w:dyaOrig="220" w14:anchorId="7E7F10DA">
          <v:shape id="_x0000_i1406" type="#_x0000_t75" style="width:10.9pt;height:10.9pt" o:ole="">
            <v:imagedata r:id="rId513" o:title=""/>
          </v:shape>
          <o:OLEObject Type="Embed" ProgID="Equation.3" ShapeID="_x0000_i1406" DrawAspect="Content" ObjectID="_1783087753" r:id="rId697"/>
        </w:object>
      </w:r>
      <w:r>
        <w:rPr>
          <w:rFonts w:hint="eastAsia"/>
          <w:lang w:eastAsia="zh-CN"/>
        </w:rPr>
        <w:t>,</w:t>
      </w:r>
      <w:r w:rsidRPr="007E52F8">
        <w:rPr>
          <w:position w:val="-6"/>
        </w:rPr>
        <w:object w:dxaOrig="240" w:dyaOrig="220" w14:anchorId="6BB66418">
          <v:shape id="_x0000_i1407" type="#_x0000_t75" style="width:12pt;height:10.9pt" o:ole="">
            <v:imagedata r:id="rId515" o:title=""/>
          </v:shape>
          <o:OLEObject Type="Embed" ProgID="Equation.3" ShapeID="_x0000_i1407" DrawAspect="Content" ObjectID="_1783087754" r:id="rId698"/>
        </w:object>
      </w:r>
      <w:r>
        <w:rPr>
          <w:rFonts w:hint="eastAsia"/>
          <w:lang w:eastAsia="zh-CN"/>
        </w:rPr>
        <w:t xml:space="preserve"> denotes the index of the two outliers. </w:t>
      </w:r>
      <w:r>
        <w:rPr>
          <w:lang w:eastAsia="zh-CN"/>
        </w:rPr>
        <w:t xml:space="preserve">To encode this </w:t>
      </w:r>
      <w:r>
        <w:rPr>
          <w:rFonts w:hint="eastAsia"/>
          <w:lang w:eastAsia="zh-CN"/>
        </w:rPr>
        <w:t>averaged low frequency spectral envelope</w:t>
      </w:r>
      <w:r>
        <w:rPr>
          <w:lang w:eastAsia="zh-CN"/>
        </w:rPr>
        <w:t xml:space="preserve">, the spectral details of the </w:t>
      </w:r>
      <w:r>
        <w:rPr>
          <w:rFonts w:hint="eastAsia"/>
          <w:lang w:eastAsia="zh-CN"/>
        </w:rPr>
        <w:t>averaged low frequency</w:t>
      </w:r>
      <w:r>
        <w:rPr>
          <w:lang w:eastAsia="zh-CN"/>
        </w:rPr>
        <w:t xml:space="preserve"> spectral envelope is extracted and used for actual quantization. The spectral details,</w:t>
      </w:r>
      <w:r w:rsidRPr="00020324">
        <w:rPr>
          <w:position w:val="-14"/>
        </w:rPr>
        <w:object w:dxaOrig="920" w:dyaOrig="340" w14:anchorId="4F2AD1F2">
          <v:shape id="_x0000_i1408" type="#_x0000_t75" style="width:46.15pt;height:16.9pt" o:ole="">
            <v:imagedata r:id="rId699" o:title=""/>
          </v:shape>
          <o:OLEObject Type="Embed" ProgID="Equation.3" ShapeID="_x0000_i1408" DrawAspect="Content" ObjectID="_1783087755" r:id="rId700"/>
        </w:object>
      </w:r>
      <w:r>
        <w:t>,</w:t>
      </w:r>
      <w:r>
        <w:rPr>
          <w:lang w:eastAsia="zh-CN"/>
        </w:rPr>
        <w:t xml:space="preserve"> is obtained by subtracting an envelope floor which is equal to two times of the </w:t>
      </w:r>
      <w:r>
        <w:rPr>
          <w:rFonts w:hint="eastAsia"/>
          <w:lang w:eastAsia="zh-CN"/>
        </w:rPr>
        <w:t xml:space="preserve">quantized </w:t>
      </w:r>
      <w:r>
        <w:rPr>
          <w:lang w:eastAsia="zh-CN"/>
        </w:rPr>
        <w:t>average</w:t>
      </w:r>
      <w:r>
        <w:rPr>
          <w:rFonts w:hint="eastAsia"/>
          <w:lang w:eastAsia="zh-CN"/>
        </w:rPr>
        <w:t xml:space="preserve"> </w:t>
      </w:r>
      <w:r>
        <w:rPr>
          <w:lang w:eastAsia="zh-CN"/>
        </w:rPr>
        <w:t>excitation</w:t>
      </w:r>
      <w:r>
        <w:rPr>
          <w:rFonts w:hint="eastAsia"/>
          <w:lang w:eastAsia="zh-CN"/>
        </w:rPr>
        <w:t xml:space="preserve"> energy</w:t>
      </w:r>
      <w:r>
        <w:rPr>
          <w:lang w:eastAsia="zh-CN"/>
        </w:rPr>
        <w:t xml:space="preserve"> from the </w:t>
      </w:r>
      <w:r>
        <w:rPr>
          <w:rFonts w:hint="eastAsia"/>
          <w:lang w:eastAsia="zh-CN"/>
        </w:rPr>
        <w:t>averaged low frequency</w:t>
      </w:r>
      <w:r>
        <w:rPr>
          <w:lang w:eastAsia="zh-CN"/>
        </w:rPr>
        <w:t xml:space="preserve"> spectral envelope, that is</w:t>
      </w:r>
    </w:p>
    <w:p w14:paraId="328C4EE5" w14:textId="77777777" w:rsidR="00297C08" w:rsidRDefault="00297C08" w:rsidP="00297C08">
      <w:pPr>
        <w:pStyle w:val="Formulas"/>
      </w:pPr>
      <w:r>
        <w:tab/>
      </w:r>
      <w:r w:rsidRPr="00F74346">
        <w:rPr>
          <w:position w:val="-22"/>
        </w:rPr>
        <w:object w:dxaOrig="4480" w:dyaOrig="540" w14:anchorId="38C51A0A">
          <v:shape id="_x0000_i1409" type="#_x0000_t75" style="width:223.9pt;height:27pt" o:ole="">
            <v:imagedata r:id="rId701" o:title=""/>
          </v:shape>
          <o:OLEObject Type="Embed" ProgID="Equation.3" ShapeID="_x0000_i1409" DrawAspect="Content" ObjectID="_1783087756" r:id="rId702"/>
        </w:object>
      </w:r>
      <w:r>
        <w:tab/>
        <w:t>(</w:t>
      </w:r>
      <w:fldSimple w:instr=" SEQ eqn \* MERGEFORMAT ">
        <w:r>
          <w:t>1344</w:t>
        </w:r>
      </w:fldSimple>
      <w:r>
        <w:t>)</w:t>
      </w:r>
    </w:p>
    <w:p w14:paraId="4BBB689A" w14:textId="77777777" w:rsidR="00297C08" w:rsidRDefault="00297C08" w:rsidP="00297C08">
      <w:pPr>
        <w:rPr>
          <w:rFonts w:hint="eastAsia"/>
          <w:lang w:eastAsia="zh-CN"/>
        </w:rPr>
      </w:pPr>
      <w:r>
        <w:rPr>
          <w:lang w:eastAsia="zh-CN"/>
        </w:rPr>
        <w:t>where</w:t>
      </w:r>
      <w:r w:rsidRPr="00020324">
        <w:rPr>
          <w:position w:val="-14"/>
        </w:rPr>
        <w:object w:dxaOrig="920" w:dyaOrig="340" w14:anchorId="7C84C566">
          <v:shape id="_x0000_i1410" type="#_x0000_t75" style="width:46.15pt;height:16.9pt" o:ole="">
            <v:imagedata r:id="rId699" o:title=""/>
          </v:shape>
          <o:OLEObject Type="Embed" ProgID="Equation.3" ShapeID="_x0000_i1410" DrawAspect="Content" ObjectID="_1783087757" r:id="rId703"/>
        </w:object>
      </w:r>
      <w:r>
        <w:rPr>
          <w:lang w:eastAsia="zh-CN"/>
        </w:rPr>
        <w:t xml:space="preserve">is </w:t>
      </w:r>
      <w:r>
        <w:rPr>
          <w:rFonts w:hint="eastAsia"/>
          <w:lang w:eastAsia="zh-CN"/>
        </w:rPr>
        <w:t>bounded to non-negative value</w:t>
      </w:r>
      <w:r>
        <w:rPr>
          <w:lang w:eastAsia="zh-CN"/>
        </w:rPr>
        <w:t xml:space="preserve">. </w:t>
      </w:r>
      <w:r w:rsidRPr="00020324">
        <w:rPr>
          <w:position w:val="-14"/>
        </w:rPr>
        <w:object w:dxaOrig="920" w:dyaOrig="340" w14:anchorId="0C95DD1C">
          <v:shape id="_x0000_i1411" type="#_x0000_t75" style="width:46.15pt;height:16.9pt" o:ole="">
            <v:imagedata r:id="rId704" o:title=""/>
          </v:shape>
          <o:OLEObject Type="Embed" ProgID="Equation.3" ShapeID="_x0000_i1411" DrawAspect="Content" ObjectID="_1783087758" r:id="rId705"/>
        </w:object>
      </w:r>
      <w:r>
        <w:rPr>
          <w:rFonts w:hint="eastAsia"/>
          <w:lang w:eastAsia="zh-CN"/>
        </w:rPr>
        <w:t xml:space="preserve"> is then converted to log domain</w:t>
      </w:r>
    </w:p>
    <w:p w14:paraId="6FA8CBBC" w14:textId="77777777" w:rsidR="00297C08" w:rsidRDefault="00297C08" w:rsidP="00297C08">
      <w:pPr>
        <w:pStyle w:val="Formulas"/>
      </w:pPr>
      <w:r>
        <w:tab/>
      </w:r>
      <w:r w:rsidRPr="00656992">
        <w:rPr>
          <w:position w:val="-14"/>
        </w:rPr>
        <w:object w:dxaOrig="3580" w:dyaOrig="340" w14:anchorId="6C5022CE">
          <v:shape id="_x0000_i1412" type="#_x0000_t75" style="width:178.9pt;height:16.9pt" o:ole="">
            <v:imagedata r:id="rId706" o:title=""/>
          </v:shape>
          <o:OLEObject Type="Embed" ProgID="Equation.3" ShapeID="_x0000_i1412" DrawAspect="Content" ObjectID="_1783087759" r:id="rId707"/>
        </w:object>
      </w:r>
      <w:r>
        <w:tab/>
        <w:t>(</w:t>
      </w:r>
      <w:fldSimple w:instr=" SEQ eqn \* MERGEFORMAT ">
        <w:r>
          <w:t>1345</w:t>
        </w:r>
      </w:fldSimple>
      <w:r>
        <w:t>)</w:t>
      </w:r>
    </w:p>
    <w:p w14:paraId="399CEBCD" w14:textId="77777777" w:rsidR="00297C08" w:rsidRDefault="00297C08" w:rsidP="00297C08">
      <w:pPr>
        <w:rPr>
          <w:rFonts w:hint="eastAsia"/>
          <w:lang w:eastAsia="zh-CN"/>
        </w:rPr>
      </w:pPr>
      <w:r>
        <w:rPr>
          <w:rFonts w:hint="eastAsia"/>
          <w:lang w:val="x-none" w:eastAsia="zh-CN"/>
        </w:rPr>
        <w:t>w</w:t>
      </w:r>
      <w:r>
        <w:rPr>
          <w:rFonts w:hint="eastAsia"/>
          <w:lang w:eastAsia="zh-CN"/>
        </w:rPr>
        <w:t xml:space="preserve">here </w:t>
      </w:r>
      <w:r w:rsidRPr="006F00B4">
        <w:rPr>
          <w:position w:val="-14"/>
        </w:rPr>
        <w:object w:dxaOrig="560" w:dyaOrig="340" w14:anchorId="59543C69">
          <v:shape id="_x0000_i1413" type="#_x0000_t75" style="width:28.15pt;height:16.9pt" o:ole="">
            <v:imagedata r:id="rId708" o:title=""/>
          </v:shape>
          <o:OLEObject Type="Embed" ProgID="Equation.3" ShapeID="_x0000_i1413" DrawAspect="Content" ObjectID="_1783087760" r:id="rId709"/>
        </w:object>
      </w:r>
      <w:r>
        <w:rPr>
          <w:rFonts w:hint="eastAsia"/>
          <w:lang w:eastAsia="zh-CN"/>
        </w:rPr>
        <w:t xml:space="preserve"> is the energy offset value calculated in </w:t>
      </w:r>
      <w:r w:rsidRPr="00E64DDF">
        <w:rPr>
          <w:rFonts w:hint="eastAsia"/>
          <w:lang w:eastAsia="zh-CN"/>
        </w:rPr>
        <w:t>subclause 5.6.2.1.5 and</w:t>
      </w:r>
      <w:r>
        <w:rPr>
          <w:rFonts w:hint="eastAsia"/>
          <w:lang w:eastAsia="zh-CN"/>
        </w:rPr>
        <w:t xml:space="preserve"> </w:t>
      </w:r>
      <w:r w:rsidRPr="00FB7E77">
        <w:rPr>
          <w:position w:val="-14"/>
        </w:rPr>
        <w:object w:dxaOrig="880" w:dyaOrig="340" w14:anchorId="0F9E607D">
          <v:shape id="_x0000_i1414" type="#_x0000_t75" style="width:43.9pt;height:16.9pt" o:ole="">
            <v:imagedata r:id="rId710" o:title=""/>
          </v:shape>
          <o:OLEObject Type="Embed" ProgID="Equation.3" ShapeID="_x0000_i1414" DrawAspect="Content" ObjectID="_1783087761" r:id="rId711"/>
        </w:object>
      </w:r>
      <w:r>
        <w:rPr>
          <w:rFonts w:hint="eastAsia"/>
          <w:lang w:eastAsia="zh-CN"/>
        </w:rPr>
        <w:t>are bounded to non-negative value. A distance vector is calculated as</w:t>
      </w:r>
    </w:p>
    <w:p w14:paraId="540EDEBB" w14:textId="77777777" w:rsidR="00297C08" w:rsidRDefault="00297C08" w:rsidP="00297C08">
      <w:pPr>
        <w:pStyle w:val="Formulas"/>
      </w:pPr>
      <w:r>
        <w:tab/>
      </w:r>
      <w:r w:rsidRPr="00740B66">
        <w:rPr>
          <w:position w:val="-14"/>
        </w:rPr>
        <w:object w:dxaOrig="3379" w:dyaOrig="380" w14:anchorId="49E854CE">
          <v:shape id="_x0000_i1415" type="#_x0000_t75" style="width:169.15pt;height:19.15pt" o:ole="">
            <v:imagedata r:id="rId712" o:title=""/>
          </v:shape>
          <o:OLEObject Type="Embed" ProgID="Equation.3" ShapeID="_x0000_i1415" DrawAspect="Content" ObjectID="_1783087762" r:id="rId713"/>
        </w:object>
      </w:r>
      <w:r>
        <w:tab/>
        <w:t>(</w:t>
      </w:r>
      <w:fldSimple w:instr=" SEQ eqn \* MERGEFORMAT ">
        <w:r>
          <w:t>1346</w:t>
        </w:r>
      </w:fldSimple>
      <w:r>
        <w:t>)</w:t>
      </w:r>
    </w:p>
    <w:p w14:paraId="59837BCE" w14:textId="77777777" w:rsidR="00297C08" w:rsidRDefault="00297C08" w:rsidP="00297C08">
      <w:pPr>
        <w:rPr>
          <w:rFonts w:hint="eastAsia"/>
          <w:lang w:eastAsia="zh-CN"/>
        </w:rPr>
      </w:pPr>
      <w:r>
        <w:rPr>
          <w:rFonts w:hint="eastAsia"/>
          <w:lang w:eastAsia="zh-CN"/>
        </w:rPr>
        <w:t xml:space="preserve">where </w:t>
      </w:r>
      <w:r w:rsidRPr="00020324">
        <w:rPr>
          <w:position w:val="-10"/>
        </w:rPr>
        <w:object w:dxaOrig="420" w:dyaOrig="340" w14:anchorId="710A41EB">
          <v:shape id="_x0000_i1416" type="#_x0000_t75" style="width:21pt;height:16.9pt" o:ole="">
            <v:imagedata r:id="rId714" o:title=""/>
          </v:shape>
          <o:OLEObject Type="Embed" ProgID="Equation.3" ShapeID="_x0000_i1416" DrawAspect="Content" ObjectID="_1783087763" r:id="rId715"/>
        </w:object>
      </w:r>
      <w:r>
        <w:rPr>
          <w:rFonts w:hint="eastAsia"/>
          <w:lang w:eastAsia="zh-CN"/>
        </w:rPr>
        <w:t xml:space="preserve"> is the quantized total excitation energy calculated as</w:t>
      </w:r>
    </w:p>
    <w:p w14:paraId="24317FCE" w14:textId="77777777" w:rsidR="00297C08" w:rsidRDefault="00297C08" w:rsidP="00297C08">
      <w:pPr>
        <w:pStyle w:val="Formulas"/>
      </w:pPr>
      <w:r>
        <w:tab/>
      </w:r>
      <w:r w:rsidRPr="00682FA1">
        <w:rPr>
          <w:position w:val="-20"/>
        </w:rPr>
        <w:object w:dxaOrig="1840" w:dyaOrig="499" w14:anchorId="318FC178">
          <v:shape id="_x0000_i1417" type="#_x0000_t75" style="width:91.9pt;height:25.15pt" o:ole="">
            <v:imagedata r:id="rId716" o:title=""/>
          </v:shape>
          <o:OLEObject Type="Embed" ProgID="Equation.3" ShapeID="_x0000_i1417" DrawAspect="Content" ObjectID="_1783087764" r:id="rId717"/>
        </w:object>
      </w:r>
      <w:r>
        <w:tab/>
        <w:t>(</w:t>
      </w:r>
      <w:fldSimple w:instr=" SEQ eqn \* MERGEFORMAT ">
        <w:r>
          <w:t>1347</w:t>
        </w:r>
      </w:fldSimple>
      <w:r>
        <w:t>)</w:t>
      </w:r>
    </w:p>
    <w:p w14:paraId="1A00BFE1" w14:textId="77777777" w:rsidR="00297C08" w:rsidRPr="00297C08" w:rsidRDefault="00297C08" w:rsidP="00297C08">
      <w:pPr>
        <w:rPr>
          <w:rFonts w:hint="eastAsia"/>
        </w:rPr>
      </w:pPr>
      <w:r>
        <w:rPr>
          <w:rFonts w:hint="eastAsia"/>
          <w:lang w:eastAsia="zh-CN"/>
        </w:rPr>
        <w:t xml:space="preserve">where </w:t>
      </w:r>
      <w:r w:rsidRPr="00E64DDF">
        <w:rPr>
          <w:position w:val="-10"/>
        </w:rPr>
        <w:object w:dxaOrig="400" w:dyaOrig="300" w14:anchorId="72FDDE0D">
          <v:shape id="_x0000_i1418" type="#_x0000_t75" style="width:19.9pt;height:15pt" o:ole="">
            <v:imagedata r:id="rId718" o:title=""/>
          </v:shape>
          <o:OLEObject Type="Embed" ProgID="Equation.3" ShapeID="_x0000_i1418" DrawAspect="Content" ObjectID="_1783087765" r:id="rId719"/>
        </w:object>
      </w:r>
      <w:r>
        <w:rPr>
          <w:rFonts w:hint="eastAsia"/>
          <w:lang w:eastAsia="zh-CN"/>
        </w:rPr>
        <w:t xml:space="preserve">= 256 is the length of the excitation. The distance vector </w:t>
      </w:r>
      <w:r w:rsidRPr="007E52F8">
        <w:rPr>
          <w:position w:val="-10"/>
        </w:rPr>
        <w:object w:dxaOrig="480" w:dyaOrig="300" w14:anchorId="103C812D">
          <v:shape id="_x0000_i1419" type="#_x0000_t75" style="width:24pt;height:15pt" o:ole="">
            <v:imagedata r:id="rId720" o:title=""/>
          </v:shape>
          <o:OLEObject Type="Embed" ProgID="Equation.3" ShapeID="_x0000_i1419" DrawAspect="Content" ObjectID="_1783087766" r:id="rId721"/>
        </w:object>
      </w:r>
      <w:r>
        <w:rPr>
          <w:rFonts w:hint="eastAsia"/>
          <w:lang w:eastAsia="zh-CN"/>
        </w:rPr>
        <w:t xml:space="preserve"> is quantized by a vector quantization. The codeword having the minimum prediction error is found by a direct search in the </w:t>
      </w:r>
      <w:r w:rsidRPr="00E64DDF">
        <w:rPr>
          <w:rFonts w:hint="eastAsia"/>
          <w:lang w:eastAsia="zh-CN"/>
        </w:rPr>
        <w:t>codebook</w:t>
      </w:r>
      <w:r>
        <w:rPr>
          <w:rFonts w:hint="eastAsia"/>
          <w:lang w:eastAsia="zh-CN"/>
        </w:rPr>
        <w:t xml:space="preserve"> and the index of the codeword is transmitted </w:t>
      </w:r>
      <w:r w:rsidRPr="00E64DDF">
        <w:rPr>
          <w:rFonts w:hint="eastAsia"/>
          <w:lang w:eastAsia="zh-CN"/>
        </w:rPr>
        <w:t>in the</w:t>
      </w:r>
      <w:r>
        <w:rPr>
          <w:rFonts w:hint="eastAsia"/>
          <w:lang w:eastAsia="zh-CN"/>
        </w:rPr>
        <w:t xml:space="preserve"> WB</w:t>
      </w:r>
      <w:r w:rsidRPr="00E64DDF">
        <w:rPr>
          <w:rFonts w:hint="eastAsia"/>
          <w:lang w:eastAsia="zh-CN"/>
        </w:rPr>
        <w:t xml:space="preserve"> SID frame</w:t>
      </w:r>
      <w:r>
        <w:rPr>
          <w:rFonts w:hint="eastAsia"/>
          <w:lang w:eastAsia="zh-CN"/>
        </w:rPr>
        <w:t xml:space="preserve">. </w:t>
      </w:r>
      <w:r>
        <w:rPr>
          <w:lang w:eastAsia="zh-CN"/>
        </w:rPr>
        <w:t>T</w:t>
      </w:r>
      <w:r>
        <w:rPr>
          <w:rFonts w:hint="eastAsia"/>
          <w:lang w:eastAsia="zh-CN"/>
        </w:rPr>
        <w:t xml:space="preserve">he quantized low frequency envelope is recovered and used in the local CNG </w:t>
      </w:r>
      <w:r>
        <w:rPr>
          <w:lang w:eastAsia="zh-CN"/>
        </w:rPr>
        <w:t>synthesis.</w:t>
      </w:r>
    </w:p>
    <w:p w14:paraId="29CDDD80" w14:textId="77777777" w:rsidR="00CC6013" w:rsidRPr="00573E89" w:rsidRDefault="00CC6013" w:rsidP="00297C08">
      <w:pPr>
        <w:pStyle w:val="Heading5"/>
      </w:pPr>
      <w:bookmarkStart w:id="272" w:name="_Toc394347327"/>
      <w:r w:rsidRPr="00573E89">
        <w:t>5.6.2.1.</w:t>
      </w:r>
      <w:r>
        <w:rPr>
          <w:rFonts w:hint="eastAsia"/>
          <w:lang w:eastAsia="zh-CN"/>
        </w:rPr>
        <w:t>8</w:t>
      </w:r>
      <w:r w:rsidRPr="00573E89">
        <w:tab/>
        <w:t>LP-CNG high band analysis and quantization</w:t>
      </w:r>
      <w:bookmarkEnd w:id="272"/>
    </w:p>
    <w:p w14:paraId="59B74B45" w14:textId="77777777" w:rsidR="00CC6013" w:rsidRDefault="00CC6013" w:rsidP="00CC6013">
      <w:pPr>
        <w:rPr>
          <w:rFonts w:hint="eastAsia"/>
          <w:lang w:eastAsia="zh-CN"/>
        </w:rPr>
      </w:pPr>
      <w:r>
        <w:t>To enable high perceptual quality in the inactive portions of speech on the decoder side, during SWB mode</w:t>
      </w:r>
      <w:r>
        <w:rPr>
          <w:rFonts w:hint="eastAsia"/>
          <w:lang w:eastAsia="zh-CN"/>
        </w:rPr>
        <w:t xml:space="preserve"> DTX/LP-CNG</w:t>
      </w:r>
      <w:r>
        <w:t xml:space="preserve"> operation of the codec, </w:t>
      </w:r>
      <w:r>
        <w:rPr>
          <w:rFonts w:hint="eastAsia"/>
          <w:lang w:eastAsia="zh-CN"/>
        </w:rPr>
        <w:t>the</w:t>
      </w:r>
      <w:r>
        <w:t xml:space="preserve"> high band </w:t>
      </w:r>
      <w:r>
        <w:rPr>
          <w:rFonts w:hint="eastAsia"/>
          <w:lang w:eastAsia="zh-CN"/>
        </w:rPr>
        <w:t xml:space="preserve">noise signal (6.4 </w:t>
      </w:r>
      <w:r>
        <w:rPr>
          <w:lang w:eastAsia="zh-CN"/>
        </w:rPr>
        <w:t>-</w:t>
      </w:r>
      <w:r>
        <w:rPr>
          <w:rFonts w:hint="eastAsia"/>
          <w:lang w:eastAsia="zh-CN"/>
        </w:rPr>
        <w:t xml:space="preserve"> 14.4 kHz or 8 </w:t>
      </w:r>
      <w:r>
        <w:rPr>
          <w:lang w:eastAsia="zh-CN"/>
        </w:rPr>
        <w:t>-</w:t>
      </w:r>
      <w:r>
        <w:rPr>
          <w:rFonts w:hint="eastAsia"/>
          <w:lang w:eastAsia="zh-CN"/>
        </w:rPr>
        <w:t xml:space="preserve"> 16 kHz depending on the core sampling rate) is analyzed and quantized. However, this is being done without transmitting any extra parameters from the encoder to decoder to model the high-band spectral characteristics of the inactive frames. Instead, the high band spectrum of the comfort noise is modelled purely in the decoder side. Only the energy of high band signal is quantized and transmitted in the SID frame.</w:t>
      </w:r>
    </w:p>
    <w:p w14:paraId="67CF72C0" w14:textId="77777777" w:rsidR="00CC6013" w:rsidRDefault="00CC6013" w:rsidP="00CC6013">
      <w:pPr>
        <w:rPr>
          <w:rFonts w:hint="eastAsia"/>
        </w:rPr>
      </w:pPr>
      <w:r>
        <w:rPr>
          <w:rFonts w:hint="eastAsia"/>
          <w:lang w:eastAsia="zh-CN"/>
        </w:rPr>
        <w:t>The average energy of the high band signal is first calculated</w:t>
      </w:r>
    </w:p>
    <w:p w14:paraId="1C72240B" w14:textId="77777777" w:rsidR="00CC6013" w:rsidRDefault="00CC6013" w:rsidP="00CC6013">
      <w:pPr>
        <w:pStyle w:val="Formulas"/>
      </w:pPr>
      <w:r>
        <w:tab/>
      </w:r>
      <w:r w:rsidRPr="000928C3">
        <w:rPr>
          <w:position w:val="-32"/>
        </w:rPr>
        <w:object w:dxaOrig="1600" w:dyaOrig="740" w14:anchorId="7C3456EA">
          <v:shape id="_x0000_i1420" type="#_x0000_t75" style="width:79.9pt;height:37.15pt" o:ole="">
            <v:imagedata r:id="rId722" o:title=""/>
          </v:shape>
          <o:OLEObject Type="Embed" ProgID="Equation.3" ShapeID="_x0000_i1420" DrawAspect="Content" ObjectID="_1783087767" r:id="rId723"/>
        </w:object>
      </w:r>
      <w:r>
        <w:tab/>
        <w:t>(</w:t>
      </w:r>
      <w:fldSimple w:instr=" SEQ eqn \* MERGEFORMAT ">
        <w:r>
          <w:t>1348</w:t>
        </w:r>
      </w:fldSimple>
      <w:r>
        <w:t>)</w:t>
      </w:r>
    </w:p>
    <w:p w14:paraId="61DD69E0" w14:textId="77777777" w:rsidR="00CC6013" w:rsidRDefault="00CC6013" w:rsidP="00CC6013">
      <w:pPr>
        <w:rPr>
          <w:rFonts w:hint="eastAsia"/>
          <w:lang w:eastAsia="zh-CN"/>
        </w:rPr>
      </w:pPr>
      <w:r>
        <w:rPr>
          <w:rFonts w:hint="eastAsia"/>
          <w:lang w:eastAsia="zh-CN"/>
        </w:rPr>
        <w:t xml:space="preserve">where </w:t>
      </w:r>
      <w:r w:rsidRPr="007E52F8">
        <w:rPr>
          <w:position w:val="-10"/>
        </w:rPr>
        <w:object w:dxaOrig="460" w:dyaOrig="300" w14:anchorId="7EF7385A">
          <v:shape id="_x0000_i1421" type="#_x0000_t75" style="width:22.9pt;height:15pt" o:ole="">
            <v:imagedata r:id="rId724" o:title=""/>
          </v:shape>
          <o:OLEObject Type="Embed" ProgID="Equation.3" ShapeID="_x0000_i1421" DrawAspect="Content" ObjectID="_1783087768" r:id="rId725"/>
        </w:object>
      </w:r>
      <w:r>
        <w:rPr>
          <w:rFonts w:hint="eastAsia"/>
          <w:lang w:eastAsia="zh-CN"/>
        </w:rPr>
        <w:t xml:space="preserve"> is the high band signal, </w:t>
      </w:r>
      <w:r w:rsidRPr="007E52F8">
        <w:rPr>
          <w:position w:val="-4"/>
        </w:rPr>
        <w:object w:dxaOrig="200" w:dyaOrig="220" w14:anchorId="6D39E3E1">
          <v:shape id="_x0000_i1422" type="#_x0000_t75" style="width:10.15pt;height:10.9pt" o:ole="">
            <v:imagedata r:id="rId726" o:title=""/>
          </v:shape>
          <o:OLEObject Type="Embed" ProgID="Equation.3" ShapeID="_x0000_i1422" DrawAspect="Content" ObjectID="_1783087769" r:id="rId727"/>
        </w:object>
      </w:r>
      <w:r>
        <w:rPr>
          <w:rFonts w:hint="eastAsia"/>
          <w:lang w:eastAsia="zh-CN"/>
        </w:rPr>
        <w:t xml:space="preserve">= 320 is the length of high band signal. </w:t>
      </w:r>
      <w:r>
        <w:rPr>
          <w:lang w:eastAsia="zh-CN"/>
        </w:rPr>
        <w:t>T</w:t>
      </w:r>
      <w:r>
        <w:rPr>
          <w:rFonts w:hint="eastAsia"/>
          <w:lang w:eastAsia="zh-CN"/>
        </w:rPr>
        <w:t>he log average energy of high band signal is calculated and to which an attenuation of 6.5 dB is applied</w:t>
      </w:r>
    </w:p>
    <w:p w14:paraId="063392D7" w14:textId="77777777" w:rsidR="00CC6013" w:rsidRDefault="00CC6013" w:rsidP="00CC6013">
      <w:pPr>
        <w:pStyle w:val="Formulas"/>
      </w:pPr>
      <w:r>
        <w:lastRenderedPageBreak/>
        <w:tab/>
      </w:r>
      <w:r w:rsidRPr="00313DA6">
        <w:rPr>
          <w:position w:val="-10"/>
        </w:rPr>
        <w:object w:dxaOrig="1939" w:dyaOrig="320" w14:anchorId="60E8336F">
          <v:shape id="_x0000_i1423" type="#_x0000_t75" style="width:97.15pt;height:16.15pt" o:ole="">
            <v:imagedata r:id="rId728" o:title=""/>
          </v:shape>
          <o:OLEObject Type="Embed" ProgID="Equation.3" ShapeID="_x0000_i1423" DrawAspect="Content" ObjectID="_1783087770" r:id="rId729"/>
        </w:object>
      </w:r>
      <w:r>
        <w:tab/>
        <w:t>(</w:t>
      </w:r>
      <w:fldSimple w:instr=" SEQ eqn \* MERGEFORMAT ">
        <w:r>
          <w:t>1349</w:t>
        </w:r>
      </w:fldSimple>
      <w:r>
        <w:t>)</w:t>
      </w:r>
    </w:p>
    <w:p w14:paraId="0394FB21" w14:textId="77777777" w:rsidR="00CC6013" w:rsidRDefault="00CC6013" w:rsidP="00CC6013">
      <w:pPr>
        <w:rPr>
          <w:rFonts w:hint="eastAsia"/>
          <w:lang w:eastAsia="zh-CN"/>
        </w:rPr>
      </w:pPr>
      <w:r>
        <w:rPr>
          <w:rFonts w:hint="eastAsia"/>
          <w:lang w:eastAsia="zh-CN"/>
        </w:rPr>
        <w:t xml:space="preserve">The attenuated log energy </w:t>
      </w:r>
      <w:r w:rsidRPr="00020324">
        <w:rPr>
          <w:position w:val="-10"/>
        </w:rPr>
        <w:object w:dxaOrig="300" w:dyaOrig="320" w14:anchorId="470A1D8A">
          <v:shape id="_x0000_i1424" type="#_x0000_t75" style="width:15pt;height:16.15pt" o:ole="">
            <v:imagedata r:id="rId730" o:title=""/>
          </v:shape>
          <o:OLEObject Type="Embed" ProgID="Equation.3" ShapeID="_x0000_i1424" DrawAspect="Content" ObjectID="_1783087771" r:id="rId731"/>
        </w:object>
      </w:r>
      <w:r>
        <w:rPr>
          <w:rFonts w:hint="eastAsia"/>
          <w:lang w:eastAsia="zh-CN"/>
        </w:rPr>
        <w:t xml:space="preserve"> is smoothed by an AR filtering as</w:t>
      </w:r>
    </w:p>
    <w:p w14:paraId="0572DD3C" w14:textId="77777777" w:rsidR="00CC6013" w:rsidRDefault="00CC6013" w:rsidP="00CC6013">
      <w:pPr>
        <w:pStyle w:val="Formulas"/>
      </w:pPr>
      <w:r>
        <w:tab/>
      </w:r>
      <w:r w:rsidRPr="006C11B7">
        <w:rPr>
          <w:position w:val="-12"/>
        </w:rPr>
        <w:object w:dxaOrig="2079" w:dyaOrig="380" w14:anchorId="6A1C0668">
          <v:shape id="_x0000_i1425" type="#_x0000_t75" style="width:103.9pt;height:19.15pt" o:ole="">
            <v:imagedata r:id="rId732" o:title=""/>
          </v:shape>
          <o:OLEObject Type="Embed" ProgID="Equation.3" ShapeID="_x0000_i1425" DrawAspect="Content" ObjectID="_1783087772" r:id="rId733"/>
        </w:object>
      </w:r>
      <w:r>
        <w:tab/>
        <w:t>(</w:t>
      </w:r>
      <w:fldSimple w:instr=" SEQ eqn \* MERGEFORMAT ">
        <w:r>
          <w:t>1350</w:t>
        </w:r>
      </w:fldSimple>
      <w:r>
        <w:t>)</w:t>
      </w:r>
    </w:p>
    <w:p w14:paraId="229DFBC6" w14:textId="77777777" w:rsidR="00CC6013" w:rsidRDefault="00CC6013" w:rsidP="00CC6013">
      <w:pPr>
        <w:rPr>
          <w:rFonts w:hint="eastAsia"/>
          <w:lang w:eastAsia="zh-CN"/>
        </w:rPr>
      </w:pPr>
      <w:r>
        <w:rPr>
          <w:rFonts w:hint="eastAsia"/>
          <w:lang w:eastAsia="zh-CN"/>
        </w:rPr>
        <w:t xml:space="preserve">where </w:t>
      </w:r>
      <w:r w:rsidRPr="00020324">
        <w:rPr>
          <w:position w:val="-10"/>
        </w:rPr>
        <w:object w:dxaOrig="300" w:dyaOrig="380" w14:anchorId="502EA45D">
          <v:shape id="_x0000_i1426" type="#_x0000_t75" style="width:15pt;height:19.15pt" o:ole="">
            <v:imagedata r:id="rId734" o:title=""/>
          </v:shape>
          <o:OLEObject Type="Embed" ProgID="Equation.3" ShapeID="_x0000_i1426" DrawAspect="Content" ObjectID="_1783087773" r:id="rId735"/>
        </w:object>
      </w:r>
      <w:r>
        <w:rPr>
          <w:rFonts w:hint="eastAsia"/>
          <w:lang w:eastAsia="zh-CN"/>
        </w:rPr>
        <w:t xml:space="preserve"> is the smoothed high band log average energy, </w:t>
      </w:r>
      <w:r w:rsidRPr="00020324">
        <w:rPr>
          <w:position w:val="-12"/>
        </w:rPr>
        <w:object w:dxaOrig="499" w:dyaOrig="400" w14:anchorId="286462CC">
          <v:shape id="_x0000_i1427" type="#_x0000_t75" style="width:25.15pt;height:19.9pt" o:ole="">
            <v:imagedata r:id="rId736" o:title=""/>
          </v:shape>
          <o:OLEObject Type="Embed" ProgID="Equation.3" ShapeID="_x0000_i1427" DrawAspect="Content" ObjectID="_1783087774" r:id="rId737"/>
        </w:object>
      </w:r>
      <w:r>
        <w:rPr>
          <w:rFonts w:hint="eastAsia"/>
          <w:lang w:eastAsia="zh-CN"/>
        </w:rPr>
        <w:t xml:space="preserve"> denotes the smoothed log average energy in the previous frame. The average energy of the low band signal is also calculated</w:t>
      </w:r>
    </w:p>
    <w:p w14:paraId="21D09E84" w14:textId="77777777" w:rsidR="00CC6013" w:rsidRPr="00E64DDF" w:rsidRDefault="00CC6013" w:rsidP="00CC6013">
      <w:pPr>
        <w:pStyle w:val="Formulas"/>
      </w:pPr>
      <w:r>
        <w:tab/>
      </w:r>
      <w:r w:rsidRPr="000928C3">
        <w:rPr>
          <w:position w:val="-32"/>
        </w:rPr>
        <w:object w:dxaOrig="1540" w:dyaOrig="740" w14:anchorId="2E2EEBE0">
          <v:shape id="_x0000_i1428" type="#_x0000_t75" style="width:76.9pt;height:37.15pt" o:ole="">
            <v:imagedata r:id="rId738" o:title=""/>
          </v:shape>
          <o:OLEObject Type="Embed" ProgID="Equation.3" ShapeID="_x0000_i1428" DrawAspect="Content" ObjectID="_1783087775" r:id="rId739"/>
        </w:object>
      </w:r>
      <w:r>
        <w:tab/>
      </w:r>
      <w:r w:rsidRPr="00E64DDF">
        <w:t>(</w:t>
      </w:r>
      <w:fldSimple w:instr=" SEQ eqn \* MERGEFORMAT ">
        <w:r>
          <w:t>1351</w:t>
        </w:r>
      </w:fldSimple>
      <w:r w:rsidRPr="00E64DDF">
        <w:t>)</w:t>
      </w:r>
    </w:p>
    <w:p w14:paraId="5B5E01A6" w14:textId="77777777" w:rsidR="00CC6013" w:rsidRDefault="00CC6013" w:rsidP="00CC6013">
      <w:pPr>
        <w:rPr>
          <w:rFonts w:hint="eastAsia"/>
          <w:lang w:eastAsia="zh-CN"/>
        </w:rPr>
      </w:pPr>
      <w:r w:rsidRPr="00E64DDF">
        <w:rPr>
          <w:rFonts w:hint="eastAsia"/>
          <w:lang w:eastAsia="zh-CN"/>
        </w:rPr>
        <w:t xml:space="preserve">where </w:t>
      </w:r>
      <w:r w:rsidRPr="00E64DDF">
        <w:rPr>
          <w:position w:val="-10"/>
        </w:rPr>
        <w:object w:dxaOrig="440" w:dyaOrig="300" w14:anchorId="591BB9F4">
          <v:shape id="_x0000_i1429" type="#_x0000_t75" style="width:22.15pt;height:15pt" o:ole="">
            <v:imagedata r:id="rId740" o:title=""/>
          </v:shape>
          <o:OLEObject Type="Embed" ProgID="Equation.3" ShapeID="_x0000_i1429" DrawAspect="Content" ObjectID="_1783087776" r:id="rId741"/>
        </w:object>
      </w:r>
      <w:r w:rsidRPr="00E64DDF">
        <w:rPr>
          <w:rFonts w:hint="eastAsia"/>
          <w:lang w:eastAsia="zh-CN"/>
        </w:rPr>
        <w:t xml:space="preserve"> is the synthesized low band signal as described in subclause 5.6.2.2, </w:t>
      </w:r>
      <w:r w:rsidRPr="00E64DDF">
        <w:rPr>
          <w:position w:val="-4"/>
        </w:rPr>
        <w:object w:dxaOrig="200" w:dyaOrig="220" w14:anchorId="17B9ADB8">
          <v:shape id="_x0000_i1430" type="#_x0000_t75" style="width:10.15pt;height:10.9pt" o:ole="">
            <v:imagedata r:id="rId726" o:title=""/>
          </v:shape>
          <o:OLEObject Type="Embed" ProgID="Equation.3" ShapeID="_x0000_i1430" DrawAspect="Content" ObjectID="_1783087777" r:id="rId742"/>
        </w:object>
      </w:r>
      <w:r w:rsidRPr="00E64DDF">
        <w:rPr>
          <w:rFonts w:hint="eastAsia"/>
          <w:lang w:eastAsia="zh-CN"/>
        </w:rPr>
        <w:t xml:space="preserve"> i</w:t>
      </w:r>
      <w:r>
        <w:rPr>
          <w:rFonts w:hint="eastAsia"/>
          <w:lang w:eastAsia="zh-CN"/>
        </w:rPr>
        <w:t xml:space="preserve">s the length of the synthesized low band signal. </w:t>
      </w:r>
      <w:r>
        <w:rPr>
          <w:lang w:eastAsia="zh-CN"/>
        </w:rPr>
        <w:t>T</w:t>
      </w:r>
      <w:r>
        <w:rPr>
          <w:rFonts w:hint="eastAsia"/>
          <w:lang w:eastAsia="zh-CN"/>
        </w:rPr>
        <w:t>he log average energy of the low band signal is calculated</w:t>
      </w:r>
    </w:p>
    <w:p w14:paraId="40721306" w14:textId="77777777" w:rsidR="00CC6013" w:rsidRDefault="00CC6013" w:rsidP="00CC6013">
      <w:pPr>
        <w:pStyle w:val="Formulas"/>
      </w:pPr>
      <w:r>
        <w:tab/>
      </w:r>
      <w:r w:rsidRPr="00313DA6">
        <w:rPr>
          <w:position w:val="-10"/>
        </w:rPr>
        <w:object w:dxaOrig="1420" w:dyaOrig="320" w14:anchorId="494A2AC9">
          <v:shape id="_x0000_i1431" type="#_x0000_t75" style="width:70.9pt;height:16.15pt" o:ole="">
            <v:imagedata r:id="rId743" o:title=""/>
          </v:shape>
          <o:OLEObject Type="Embed" ProgID="Equation.3" ShapeID="_x0000_i1431" DrawAspect="Content" ObjectID="_1783087778" r:id="rId744"/>
        </w:object>
      </w:r>
      <w:r>
        <w:tab/>
        <w:t>(</w:t>
      </w:r>
      <w:fldSimple w:instr=" SEQ eqn \* MERGEFORMAT ">
        <w:r>
          <w:t>1352</w:t>
        </w:r>
      </w:fldSimple>
      <w:r>
        <w:t>)</w:t>
      </w:r>
    </w:p>
    <w:p w14:paraId="73509F39" w14:textId="77777777" w:rsidR="00CC6013" w:rsidRDefault="00CC6013" w:rsidP="00CC6013">
      <w:pPr>
        <w:rPr>
          <w:rFonts w:hint="eastAsia"/>
          <w:lang w:eastAsia="zh-CN"/>
        </w:rPr>
      </w:pPr>
      <w:r>
        <w:rPr>
          <w:rFonts w:hint="eastAsia"/>
          <w:lang w:eastAsia="zh-CN"/>
        </w:rPr>
        <w:t xml:space="preserve">The log average energy of the low band signal </w:t>
      </w:r>
      <w:r w:rsidRPr="00020324">
        <w:rPr>
          <w:position w:val="-10"/>
        </w:rPr>
        <w:object w:dxaOrig="279" w:dyaOrig="320" w14:anchorId="3D582AAD">
          <v:shape id="_x0000_i1432" type="#_x0000_t75" style="width:13.9pt;height:16.15pt" o:ole="">
            <v:imagedata r:id="rId745" o:title=""/>
          </v:shape>
          <o:OLEObject Type="Embed" ProgID="Equation.3" ShapeID="_x0000_i1432" DrawAspect="Content" ObjectID="_1783087779" r:id="rId746"/>
        </w:object>
      </w:r>
      <w:r>
        <w:rPr>
          <w:rFonts w:hint="eastAsia"/>
          <w:lang w:eastAsia="zh-CN"/>
        </w:rPr>
        <w:t xml:space="preserve"> is also smoothed by an AR filtering.</w:t>
      </w:r>
    </w:p>
    <w:p w14:paraId="76F949EF" w14:textId="77777777" w:rsidR="00CC6013" w:rsidRDefault="00CC6013" w:rsidP="00CC6013">
      <w:pPr>
        <w:pStyle w:val="Formulas"/>
      </w:pPr>
      <w:r>
        <w:tab/>
      </w:r>
      <w:r w:rsidRPr="00313DA6">
        <w:rPr>
          <w:position w:val="-10"/>
        </w:rPr>
        <w:object w:dxaOrig="1840" w:dyaOrig="360" w14:anchorId="7A69F786">
          <v:shape id="_x0000_i1433" type="#_x0000_t75" style="width:91.9pt;height:18pt" o:ole="">
            <v:imagedata r:id="rId747" o:title=""/>
          </v:shape>
          <o:OLEObject Type="Embed" ProgID="Equation.3" ShapeID="_x0000_i1433" DrawAspect="Content" ObjectID="_1783087780" r:id="rId748"/>
        </w:object>
      </w:r>
      <w:r>
        <w:tab/>
        <w:t>(</w:t>
      </w:r>
      <w:fldSimple w:instr=" SEQ eqn \* MERGEFORMAT ">
        <w:r>
          <w:t>1353</w:t>
        </w:r>
      </w:fldSimple>
      <w:r>
        <w:t>)</w:t>
      </w:r>
    </w:p>
    <w:p w14:paraId="54965C52" w14:textId="77777777" w:rsidR="00034E7F" w:rsidRDefault="00CC6013" w:rsidP="00CC6013">
      <w:pPr>
        <w:rPr>
          <w:lang w:eastAsia="zh-CN"/>
        </w:rPr>
      </w:pPr>
      <w:r>
        <w:rPr>
          <w:rFonts w:hint="eastAsia"/>
          <w:lang w:eastAsia="zh-CN"/>
        </w:rPr>
        <w:t xml:space="preserve">where </w:t>
      </w:r>
      <w:r w:rsidRPr="00020324">
        <w:rPr>
          <w:position w:val="-10"/>
        </w:rPr>
        <w:object w:dxaOrig="260" w:dyaOrig="360" w14:anchorId="4E49D739">
          <v:shape id="_x0000_i1434" type="#_x0000_t75" style="width:13.15pt;height:18pt" o:ole="">
            <v:imagedata r:id="rId749" o:title=""/>
          </v:shape>
          <o:OLEObject Type="Embed" ProgID="Equation.3" ShapeID="_x0000_i1434" DrawAspect="Content" ObjectID="_1783087781" r:id="rId750"/>
        </w:object>
      </w:r>
      <w:r>
        <w:rPr>
          <w:rFonts w:hint="eastAsia"/>
          <w:lang w:eastAsia="zh-CN"/>
        </w:rPr>
        <w:t xml:space="preserve"> is the smoothed low band log average energy, </w:t>
      </w:r>
      <w:r w:rsidRPr="00020324">
        <w:rPr>
          <w:position w:val="-10"/>
        </w:rPr>
        <w:object w:dxaOrig="540" w:dyaOrig="360" w14:anchorId="01D2962E">
          <v:shape id="_x0000_i1435" type="#_x0000_t75" style="width:27pt;height:18pt" o:ole="">
            <v:imagedata r:id="rId751" o:title=""/>
          </v:shape>
          <o:OLEObject Type="Embed" ProgID="Equation.3" ShapeID="_x0000_i1435" DrawAspect="Content" ObjectID="_1783087782" r:id="rId752"/>
        </w:object>
      </w:r>
      <w:r>
        <w:rPr>
          <w:rFonts w:hint="eastAsia"/>
          <w:lang w:eastAsia="zh-CN"/>
        </w:rPr>
        <w:t xml:space="preserve"> denotes the smoothed log average energy in the previous frame. Step update to the smoothed low band and high band log average energy is allowed. If the low band log average energy </w:t>
      </w:r>
      <w:r w:rsidRPr="007E52F8">
        <w:rPr>
          <w:position w:val="-10"/>
        </w:rPr>
        <w:object w:dxaOrig="279" w:dyaOrig="320" w14:anchorId="06D8087B">
          <v:shape id="_x0000_i1436" type="#_x0000_t75" style="width:13.9pt;height:16.15pt" o:ole="">
            <v:imagedata r:id="rId753" o:title=""/>
          </v:shape>
          <o:OLEObject Type="Embed" ProgID="Equation.3" ShapeID="_x0000_i1436" DrawAspect="Content" ObjectID="_1783087783" r:id="rId754"/>
        </w:object>
      </w:r>
      <w:r>
        <w:rPr>
          <w:rFonts w:hint="eastAsia"/>
          <w:lang w:eastAsia="zh-CN"/>
        </w:rPr>
        <w:t xml:space="preserve"> of the current frame is deviating from the smoothed low band log average energy of the previous frame </w:t>
      </w:r>
      <w:r w:rsidRPr="00020324">
        <w:rPr>
          <w:position w:val="-10"/>
        </w:rPr>
        <w:object w:dxaOrig="540" w:dyaOrig="360" w14:anchorId="28C9F8C8">
          <v:shape id="_x0000_i1437" type="#_x0000_t75" style="width:27pt;height:18pt" o:ole="">
            <v:imagedata r:id="rId751" o:title=""/>
          </v:shape>
          <o:OLEObject Type="Embed" ProgID="Equation.3" ShapeID="_x0000_i1437" DrawAspect="Content" ObjectID="_1783087784" r:id="rId755"/>
        </w:object>
      </w:r>
      <w:r>
        <w:rPr>
          <w:rFonts w:hint="eastAsia"/>
          <w:lang w:eastAsia="zh-CN"/>
        </w:rPr>
        <w:t xml:space="preserve"> by more than 12dB, a step update flag </w:t>
      </w:r>
      <w:r w:rsidRPr="00EC651D">
        <w:rPr>
          <w:position w:val="-14"/>
        </w:rPr>
        <w:object w:dxaOrig="460" w:dyaOrig="340" w14:anchorId="6759CD90">
          <v:shape id="_x0000_i1438" type="#_x0000_t75" style="width:22.9pt;height:16.9pt" o:ole="">
            <v:imagedata r:id="rId756" o:title=""/>
          </v:shape>
          <o:OLEObject Type="Embed" ProgID="Equation.3" ShapeID="_x0000_i1438" DrawAspect="Content" ObjectID="_1783087785" r:id="rId757"/>
        </w:object>
      </w:r>
      <w:r>
        <w:rPr>
          <w:rFonts w:hint="eastAsia"/>
          <w:lang w:eastAsia="zh-CN"/>
        </w:rPr>
        <w:t xml:space="preserve"> is set to 1 indicating the permission of step update, otherwise is set to 0. If  </w:t>
      </w:r>
      <w:r w:rsidRPr="00EC651D">
        <w:rPr>
          <w:position w:val="-14"/>
        </w:rPr>
        <w:object w:dxaOrig="460" w:dyaOrig="340" w14:anchorId="7B2FF1C0">
          <v:shape id="_x0000_i1439" type="#_x0000_t75" style="width:22.9pt;height:16.9pt" o:ole="">
            <v:imagedata r:id="rId756" o:title=""/>
          </v:shape>
          <o:OLEObject Type="Embed" ProgID="Equation.3" ShapeID="_x0000_i1439" DrawAspect="Content" ObjectID="_1783087786" r:id="rId758"/>
        </w:object>
      </w:r>
      <w:r>
        <w:rPr>
          <w:rFonts w:hint="eastAsia"/>
          <w:lang w:eastAsia="zh-CN"/>
        </w:rPr>
        <w:t xml:space="preserve"> is set to 1, the smoothed low band log average energy and the smoothed high band log average energy are respectively set to the low band log average energy </w:t>
      </w:r>
      <w:r w:rsidRPr="007E52F8">
        <w:rPr>
          <w:position w:val="-10"/>
        </w:rPr>
        <w:object w:dxaOrig="279" w:dyaOrig="320" w14:anchorId="795A5293">
          <v:shape id="_x0000_i1440" type="#_x0000_t75" style="width:13.9pt;height:16.15pt" o:ole="">
            <v:imagedata r:id="rId759" o:title=""/>
          </v:shape>
          <o:OLEObject Type="Embed" ProgID="Equation.3" ShapeID="_x0000_i1440" DrawAspect="Content" ObjectID="_1783087787" r:id="rId760"/>
        </w:object>
      </w:r>
      <w:r>
        <w:rPr>
          <w:rFonts w:hint="eastAsia"/>
          <w:lang w:eastAsia="zh-CN"/>
        </w:rPr>
        <w:t xml:space="preserve"> and the high band log average energy </w:t>
      </w:r>
      <w:r w:rsidRPr="00217D93">
        <w:rPr>
          <w:position w:val="-10"/>
        </w:rPr>
        <w:object w:dxaOrig="300" w:dyaOrig="320" w14:anchorId="191ECD1D">
          <v:shape id="_x0000_i1441" type="#_x0000_t75" style="width:15pt;height:16.15pt" o:ole="">
            <v:imagedata r:id="rId761" o:title=""/>
          </v:shape>
          <o:OLEObject Type="Embed" ProgID="Equation.3" ShapeID="_x0000_i1441" DrawAspect="Content" ObjectID="_1783087788" r:id="rId762"/>
        </w:object>
      </w:r>
      <w:r>
        <w:rPr>
          <w:rFonts w:hint="eastAsia"/>
          <w:lang w:eastAsia="zh-CN"/>
        </w:rPr>
        <w:t xml:space="preserve">. </w:t>
      </w:r>
      <w:r w:rsidR="00034E7F" w:rsidRPr="0077041E">
        <w:rPr>
          <w:lang w:eastAsia="zh-CN"/>
        </w:rPr>
        <w:t>T</w:t>
      </w:r>
      <w:r w:rsidR="00034E7F" w:rsidRPr="0077041E">
        <w:rPr>
          <w:rFonts w:hint="eastAsia"/>
          <w:lang w:eastAsia="zh-CN"/>
        </w:rPr>
        <w:t xml:space="preserve">he high band parameter, i.e. the energy of the high band signal is not quantized and transmitted in every SID frame. </w:t>
      </w:r>
      <w:r w:rsidR="00034E7F">
        <w:rPr>
          <w:rFonts w:hint="eastAsia"/>
          <w:lang w:eastAsia="zh-CN"/>
        </w:rPr>
        <w:t xml:space="preserve">Instead, SWB SID frame which contains both the low band and high band parameters is only transmitted when the energy relationship (the energy ratio) between the low band and high band signals at the current frame is deviating from that </w:t>
      </w:r>
      <w:r w:rsidR="00034E7F">
        <w:rPr>
          <w:lang w:eastAsia="zh-CN"/>
        </w:rPr>
        <w:t>relationship</w:t>
      </w:r>
      <w:r w:rsidR="00034E7F">
        <w:rPr>
          <w:rFonts w:hint="eastAsia"/>
          <w:lang w:eastAsia="zh-CN"/>
        </w:rPr>
        <w:t xml:space="preserve"> at previous SWB SID frame by more than 3dB.</w:t>
      </w:r>
      <w:r w:rsidR="00034E7F" w:rsidRPr="005751A6">
        <w:rPr>
          <w:rFonts w:hint="eastAsia"/>
          <w:lang w:eastAsia="zh-CN"/>
        </w:rPr>
        <w:t xml:space="preserve"> </w:t>
      </w:r>
      <w:r w:rsidR="00034E7F">
        <w:rPr>
          <w:rFonts w:hint="eastAsia"/>
          <w:lang w:eastAsia="zh-CN"/>
        </w:rPr>
        <w:t xml:space="preserve">This can be described as, when a SID frame is about to be transmitted, if </w:t>
      </w:r>
      <w:r w:rsidR="00034E7F" w:rsidRPr="00DB0198">
        <w:rPr>
          <w:position w:val="-18"/>
        </w:rPr>
        <w:object w:dxaOrig="2700" w:dyaOrig="460" w14:anchorId="4DAF80D0">
          <v:shape id="_x0000_i1442" type="#_x0000_t75" style="width:135pt;height:22.9pt" o:ole="">
            <v:imagedata r:id="rId763" o:title=""/>
          </v:shape>
          <o:OLEObject Type="Embed" ProgID="Equation.3" ShapeID="_x0000_i1442" DrawAspect="Content" ObjectID="_1783087789" r:id="rId764"/>
        </w:object>
      </w:r>
      <w:r w:rsidR="00034E7F">
        <w:rPr>
          <w:rFonts w:hint="eastAsia"/>
          <w:lang w:eastAsia="zh-CN"/>
        </w:rPr>
        <w:t xml:space="preserve">, then the high band parameter is transmitted in the SID frame. Besides, following conditions can also trigger the </w:t>
      </w:r>
      <w:r w:rsidR="00034E7F">
        <w:rPr>
          <w:lang w:eastAsia="zh-CN"/>
        </w:rPr>
        <w:t>transmission</w:t>
      </w:r>
      <w:r w:rsidR="00034E7F">
        <w:rPr>
          <w:rFonts w:hint="eastAsia"/>
          <w:lang w:eastAsia="zh-CN"/>
        </w:rPr>
        <w:t xml:space="preserve"> of SWB SID frame, including: the first SID frame </w:t>
      </w:r>
      <w:r w:rsidR="00034E7F">
        <w:rPr>
          <w:lang w:eastAsia="zh-CN"/>
        </w:rPr>
        <w:t>immediately</w:t>
      </w:r>
      <w:r w:rsidR="00034E7F">
        <w:rPr>
          <w:rFonts w:hint="eastAsia"/>
          <w:lang w:eastAsia="zh-CN"/>
        </w:rPr>
        <w:t xml:space="preserve"> after active frames, the SID frame which is within high band analysis initialization period, the SID frame before which there is no active and no SWB SID frame in the 100 preceding frames when operating in SWB mode or above, the SID frame where there is bandwidth switching between </w:t>
      </w:r>
      <w:r w:rsidR="00034E7F" w:rsidRPr="00E64DDF">
        <w:rPr>
          <w:rFonts w:hint="eastAsia"/>
          <w:lang w:eastAsia="zh-CN"/>
        </w:rPr>
        <w:t>WB and SWB</w:t>
      </w:r>
      <w:r w:rsidR="00034E7F">
        <w:rPr>
          <w:rFonts w:hint="eastAsia"/>
          <w:lang w:eastAsia="zh-CN"/>
        </w:rPr>
        <w:t>. If SWB SID transmission is not triggerd at an instance of SID frame update, the WB SID frame will be transmitted instead</w:t>
      </w:r>
      <w:r w:rsidR="00034E7F">
        <w:rPr>
          <w:lang w:eastAsia="zh-CN"/>
        </w:rPr>
        <w:t>.</w:t>
      </w:r>
    </w:p>
    <w:p w14:paraId="2760916E" w14:textId="77777777" w:rsidR="00CC6013" w:rsidRDefault="00CC6013" w:rsidP="00CC6013">
      <w:pPr>
        <w:rPr>
          <w:rFonts w:hint="eastAsia"/>
          <w:lang w:eastAsia="zh-CN"/>
        </w:rPr>
      </w:pPr>
      <w:r>
        <w:rPr>
          <w:rFonts w:hint="eastAsia"/>
          <w:lang w:eastAsia="zh-CN"/>
        </w:rPr>
        <w:t xml:space="preserve">In each SWB SID frame, the smoothed high band log average energy </w:t>
      </w:r>
      <w:r w:rsidRPr="007E52F8">
        <w:rPr>
          <w:position w:val="-10"/>
        </w:rPr>
        <w:object w:dxaOrig="300" w:dyaOrig="360" w14:anchorId="60ED9D01">
          <v:shape id="_x0000_i1443" type="#_x0000_t75" style="width:15pt;height:18pt" o:ole="">
            <v:imagedata r:id="rId765" o:title=""/>
          </v:shape>
          <o:OLEObject Type="Embed" ProgID="Equation.3" ShapeID="_x0000_i1443" DrawAspect="Content" ObjectID="_1783087790" r:id="rId766"/>
        </w:object>
      </w:r>
      <w:r>
        <w:rPr>
          <w:rFonts w:hint="eastAsia"/>
          <w:lang w:eastAsia="zh-CN"/>
        </w:rPr>
        <w:t xml:space="preserve"> is quantized and transmitted. </w:t>
      </w:r>
      <w:r>
        <w:rPr>
          <w:lang w:eastAsia="zh-CN"/>
        </w:rPr>
        <w:t>T</w:t>
      </w:r>
      <w:r>
        <w:rPr>
          <w:rFonts w:hint="eastAsia"/>
          <w:lang w:eastAsia="zh-CN"/>
        </w:rPr>
        <w:t xml:space="preserve">he </w:t>
      </w:r>
      <w:r w:rsidRPr="00020324">
        <w:rPr>
          <w:position w:val="-10"/>
        </w:rPr>
        <w:object w:dxaOrig="300" w:dyaOrig="380" w14:anchorId="16AD095B">
          <v:shape id="_x0000_i1444" type="#_x0000_t75" style="width:15pt;height:19.15pt" o:ole="">
            <v:imagedata r:id="rId767" o:title=""/>
          </v:shape>
          <o:OLEObject Type="Embed" ProgID="Equation.3" ShapeID="_x0000_i1444" DrawAspect="Content" ObjectID="_1783087791" r:id="rId768"/>
        </w:object>
      </w:r>
      <w:r>
        <w:rPr>
          <w:rFonts w:hint="eastAsia"/>
          <w:lang w:eastAsia="zh-CN"/>
        </w:rPr>
        <w:t xml:space="preserve"> is first converted to </w:t>
      </w:r>
      <w:r w:rsidRPr="007E52F8">
        <w:rPr>
          <w:position w:val="-10"/>
        </w:rPr>
        <w:object w:dxaOrig="420" w:dyaOrig="300" w14:anchorId="074CA14F">
          <v:shape id="_x0000_i1445" type="#_x0000_t75" style="width:21pt;height:15pt" o:ole="">
            <v:imagedata r:id="rId769" o:title=""/>
          </v:shape>
          <o:OLEObject Type="Embed" ProgID="Equation.3" ShapeID="_x0000_i1445" DrawAspect="Content" ObjectID="_1783087792" r:id="rId770"/>
        </w:object>
      </w:r>
      <w:r>
        <w:rPr>
          <w:rFonts w:hint="eastAsia"/>
          <w:lang w:eastAsia="zh-CN"/>
        </w:rPr>
        <w:t xml:space="preserve"> domain as</w:t>
      </w:r>
    </w:p>
    <w:p w14:paraId="3EB7E20F" w14:textId="77777777" w:rsidR="00CC6013" w:rsidRDefault="00CC6013" w:rsidP="00CC6013">
      <w:pPr>
        <w:pStyle w:val="Formulas"/>
      </w:pPr>
      <w:r>
        <w:tab/>
      </w:r>
      <w:r w:rsidRPr="00250502">
        <w:rPr>
          <w:position w:val="-26"/>
        </w:rPr>
        <w:object w:dxaOrig="1219" w:dyaOrig="660" w14:anchorId="21D4FE7C">
          <v:shape id="_x0000_i1446" type="#_x0000_t75" style="width:61.15pt;height:33pt" o:ole="">
            <v:imagedata r:id="rId771" o:title=""/>
          </v:shape>
          <o:OLEObject Type="Embed" ProgID="Equation.3" ShapeID="_x0000_i1446" DrawAspect="Content" ObjectID="_1783087793" r:id="rId772"/>
        </w:object>
      </w:r>
      <w:r>
        <w:tab/>
        <w:t>(</w:t>
      </w:r>
      <w:fldSimple w:instr=" SEQ eqn \* MERGEFORMAT ">
        <w:r>
          <w:t>1354</w:t>
        </w:r>
      </w:fldSimple>
      <w:r>
        <w:t>)</w:t>
      </w:r>
    </w:p>
    <w:p w14:paraId="2F681CA9" w14:textId="77777777" w:rsidR="00CC6013" w:rsidRDefault="00CC6013" w:rsidP="00CC6013">
      <w:pPr>
        <w:rPr>
          <w:rFonts w:hint="eastAsia"/>
          <w:lang w:eastAsia="zh-CN"/>
        </w:rPr>
      </w:pPr>
      <w:r>
        <w:rPr>
          <w:rFonts w:hint="eastAsia"/>
          <w:lang w:eastAsia="zh-CN"/>
        </w:rPr>
        <w:t xml:space="preserve">Then a 4-bit </w:t>
      </w:r>
      <w:r>
        <w:rPr>
          <w:lang w:eastAsia="zh-CN"/>
        </w:rPr>
        <w:t>arithmetic</w:t>
      </w:r>
      <w:r>
        <w:rPr>
          <w:rFonts w:hint="eastAsia"/>
          <w:lang w:eastAsia="zh-CN"/>
        </w:rPr>
        <w:t xml:space="preserve"> quantizer is used for quantizing </w:t>
      </w:r>
      <w:r w:rsidRPr="00020324">
        <w:rPr>
          <w:position w:val="-10"/>
        </w:rPr>
        <w:object w:dxaOrig="380" w:dyaOrig="380" w14:anchorId="0333AA06">
          <v:shape id="_x0000_i1447" type="#_x0000_t75" style="width:19.15pt;height:19.15pt" o:ole="">
            <v:imagedata r:id="rId773" o:title=""/>
          </v:shape>
          <o:OLEObject Type="Embed" ProgID="Equation.3" ShapeID="_x0000_i1447" DrawAspect="Content" ObjectID="_1783087794" r:id="rId774"/>
        </w:object>
      </w:r>
      <w:r>
        <w:rPr>
          <w:rFonts w:hint="eastAsia"/>
          <w:lang w:eastAsia="zh-CN"/>
        </w:rPr>
        <w:t>. The integer quantization index is found by</w:t>
      </w:r>
    </w:p>
    <w:p w14:paraId="4820569C" w14:textId="77777777" w:rsidR="00CC6013" w:rsidRDefault="00CC6013" w:rsidP="00CC6013">
      <w:pPr>
        <w:pStyle w:val="Formulas"/>
      </w:pPr>
      <w:r>
        <w:tab/>
      </w:r>
      <w:r w:rsidRPr="00DB0198">
        <w:rPr>
          <w:position w:val="-10"/>
        </w:rPr>
        <w:object w:dxaOrig="1900" w:dyaOrig="360" w14:anchorId="700E6CE3">
          <v:shape id="_x0000_i1448" type="#_x0000_t75" style="width:94.9pt;height:18pt" o:ole="">
            <v:imagedata r:id="rId775" o:title=""/>
          </v:shape>
          <o:OLEObject Type="Embed" ProgID="Equation.3" ShapeID="_x0000_i1448" DrawAspect="Content" ObjectID="_1783087795" r:id="rId776"/>
        </w:object>
      </w:r>
      <w:r>
        <w:tab/>
        <w:t>(</w:t>
      </w:r>
      <w:fldSimple w:instr=" SEQ eqn \* MERGEFORMAT ">
        <w:r>
          <w:t>1355</w:t>
        </w:r>
      </w:fldSimple>
      <w:r>
        <w:t>)</w:t>
      </w:r>
    </w:p>
    <w:p w14:paraId="1BA788FF" w14:textId="77777777" w:rsidR="00CC6013" w:rsidRDefault="00CC6013" w:rsidP="00CC6013">
      <w:r>
        <w:rPr>
          <w:rFonts w:hint="eastAsia"/>
          <w:lang w:eastAsia="zh-CN"/>
        </w:rPr>
        <w:t xml:space="preserve">where </w:t>
      </w:r>
      <w:r w:rsidRPr="007E52F8">
        <w:rPr>
          <w:position w:val="-4"/>
        </w:rPr>
        <w:object w:dxaOrig="200" w:dyaOrig="220" w14:anchorId="74742FF5">
          <v:shape id="_x0000_i1449" type="#_x0000_t75" style="width:10.15pt;height:10.9pt" o:ole="">
            <v:imagedata r:id="rId777" o:title=""/>
          </v:shape>
          <o:OLEObject Type="Embed" ProgID="Equation.3" ShapeID="_x0000_i1449" DrawAspect="Content" ObjectID="_1783087796" r:id="rId778"/>
        </w:object>
      </w:r>
      <w:r>
        <w:rPr>
          <w:rFonts w:hint="eastAsia"/>
          <w:lang w:eastAsia="zh-CN"/>
        </w:rPr>
        <w:t xml:space="preserve">= 0.9 is the quantization step. </w:t>
      </w:r>
      <w:r>
        <w:rPr>
          <w:lang w:eastAsia="zh-CN"/>
        </w:rPr>
        <w:t>T</w:t>
      </w:r>
      <w:r>
        <w:rPr>
          <w:rFonts w:hint="eastAsia"/>
          <w:lang w:eastAsia="zh-CN"/>
        </w:rPr>
        <w:t xml:space="preserve">he quantization index </w:t>
      </w:r>
      <w:r w:rsidRPr="007E52F8">
        <w:rPr>
          <w:position w:val="-4"/>
        </w:rPr>
        <w:object w:dxaOrig="180" w:dyaOrig="220" w14:anchorId="2860C5B6">
          <v:shape id="_x0000_i1450" type="#_x0000_t75" style="width:9pt;height:10.9pt" o:ole="">
            <v:imagedata r:id="rId779" o:title=""/>
          </v:shape>
          <o:OLEObject Type="Embed" ProgID="Equation.3" ShapeID="_x0000_i1450" DrawAspect="Content" ObjectID="_1783087797" r:id="rId780"/>
        </w:object>
      </w:r>
      <w:r>
        <w:rPr>
          <w:rFonts w:hint="eastAsia"/>
          <w:lang w:eastAsia="zh-CN"/>
        </w:rPr>
        <w:t xml:space="preserve"> is bounded to [0, 15]. </w:t>
      </w:r>
    </w:p>
    <w:p w14:paraId="053F6ED0" w14:textId="77777777" w:rsidR="00CC6013" w:rsidRPr="00F87D16" w:rsidRDefault="00CC6013" w:rsidP="00CC6013">
      <w:pPr>
        <w:pStyle w:val="Heading4"/>
      </w:pPr>
      <w:bookmarkStart w:id="273" w:name="_Toc394347328"/>
      <w:r>
        <w:lastRenderedPageBreak/>
        <w:t>5.6.2.2</w:t>
      </w:r>
      <w:r w:rsidR="007E701C">
        <w:tab/>
      </w:r>
      <w:r>
        <w:t>LP-CNG</w:t>
      </w:r>
      <w:r w:rsidRPr="00F87D16">
        <w:t xml:space="preserve"> </w:t>
      </w:r>
      <w:r>
        <w:rPr>
          <w:rFonts w:hint="eastAsia"/>
          <w:lang w:eastAsia="zh-CN"/>
        </w:rPr>
        <w:t>l</w:t>
      </w:r>
      <w:r w:rsidRPr="00F87D16">
        <w:t>ocal CNG synthesis</w:t>
      </w:r>
      <w:bookmarkEnd w:id="273"/>
    </w:p>
    <w:bookmarkEnd w:id="235"/>
    <w:bookmarkEnd w:id="236"/>
    <w:bookmarkEnd w:id="237"/>
    <w:bookmarkEnd w:id="238"/>
    <w:bookmarkEnd w:id="239"/>
    <w:bookmarkEnd w:id="240"/>
    <w:bookmarkEnd w:id="241"/>
    <w:bookmarkEnd w:id="242"/>
    <w:bookmarkEnd w:id="243"/>
    <w:bookmarkEnd w:id="244"/>
    <w:p w14:paraId="6D8AE2AC" w14:textId="77777777" w:rsidR="00CC6013" w:rsidRPr="00AF65D7" w:rsidRDefault="00CC6013" w:rsidP="00CC6013">
      <w:r w:rsidRPr="00AF65D7">
        <w:t>The local CNG synthesis is performed at the encoder</w:t>
      </w:r>
      <w:r>
        <w:rPr>
          <w:rFonts w:hint="eastAsia"/>
          <w:lang w:eastAsia="zh-CN"/>
        </w:rPr>
        <w:t xml:space="preserve"> for low-band signal</w:t>
      </w:r>
      <w:r w:rsidRPr="00AF65D7">
        <w:t xml:space="preserve"> in order to update the filters</w:t>
      </w:r>
      <w:r>
        <w:rPr>
          <w:rFonts w:hint="eastAsia"/>
          <w:lang w:eastAsia="zh-CN"/>
        </w:rPr>
        <w:t>,</w:t>
      </w:r>
      <w:r w:rsidRPr="00AF65D7">
        <w:t xml:space="preserve"> </w:t>
      </w:r>
      <w:r>
        <w:rPr>
          <w:rFonts w:hint="eastAsia"/>
          <w:lang w:eastAsia="zh-CN"/>
        </w:rPr>
        <w:t>the</w:t>
      </w:r>
      <w:r w:rsidRPr="00AF65D7">
        <w:t xml:space="preserve"> adaptive </w:t>
      </w:r>
      <w:r w:rsidRPr="00E64DDF">
        <w:t>codebook memories</w:t>
      </w:r>
      <w:r w:rsidRPr="00E64DDF">
        <w:rPr>
          <w:rFonts w:hint="eastAsia"/>
          <w:lang w:eastAsia="zh-CN"/>
        </w:rPr>
        <w:t>, and to guide the high-band analysis and the DTX hangover control (see subclause 5.1.12.8)</w:t>
      </w:r>
      <w:r w:rsidRPr="00E64DDF">
        <w:t>.</w:t>
      </w:r>
      <w:r w:rsidRPr="00E64DDF">
        <w:rPr>
          <w:rFonts w:hint="eastAsia"/>
          <w:lang w:eastAsia="zh-CN"/>
        </w:rPr>
        <w:t xml:space="preserve"> The local</w:t>
      </w:r>
      <w:r w:rsidRPr="00E64DDF">
        <w:t xml:space="preserve"> CNG is performed by filtering</w:t>
      </w:r>
      <w:r w:rsidRPr="00E64DDF">
        <w:rPr>
          <w:rFonts w:hint="eastAsia"/>
          <w:lang w:eastAsia="zh-CN"/>
        </w:rPr>
        <w:t xml:space="preserve"> a scaled excitation</w:t>
      </w:r>
      <w:r w:rsidRPr="00E64DDF">
        <w:t xml:space="preserve"> signal through a smoothed LP synthesis filter.</w:t>
      </w:r>
      <w:r w:rsidRPr="00E64DDF">
        <w:rPr>
          <w:rFonts w:hint="eastAsia"/>
          <w:lang w:eastAsia="zh-CN"/>
        </w:rPr>
        <w:t xml:space="preserve"> The scaled excitation,</w:t>
      </w:r>
      <w:r w:rsidRPr="00E64DDF">
        <w:rPr>
          <w:position w:val="-10"/>
        </w:rPr>
        <w:object w:dxaOrig="460" w:dyaOrig="300" w14:anchorId="238DACC3">
          <v:shape id="_x0000_i1451" type="#_x0000_t75" style="width:22.9pt;height:15pt" o:ole="">
            <v:imagedata r:id="rId781" o:title=""/>
          </v:shape>
          <o:OLEObject Type="Embed" ProgID="Equation.3" ShapeID="_x0000_i1451" DrawAspect="Content" ObjectID="_1783087798" r:id="rId782"/>
        </w:object>
      </w:r>
      <w:r w:rsidRPr="00E64DDF">
        <w:rPr>
          <w:rFonts w:hint="eastAsia"/>
          <w:lang w:eastAsia="zh-CN"/>
        </w:rPr>
        <w:t>, is a combination of a random excitation and an excitation representing the low frequency</w:t>
      </w:r>
      <w:r w:rsidRPr="00E64DDF">
        <w:rPr>
          <w:lang w:eastAsia="zh-CN"/>
        </w:rPr>
        <w:t xml:space="preserve"> spectral</w:t>
      </w:r>
      <w:r w:rsidRPr="00E64DDF">
        <w:rPr>
          <w:rFonts w:hint="eastAsia"/>
          <w:lang w:eastAsia="zh-CN"/>
        </w:rPr>
        <w:t xml:space="preserve"> details of the excitation signal. For the generation of </w:t>
      </w:r>
      <w:r w:rsidRPr="00E64DDF">
        <w:rPr>
          <w:position w:val="-10"/>
        </w:rPr>
        <w:object w:dxaOrig="460" w:dyaOrig="300" w14:anchorId="0D297FEC">
          <v:shape id="_x0000_i1452" type="#_x0000_t75" style="width:22.9pt;height:15pt" o:ole="">
            <v:imagedata r:id="rId781" o:title=""/>
          </v:shape>
          <o:OLEObject Type="Embed" ProgID="Equation.3" ShapeID="_x0000_i1452" DrawAspect="Content" ObjectID="_1783087799" r:id="rId783"/>
        </w:object>
      </w:r>
      <w:r w:rsidRPr="00E64DDF">
        <w:rPr>
          <w:rFonts w:hint="eastAsia"/>
          <w:lang w:eastAsia="zh-CN"/>
        </w:rPr>
        <w:t xml:space="preserve">, see subclause </w:t>
      </w:r>
      <w:r w:rsidRPr="00E64DDF">
        <w:t>6.7.2.1.</w:t>
      </w:r>
      <w:r w:rsidRPr="00E64DDF">
        <w:rPr>
          <w:rFonts w:hint="eastAsia"/>
          <w:lang w:eastAsia="zh-CN"/>
        </w:rPr>
        <w:t xml:space="preserve">5. For the computation of the smoothed LP synthesis filter, see subclause </w:t>
      </w:r>
      <w:r w:rsidRPr="00E64DDF">
        <w:t>5.6.2.1.4</w:t>
      </w:r>
      <w:r w:rsidRPr="00E64DDF">
        <w:rPr>
          <w:rFonts w:hint="eastAsia"/>
          <w:lang w:eastAsia="zh-CN"/>
        </w:rPr>
        <w:t>.</w:t>
      </w:r>
    </w:p>
    <w:p w14:paraId="0426DAC5" w14:textId="77777777" w:rsidR="00CC6013" w:rsidRPr="00AF65D7" w:rsidRDefault="00CC6013" w:rsidP="00CC6013">
      <w:pPr>
        <w:pStyle w:val="Heading4"/>
      </w:pPr>
      <w:bookmarkStart w:id="274" w:name="_Toc193770701"/>
      <w:bookmarkStart w:id="275" w:name="_Toc193708053"/>
      <w:bookmarkStart w:id="276" w:name="_Toc194315265"/>
      <w:bookmarkStart w:id="277" w:name="_Toc194401114"/>
      <w:bookmarkStart w:id="278" w:name="_Toc195526905"/>
      <w:bookmarkStart w:id="279" w:name="_Toc196572770"/>
      <w:bookmarkStart w:id="280" w:name="_Toc198369015"/>
      <w:bookmarkStart w:id="281" w:name="_Toc394347329"/>
      <w:r w:rsidRPr="00AF65D7">
        <w:t>5.6.2.3</w:t>
      </w:r>
      <w:r w:rsidRPr="00AF65D7">
        <w:tab/>
        <w:t>LP-CNG CNG Memory update</w:t>
      </w:r>
      <w:bookmarkEnd w:id="281"/>
    </w:p>
    <w:bookmarkEnd w:id="274"/>
    <w:bookmarkEnd w:id="275"/>
    <w:bookmarkEnd w:id="276"/>
    <w:bookmarkEnd w:id="277"/>
    <w:bookmarkEnd w:id="278"/>
    <w:bookmarkEnd w:id="279"/>
    <w:bookmarkEnd w:id="280"/>
    <w:p w14:paraId="61A37BD3" w14:textId="77777777" w:rsidR="00CC6013" w:rsidRPr="00AF65D7" w:rsidRDefault="00CC6013" w:rsidP="00CC6013">
      <w:r w:rsidRPr="00AF65D7">
        <w:t>When an inactive signal frame is encoded, the following updates are carried out:</w:t>
      </w:r>
    </w:p>
    <w:p w14:paraId="57D239B3" w14:textId="77777777" w:rsidR="00CC6013" w:rsidRPr="00AF65D7" w:rsidRDefault="00CC6013" w:rsidP="00CC6013">
      <w:r w:rsidRPr="00AF65D7">
        <w:t>–</w:t>
      </w:r>
      <w:r w:rsidRPr="00AF65D7">
        <w:tab/>
        <w:t>MA memory of the ISF quantizer is set to zero</w:t>
      </w:r>
      <w:bookmarkStart w:id="282" w:name="OLE_LINK4"/>
      <w:bookmarkStart w:id="283" w:name="OLE_LINK5"/>
      <w:r w:rsidRPr="00AF65D7">
        <w:t>;</w:t>
      </w:r>
      <w:bookmarkEnd w:id="282"/>
      <w:bookmarkEnd w:id="283"/>
    </w:p>
    <w:p w14:paraId="36FC5F05" w14:textId="77777777" w:rsidR="00CC6013" w:rsidRPr="00AF65D7" w:rsidRDefault="00CC6013" w:rsidP="00CC6013">
      <w:r w:rsidRPr="00AF65D7">
        <w:t>–</w:t>
      </w:r>
      <w:r w:rsidRPr="00AF65D7">
        <w:tab/>
        <w:t>AR memory of the ISF quantizer is set to its mean values (UC mode, WB case);</w:t>
      </w:r>
    </w:p>
    <w:p w14:paraId="0AD6183D" w14:textId="77777777" w:rsidR="00CC6013" w:rsidRPr="00AF65D7" w:rsidRDefault="00CC6013" w:rsidP="00CC6013">
      <w:r w:rsidRPr="00AF65D7">
        <w:t>–</w:t>
      </w:r>
      <w:r w:rsidRPr="00AF65D7">
        <w:tab/>
        <w:t>synthesis excitation spectrum tilt is set to zero;</w:t>
      </w:r>
    </w:p>
    <w:p w14:paraId="526C9255" w14:textId="77777777" w:rsidR="00CC6013" w:rsidRPr="00AF65D7" w:rsidRDefault="00CC6013" w:rsidP="00CC6013">
      <w:r w:rsidRPr="00AF65D7">
        <w:t>–</w:t>
      </w:r>
      <w:r w:rsidRPr="00AF65D7">
        <w:tab/>
        <w:t>weighting filter denominator memory is set to zero;</w:t>
      </w:r>
    </w:p>
    <w:p w14:paraId="2A36AD3C" w14:textId="77777777" w:rsidR="00CC6013" w:rsidRPr="00AF65D7" w:rsidRDefault="00CC6013" w:rsidP="00CC6013">
      <w:r w:rsidRPr="00AF65D7">
        <w:t>–</w:t>
      </w:r>
      <w:r w:rsidRPr="00AF65D7">
        <w:tab/>
        <w:t>gain of pitch clipping memory is set to initial values;</w:t>
      </w:r>
    </w:p>
    <w:p w14:paraId="0EA08EEC" w14:textId="77777777" w:rsidR="00CC6013" w:rsidRPr="00AF65D7" w:rsidRDefault="00CC6013" w:rsidP="00CC6013">
      <w:r w:rsidRPr="00AF65D7">
        <w:t>–</w:t>
      </w:r>
      <w:r w:rsidRPr="00AF65D7">
        <w:tab/>
        <w:t>open-loop pitch estimator parameters are set to zero;</w:t>
      </w:r>
    </w:p>
    <w:p w14:paraId="4097A915" w14:textId="77777777" w:rsidR="00CC6013" w:rsidRPr="00AF65D7" w:rsidRDefault="00CC6013" w:rsidP="00CC6013">
      <w:r w:rsidRPr="00AF65D7">
        <w:t>–</w:t>
      </w:r>
      <w:r w:rsidRPr="00AF65D7">
        <w:tab/>
        <w:t>per-bin NR last critical band is set to zero (the whole spectrum subtraction);</w:t>
      </w:r>
    </w:p>
    <w:p w14:paraId="153E710F" w14:textId="77777777" w:rsidR="00CC6013" w:rsidRPr="00AF65D7" w:rsidRDefault="00CC6013" w:rsidP="00CC6013">
      <w:r w:rsidRPr="00AF65D7">
        <w:t>–</w:t>
      </w:r>
      <w:r w:rsidRPr="00AF65D7">
        <w:tab/>
        <w:t>noise enhancer memory is set to zero;</w:t>
      </w:r>
    </w:p>
    <w:p w14:paraId="17840B8B" w14:textId="77777777" w:rsidR="00CC6013" w:rsidRPr="00AF65D7" w:rsidRDefault="00CC6013" w:rsidP="00CC6013">
      <w:pPr>
        <w:rPr>
          <w:rFonts w:hint="eastAsia"/>
          <w:lang w:eastAsia="zh-CN"/>
        </w:rPr>
      </w:pPr>
      <w:r w:rsidRPr="00AF65D7">
        <w:t>–</w:t>
      </w:r>
      <w:r w:rsidRPr="00AF65D7">
        <w:tab/>
        <w:t>phase dispersion memory is set to zero</w:t>
      </w:r>
      <w:r>
        <w:rPr>
          <w:rFonts w:hint="eastAsia"/>
          <w:lang w:eastAsia="zh-CN"/>
        </w:rPr>
        <w:t>;</w:t>
      </w:r>
    </w:p>
    <w:p w14:paraId="3FBB84B9" w14:textId="77777777" w:rsidR="00CC6013" w:rsidRPr="00C71086" w:rsidRDefault="00CC6013" w:rsidP="00CC6013">
      <w:pPr>
        <w:rPr>
          <w:rFonts w:hint="eastAsia"/>
          <w:lang w:eastAsia="zh-CN"/>
        </w:rPr>
      </w:pPr>
      <w:r w:rsidRPr="00E356FC">
        <w:t>–</w:t>
      </w:r>
      <w:r w:rsidRPr="00E356FC">
        <w:tab/>
      </w:r>
      <w:r>
        <w:rPr>
          <w:rFonts w:hint="eastAsia"/>
          <w:lang w:eastAsia="zh-CN"/>
        </w:rPr>
        <w:t>previous pitch gains are all set to zero;</w:t>
      </w:r>
    </w:p>
    <w:p w14:paraId="17DF9403" w14:textId="77777777" w:rsidR="00CC6013" w:rsidRPr="00AF65D7" w:rsidRDefault="00CC6013" w:rsidP="00CC6013">
      <w:pPr>
        <w:rPr>
          <w:rFonts w:hint="eastAsia"/>
          <w:lang w:eastAsia="zh-CN"/>
        </w:rPr>
      </w:pPr>
      <w:r w:rsidRPr="00E356FC">
        <w:t>–</w:t>
      </w:r>
      <w:r w:rsidRPr="00E356FC">
        <w:tab/>
      </w:r>
      <w:r>
        <w:rPr>
          <w:rFonts w:hint="eastAsia"/>
          <w:lang w:eastAsia="zh-CN"/>
        </w:rPr>
        <w:t>previous codebook gain is set to zero;</w:t>
      </w:r>
    </w:p>
    <w:p w14:paraId="773DF2A8" w14:textId="77777777" w:rsidR="00CC6013" w:rsidRPr="00AF65D7" w:rsidRDefault="00CC6013" w:rsidP="00CC6013">
      <w:r w:rsidRPr="00AF65D7">
        <w:t>–</w:t>
      </w:r>
      <w:r w:rsidRPr="00AF65D7">
        <w:tab/>
      </w:r>
      <w:r>
        <w:rPr>
          <w:rFonts w:hint="eastAsia"/>
          <w:lang w:eastAsia="zh-CN"/>
        </w:rPr>
        <w:t xml:space="preserve">voicing factors used </w:t>
      </w:r>
      <w:r w:rsidRPr="00E64DDF">
        <w:rPr>
          <w:rFonts w:hint="eastAsia"/>
          <w:lang w:eastAsia="zh-CN"/>
        </w:rPr>
        <w:t>by bandwidth extension</w:t>
      </w:r>
      <w:r>
        <w:t xml:space="preserve"> </w:t>
      </w:r>
      <w:r>
        <w:rPr>
          <w:rFonts w:hint="eastAsia"/>
          <w:lang w:eastAsia="zh-CN"/>
        </w:rPr>
        <w:t>are</w:t>
      </w:r>
      <w:r>
        <w:t xml:space="preserve"> </w:t>
      </w:r>
      <w:r>
        <w:rPr>
          <w:rFonts w:hint="eastAsia"/>
          <w:lang w:eastAsia="zh-CN"/>
        </w:rPr>
        <w:t xml:space="preserve">all </w:t>
      </w:r>
      <w:r>
        <w:t xml:space="preserve">set to </w:t>
      </w:r>
      <w:r>
        <w:rPr>
          <w:rFonts w:hint="eastAsia"/>
          <w:lang w:eastAsia="zh-CN"/>
        </w:rPr>
        <w:t>1</w:t>
      </w:r>
      <w:r w:rsidRPr="00AF65D7">
        <w:t>;</w:t>
      </w:r>
    </w:p>
    <w:p w14:paraId="1E930062" w14:textId="77777777" w:rsidR="00CC6013" w:rsidRPr="00AF65D7" w:rsidRDefault="00CC6013" w:rsidP="00CC6013">
      <w:r w:rsidRPr="00AF65D7">
        <w:t>–</w:t>
      </w:r>
      <w:r w:rsidRPr="00AF65D7">
        <w:tab/>
      </w:r>
      <w:r>
        <w:rPr>
          <w:rFonts w:hint="eastAsia"/>
          <w:lang w:eastAsia="zh-CN"/>
        </w:rPr>
        <w:t>active frame counter is set to zero</w:t>
      </w:r>
      <w:r w:rsidRPr="00AF65D7">
        <w:t>;</w:t>
      </w:r>
    </w:p>
    <w:p w14:paraId="08827211" w14:textId="77777777" w:rsidR="00CC6013" w:rsidRPr="00AF65D7" w:rsidRDefault="00CC6013" w:rsidP="00CC6013">
      <w:r w:rsidRPr="00AF65D7">
        <w:t>–</w:t>
      </w:r>
      <w:r w:rsidRPr="00AF65D7">
        <w:tab/>
      </w:r>
      <w:r>
        <w:rPr>
          <w:rFonts w:hint="eastAsia"/>
          <w:lang w:eastAsia="zh-CN"/>
        </w:rPr>
        <w:t>bass post-filter is tuned off</w:t>
      </w:r>
      <w:r w:rsidRPr="00AF65D7">
        <w:t>;</w:t>
      </w:r>
    </w:p>
    <w:p w14:paraId="0F5EAE13" w14:textId="77777777" w:rsidR="00CC6013" w:rsidRPr="00AF65D7" w:rsidRDefault="00CC6013" w:rsidP="00CC6013">
      <w:r w:rsidRPr="00AF65D7">
        <w:t>–</w:t>
      </w:r>
      <w:r w:rsidRPr="00AF65D7">
        <w:tab/>
      </w:r>
      <w:r>
        <w:rPr>
          <w:rFonts w:hint="eastAsia"/>
          <w:lang w:eastAsia="zh-CN"/>
        </w:rPr>
        <w:t>floating point pitch for each subframe is set to the subframe length</w:t>
      </w:r>
      <w:r w:rsidRPr="00AF65D7">
        <w:t>;</w:t>
      </w:r>
    </w:p>
    <w:p w14:paraId="3E48D5B6" w14:textId="77777777" w:rsidR="00CC6013" w:rsidRPr="00AF65D7" w:rsidRDefault="00CC6013" w:rsidP="00CC6013">
      <w:r w:rsidRPr="00AF65D7">
        <w:t>–</w:t>
      </w:r>
      <w:r w:rsidRPr="00AF65D7">
        <w:tab/>
      </w:r>
      <w:r>
        <w:rPr>
          <w:rFonts w:hint="eastAsia"/>
          <w:lang w:eastAsia="zh-CN"/>
        </w:rPr>
        <w:t xml:space="preserve">class of last received good frame for FEC is set </w:t>
      </w:r>
      <w:r w:rsidRPr="00E64DDF">
        <w:rPr>
          <w:rFonts w:hint="eastAsia"/>
          <w:lang w:eastAsia="zh-CN"/>
        </w:rPr>
        <w:t xml:space="preserve">to </w:t>
      </w:r>
      <w:r w:rsidRPr="00E64DDF">
        <w:rPr>
          <w:lang w:eastAsia="zh-CN"/>
        </w:rPr>
        <w:t>UNVOICED_CLAS</w:t>
      </w:r>
      <w:r w:rsidRPr="00AF65D7">
        <w:t>;</w:t>
      </w:r>
    </w:p>
    <w:p w14:paraId="0B3B738C" w14:textId="77777777" w:rsidR="00CC6013" w:rsidRPr="008A36BA" w:rsidRDefault="00CC6013" w:rsidP="00CC6013">
      <w:pPr>
        <w:rPr>
          <w:rFonts w:hint="eastAsia"/>
          <w:lang w:eastAsia="zh-CN"/>
        </w:rPr>
      </w:pPr>
      <w:r w:rsidRPr="00AF65D7">
        <w:t>–</w:t>
      </w:r>
      <w:r w:rsidRPr="00AF65D7">
        <w:tab/>
      </w:r>
      <w:r>
        <w:rPr>
          <w:rFonts w:hint="eastAsia"/>
          <w:lang w:eastAsia="zh-CN"/>
        </w:rPr>
        <w:t>synthesis filter memories are updated.</w:t>
      </w:r>
    </w:p>
    <w:p w14:paraId="02CC7FD4" w14:textId="77777777" w:rsidR="00CC6013" w:rsidRDefault="00CC6013" w:rsidP="00CC6013">
      <w:pPr>
        <w:pStyle w:val="Heading3"/>
      </w:pPr>
      <w:bookmarkStart w:id="284" w:name="_Toc394321731"/>
      <w:bookmarkStart w:id="285" w:name="_Toc394347330"/>
      <w:r w:rsidRPr="00003BFB">
        <w:t>5.</w:t>
      </w:r>
      <w:r>
        <w:t>6.3</w:t>
      </w:r>
      <w:r w:rsidRPr="00003BFB">
        <w:tab/>
      </w:r>
      <w:bookmarkEnd w:id="284"/>
      <w:bookmarkEnd w:id="285"/>
      <w:r>
        <w:t>Encoding for FD-CNG</w:t>
      </w:r>
    </w:p>
    <w:p w14:paraId="7A50A3CE" w14:textId="77777777" w:rsidR="00CC6013" w:rsidRDefault="00CC6013" w:rsidP="00CC6013">
      <w:r>
        <w:t xml:space="preserve">To be able to produce an artificial noise resembling the actual input background noise in terms of spectro-temporal characteristics, the FD-CNG makes use of a noise estimation algorithm to track the energy of the background noise present at the encoder input. The noise estimates are then transmitted as parameters in the form of SID frames to update the amplitude of the random sequences generated in each frequency band at the decoder side during inactive phases. </w:t>
      </w:r>
      <w:r w:rsidRPr="00D345FF">
        <w:t>Note</w:t>
      </w:r>
      <w:r>
        <w:t xml:space="preserve">, however, that </w:t>
      </w:r>
      <w:r w:rsidRPr="00D345FF">
        <w:t xml:space="preserve">the noise estimation </w:t>
      </w:r>
      <w:r>
        <w:t>is carried out continuously on every frame, i.e., regardless of the speech activity. Therefore, it can deliver some meaningful information about the noise spectrum at any time, in particular at the very beginning of a speech pause.</w:t>
      </w:r>
    </w:p>
    <w:p w14:paraId="02A91419" w14:textId="77777777" w:rsidR="00CC6013" w:rsidRDefault="00CC6013" w:rsidP="00CC6013">
      <w:r>
        <w:t>The FD-CNG noise estimator relies on a hybrid spectral analysis approach. Low frequencies corresponding to the core bandwidth are covered by a high-resolution FFT analysis, whereas the remaining higher frequencies are captured by the CLDFB which exhibits a significantly lower spectral resolution of 400Hz.</w:t>
      </w:r>
    </w:p>
    <w:p w14:paraId="2B74A9AC" w14:textId="77777777" w:rsidR="00CC6013" w:rsidRPr="002D0446" w:rsidRDefault="00CC6013" w:rsidP="00CC6013">
      <w:r>
        <w:t>The size of an SID frame is however very limited in practice. To reduce the number of parameters describing the background noise, the input energies are averaged among groups of spectral bands called partitions in the sequel.</w:t>
      </w:r>
    </w:p>
    <w:p w14:paraId="359DF3DE" w14:textId="77777777" w:rsidR="00CC6013" w:rsidRPr="00AD0C3D" w:rsidRDefault="00CC6013" w:rsidP="00CC6013">
      <w:pPr>
        <w:pStyle w:val="Heading4"/>
      </w:pPr>
      <w:bookmarkStart w:id="286" w:name="_Toc394321732"/>
      <w:bookmarkStart w:id="287" w:name="_Toc394347331"/>
      <w:r w:rsidRPr="00AD0C3D">
        <w:lastRenderedPageBreak/>
        <w:t>5.6.3.1</w:t>
      </w:r>
      <w:r w:rsidRPr="00AD0C3D">
        <w:tab/>
        <w:t>Spectral partition energies</w:t>
      </w:r>
      <w:bookmarkEnd w:id="286"/>
      <w:bookmarkEnd w:id="287"/>
    </w:p>
    <w:p w14:paraId="07A167F7" w14:textId="77777777" w:rsidR="00CC6013" w:rsidRDefault="00CC6013" w:rsidP="00CC6013">
      <w:r w:rsidRPr="00E64B2A">
        <w:t>The partition energies are computed separately for the FFT and CLDFB bands. The</w:t>
      </w:r>
      <w:r w:rsidRPr="006B1E5B">
        <w:rPr>
          <w:position w:val="-14"/>
        </w:rPr>
        <w:object w:dxaOrig="540" w:dyaOrig="400" w14:anchorId="0C1D345D">
          <v:shape id="_x0000_i1453" type="#_x0000_t75" style="width:27pt;height:19.9pt" o:ole="">
            <v:imagedata r:id="rId784" o:title=""/>
          </v:shape>
          <o:OLEObject Type="Embed" ProgID="Equation.3" ShapeID="_x0000_i1453" DrawAspect="Content" ObjectID="_1783087800" r:id="rId785"/>
        </w:object>
      </w:r>
      <w:r w:rsidRPr="00E64B2A">
        <w:t xml:space="preserve"> energies corresponding to the FFT partitions and the </w:t>
      </w:r>
      <w:r w:rsidRPr="006B1E5B">
        <w:rPr>
          <w:position w:val="-14"/>
        </w:rPr>
        <w:object w:dxaOrig="780" w:dyaOrig="400" w14:anchorId="576E8D07">
          <v:shape id="_x0000_i1454" type="#_x0000_t75" style="width:39pt;height:19.9pt" o:ole="">
            <v:imagedata r:id="rId786" o:title=""/>
          </v:shape>
          <o:OLEObject Type="Embed" ProgID="Equation.3" ShapeID="_x0000_i1454" DrawAspect="Content" ObjectID="_1783087801" r:id="rId787"/>
        </w:object>
      </w:r>
      <w:r w:rsidRPr="00E64B2A">
        <w:t xml:space="preserve"> energies corresponding to the CLDFB partitions are then concatenated into a single array </w:t>
      </w:r>
      <w:r w:rsidRPr="007974B6">
        <w:rPr>
          <w:position w:val="-12"/>
        </w:rPr>
        <w:object w:dxaOrig="880" w:dyaOrig="400" w14:anchorId="47253D0E">
          <v:shape id="_x0000_i1455" type="#_x0000_t75" style="width:43.9pt;height:19.9pt" o:ole="">
            <v:imagedata r:id="rId788" o:title=""/>
          </v:shape>
          <o:OLEObject Type="Embed" ProgID="Equation.3" ShapeID="_x0000_i1455" DrawAspect="Content" ObjectID="_1783087802" r:id="rId789"/>
        </w:object>
      </w:r>
      <w:r w:rsidRPr="00E64B2A">
        <w:t xml:space="preserve">of size </w:t>
      </w:r>
      <w:r w:rsidRPr="006B1E5B">
        <w:rPr>
          <w:position w:val="-14"/>
        </w:rPr>
        <w:object w:dxaOrig="2060" w:dyaOrig="400" w14:anchorId="7AA4110F">
          <v:shape id="_x0000_i1456" type="#_x0000_t75" style="width:103.15pt;height:19.9pt" o:ole="">
            <v:imagedata r:id="rId790" o:title=""/>
          </v:shape>
          <o:OLEObject Type="Embed" ProgID="Equation.3" ShapeID="_x0000_i1456" DrawAspect="Content" ObjectID="_1783087803" r:id="rId791"/>
        </w:object>
      </w:r>
      <w:r w:rsidRPr="00E64B2A">
        <w:t xml:space="preserve"> which will serve as input to the noise estimator described in</w:t>
      </w:r>
      <w:r>
        <w:t xml:space="preserve"> </w:t>
      </w:r>
      <w:r>
        <w:rPr>
          <w:rFonts w:hint="eastAsia"/>
          <w:lang w:eastAsia="zh-CN"/>
        </w:rPr>
        <w:t xml:space="preserve">subclause </w:t>
      </w:r>
      <w:r w:rsidRPr="000E3AC6">
        <w:t>5.6.3.2</w:t>
      </w:r>
      <w:r>
        <w:t>.</w:t>
      </w:r>
    </w:p>
    <w:p w14:paraId="561E19D0" w14:textId="77777777" w:rsidR="00CC6013" w:rsidRPr="00AD0C3D" w:rsidRDefault="00CC6013" w:rsidP="00CC6013">
      <w:pPr>
        <w:pStyle w:val="Heading5"/>
      </w:pPr>
      <w:bookmarkStart w:id="288" w:name="_Toc394321733"/>
      <w:bookmarkStart w:id="289" w:name="_Toc394347332"/>
      <w:r w:rsidRPr="00AD0C3D">
        <w:t>5.6.3.1.1</w:t>
      </w:r>
      <w:r w:rsidRPr="00AD0C3D">
        <w:tab/>
        <w:t>Computation of the FFT partition energies</w:t>
      </w:r>
      <w:bookmarkEnd w:id="288"/>
      <w:bookmarkEnd w:id="289"/>
    </w:p>
    <w:p w14:paraId="5BD12B69" w14:textId="77777777" w:rsidR="00CC6013" w:rsidRDefault="00CC6013" w:rsidP="00CC6013">
      <w:r>
        <w:t>Partition energies for the frequencies covering the core bandwidth are obtained as</w:t>
      </w:r>
    </w:p>
    <w:p w14:paraId="027B35BD" w14:textId="77777777" w:rsidR="00CC6013" w:rsidRPr="0010059D" w:rsidRDefault="00CC6013" w:rsidP="00CC6013">
      <w:pPr>
        <w:pStyle w:val="EQ"/>
      </w:pPr>
      <w:r w:rsidRPr="00A34116">
        <w:tab/>
      </w:r>
      <w:r w:rsidRPr="00293E3F">
        <w:rPr>
          <w:position w:val="-20"/>
        </w:rPr>
        <w:object w:dxaOrig="6240" w:dyaOrig="620" w14:anchorId="032F5787">
          <v:shape id="_x0000_i1457" type="#_x0000_t75" style="width:312pt;height:31.15pt" o:ole="">
            <v:imagedata r:id="rId792" o:title=""/>
          </v:shape>
          <o:OLEObject Type="Embed" ProgID="Equation.3" ShapeID="_x0000_i1457" DrawAspect="Content" ObjectID="_1783087804" r:id="rId793"/>
        </w:object>
      </w:r>
      <w:r w:rsidRPr="0010059D">
        <w:t>,</w:t>
      </w:r>
      <w:r w:rsidRPr="0010059D">
        <w:tab/>
        <w:t>(</w:t>
      </w:r>
      <w:r w:rsidRPr="0010059D">
        <w:fldChar w:fldCharType="begin"/>
      </w:r>
      <w:r w:rsidRPr="0010059D">
        <w:instrText xml:space="preserve"> </w:instrText>
      </w:r>
      <w:r>
        <w:instrText>SEQ</w:instrText>
      </w:r>
      <w:r w:rsidRPr="0010059D">
        <w:instrText xml:space="preserve"> eqn \* MERGEFORMAT </w:instrText>
      </w:r>
      <w:r w:rsidRPr="0010059D">
        <w:fldChar w:fldCharType="separate"/>
      </w:r>
      <w:r>
        <w:t>1356</w:t>
      </w:r>
      <w:r w:rsidRPr="0010059D">
        <w:fldChar w:fldCharType="end"/>
      </w:r>
      <w:r w:rsidRPr="0010059D">
        <w:t>)</w:t>
      </w:r>
    </w:p>
    <w:p w14:paraId="4BC937ED" w14:textId="77777777" w:rsidR="00CC6013" w:rsidRPr="00A34116" w:rsidRDefault="00CC6013" w:rsidP="00CC6013">
      <w:r>
        <w:t xml:space="preserve">where </w:t>
      </w:r>
      <w:r w:rsidRPr="00691AC3">
        <w:rPr>
          <w:position w:val="-12"/>
        </w:rPr>
        <w:object w:dxaOrig="620" w:dyaOrig="380" w14:anchorId="4A3D78E2">
          <v:shape id="_x0000_i1458" type="#_x0000_t75" style="width:31.15pt;height:19.15pt" o:ole="">
            <v:imagedata r:id="rId794" o:title=""/>
          </v:shape>
          <o:OLEObject Type="Embed" ProgID="Equation.3" ShapeID="_x0000_i1458" DrawAspect="Content" ObjectID="_1783087805" r:id="rId795"/>
        </w:object>
      </w:r>
      <w:r>
        <w:t xml:space="preserve"> and </w:t>
      </w:r>
      <w:r w:rsidRPr="00691AC3">
        <w:rPr>
          <w:position w:val="-12"/>
        </w:rPr>
        <w:object w:dxaOrig="620" w:dyaOrig="380" w14:anchorId="335361B4">
          <v:shape id="_x0000_i1459" type="#_x0000_t75" style="width:31.15pt;height:19.15pt" o:ole="">
            <v:imagedata r:id="rId796" o:title=""/>
          </v:shape>
          <o:OLEObject Type="Embed" ProgID="Equation.3" ShapeID="_x0000_i1459" DrawAspect="Content" ObjectID="_1783087806" r:id="rId797"/>
        </w:object>
      </w:r>
      <w:r>
        <w:t xml:space="preserve"> are the average energies in critical band</w:t>
      </w:r>
      <w:r w:rsidRPr="00691AC3">
        <w:rPr>
          <w:position w:val="-6"/>
        </w:rPr>
        <w:object w:dxaOrig="139" w:dyaOrig="240" w14:anchorId="20D7FA94">
          <v:shape id="_x0000_i1460" type="#_x0000_t75" style="width:7.15pt;height:12pt" o:ole="">
            <v:imagedata r:id="rId798" o:title=""/>
          </v:shape>
          <o:OLEObject Type="Embed" ProgID="Equation.3" ShapeID="_x0000_i1460" DrawAspect="Content" ObjectID="_1783087807" r:id="rId799"/>
        </w:object>
      </w:r>
      <w:r>
        <w:t xml:space="preserve">for the first and second analysis windows, respectively, as explained in </w:t>
      </w:r>
      <w:r>
        <w:rPr>
          <w:rFonts w:hint="eastAsia"/>
          <w:lang w:eastAsia="zh-CN"/>
        </w:rPr>
        <w:t xml:space="preserve">subclause </w:t>
      </w:r>
      <w:r w:rsidRPr="0053223D">
        <w:t>5.1.5</w:t>
      </w:r>
      <w:r>
        <w:t xml:space="preserve">.2. The number of FFT partitions </w:t>
      </w:r>
      <w:r w:rsidRPr="006B1E5B">
        <w:rPr>
          <w:position w:val="-14"/>
        </w:rPr>
        <w:object w:dxaOrig="540" w:dyaOrig="400" w14:anchorId="18B4BE7C">
          <v:shape id="_x0000_i1461" type="#_x0000_t75" style="width:27pt;height:19.9pt" o:ole="">
            <v:imagedata r:id="rId800" o:title=""/>
          </v:shape>
          <o:OLEObject Type="Embed" ProgID="Equation.3" ShapeID="_x0000_i1461" DrawAspect="Content" ObjectID="_1783087808" r:id="rId801"/>
        </w:object>
      </w:r>
      <w:r>
        <w:t xml:space="preserve"> depends on the sampling rate </w:t>
      </w:r>
      <w:r w:rsidRPr="00FB4312">
        <w:rPr>
          <w:position w:val="-10"/>
        </w:rPr>
        <w:object w:dxaOrig="440" w:dyaOrig="360" w14:anchorId="68FC4FCB">
          <v:shape id="_x0000_i1462" type="#_x0000_t75" style="width:22.15pt;height:18pt" o:ole="">
            <v:imagedata r:id="rId802" o:title=""/>
          </v:shape>
          <o:OLEObject Type="Embed" ProgID="Equation.3" ShapeID="_x0000_i1462" DrawAspect="Content" ObjectID="_1783087809" r:id="rId803"/>
        </w:object>
      </w:r>
      <w:r>
        <w:t xml:space="preserve">of the input signal, as show in </w:t>
      </w:r>
      <w:r w:rsidRPr="00406529">
        <w:t>Table </w:t>
      </w:r>
      <w:r w:rsidRPr="00406529">
        <w:fldChar w:fldCharType="begin"/>
      </w:r>
      <w:r w:rsidRPr="00406529">
        <w:instrText xml:space="preserve"> =FD_CNG_table_encoder </w:instrText>
      </w:r>
      <w:r w:rsidRPr="00406529">
        <w:fldChar w:fldCharType="separate"/>
      </w:r>
      <w:r>
        <w:rPr>
          <w:noProof/>
        </w:rPr>
        <w:t>133</w:t>
      </w:r>
      <w:r w:rsidRPr="00406529">
        <w:fldChar w:fldCharType="end"/>
      </w:r>
      <w:r w:rsidRPr="00406529">
        <w:t>.</w:t>
      </w:r>
      <w:r>
        <w:t xml:space="preserve">  The de-emphasis spectral weights</w:t>
      </w:r>
      <w:r w:rsidRPr="003E794A">
        <w:rPr>
          <w:position w:val="-14"/>
        </w:rPr>
        <w:object w:dxaOrig="1080" w:dyaOrig="340" w14:anchorId="328E1A27">
          <v:shape id="_x0000_i1463" type="#_x0000_t75" style="width:54pt;height:16.9pt" o:ole="">
            <v:imagedata r:id="rId804" o:title=""/>
          </v:shape>
          <o:OLEObject Type="Embed" ProgID="Equation.3" ShapeID="_x0000_i1463" DrawAspect="Content" ObjectID="_1783087810" r:id="rId805"/>
        </w:object>
      </w:r>
      <w:r>
        <w:t xml:space="preserve"> are used to compensate for the high-pass filter described in</w:t>
      </w:r>
      <w:r>
        <w:rPr>
          <w:rFonts w:hint="eastAsia"/>
          <w:lang w:eastAsia="zh-CN"/>
        </w:rPr>
        <w:t xml:space="preserve"> subclause</w:t>
      </w:r>
      <w:r w:rsidRPr="00B74D78">
        <w:t> 5.1.4</w:t>
      </w:r>
      <w:r>
        <w:t xml:space="preserve"> and are defined as</w:t>
      </w:r>
    </w:p>
    <w:bookmarkStart w:id="290" w:name="_Toc394321734"/>
    <w:p w14:paraId="017355A5" w14:textId="77777777" w:rsidR="00CC6013" w:rsidRPr="0010059D" w:rsidRDefault="00CC6013" w:rsidP="00CC6013">
      <w:pPr>
        <w:pStyle w:val="EQ"/>
      </w:pPr>
      <w:r w:rsidRPr="00CB58CC">
        <w:rPr>
          <w:position w:val="-40"/>
        </w:rPr>
        <w:object w:dxaOrig="7820" w:dyaOrig="1020" w14:anchorId="108E2A3B">
          <v:shape id="_x0000_i1464" type="#_x0000_t75" style="width:391.15pt;height:51pt" o:ole="">
            <v:imagedata r:id="rId806" o:title=""/>
          </v:shape>
          <o:OLEObject Type="Embed" ProgID="Equation.3" ShapeID="_x0000_i1464" DrawAspect="Content" ObjectID="_1783087811" r:id="rId807"/>
        </w:object>
      </w:r>
      <w:r w:rsidRPr="0010059D">
        <w:tab/>
        <w:t>(</w:t>
      </w:r>
      <w:r w:rsidRPr="0010059D">
        <w:fldChar w:fldCharType="begin"/>
      </w:r>
      <w:r w:rsidRPr="0010059D">
        <w:instrText xml:space="preserve"> </w:instrText>
      </w:r>
      <w:r>
        <w:instrText>SEQ</w:instrText>
      </w:r>
      <w:r w:rsidRPr="0010059D">
        <w:instrText xml:space="preserve"> eqn \* MERGEFORMAT </w:instrText>
      </w:r>
      <w:r w:rsidRPr="0010059D">
        <w:fldChar w:fldCharType="separate"/>
      </w:r>
      <w:r>
        <w:t>1357</w:t>
      </w:r>
      <w:r w:rsidRPr="0010059D">
        <w:fldChar w:fldCharType="end"/>
      </w:r>
      <w:r w:rsidRPr="0010059D">
        <w:t>)</w:t>
      </w:r>
    </w:p>
    <w:p w14:paraId="40A95D8E" w14:textId="77777777" w:rsidR="00CC6013" w:rsidRPr="007B2FA8" w:rsidRDefault="00CC6013" w:rsidP="00CC6013">
      <w:pPr>
        <w:pStyle w:val="Heading5"/>
        <w:rPr>
          <w:lang w:val="de-DE"/>
        </w:rPr>
      </w:pPr>
      <w:bookmarkStart w:id="291" w:name="_Toc394347333"/>
      <w:r w:rsidRPr="00AD0C3D">
        <w:t>5.6.3.1.2</w:t>
      </w:r>
      <w:r w:rsidRPr="00AD0C3D">
        <w:tab/>
        <w:t>Computation of the CLDFB partition energies</w:t>
      </w:r>
      <w:bookmarkEnd w:id="290"/>
      <w:bookmarkEnd w:id="291"/>
    </w:p>
    <w:p w14:paraId="3C76D66C" w14:textId="77777777" w:rsidR="00CC6013" w:rsidRDefault="00CC6013" w:rsidP="00CC6013">
      <w:r>
        <w:t>The partition energies for frequencies above the core bandwidth are computed as</w:t>
      </w:r>
    </w:p>
    <w:p w14:paraId="360CB744" w14:textId="77777777" w:rsidR="00CC6013" w:rsidRPr="0010059D" w:rsidRDefault="00CC6013" w:rsidP="00CC6013">
      <w:pPr>
        <w:pStyle w:val="EQ"/>
      </w:pPr>
      <w:r w:rsidRPr="00A34116">
        <w:tab/>
      </w:r>
      <w:r w:rsidRPr="00293E3F">
        <w:rPr>
          <w:position w:val="-30"/>
        </w:rPr>
        <w:object w:dxaOrig="7300" w:dyaOrig="880" w14:anchorId="38F6C7AA">
          <v:shape id="_x0000_i1465" type="#_x0000_t75" style="width:364.9pt;height:43.9pt" o:ole="">
            <v:imagedata r:id="rId808" o:title=""/>
          </v:shape>
          <o:OLEObject Type="Embed" ProgID="Equation.3" ShapeID="_x0000_i1465" DrawAspect="Content" ObjectID="_1783087812" r:id="rId809"/>
        </w:object>
      </w:r>
      <w:r w:rsidRPr="0010059D">
        <w:t>,</w:t>
      </w:r>
      <w:r w:rsidRPr="0010059D">
        <w:tab/>
        <w:t>(</w:t>
      </w:r>
      <w:r w:rsidRPr="0010059D">
        <w:fldChar w:fldCharType="begin"/>
      </w:r>
      <w:r w:rsidRPr="0010059D">
        <w:instrText xml:space="preserve"> </w:instrText>
      </w:r>
      <w:r>
        <w:instrText>SEQ</w:instrText>
      </w:r>
      <w:r w:rsidRPr="0010059D">
        <w:instrText xml:space="preserve"> eqn \* MERGEFORMAT </w:instrText>
      </w:r>
      <w:r w:rsidRPr="0010059D">
        <w:fldChar w:fldCharType="separate"/>
      </w:r>
      <w:r>
        <w:t>1358</w:t>
      </w:r>
      <w:r w:rsidRPr="0010059D">
        <w:fldChar w:fldCharType="end"/>
      </w:r>
      <w:r w:rsidRPr="0010059D">
        <w:t>)</w:t>
      </w:r>
    </w:p>
    <w:p w14:paraId="20DF70DD" w14:textId="77777777" w:rsidR="00CC6013" w:rsidRDefault="00CC6013" w:rsidP="00CC6013">
      <w:r>
        <w:t xml:space="preserve">where </w:t>
      </w:r>
      <w:r w:rsidRPr="006354B0">
        <w:rPr>
          <w:position w:val="-10"/>
        </w:rPr>
        <w:object w:dxaOrig="639" w:dyaOrig="300" w14:anchorId="6E56A15E">
          <v:shape id="_x0000_i1466" type="#_x0000_t75" style="width:31.9pt;height:15pt" o:ole="">
            <v:imagedata r:id="rId810" o:title=""/>
          </v:shape>
          <o:OLEObject Type="Embed" ProgID="Equation.3" ShapeID="_x0000_i1466" DrawAspect="Content" ObjectID="_1783087813" r:id="rId811"/>
        </w:object>
      </w:r>
      <w:r>
        <w:t xml:space="preserve">and </w:t>
      </w:r>
      <w:r w:rsidRPr="008043FB">
        <w:rPr>
          <w:position w:val="-10"/>
        </w:rPr>
        <w:object w:dxaOrig="660" w:dyaOrig="300" w14:anchorId="0C798079">
          <v:shape id="_x0000_i1467" type="#_x0000_t75" style="width:33pt;height:15pt" o:ole="">
            <v:imagedata r:id="rId812" o:title=""/>
          </v:shape>
          <o:OLEObject Type="Embed" ProgID="Equation.3" ShapeID="_x0000_i1467" DrawAspect="Content" ObjectID="_1783087814" r:id="rId813"/>
        </w:object>
      </w:r>
      <w:r>
        <w:t xml:space="preserve"> are the indices of the first and last CLDFB bands in the </w:t>
      </w:r>
      <w:r w:rsidRPr="006354B0">
        <w:rPr>
          <w:i/>
        </w:rPr>
        <w:t>i</w:t>
      </w:r>
      <w:r>
        <w:t xml:space="preserve">-th partition, respectively, </w:t>
      </w:r>
      <w:r w:rsidRPr="00B74D78">
        <w:rPr>
          <w:position w:val="-10"/>
        </w:rPr>
        <w:object w:dxaOrig="560" w:dyaOrig="320" w14:anchorId="2C425609">
          <v:shape id="_x0000_i1468" type="#_x0000_t75" style="width:28.15pt;height:16.15pt" o:ole="">
            <v:imagedata r:id="rId814" o:title=""/>
          </v:shape>
          <o:OLEObject Type="Embed" ProgID="Equation.3" ShapeID="_x0000_i1468" DrawAspect="Content" ObjectID="_1783087815" r:id="rId815"/>
        </w:object>
      </w:r>
      <w:r w:rsidRPr="00B74D78">
        <w:t xml:space="preserve"> is the total energy of the </w:t>
      </w:r>
      <w:r w:rsidRPr="00B74D78">
        <w:rPr>
          <w:i/>
        </w:rPr>
        <w:t>j</w:t>
      </w:r>
      <w:r w:rsidRPr="00B74D78">
        <w:t xml:space="preserve">-th CLDFB band (see </w:t>
      </w:r>
      <w:r>
        <w:rPr>
          <w:rFonts w:hint="eastAsia"/>
          <w:lang w:eastAsia="zh-CN"/>
        </w:rPr>
        <w:t xml:space="preserve">subclause </w:t>
      </w:r>
      <w:r w:rsidRPr="00B74D78">
        <w:t xml:space="preserve">5.1.2.2), and </w:t>
      </w:r>
      <w:r w:rsidRPr="00B74D78">
        <w:rPr>
          <w:position w:val="-10"/>
        </w:rPr>
        <w:object w:dxaOrig="380" w:dyaOrig="300" w14:anchorId="07EB53F7">
          <v:shape id="_x0000_i1469" type="#_x0000_t75" style="width:19.15pt;height:15pt" o:ole="">
            <v:imagedata r:id="rId816" o:title=""/>
          </v:shape>
          <o:OLEObject Type="Embed" ProgID="Equation.3" ShapeID="_x0000_i1469" DrawAspect="Content" ObjectID="_1783087816" r:id="rId817"/>
        </w:object>
      </w:r>
      <w:r w:rsidRPr="00B74D78">
        <w:t>is a scaling factor computed in</w:t>
      </w:r>
      <w:r>
        <w:rPr>
          <w:rFonts w:hint="eastAsia"/>
          <w:lang w:eastAsia="zh-CN"/>
        </w:rPr>
        <w:t xml:space="preserve"> subclause</w:t>
      </w:r>
      <w:r w:rsidRPr="00B74D78">
        <w:t> 5.1.6.1.</w:t>
      </w:r>
      <w:r w:rsidRPr="0010059D">
        <w:t xml:space="preserve"> The constant 16 refers to the number of time slots in the CLDFB.</w:t>
      </w:r>
      <w:r w:rsidRPr="007067D2">
        <w:t xml:space="preserve"> The number</w:t>
      </w:r>
      <w:r>
        <w:t xml:space="preserve"> of CLDFB partitions</w:t>
      </w:r>
      <w:r w:rsidRPr="006B1E5B">
        <w:rPr>
          <w:position w:val="-14"/>
        </w:rPr>
        <w:object w:dxaOrig="780" w:dyaOrig="400" w14:anchorId="6A00E326">
          <v:shape id="_x0000_i1470" type="#_x0000_t75" style="width:39pt;height:19.9pt" o:ole="">
            <v:imagedata r:id="rId818" o:title=""/>
          </v:shape>
          <o:OLEObject Type="Embed" ProgID="Equation.3" ShapeID="_x0000_i1470" DrawAspect="Content" ObjectID="_1783087817" r:id="rId819"/>
        </w:object>
      </w:r>
      <w:r>
        <w:t>depends on the configuration used, as described in the next</w:t>
      </w:r>
      <w:r>
        <w:rPr>
          <w:rFonts w:hint="eastAsia"/>
          <w:lang w:eastAsia="zh-CN"/>
        </w:rPr>
        <w:t xml:space="preserve"> subclause</w:t>
      </w:r>
      <w:r>
        <w:t>.</w:t>
      </w:r>
    </w:p>
    <w:p w14:paraId="36F99ADD" w14:textId="77777777" w:rsidR="00CC6013" w:rsidRPr="00AD0C3D" w:rsidRDefault="00CC6013" w:rsidP="00CC6013">
      <w:pPr>
        <w:pStyle w:val="Heading5"/>
      </w:pPr>
      <w:bookmarkStart w:id="292" w:name="_Toc394321735"/>
      <w:bookmarkStart w:id="293" w:name="_Toc394347334"/>
      <w:r w:rsidRPr="00AD0C3D">
        <w:t>5.6.3.1.3</w:t>
      </w:r>
      <w:r w:rsidRPr="00AD0C3D">
        <w:tab/>
        <w:t>FD-CNG configurations</w:t>
      </w:r>
      <w:bookmarkEnd w:id="292"/>
      <w:bookmarkEnd w:id="293"/>
    </w:p>
    <w:p w14:paraId="20B6DC31" w14:textId="77777777" w:rsidR="00CC6013" w:rsidRDefault="00CC6013" w:rsidP="00CC6013">
      <w:r>
        <w:t>The following table lists the number of partitions and their upper boundaries for the different FD-CNG configurations at the encoder, as a function of the input sampling rate</w:t>
      </w:r>
      <w:r w:rsidRPr="0010059D">
        <w:rPr>
          <w:position w:val="-12"/>
        </w:rPr>
        <w:object w:dxaOrig="440" w:dyaOrig="400" w14:anchorId="3F172064">
          <v:shape id="_x0000_i1471" type="#_x0000_t75" style="width:22.15pt;height:19.9pt" o:ole="">
            <v:imagedata r:id="rId820" o:title=""/>
          </v:shape>
          <o:OLEObject Type="Embed" ProgID="Equation.3" ShapeID="_x0000_i1471" DrawAspect="Content" ObjectID="_1783087818" r:id="rId821"/>
        </w:object>
      </w:r>
      <w:r>
        <w:t>.</w:t>
      </w:r>
    </w:p>
    <w:p w14:paraId="2229F75B" w14:textId="77777777" w:rsidR="00CC6013" w:rsidRDefault="00CC6013" w:rsidP="00CC6013">
      <w:pPr>
        <w:pStyle w:val="TH"/>
      </w:pPr>
      <w:r>
        <w:lastRenderedPageBreak/>
        <w:t xml:space="preserve">Table </w:t>
      </w:r>
      <w:bookmarkStart w:id="294" w:name="FD_CNG_table_encoder"/>
      <w:r>
        <w:fldChar w:fldCharType="begin"/>
      </w:r>
      <w:r>
        <w:instrText xml:space="preserve"> SEQ Table \* ARABIC </w:instrText>
      </w:r>
      <w:r>
        <w:fldChar w:fldCharType="separate"/>
      </w:r>
      <w:r>
        <w:rPr>
          <w:noProof/>
        </w:rPr>
        <w:t>152</w:t>
      </w:r>
      <w:r>
        <w:fldChar w:fldCharType="end"/>
      </w:r>
      <w:bookmarkEnd w:id="294"/>
      <w:r>
        <w:t>: Configurations of the FD-CNG noise estimation at the encoder</w:t>
      </w:r>
    </w:p>
    <w:tbl>
      <w:tblPr>
        <w:tblW w:w="8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04"/>
        <w:gridCol w:w="993"/>
        <w:gridCol w:w="992"/>
        <w:gridCol w:w="3113"/>
        <w:gridCol w:w="2656"/>
      </w:tblGrid>
      <w:tr w:rsidR="00CC6013" w:rsidRPr="00873AEF" w14:paraId="1016E819" w14:textId="77777777" w:rsidTr="00A0432D">
        <w:trPr>
          <w:trHeight w:val="757"/>
          <w:jc w:val="center"/>
        </w:trPr>
        <w:tc>
          <w:tcPr>
            <w:tcW w:w="1104" w:type="dxa"/>
            <w:shd w:val="clear" w:color="auto" w:fill="D9D9D9"/>
          </w:tcPr>
          <w:p w14:paraId="3F031056" w14:textId="77777777" w:rsidR="00CC6013" w:rsidRPr="00873AEF" w:rsidRDefault="00CC6013" w:rsidP="00A0432D">
            <w:pPr>
              <w:pStyle w:val="TAH"/>
            </w:pPr>
            <w:r w:rsidRPr="00873AEF">
              <w:br/>
            </w:r>
            <w:r w:rsidRPr="00873AEF">
              <w:rPr>
                <w:position w:val="-12"/>
              </w:rPr>
              <w:object w:dxaOrig="440" w:dyaOrig="400" w14:anchorId="75427245">
                <v:shape id="_x0000_i1472" type="#_x0000_t75" style="width:22.15pt;height:19.9pt" o:ole="">
                  <v:imagedata r:id="rId822" o:title=""/>
                </v:shape>
                <o:OLEObject Type="Embed" ProgID="Equation.3" ShapeID="_x0000_i1472" DrawAspect="Content" ObjectID="_1783087819" r:id="rId823"/>
              </w:object>
            </w:r>
            <w:r w:rsidRPr="00873AEF">
              <w:br/>
              <w:t>(kHz)</w:t>
            </w:r>
          </w:p>
        </w:tc>
        <w:tc>
          <w:tcPr>
            <w:tcW w:w="993" w:type="dxa"/>
            <w:shd w:val="clear" w:color="auto" w:fill="D9D9D9"/>
          </w:tcPr>
          <w:p w14:paraId="73968882" w14:textId="77777777" w:rsidR="00CC6013" w:rsidRPr="00873AEF" w:rsidRDefault="00CC6013" w:rsidP="00A0432D">
            <w:pPr>
              <w:pStyle w:val="TAH"/>
            </w:pPr>
            <w:r w:rsidRPr="00873AEF">
              <w:br/>
            </w:r>
            <w:r w:rsidRPr="00873AEF">
              <w:rPr>
                <w:position w:val="-14"/>
              </w:rPr>
              <w:object w:dxaOrig="540" w:dyaOrig="400" w14:anchorId="1126A805">
                <v:shape id="_x0000_i1473" type="#_x0000_t75" style="width:32.25pt;height:23.65pt" o:ole="">
                  <v:imagedata r:id="rId824" o:title=""/>
                </v:shape>
                <o:OLEObject Type="Embed" ProgID="Equation.3" ShapeID="_x0000_i1473" DrawAspect="Content" ObjectID="_1783087820" r:id="rId825"/>
              </w:object>
            </w:r>
          </w:p>
        </w:tc>
        <w:tc>
          <w:tcPr>
            <w:tcW w:w="992" w:type="dxa"/>
            <w:shd w:val="clear" w:color="auto" w:fill="D9D9D9"/>
          </w:tcPr>
          <w:p w14:paraId="70FFD830" w14:textId="77777777" w:rsidR="00CC6013" w:rsidRPr="00873AEF" w:rsidRDefault="00CC6013" w:rsidP="00A0432D">
            <w:pPr>
              <w:pStyle w:val="TAH"/>
            </w:pPr>
            <w:r w:rsidRPr="00873AEF">
              <w:br/>
            </w:r>
            <w:r w:rsidRPr="00873AEF">
              <w:rPr>
                <w:position w:val="-14"/>
              </w:rPr>
              <w:object w:dxaOrig="780" w:dyaOrig="400" w14:anchorId="13089179">
                <v:shape id="_x0000_i1474" type="#_x0000_t75" style="width:45pt;height:22.9pt" o:ole="">
                  <v:imagedata r:id="rId826" o:title=""/>
                </v:shape>
                <o:OLEObject Type="Embed" ProgID="Equation.3" ShapeID="_x0000_i1474" DrawAspect="Content" ObjectID="_1783087821" r:id="rId827"/>
              </w:object>
            </w:r>
          </w:p>
        </w:tc>
        <w:tc>
          <w:tcPr>
            <w:tcW w:w="3113" w:type="dxa"/>
            <w:shd w:val="clear" w:color="auto" w:fill="D9D9D9"/>
          </w:tcPr>
          <w:p w14:paraId="2215981C" w14:textId="77777777" w:rsidR="00CC6013" w:rsidRPr="00873AEF" w:rsidRDefault="00CC6013" w:rsidP="00A0432D">
            <w:pPr>
              <w:pStyle w:val="TAH"/>
            </w:pPr>
            <w:r w:rsidRPr="00873AEF">
              <w:rPr>
                <w:position w:val="-30"/>
              </w:rPr>
              <w:object w:dxaOrig="1460" w:dyaOrig="700" w14:anchorId="4AC197A3">
                <v:shape id="_x0000_i1475" type="#_x0000_t75" style="width:80.65pt;height:38.65pt" o:ole="">
                  <v:imagedata r:id="rId828" o:title=""/>
                </v:shape>
                <o:OLEObject Type="Embed" ProgID="Equation.3" ShapeID="_x0000_i1475" DrawAspect="Content" ObjectID="_1783087822" r:id="rId829"/>
              </w:object>
            </w:r>
            <w:r w:rsidRPr="00873AEF">
              <w:br/>
              <w:t>(Hz)</w:t>
            </w:r>
          </w:p>
        </w:tc>
        <w:tc>
          <w:tcPr>
            <w:tcW w:w="2656" w:type="dxa"/>
            <w:shd w:val="clear" w:color="auto" w:fill="D9D9D9"/>
          </w:tcPr>
          <w:p w14:paraId="31792897" w14:textId="77777777" w:rsidR="00CC6013" w:rsidRPr="00873AEF" w:rsidRDefault="00CC6013" w:rsidP="00A0432D">
            <w:pPr>
              <w:pStyle w:val="TAH"/>
            </w:pPr>
            <w:r w:rsidRPr="00873AEF">
              <w:rPr>
                <w:position w:val="-30"/>
              </w:rPr>
              <w:object w:dxaOrig="1719" w:dyaOrig="700" w14:anchorId="7FE32965">
                <v:shape id="_x0000_i1476" type="#_x0000_t75" style="width:94.5pt;height:38.25pt" o:ole="">
                  <v:imagedata r:id="rId830" o:title=""/>
                </v:shape>
                <o:OLEObject Type="Embed" ProgID="Equation.3" ShapeID="_x0000_i1476" DrawAspect="Content" ObjectID="_1783087823" r:id="rId831"/>
              </w:object>
            </w:r>
            <w:r w:rsidRPr="00873AEF">
              <w:t xml:space="preserve"> </w:t>
            </w:r>
            <w:r w:rsidRPr="00873AEF">
              <w:br/>
              <w:t>(Hz)</w:t>
            </w:r>
          </w:p>
        </w:tc>
      </w:tr>
      <w:tr w:rsidR="00CC6013" w:rsidRPr="00873AEF" w14:paraId="00F674CD" w14:textId="77777777" w:rsidTr="00A0432D">
        <w:trPr>
          <w:trHeight w:val="647"/>
          <w:jc w:val="center"/>
        </w:trPr>
        <w:tc>
          <w:tcPr>
            <w:tcW w:w="1104" w:type="dxa"/>
            <w:shd w:val="clear" w:color="auto" w:fill="auto"/>
            <w:vAlign w:val="center"/>
          </w:tcPr>
          <w:p w14:paraId="59D2C63F" w14:textId="77777777" w:rsidR="00CC6013" w:rsidRPr="00873AEF" w:rsidRDefault="00CC6013" w:rsidP="00A0432D">
            <w:pPr>
              <w:pStyle w:val="TAC"/>
            </w:pPr>
            <w:r w:rsidRPr="00873AEF">
              <w:t>8</w:t>
            </w:r>
          </w:p>
        </w:tc>
        <w:tc>
          <w:tcPr>
            <w:tcW w:w="993" w:type="dxa"/>
            <w:shd w:val="clear" w:color="auto" w:fill="auto"/>
            <w:vAlign w:val="center"/>
          </w:tcPr>
          <w:p w14:paraId="060C3D73" w14:textId="77777777" w:rsidR="00CC6013" w:rsidRPr="00873AEF" w:rsidRDefault="00CC6013" w:rsidP="00A0432D">
            <w:pPr>
              <w:pStyle w:val="TAC"/>
            </w:pPr>
            <w:r w:rsidRPr="00873AEF">
              <w:t>17</w:t>
            </w:r>
          </w:p>
        </w:tc>
        <w:tc>
          <w:tcPr>
            <w:tcW w:w="992" w:type="dxa"/>
            <w:shd w:val="clear" w:color="auto" w:fill="auto"/>
            <w:vAlign w:val="center"/>
          </w:tcPr>
          <w:p w14:paraId="1E9E2119" w14:textId="77777777" w:rsidR="00CC6013" w:rsidRPr="00873AEF" w:rsidRDefault="00CC6013" w:rsidP="00A0432D">
            <w:pPr>
              <w:pStyle w:val="TAC"/>
            </w:pPr>
            <w:r w:rsidRPr="00873AEF">
              <w:t>0</w:t>
            </w:r>
          </w:p>
        </w:tc>
        <w:tc>
          <w:tcPr>
            <w:tcW w:w="3113" w:type="dxa"/>
            <w:shd w:val="clear" w:color="auto" w:fill="auto"/>
            <w:vAlign w:val="center"/>
          </w:tcPr>
          <w:p w14:paraId="33687807" w14:textId="77777777" w:rsidR="00CC6013" w:rsidRPr="00873AEF" w:rsidRDefault="00CC6013" w:rsidP="00A0432D">
            <w:pPr>
              <w:pStyle w:val="TAC"/>
            </w:pPr>
            <w:r w:rsidRPr="00873AEF">
              <w:t>100, 200, 300, 400, 500, 600, 750, 900, 1050, 1250, 1450, 1700, 2000, 2300, 2700, 3150, 3700</w:t>
            </w:r>
          </w:p>
        </w:tc>
        <w:tc>
          <w:tcPr>
            <w:tcW w:w="2656" w:type="dxa"/>
            <w:shd w:val="clear" w:color="auto" w:fill="auto"/>
            <w:vAlign w:val="center"/>
          </w:tcPr>
          <w:p w14:paraId="49D16402" w14:textId="77777777" w:rsidR="00CC6013" w:rsidRPr="00873AEF" w:rsidRDefault="00CC6013" w:rsidP="00A0432D">
            <w:pPr>
              <w:pStyle w:val="TAC"/>
            </w:pPr>
            <w:r w:rsidRPr="00873AEF">
              <w:rPr>
                <w:position w:val="-4"/>
              </w:rPr>
              <w:object w:dxaOrig="180" w:dyaOrig="200" w14:anchorId="48B7F815">
                <v:shape id="_x0000_i1477" type="#_x0000_t75" style="width:7.15pt;height:7.9pt" o:ole="">
                  <v:imagedata r:id="rId832" o:title=""/>
                </v:shape>
                <o:OLEObject Type="Embed" ProgID="Equation.3" ShapeID="_x0000_i1477" DrawAspect="Content" ObjectID="_1783087824" r:id="rId833"/>
              </w:object>
            </w:r>
          </w:p>
        </w:tc>
      </w:tr>
      <w:tr w:rsidR="00CC6013" w:rsidRPr="00873AEF" w14:paraId="75D2ABB3" w14:textId="77777777" w:rsidTr="00A0432D">
        <w:trPr>
          <w:trHeight w:val="759"/>
          <w:jc w:val="center"/>
        </w:trPr>
        <w:tc>
          <w:tcPr>
            <w:tcW w:w="1104" w:type="dxa"/>
            <w:shd w:val="clear" w:color="auto" w:fill="auto"/>
            <w:vAlign w:val="center"/>
          </w:tcPr>
          <w:p w14:paraId="09EB884F" w14:textId="77777777" w:rsidR="00CC6013" w:rsidRPr="00873AEF" w:rsidRDefault="00CC6013" w:rsidP="00A0432D">
            <w:pPr>
              <w:pStyle w:val="TAC"/>
            </w:pPr>
            <w:r w:rsidRPr="00873AEF">
              <w:t>16</w:t>
            </w:r>
          </w:p>
        </w:tc>
        <w:tc>
          <w:tcPr>
            <w:tcW w:w="993" w:type="dxa"/>
            <w:shd w:val="clear" w:color="auto" w:fill="auto"/>
            <w:vAlign w:val="center"/>
          </w:tcPr>
          <w:p w14:paraId="2BD8FC25" w14:textId="77777777" w:rsidR="00CC6013" w:rsidRPr="00873AEF" w:rsidRDefault="00CC6013" w:rsidP="00A0432D">
            <w:pPr>
              <w:pStyle w:val="TAC"/>
            </w:pPr>
            <w:r w:rsidRPr="00873AEF">
              <w:t>20</w:t>
            </w:r>
          </w:p>
        </w:tc>
        <w:tc>
          <w:tcPr>
            <w:tcW w:w="992" w:type="dxa"/>
            <w:shd w:val="clear" w:color="auto" w:fill="auto"/>
            <w:vAlign w:val="center"/>
          </w:tcPr>
          <w:p w14:paraId="3E4DD452" w14:textId="77777777" w:rsidR="00CC6013" w:rsidRPr="00873AEF" w:rsidRDefault="00CC6013" w:rsidP="00A0432D">
            <w:pPr>
              <w:pStyle w:val="TAC"/>
            </w:pPr>
            <w:r w:rsidRPr="00873AEF">
              <w:t>1</w:t>
            </w:r>
          </w:p>
        </w:tc>
        <w:tc>
          <w:tcPr>
            <w:tcW w:w="3113" w:type="dxa"/>
            <w:shd w:val="clear" w:color="auto" w:fill="auto"/>
            <w:vAlign w:val="center"/>
          </w:tcPr>
          <w:p w14:paraId="4AD72AD0" w14:textId="77777777" w:rsidR="00CC6013" w:rsidRPr="00873AEF" w:rsidRDefault="00CC6013" w:rsidP="00A0432D">
            <w:pPr>
              <w:pStyle w:val="TAC"/>
            </w:pPr>
            <w:r w:rsidRPr="00873AEF">
              <w:t>100, 200, 300, 400, 500, 600, 750, 900, 1050, 1250, 1450, 1700, 2000, 2300, 2700, 3150, 3700, 4400, 5300, 6350</w:t>
            </w:r>
          </w:p>
        </w:tc>
        <w:tc>
          <w:tcPr>
            <w:tcW w:w="2656" w:type="dxa"/>
            <w:shd w:val="clear" w:color="auto" w:fill="auto"/>
            <w:vAlign w:val="center"/>
          </w:tcPr>
          <w:p w14:paraId="3B9247A0" w14:textId="77777777" w:rsidR="00CC6013" w:rsidRPr="00873AEF" w:rsidRDefault="00CC6013" w:rsidP="00A0432D">
            <w:pPr>
              <w:pStyle w:val="TAC"/>
            </w:pPr>
            <w:r w:rsidRPr="00873AEF">
              <w:t>8000</w:t>
            </w:r>
          </w:p>
        </w:tc>
      </w:tr>
      <w:tr w:rsidR="00CC6013" w:rsidRPr="00873AEF" w14:paraId="51378C5A" w14:textId="77777777" w:rsidTr="00A0432D">
        <w:trPr>
          <w:trHeight w:val="789"/>
          <w:jc w:val="center"/>
        </w:trPr>
        <w:tc>
          <w:tcPr>
            <w:tcW w:w="1104" w:type="dxa"/>
            <w:shd w:val="clear" w:color="auto" w:fill="auto"/>
            <w:vAlign w:val="center"/>
          </w:tcPr>
          <w:p w14:paraId="2E11E56B" w14:textId="77777777" w:rsidR="00CC6013" w:rsidRPr="00873AEF" w:rsidRDefault="00CC6013" w:rsidP="00A0432D">
            <w:pPr>
              <w:pStyle w:val="TAC"/>
            </w:pPr>
            <w:r w:rsidRPr="00873AEF">
              <w:t>32/48</w:t>
            </w:r>
          </w:p>
        </w:tc>
        <w:tc>
          <w:tcPr>
            <w:tcW w:w="993" w:type="dxa"/>
            <w:shd w:val="clear" w:color="auto" w:fill="auto"/>
            <w:vAlign w:val="center"/>
          </w:tcPr>
          <w:p w14:paraId="7F9B0937" w14:textId="77777777" w:rsidR="00CC6013" w:rsidRPr="00873AEF" w:rsidRDefault="00CC6013" w:rsidP="00A0432D">
            <w:pPr>
              <w:pStyle w:val="TAC"/>
            </w:pPr>
            <w:r w:rsidRPr="00873AEF">
              <w:t>20</w:t>
            </w:r>
          </w:p>
        </w:tc>
        <w:tc>
          <w:tcPr>
            <w:tcW w:w="992" w:type="dxa"/>
            <w:shd w:val="clear" w:color="auto" w:fill="auto"/>
            <w:vAlign w:val="center"/>
          </w:tcPr>
          <w:p w14:paraId="79BD90E4" w14:textId="77777777" w:rsidR="00CC6013" w:rsidRPr="00873AEF" w:rsidRDefault="00CC6013" w:rsidP="00A0432D">
            <w:pPr>
              <w:pStyle w:val="TAC"/>
            </w:pPr>
            <w:r w:rsidRPr="00873AEF">
              <w:t>4</w:t>
            </w:r>
          </w:p>
        </w:tc>
        <w:tc>
          <w:tcPr>
            <w:tcW w:w="3113" w:type="dxa"/>
            <w:shd w:val="clear" w:color="auto" w:fill="auto"/>
            <w:vAlign w:val="center"/>
          </w:tcPr>
          <w:p w14:paraId="786C7C3A" w14:textId="77777777" w:rsidR="00CC6013" w:rsidRPr="00873AEF" w:rsidRDefault="00CC6013" w:rsidP="00A0432D">
            <w:pPr>
              <w:pStyle w:val="TAC"/>
            </w:pPr>
            <w:r w:rsidRPr="00873AEF">
              <w:t>100, 200, 300, 400, 500, 600, 750, 900, 1050, 1250, 1450, 1700, 2000, 2300, 2700, 3150, 3700, 4400, 5300, 6350</w:t>
            </w:r>
          </w:p>
        </w:tc>
        <w:tc>
          <w:tcPr>
            <w:tcW w:w="2656" w:type="dxa"/>
            <w:shd w:val="clear" w:color="auto" w:fill="auto"/>
            <w:vAlign w:val="center"/>
          </w:tcPr>
          <w:p w14:paraId="74E6B195" w14:textId="77777777" w:rsidR="00CC6013" w:rsidRPr="00873AEF" w:rsidRDefault="00CC6013" w:rsidP="00A0432D">
            <w:pPr>
              <w:pStyle w:val="TAC"/>
            </w:pPr>
            <w:r w:rsidRPr="00873AEF">
              <w:t>8000, 10000, 12000, 16000</w:t>
            </w:r>
          </w:p>
        </w:tc>
      </w:tr>
    </w:tbl>
    <w:p w14:paraId="5B102FD6" w14:textId="77777777" w:rsidR="00CC6013" w:rsidRDefault="00CC6013" w:rsidP="00CC6013"/>
    <w:p w14:paraId="1708081A" w14:textId="77777777" w:rsidR="00CC6013" w:rsidRDefault="00CC6013" w:rsidP="00CC6013">
      <w:r>
        <w:t>For each partition</w:t>
      </w:r>
      <w:r w:rsidRPr="008043FB">
        <w:rPr>
          <w:position w:val="-14"/>
        </w:rPr>
        <w:object w:dxaOrig="1280" w:dyaOrig="420" w14:anchorId="54B52926">
          <v:shape id="_x0000_i1478" type="#_x0000_t75" style="width:64.15pt;height:21pt" o:ole="">
            <v:imagedata r:id="rId834" o:title=""/>
          </v:shape>
          <o:OLEObject Type="Embed" ProgID="Equation.3" ShapeID="_x0000_i1478" DrawAspect="Content" ObjectID="_1783087825" r:id="rId835"/>
        </w:object>
      </w:r>
      <w:r>
        <w:t>,</w:t>
      </w:r>
      <w:r w:rsidRPr="008043FB">
        <w:rPr>
          <w:position w:val="-10"/>
        </w:rPr>
        <w:object w:dxaOrig="680" w:dyaOrig="300" w14:anchorId="44F889BF">
          <v:shape id="_x0000_i1479" type="#_x0000_t75" style="width:34.15pt;height:15pt" o:ole="">
            <v:imagedata r:id="rId836" o:title=""/>
          </v:shape>
          <o:OLEObject Type="Embed" ProgID="Equation.3" ShapeID="_x0000_i1479" DrawAspect="Content" ObjectID="_1783087826" r:id="rId837"/>
        </w:object>
      </w:r>
      <w:r>
        <w:t xml:space="preserve">corresponds to the frequency of the last band in the </w:t>
      </w:r>
      <w:r w:rsidRPr="00492B96">
        <w:rPr>
          <w:i/>
        </w:rPr>
        <w:t>i</w:t>
      </w:r>
      <w:r>
        <w:t>-th partition. The indices</w:t>
      </w:r>
      <w:r w:rsidRPr="008043FB">
        <w:rPr>
          <w:position w:val="-10"/>
        </w:rPr>
        <w:object w:dxaOrig="639" w:dyaOrig="300" w14:anchorId="0DC9304B">
          <v:shape id="_x0000_i1480" type="#_x0000_t75" style="width:31.9pt;height:15pt" o:ole="">
            <v:imagedata r:id="rId838" o:title=""/>
          </v:shape>
          <o:OLEObject Type="Embed" ProgID="Equation.3" ShapeID="_x0000_i1480" DrawAspect="Content" ObjectID="_1783087827" r:id="rId839"/>
        </w:object>
      </w:r>
      <w:r>
        <w:t xml:space="preserve">and </w:t>
      </w:r>
      <w:r w:rsidRPr="008043FB">
        <w:rPr>
          <w:position w:val="-10"/>
        </w:rPr>
        <w:object w:dxaOrig="660" w:dyaOrig="300" w14:anchorId="7A4E60CB">
          <v:shape id="_x0000_i1481" type="#_x0000_t75" style="width:33pt;height:15pt" o:ole="">
            <v:imagedata r:id="rId840" o:title=""/>
          </v:shape>
          <o:OLEObject Type="Embed" ProgID="Equation.3" ShapeID="_x0000_i1481" DrawAspect="Content" ObjectID="_1783087828" r:id="rId841"/>
        </w:object>
      </w:r>
      <w:r>
        <w:t xml:space="preserve"> of the first and last bands in each spectral partition can be derived as a function of the common </w:t>
      </w:r>
      <w:r w:rsidRPr="0010059D">
        <w:t>processing</w:t>
      </w:r>
      <w:r>
        <w:t>’s sampling rate 12.8 kHz and FFT size 256 (see</w:t>
      </w:r>
      <w:r>
        <w:rPr>
          <w:rFonts w:hint="eastAsia"/>
          <w:lang w:eastAsia="zh-CN"/>
        </w:rPr>
        <w:t xml:space="preserve"> subclause</w:t>
      </w:r>
      <w:r>
        <w:t> 5.1):</w:t>
      </w:r>
    </w:p>
    <w:p w14:paraId="2A2B7B61" w14:textId="77777777" w:rsidR="00CC6013" w:rsidRDefault="00CC6013" w:rsidP="00CC6013">
      <w:pPr>
        <w:pStyle w:val="EQ"/>
      </w:pPr>
      <w:r>
        <w:tab/>
      </w:r>
      <w:r w:rsidRPr="00CD259E">
        <w:rPr>
          <w:position w:val="-50"/>
        </w:rPr>
        <w:object w:dxaOrig="6259" w:dyaOrig="1100" w14:anchorId="2BE44AC0">
          <v:shape id="_x0000_i1482" type="#_x0000_t75" style="width:313.15pt;height:55.15pt" o:ole="">
            <v:imagedata r:id="rId842" o:title=""/>
          </v:shape>
          <o:OLEObject Type="Embed" ProgID="Equation.3" ShapeID="_x0000_i1482" DrawAspect="Content" ObjectID="_1783087829" r:id="rId843"/>
        </w:object>
      </w:r>
      <w:r>
        <w:t>,</w:t>
      </w:r>
      <w:r>
        <w:tab/>
        <w:t>(</w:t>
      </w:r>
      <w:fldSimple w:instr=" SEQ eqn \* MERGEFORMAT ">
        <w:r>
          <w:t>1359</w:t>
        </w:r>
      </w:fldSimple>
      <w:r>
        <w:t>)</w:t>
      </w:r>
    </w:p>
    <w:p w14:paraId="6128F8FA" w14:textId="77777777" w:rsidR="00CC6013" w:rsidRDefault="00CC6013" w:rsidP="00CC6013">
      <w:pPr>
        <w:pStyle w:val="EQ"/>
      </w:pPr>
      <w:r>
        <w:tab/>
      </w:r>
      <w:r w:rsidRPr="00293E3F">
        <w:rPr>
          <w:position w:val="-40"/>
        </w:rPr>
        <w:object w:dxaOrig="4740" w:dyaOrig="900" w14:anchorId="70147D17">
          <v:shape id="_x0000_i1483" type="#_x0000_t75" style="width:237pt;height:45pt" o:ole="">
            <v:imagedata r:id="rId844" o:title=""/>
          </v:shape>
          <o:OLEObject Type="Embed" ProgID="Equation.3" ShapeID="_x0000_i1483" DrawAspect="Content" ObjectID="_1783087830" r:id="rId845"/>
        </w:object>
      </w:r>
      <w:r>
        <w:t>,</w:t>
      </w:r>
      <w:r>
        <w:tab/>
        <w:t>(</w:t>
      </w:r>
      <w:fldSimple w:instr=" SEQ eqn \* MERGEFORMAT ">
        <w:r>
          <w:t>1360</w:t>
        </w:r>
      </w:fldSimple>
      <w:r>
        <w:t>)</w:t>
      </w:r>
    </w:p>
    <w:p w14:paraId="7BE46642" w14:textId="77777777" w:rsidR="00CC6013" w:rsidRDefault="00CC6013" w:rsidP="00CC6013">
      <w:r>
        <w:t>where</w:t>
      </w:r>
      <w:r w:rsidRPr="00377B94">
        <w:rPr>
          <w:position w:val="-10"/>
        </w:rPr>
        <w:object w:dxaOrig="1320" w:dyaOrig="300" w14:anchorId="5D0FD749">
          <v:shape id="_x0000_i1484" type="#_x0000_t75" style="width:65.25pt;height:14.65pt" o:ole="">
            <v:imagedata r:id="rId846" o:title=""/>
          </v:shape>
          <o:OLEObject Type="Embed" ProgID="Equation.3" ShapeID="_x0000_i1484" DrawAspect="Content" ObjectID="_1783087831" r:id="rId847"/>
        </w:object>
      </w:r>
      <w:r>
        <w:t>is the frequency of the first band in the first spectral partition. Hence the FD-CNG generates some comfort noise above 50Hz only.</w:t>
      </w:r>
    </w:p>
    <w:p w14:paraId="0433F135" w14:textId="77777777" w:rsidR="00CC6013" w:rsidRDefault="00CC6013" w:rsidP="00CC6013">
      <w:pPr>
        <w:pStyle w:val="Heading4"/>
      </w:pPr>
      <w:bookmarkStart w:id="295" w:name="_Toc394321736"/>
      <w:bookmarkStart w:id="296" w:name="_Toc394347335"/>
      <w:r w:rsidRPr="00EA2EC7">
        <w:t>5.</w:t>
      </w:r>
      <w:r>
        <w:t>6</w:t>
      </w:r>
      <w:r w:rsidRPr="00EA2EC7">
        <w:t>.</w:t>
      </w:r>
      <w:r>
        <w:t>3</w:t>
      </w:r>
      <w:r w:rsidRPr="00EA2EC7">
        <w:t>.</w:t>
      </w:r>
      <w:r>
        <w:t>2</w:t>
      </w:r>
      <w:r w:rsidRPr="00EA2EC7">
        <w:tab/>
      </w:r>
      <w:r>
        <w:t>FD-CNG noise estimation</w:t>
      </w:r>
      <w:bookmarkEnd w:id="295"/>
      <w:bookmarkEnd w:id="296"/>
    </w:p>
    <w:p w14:paraId="57B94236" w14:textId="77777777" w:rsidR="00CC6013" w:rsidRDefault="00CC6013" w:rsidP="00CC6013">
      <w:r>
        <w:t>The FD-CNG relies on a noise estimator to track the energy of the background noise present in the input spectrum. This is mostly based on the minimum statistics algorithm [R. Martin, Noise Power Spectral Density Estimation Based on Optimal Smoothing and Minimum Statistics, 2001].</w:t>
      </w:r>
    </w:p>
    <w:p w14:paraId="792E0827" w14:textId="77777777" w:rsidR="00CC6013" w:rsidRPr="00A16945" w:rsidRDefault="00CC6013" w:rsidP="00CC6013">
      <w:r>
        <w:t xml:space="preserve">However, to reduce the dynamic range of the input energies </w:t>
      </w:r>
      <w:r w:rsidRPr="004E1FF7">
        <w:rPr>
          <w:position w:val="-14"/>
        </w:rPr>
        <w:object w:dxaOrig="3120" w:dyaOrig="340" w14:anchorId="43C2F625">
          <v:shape id="_x0000_i1485" type="#_x0000_t75" style="width:156pt;height:16.9pt" o:ole="">
            <v:imagedata r:id="rId848" o:title=""/>
          </v:shape>
          <o:OLEObject Type="Embed" ProgID="Equation.3" ShapeID="_x0000_i1485" DrawAspect="Content" ObjectID="_1783087832" r:id="rId849"/>
        </w:object>
      </w:r>
      <w:r>
        <w:t xml:space="preserve"> and hence facilitate the fixed-point implementation of the noise estimation algorithm, a non-linear transform is applied before noise estimation </w:t>
      </w:r>
      <w:r w:rsidRPr="006B4F2D">
        <w:t xml:space="preserve">(see </w:t>
      </w:r>
      <w:r>
        <w:rPr>
          <w:rFonts w:hint="eastAsia"/>
          <w:lang w:eastAsia="zh-CN"/>
        </w:rPr>
        <w:t>subclause</w:t>
      </w:r>
      <w:r w:rsidRPr="006B4F2D">
        <w:t xml:space="preserve"> 5.6.3.2.1).</w:t>
      </w:r>
      <w:r>
        <w:t xml:space="preserve"> The inverse transform is then used on the resulting noise estimates to recover the original dynamic range </w:t>
      </w:r>
      <w:r w:rsidRPr="006B4F2D">
        <w:t xml:space="preserve">(see </w:t>
      </w:r>
      <w:r>
        <w:rPr>
          <w:rFonts w:hint="eastAsia"/>
          <w:lang w:eastAsia="zh-CN"/>
        </w:rPr>
        <w:t>subclause</w:t>
      </w:r>
      <w:r w:rsidRPr="006B4F2D">
        <w:t xml:space="preserve"> 5.6.3.2.3).</w:t>
      </w:r>
      <w:r>
        <w:t xml:space="preserve"> The resulting noise estimates are used in </w:t>
      </w:r>
      <w:r>
        <w:rPr>
          <w:rFonts w:hint="eastAsia"/>
          <w:lang w:eastAsia="zh-CN"/>
        </w:rPr>
        <w:t>subclause</w:t>
      </w:r>
      <w:r w:rsidRPr="006B4F2D">
        <w:t> 5.6.3.</w:t>
      </w:r>
      <w:r>
        <w:t>5 to encode the SID frames.</w:t>
      </w:r>
    </w:p>
    <w:p w14:paraId="75FBA7A4" w14:textId="77777777" w:rsidR="00CC6013" w:rsidRPr="00AD0C3D" w:rsidRDefault="00CC6013" w:rsidP="00CC6013">
      <w:pPr>
        <w:pStyle w:val="Heading5"/>
      </w:pPr>
      <w:bookmarkStart w:id="297" w:name="_Toc394321737"/>
      <w:bookmarkStart w:id="298" w:name="_Toc394347336"/>
      <w:r w:rsidRPr="00AD0C3D">
        <w:t>5.6.3.</w:t>
      </w:r>
      <w:r>
        <w:t>2</w:t>
      </w:r>
      <w:r w:rsidRPr="00AD0C3D">
        <w:t>.1</w:t>
      </w:r>
      <w:r w:rsidRPr="00AD0C3D">
        <w:tab/>
        <w:t>Dynamic range compression for the input energies</w:t>
      </w:r>
      <w:bookmarkEnd w:id="297"/>
      <w:bookmarkEnd w:id="298"/>
    </w:p>
    <w:p w14:paraId="525B38EF" w14:textId="77777777" w:rsidR="00CC6013" w:rsidRDefault="00CC6013" w:rsidP="00CC6013">
      <w:r>
        <w:t xml:space="preserve">The input energies are processed by a non-linear function and quantized with </w:t>
      </w:r>
      <w:r w:rsidRPr="0010059D">
        <w:t>9-bit resolution</w:t>
      </w:r>
      <w:r>
        <w:t xml:space="preserve"> as follows:</w:t>
      </w:r>
    </w:p>
    <w:p w14:paraId="10A41A7E" w14:textId="77777777" w:rsidR="00CC6013" w:rsidRDefault="00CC6013" w:rsidP="00CC6013">
      <w:pPr>
        <w:pStyle w:val="EQ"/>
      </w:pPr>
      <w:r>
        <w:tab/>
      </w:r>
      <w:r w:rsidRPr="00401F27">
        <w:rPr>
          <w:position w:val="-24"/>
        </w:rPr>
        <w:object w:dxaOrig="6120" w:dyaOrig="639" w14:anchorId="2969AF20">
          <v:shape id="_x0000_i1486" type="#_x0000_t75" style="width:306pt;height:31.9pt" o:ole="">
            <v:imagedata r:id="rId850" o:title=""/>
          </v:shape>
          <o:OLEObject Type="Embed" ProgID="Equation.3" ShapeID="_x0000_i1486" DrawAspect="Content" ObjectID="_1783087833" r:id="rId851"/>
        </w:object>
      </w:r>
      <w:r>
        <w:t>.</w:t>
      </w:r>
      <w:r>
        <w:tab/>
        <w:t>(</w:t>
      </w:r>
      <w:fldSimple w:instr=" SEQ eqn \* MERGEFORMAT ">
        <w:r>
          <w:t>1361</w:t>
        </w:r>
      </w:fldSimple>
      <w:r>
        <w:t>)</w:t>
      </w:r>
    </w:p>
    <w:p w14:paraId="02991C4F" w14:textId="77777777" w:rsidR="00CC6013" w:rsidRDefault="00CC6013" w:rsidP="00CC6013">
      <w:r w:rsidRPr="00373AFC">
        <w:t>Background of using log2 is that the (int)log2 can usually be calculated very quickly (in one cycle) on fixed</w:t>
      </w:r>
      <w:r>
        <w:t>-</w:t>
      </w:r>
      <w:r w:rsidRPr="00373AFC">
        <w:t>point processors using the “norm” function which determines the numbers of leading zeros in a fixed point number.</w:t>
      </w:r>
    </w:p>
    <w:p w14:paraId="46DFAF95" w14:textId="77777777" w:rsidR="00CC6013" w:rsidRDefault="00CC6013" w:rsidP="00CC6013">
      <w:r w:rsidRPr="00373AFC">
        <w:lastRenderedPageBreak/>
        <w:t>Background for adding a constant 1 inside the log2 function is to ensure that the converted energies</w:t>
      </w:r>
      <w:r w:rsidRPr="00293E3F">
        <w:rPr>
          <w:position w:val="-10"/>
        </w:rPr>
        <w:object w:dxaOrig="660" w:dyaOrig="300" w14:anchorId="5670359E">
          <v:shape id="_x0000_i1487" type="#_x0000_t75" style="width:33pt;height:15pt" o:ole="">
            <v:imagedata r:id="rId852" o:title=""/>
          </v:shape>
          <o:OLEObject Type="Embed" ProgID="Equation.3" ShapeID="_x0000_i1487" DrawAspect="Content" ObjectID="_1783087834" r:id="rId853"/>
        </w:object>
      </w:r>
      <w:r w:rsidRPr="00373AFC">
        <w:t xml:space="preserve">remain positive. This is especially important as </w:t>
      </w:r>
      <w:r>
        <w:t xml:space="preserve">the noise estimator </w:t>
      </w:r>
      <w:r w:rsidRPr="00373AFC">
        <w:t xml:space="preserve">rely on a statistical model of the noise energy. Performing noise estimation on negative values would strongly violate the model and can result in unexpected </w:t>
      </w:r>
      <w:r>
        <w:t>behaviour.</w:t>
      </w:r>
    </w:p>
    <w:p w14:paraId="0E5FB968" w14:textId="77777777" w:rsidR="00CC6013" w:rsidRPr="00AD0C3D" w:rsidRDefault="00CC6013" w:rsidP="00CC6013">
      <w:pPr>
        <w:pStyle w:val="Heading5"/>
      </w:pPr>
      <w:bookmarkStart w:id="299" w:name="_Toc394321738"/>
      <w:bookmarkStart w:id="300" w:name="_Toc394347337"/>
      <w:r w:rsidRPr="00AD0C3D">
        <w:t>5.6.3.</w:t>
      </w:r>
      <w:r>
        <w:t>2</w:t>
      </w:r>
      <w:r w:rsidRPr="00AD0C3D">
        <w:t>.2</w:t>
      </w:r>
      <w:r w:rsidRPr="00AD0C3D">
        <w:tab/>
        <w:t>Noise tracking</w:t>
      </w:r>
      <w:bookmarkEnd w:id="299"/>
      <w:bookmarkEnd w:id="300"/>
    </w:p>
    <w:p w14:paraId="09587FD6" w14:textId="77777777" w:rsidR="00CC6013" w:rsidRDefault="00CC6013" w:rsidP="00CC6013">
      <w:r>
        <w:t>The input energy</w:t>
      </w:r>
      <w:r w:rsidRPr="00293E3F">
        <w:rPr>
          <w:position w:val="-10"/>
        </w:rPr>
        <w:object w:dxaOrig="660" w:dyaOrig="300" w14:anchorId="29C5C3D2">
          <v:shape id="_x0000_i1488" type="#_x0000_t75" style="width:33pt;height:15pt" o:ole="">
            <v:imagedata r:id="rId854" o:title=""/>
          </v:shape>
          <o:OLEObject Type="Embed" ProgID="Equation.3" ShapeID="_x0000_i1488" DrawAspect="Content" ObjectID="_1783087835" r:id="rId855"/>
        </w:object>
      </w:r>
      <w:r>
        <w:t xml:space="preserve"> corresponds to an instantaneous power for the </w:t>
      </w:r>
      <w:r w:rsidRPr="00D9225B">
        <w:rPr>
          <w:i/>
        </w:rPr>
        <w:t>i</w:t>
      </w:r>
      <w:r>
        <w:t>-th partition, referred to as periodogram in the sequel. The minimum statistics algorithm relies on an optimally smoothed periodogram</w:t>
      </w:r>
      <w:r w:rsidRPr="00293E3F">
        <w:rPr>
          <w:position w:val="-10"/>
        </w:rPr>
        <w:object w:dxaOrig="620" w:dyaOrig="300" w14:anchorId="22F60577">
          <v:shape id="_x0000_i1489" type="#_x0000_t75" style="width:31.15pt;height:15pt" o:ole="">
            <v:imagedata r:id="rId856" o:title=""/>
          </v:shape>
          <o:OLEObject Type="Embed" ProgID="Equation.3" ShapeID="_x0000_i1489" DrawAspect="Content" ObjectID="_1783087836" r:id="rId857"/>
        </w:object>
      </w:r>
      <w:r>
        <w:t>which can be considered as an estimate of the input power spectral density. The algorithm derives therefore an estimate of the noise power spectral density which we denote in the following as</w:t>
      </w:r>
      <w:r w:rsidRPr="00293E3F">
        <w:rPr>
          <w:position w:val="-10"/>
        </w:rPr>
        <w:object w:dxaOrig="680" w:dyaOrig="300" w14:anchorId="533C6638">
          <v:shape id="_x0000_i1490" type="#_x0000_t75" style="width:34.15pt;height:15pt" o:ole="">
            <v:imagedata r:id="rId858" o:title=""/>
          </v:shape>
          <o:OLEObject Type="Embed" ProgID="Equation.3" ShapeID="_x0000_i1490" DrawAspect="Content" ObjectID="_1783087837" r:id="rId859"/>
        </w:object>
      </w:r>
      <w:r>
        <w:t>. As described in the sequel, some additional smoothing of</w:t>
      </w:r>
      <w:r w:rsidRPr="00293E3F">
        <w:rPr>
          <w:position w:val="-10"/>
        </w:rPr>
        <w:object w:dxaOrig="680" w:dyaOrig="300" w14:anchorId="4F2A50D4">
          <v:shape id="_x0000_i1491" type="#_x0000_t75" style="width:34.15pt;height:15pt" o:ole="">
            <v:imagedata r:id="rId860" o:title=""/>
          </v:shape>
          <o:OLEObject Type="Embed" ProgID="Equation.3" ShapeID="_x0000_i1491" DrawAspect="Content" ObjectID="_1783087838" r:id="rId861"/>
        </w:object>
      </w:r>
      <w:r>
        <w:t xml:space="preserve">is applied, yielding the smoothed noise estimate </w:t>
      </w:r>
      <w:r w:rsidRPr="00293E3F">
        <w:rPr>
          <w:position w:val="-10"/>
        </w:rPr>
        <w:object w:dxaOrig="680" w:dyaOrig="320" w14:anchorId="256BB0BB">
          <v:shape id="_x0000_i1492" type="#_x0000_t75" style="width:34.15pt;height:16.15pt" o:ole="">
            <v:imagedata r:id="rId862" o:title=""/>
          </v:shape>
          <o:OLEObject Type="Embed" ProgID="Equation.3" ShapeID="_x0000_i1492" DrawAspect="Content" ObjectID="_1783087839" r:id="rId863"/>
        </w:object>
      </w:r>
      <w:r>
        <w:t xml:space="preserve"> introduced in </w:t>
      </w:r>
      <w:r>
        <w:rPr>
          <w:rFonts w:hint="eastAsia"/>
          <w:lang w:eastAsia="zh-CN"/>
        </w:rPr>
        <w:t>subclause</w:t>
      </w:r>
      <w:r w:rsidRPr="006B4F2D">
        <w:t> 5.6.3.2.2.5.</w:t>
      </w:r>
    </w:p>
    <w:p w14:paraId="232CD8EF" w14:textId="77777777" w:rsidR="00CC6013" w:rsidRPr="007E701C" w:rsidRDefault="00CC6013" w:rsidP="007E701C">
      <w:pPr>
        <w:pStyle w:val="H6"/>
      </w:pPr>
      <w:bookmarkStart w:id="301" w:name="_Toc394321739"/>
      <w:bookmarkStart w:id="302" w:name="_Toc394347338"/>
      <w:r w:rsidRPr="007E701C">
        <w:t>5.6.3.2.2.1</w:t>
      </w:r>
      <w:r w:rsidRPr="007E701C">
        <w:tab/>
        <w:t>Initialization phase</w:t>
      </w:r>
      <w:bookmarkEnd w:id="301"/>
      <w:bookmarkEnd w:id="302"/>
    </w:p>
    <w:p w14:paraId="0A8B1867" w14:textId="77777777" w:rsidR="00CC6013" w:rsidRDefault="00CC6013" w:rsidP="00CC6013">
      <w:r>
        <w:t xml:space="preserve">To correctly initialize the noise estimation algorithm, an initialization phase is used as long as the input energy </w:t>
      </w:r>
      <w:r w:rsidRPr="00401F27">
        <w:rPr>
          <w:position w:val="-10"/>
        </w:rPr>
        <w:object w:dxaOrig="700" w:dyaOrig="300" w14:anchorId="2F67B600">
          <v:shape id="_x0000_i1493" type="#_x0000_t75" style="width:34.9pt;height:15pt" o:ole="">
            <v:imagedata r:id="rId864" o:title=""/>
          </v:shape>
          <o:OLEObject Type="Embed" ProgID="Equation.3" ShapeID="_x0000_i1493" DrawAspect="Content" ObjectID="_1783087840" r:id="rId865"/>
        </w:object>
      </w:r>
      <w:r>
        <w:t xml:space="preserve"> of the first partition grows. Note that the initialization phase is also triggered when a reset of the noise estimation algorithm is judged necessary, as described in </w:t>
      </w:r>
      <w:r>
        <w:rPr>
          <w:rFonts w:hint="eastAsia"/>
          <w:lang w:eastAsia="zh-CN"/>
        </w:rPr>
        <w:t>subclause</w:t>
      </w:r>
      <w:r w:rsidRPr="00715EDD">
        <w:t xml:space="preserve"> 5.6.3.4</w:t>
      </w:r>
      <w:r>
        <w:rPr>
          <w:sz w:val="24"/>
        </w:rPr>
        <w:t>.</w:t>
      </w:r>
    </w:p>
    <w:p w14:paraId="1533D726" w14:textId="77777777" w:rsidR="00CC6013" w:rsidRDefault="00CC6013" w:rsidP="00CC6013">
      <w:r>
        <w:t xml:space="preserve">The following applies for each partition </w:t>
      </w:r>
      <w:r w:rsidRPr="000C6655">
        <w:rPr>
          <w:position w:val="-14"/>
        </w:rPr>
        <w:object w:dxaOrig="1300" w:dyaOrig="340" w14:anchorId="38BDDD17">
          <v:shape id="_x0000_i1494" type="#_x0000_t75" style="width:64.9pt;height:16.9pt" o:ole="">
            <v:imagedata r:id="rId866" o:title=""/>
          </v:shape>
          <o:OLEObject Type="Embed" ProgID="Equation.3" ShapeID="_x0000_i1494" DrawAspect="Content" ObjectID="_1783087841" r:id="rId867"/>
        </w:object>
      </w:r>
      <w:r>
        <w:t xml:space="preserve"> during the initialization phase:</w:t>
      </w:r>
    </w:p>
    <w:p w14:paraId="00D19B55" w14:textId="77777777" w:rsidR="00CC6013" w:rsidRDefault="00CC6013" w:rsidP="00CC6013">
      <w:pPr>
        <w:pStyle w:val="EQ"/>
      </w:pPr>
      <w:r>
        <w:tab/>
      </w:r>
      <w:r w:rsidRPr="00293E3F">
        <w:rPr>
          <w:position w:val="-10"/>
        </w:rPr>
        <w:object w:dxaOrig="3019" w:dyaOrig="320" w14:anchorId="66D792F2">
          <v:shape id="_x0000_i1495" type="#_x0000_t75" style="width:151.15pt;height:16.15pt" o:ole="">
            <v:imagedata r:id="rId868" o:title=""/>
          </v:shape>
          <o:OLEObject Type="Embed" ProgID="Equation.3" ShapeID="_x0000_i1495" DrawAspect="Content" ObjectID="_1783087842" r:id="rId869"/>
        </w:object>
      </w:r>
      <w:r>
        <w:t>.</w:t>
      </w:r>
      <w:r>
        <w:tab/>
        <w:t>(</w:t>
      </w:r>
      <w:fldSimple w:instr=" SEQ eqn \* MERGEFORMAT ">
        <w:r>
          <w:t>1362</w:t>
        </w:r>
      </w:fldSimple>
      <w:r>
        <w:t>)</w:t>
      </w:r>
    </w:p>
    <w:p w14:paraId="0440CD25" w14:textId="77777777" w:rsidR="00CC6013" w:rsidRDefault="00CC6013" w:rsidP="00CC6013">
      <w:r>
        <w:t xml:space="preserve">Moreover, the minimum statistics algorithm includes a bias compensation mechanism exploiting statistical moments </w:t>
      </w:r>
      <w:r w:rsidRPr="00293E3F">
        <w:rPr>
          <w:position w:val="-12"/>
        </w:rPr>
        <w:object w:dxaOrig="1040" w:dyaOrig="320" w14:anchorId="772D34B6">
          <v:shape id="_x0000_i1496" type="#_x0000_t75" style="width:52.15pt;height:16.15pt" o:ole="">
            <v:imagedata r:id="rId870" o:title=""/>
          </v:shape>
          <o:OLEObject Type="Embed" ProgID="Equation.3" ShapeID="_x0000_i1496" DrawAspect="Content" ObjectID="_1783087843" r:id="rId871"/>
        </w:object>
      </w:r>
      <w:r>
        <w:t xml:space="preserve"> and </w:t>
      </w:r>
      <w:r w:rsidRPr="00293E3F">
        <w:rPr>
          <w:position w:val="-12"/>
        </w:rPr>
        <w:object w:dxaOrig="900" w:dyaOrig="320" w14:anchorId="1C4C326A">
          <v:shape id="_x0000_i1497" type="#_x0000_t75" style="width:45pt;height:16.15pt" o:ole="">
            <v:imagedata r:id="rId872" o:title=""/>
          </v:shape>
          <o:OLEObject Type="Embed" ProgID="Equation.3" ShapeID="_x0000_i1497" DrawAspect="Content" ObjectID="_1783087844" r:id="rId873"/>
        </w:object>
      </w:r>
      <w:r>
        <w:t>of first and second orders, respectively. During the initialization phase, we have</w:t>
      </w:r>
      <w:r>
        <w:br/>
      </w:r>
      <w:r w:rsidRPr="00293E3F">
        <w:rPr>
          <w:position w:val="-12"/>
        </w:rPr>
        <w:object w:dxaOrig="1820" w:dyaOrig="320" w14:anchorId="3236CF92">
          <v:shape id="_x0000_i1498" type="#_x0000_t75" style="width:91.15pt;height:16.15pt" o:ole="">
            <v:imagedata r:id="rId874" o:title=""/>
          </v:shape>
          <o:OLEObject Type="Embed" ProgID="Equation.3" ShapeID="_x0000_i1498" DrawAspect="Content" ObjectID="_1783087845" r:id="rId875"/>
        </w:object>
      </w:r>
      <w:r>
        <w:t xml:space="preserve"> and</w:t>
      </w:r>
      <w:r w:rsidRPr="00293E3F">
        <w:rPr>
          <w:position w:val="-12"/>
        </w:rPr>
        <w:object w:dxaOrig="1200" w:dyaOrig="320" w14:anchorId="7BC5DD51">
          <v:shape id="_x0000_i1499" type="#_x0000_t75" style="width:60pt;height:16.15pt" o:ole="">
            <v:imagedata r:id="rId876" o:title=""/>
          </v:shape>
          <o:OLEObject Type="Embed" ProgID="Equation.3" ShapeID="_x0000_i1499" DrawAspect="Content" ObjectID="_1783087846" r:id="rId877"/>
        </w:object>
      </w:r>
      <w:r>
        <w:t>.</w:t>
      </w:r>
    </w:p>
    <w:p w14:paraId="450ABFF0" w14:textId="77777777" w:rsidR="00CC6013" w:rsidRDefault="00CC6013" w:rsidP="00CC6013">
      <w:r>
        <w:t>It is also necessary to initialize several summed quantities. The total noise energy over the FFT and CLDFB partitions are computed during the initialization phase as</w:t>
      </w:r>
    </w:p>
    <w:p w14:paraId="487221B4" w14:textId="77777777" w:rsidR="00CC6013" w:rsidRDefault="00CC6013" w:rsidP="00CC6013">
      <w:pPr>
        <w:pStyle w:val="EQ"/>
      </w:pPr>
      <w:r>
        <w:tab/>
      </w:r>
      <w:r w:rsidRPr="00293E3F">
        <w:rPr>
          <w:position w:val="-18"/>
        </w:rPr>
        <w:object w:dxaOrig="4220" w:dyaOrig="560" w14:anchorId="70C85EFD">
          <v:shape id="_x0000_i1500" type="#_x0000_t75" style="width:211.15pt;height:28.15pt" o:ole="">
            <v:imagedata r:id="rId878" o:title=""/>
          </v:shape>
          <o:OLEObject Type="Embed" ProgID="Equation.3" ShapeID="_x0000_i1500" DrawAspect="Content" ObjectID="_1783087847" r:id="rId879"/>
        </w:object>
      </w:r>
      <w:r>
        <w:tab/>
        <w:t>(</w:t>
      </w:r>
      <w:fldSimple w:instr=" SEQ eqn \* MERGEFORMAT ">
        <w:r>
          <w:t>1363</w:t>
        </w:r>
      </w:fldSimple>
      <w:r>
        <w:t>)</w:t>
      </w:r>
    </w:p>
    <w:p w14:paraId="5D83C3DD" w14:textId="77777777" w:rsidR="00CC6013" w:rsidRDefault="00CC6013" w:rsidP="00CC6013">
      <w:pPr>
        <w:pStyle w:val="EQ"/>
      </w:pPr>
      <w:r>
        <w:t>and</w:t>
      </w:r>
    </w:p>
    <w:p w14:paraId="22FDEE72" w14:textId="77777777" w:rsidR="00CC6013" w:rsidRDefault="00CC6013" w:rsidP="00CC6013">
      <w:pPr>
        <w:pStyle w:val="EQ"/>
      </w:pPr>
      <w:r>
        <w:tab/>
      </w:r>
      <w:r w:rsidRPr="00293E3F">
        <w:rPr>
          <w:position w:val="-26"/>
        </w:rPr>
        <w:object w:dxaOrig="4239" w:dyaOrig="639" w14:anchorId="51F105C6">
          <v:shape id="_x0000_i1501" type="#_x0000_t75" style="width:211.9pt;height:31.9pt" o:ole="">
            <v:imagedata r:id="rId880" o:title=""/>
          </v:shape>
          <o:OLEObject Type="Embed" ProgID="Equation.3" ShapeID="_x0000_i1501" DrawAspect="Content" ObjectID="_1783087848" r:id="rId881"/>
        </w:object>
      </w:r>
      <w:r>
        <w:t>,</w:t>
      </w:r>
      <w:r>
        <w:tab/>
        <w:t>(</w:t>
      </w:r>
      <w:fldSimple w:instr=" SEQ eqn \* MERGEFORMAT ">
        <w:r>
          <w:t>1364</w:t>
        </w:r>
      </w:fldSimple>
      <w:r>
        <w:t>)</w:t>
      </w:r>
    </w:p>
    <w:p w14:paraId="02B15A3E" w14:textId="77777777" w:rsidR="00CC6013" w:rsidRDefault="00CC6013" w:rsidP="00CC6013">
      <w:r>
        <w:t>respectively. Note that the quantity</w:t>
      </w:r>
      <w:r w:rsidRPr="00293E3F">
        <w:rPr>
          <w:position w:val="-10"/>
        </w:rPr>
        <w:object w:dxaOrig="1660" w:dyaOrig="300" w14:anchorId="26774C21">
          <v:shape id="_x0000_i1502" type="#_x0000_t75" style="width:82.9pt;height:15pt" o:ole="">
            <v:imagedata r:id="rId882" o:title=""/>
          </v:shape>
          <o:OLEObject Type="Embed" ProgID="Equation.3" ShapeID="_x0000_i1502" DrawAspect="Content" ObjectID="_1783087849" r:id="rId883"/>
        </w:object>
      </w:r>
      <w:r>
        <w:t xml:space="preserve"> corresponds to the size of the </w:t>
      </w:r>
      <w:r w:rsidRPr="008D48B6">
        <w:rPr>
          <w:i/>
        </w:rPr>
        <w:t>i</w:t>
      </w:r>
      <w:r>
        <w:t xml:space="preserve">-th partition. The total input energies </w:t>
      </w:r>
      <w:r w:rsidRPr="002F59D8">
        <w:rPr>
          <w:position w:val="-14"/>
        </w:rPr>
        <w:object w:dxaOrig="680" w:dyaOrig="400" w14:anchorId="49B0679A">
          <v:shape id="_x0000_i1503" type="#_x0000_t75" style="width:34.15pt;height:19.9pt" o:ole="">
            <v:imagedata r:id="rId884" o:title=""/>
          </v:shape>
          <o:OLEObject Type="Embed" ProgID="Equation.3" ShapeID="_x0000_i1503" DrawAspect="Content" ObjectID="_1783087850" r:id="rId885"/>
        </w:object>
      </w:r>
      <w:r>
        <w:t xml:space="preserve"> and </w:t>
      </w:r>
      <w:r w:rsidRPr="002F59D8">
        <w:rPr>
          <w:position w:val="-14"/>
        </w:rPr>
        <w:object w:dxaOrig="820" w:dyaOrig="400" w14:anchorId="0F836214">
          <v:shape id="_x0000_i1504" type="#_x0000_t75" style="width:40.9pt;height:19.9pt" o:ole="">
            <v:imagedata r:id="rId886" o:title=""/>
          </v:shape>
          <o:OLEObject Type="Embed" ProgID="Equation.3" ShapeID="_x0000_i1504" DrawAspect="Content" ObjectID="_1783087851" r:id="rId887"/>
        </w:object>
      </w:r>
      <w:r>
        <w:t xml:space="preserve"> for the FFT and CLDFB partitions are initialized to </w:t>
      </w:r>
      <w:r w:rsidRPr="001167EA">
        <w:rPr>
          <w:position w:val="-14"/>
        </w:rPr>
        <w:object w:dxaOrig="700" w:dyaOrig="400" w14:anchorId="3E5658A8">
          <v:shape id="_x0000_i1505" type="#_x0000_t75" style="width:34.9pt;height:20.25pt" o:ole="" fillcolor="#f79646">
            <v:imagedata r:id="rId888" o:title=""/>
          </v:shape>
          <o:OLEObject Type="Embed" ProgID="Equation.3" ShapeID="_x0000_i1505" DrawAspect="Content" ObjectID="_1783087852" r:id="rId889"/>
        </w:object>
      </w:r>
      <w:r>
        <w:t>and</w:t>
      </w:r>
      <w:r w:rsidRPr="00E027C1">
        <w:rPr>
          <w:position w:val="-14"/>
        </w:rPr>
        <w:object w:dxaOrig="859" w:dyaOrig="400" w14:anchorId="1193F223">
          <v:shape id="_x0000_i1506" type="#_x0000_t75" style="width:43.15pt;height:19.9pt" o:ole="">
            <v:imagedata r:id="rId890" o:title=""/>
          </v:shape>
          <o:OLEObject Type="Embed" ProgID="Equation.3" ShapeID="_x0000_i1506" DrawAspect="Content" ObjectID="_1783087853" r:id="rId891"/>
        </w:object>
      </w:r>
      <w:r>
        <w:t>, respectively, and the total smoothed input energies</w:t>
      </w:r>
      <w:r w:rsidRPr="002F59D8">
        <w:rPr>
          <w:position w:val="-14"/>
        </w:rPr>
        <w:object w:dxaOrig="639" w:dyaOrig="400" w14:anchorId="73BCD8AB">
          <v:shape id="_x0000_i1507" type="#_x0000_t75" style="width:31.9pt;height:19.9pt" o:ole="">
            <v:imagedata r:id="rId892" o:title=""/>
          </v:shape>
          <o:OLEObject Type="Embed" ProgID="Equation.3" ShapeID="_x0000_i1507" DrawAspect="Content" ObjectID="_1783087854" r:id="rId893"/>
        </w:object>
      </w:r>
      <w:r>
        <w:t xml:space="preserve"> and </w:t>
      </w:r>
      <w:r w:rsidRPr="002F59D8">
        <w:rPr>
          <w:position w:val="-14"/>
        </w:rPr>
        <w:object w:dxaOrig="820" w:dyaOrig="400" w14:anchorId="2ED0FB8D">
          <v:shape id="_x0000_i1508" type="#_x0000_t75" style="width:40.9pt;height:19.9pt" o:ole="">
            <v:imagedata r:id="rId894" o:title=""/>
          </v:shape>
          <o:OLEObject Type="Embed" ProgID="Equation.3" ShapeID="_x0000_i1508" DrawAspect="Content" ObjectID="_1783087855" r:id="rId895"/>
        </w:object>
      </w:r>
      <w:r>
        <w:t xml:space="preserve"> are initialized with </w:t>
      </w:r>
      <w:r w:rsidRPr="002F59D8">
        <w:rPr>
          <w:position w:val="-14"/>
        </w:rPr>
        <w:object w:dxaOrig="680" w:dyaOrig="400" w14:anchorId="224F2B90">
          <v:shape id="_x0000_i1509" type="#_x0000_t75" style="width:34.15pt;height:19.9pt" o:ole="">
            <v:imagedata r:id="rId896" o:title=""/>
          </v:shape>
          <o:OLEObject Type="Embed" ProgID="Equation.3" ShapeID="_x0000_i1509" DrawAspect="Content" ObjectID="_1783087856" r:id="rId897"/>
        </w:object>
      </w:r>
      <w:r>
        <w:t>and</w:t>
      </w:r>
      <w:r w:rsidRPr="002F59D8">
        <w:rPr>
          <w:position w:val="-14"/>
        </w:rPr>
        <w:object w:dxaOrig="820" w:dyaOrig="400" w14:anchorId="5246F6E6">
          <v:shape id="_x0000_i1510" type="#_x0000_t75" style="width:40.9pt;height:19.9pt" o:ole="">
            <v:imagedata r:id="rId898" o:title=""/>
          </v:shape>
          <o:OLEObject Type="Embed" ProgID="Equation.3" ShapeID="_x0000_i1510" DrawAspect="Content" ObjectID="_1783087857" r:id="rId899"/>
        </w:object>
      </w:r>
      <w:r>
        <w:t>, respectively.</w:t>
      </w:r>
    </w:p>
    <w:p w14:paraId="68DFB34B" w14:textId="77777777" w:rsidR="00CC6013" w:rsidRDefault="00CC6013" w:rsidP="00CC6013">
      <w:r>
        <w:t xml:space="preserve">In </w:t>
      </w:r>
      <w:r>
        <w:rPr>
          <w:rFonts w:hint="eastAsia"/>
          <w:lang w:eastAsia="zh-CN"/>
        </w:rPr>
        <w:t>subclause</w:t>
      </w:r>
      <w:r w:rsidRPr="00406529">
        <w:t> 5.6.3.2.2.4</w:t>
      </w:r>
      <w:r>
        <w:t>, some auxiliary arrays</w:t>
      </w:r>
      <w:r w:rsidRPr="00E44794">
        <w:rPr>
          <w:position w:val="-10"/>
        </w:rPr>
        <w:object w:dxaOrig="440" w:dyaOrig="300" w14:anchorId="077AA941">
          <v:shape id="_x0000_i1511" type="#_x0000_t75" style="width:22.15pt;height:15pt" o:ole="">
            <v:imagedata r:id="rId900" o:title=""/>
          </v:shape>
          <o:OLEObject Type="Embed" ProgID="Equation.3" ShapeID="_x0000_i1511" DrawAspect="Content" ObjectID="_1783087858" r:id="rId901"/>
        </w:object>
      </w:r>
      <w:r>
        <w:t xml:space="preserve">, </w:t>
      </w:r>
      <w:r w:rsidRPr="00293E3F">
        <w:rPr>
          <w:position w:val="-12"/>
        </w:rPr>
        <w:object w:dxaOrig="700" w:dyaOrig="320" w14:anchorId="07BBD1F9">
          <v:shape id="_x0000_i1512" type="#_x0000_t75" style="width:34.9pt;height:16.15pt" o:ole="">
            <v:imagedata r:id="rId902" o:title=""/>
          </v:shape>
          <o:OLEObject Type="Embed" ProgID="Equation.3" ShapeID="_x0000_i1512" DrawAspect="Content" ObjectID="_1783087859" r:id="rId903"/>
        </w:object>
      </w:r>
      <w:r>
        <w:t xml:space="preserve">, </w:t>
      </w:r>
      <w:r w:rsidRPr="00293E3F">
        <w:rPr>
          <w:position w:val="-12"/>
        </w:rPr>
        <w:object w:dxaOrig="700" w:dyaOrig="320" w14:anchorId="4B72E924">
          <v:shape id="_x0000_i1513" type="#_x0000_t75" style="width:34.9pt;height:16.15pt" o:ole="">
            <v:imagedata r:id="rId904" o:title=""/>
          </v:shape>
          <o:OLEObject Type="Embed" ProgID="Equation.3" ShapeID="_x0000_i1513" DrawAspect="Content" ObjectID="_1783087860" r:id="rId905"/>
        </w:object>
      </w:r>
      <w:r>
        <w:t xml:space="preserve">and </w:t>
      </w:r>
      <w:r w:rsidRPr="00293E3F">
        <w:rPr>
          <w:position w:val="-12"/>
        </w:rPr>
        <w:object w:dxaOrig="720" w:dyaOrig="320" w14:anchorId="1266DFF3">
          <v:shape id="_x0000_i1514" type="#_x0000_t75" style="width:36pt;height:16.15pt" o:ole="">
            <v:imagedata r:id="rId906" o:title=""/>
          </v:shape>
          <o:OLEObject Type="Embed" ProgID="Equation.3" ShapeID="_x0000_i1514" DrawAspect="Content" ObjectID="_1783087861" r:id="rId907"/>
        </w:object>
      </w:r>
      <w:r>
        <w:t xml:space="preserve"> are also required to track minima in each spectral partition. They are all filled with the largest possible platform value during the initialization phase.</w:t>
      </w:r>
    </w:p>
    <w:p w14:paraId="68EE3BFB" w14:textId="77777777" w:rsidR="00CC6013" w:rsidRPr="007E701C" w:rsidRDefault="00CC6013" w:rsidP="007E701C">
      <w:pPr>
        <w:pStyle w:val="H6"/>
      </w:pPr>
      <w:bookmarkStart w:id="303" w:name="_Toc394321740"/>
      <w:bookmarkStart w:id="304" w:name="_Toc394347339"/>
      <w:r w:rsidRPr="007E701C">
        <w:t>5.6.3.2.2.2</w:t>
      </w:r>
      <w:r w:rsidRPr="007E701C">
        <w:tab/>
        <w:t>Optimal smoothing of the input energies</w:t>
      </w:r>
      <w:bookmarkEnd w:id="303"/>
      <w:bookmarkEnd w:id="304"/>
    </w:p>
    <w:p w14:paraId="16800712" w14:textId="77777777" w:rsidR="00CC6013" w:rsidRDefault="00CC6013" w:rsidP="00CC6013">
      <w:r>
        <w:t xml:space="preserve">As mentioned earlier, the power spectral density estimate </w:t>
      </w:r>
      <w:r w:rsidRPr="00293E3F">
        <w:rPr>
          <w:position w:val="-10"/>
        </w:rPr>
        <w:object w:dxaOrig="620" w:dyaOrig="300" w14:anchorId="0FAA26E7">
          <v:shape id="_x0000_i1515" type="#_x0000_t75" style="width:31.15pt;height:15pt" o:ole="">
            <v:imagedata r:id="rId908" o:title=""/>
          </v:shape>
          <o:OLEObject Type="Embed" ProgID="Equation.3" ShapeID="_x0000_i1515" DrawAspect="Content" ObjectID="_1783087862" r:id="rId909"/>
        </w:object>
      </w:r>
      <w:r>
        <w:t xml:space="preserve"> is computed iteratively as a smoothed version of the input energy</w:t>
      </w:r>
      <w:r w:rsidRPr="00293E3F">
        <w:rPr>
          <w:position w:val="-10"/>
        </w:rPr>
        <w:object w:dxaOrig="660" w:dyaOrig="300" w14:anchorId="0DA3132F">
          <v:shape id="_x0000_i1516" type="#_x0000_t75" style="width:33pt;height:15pt" o:ole="">
            <v:imagedata r:id="rId910" o:title=""/>
          </v:shape>
          <o:OLEObject Type="Embed" ProgID="Equation.3" ShapeID="_x0000_i1516" DrawAspect="Content" ObjectID="_1783087863" r:id="rId911"/>
        </w:object>
      </w:r>
      <w:r>
        <w:t>, i.e.,</w:t>
      </w:r>
    </w:p>
    <w:p w14:paraId="489BECD2" w14:textId="77777777" w:rsidR="00CC6013" w:rsidRDefault="00CC6013" w:rsidP="00CC6013">
      <w:pPr>
        <w:pStyle w:val="EQ"/>
      </w:pPr>
      <w:r w:rsidRPr="00A34116">
        <w:tab/>
      </w:r>
      <w:r w:rsidRPr="00401F27">
        <w:rPr>
          <w:position w:val="-14"/>
        </w:rPr>
        <w:object w:dxaOrig="6979" w:dyaOrig="420" w14:anchorId="4423AC72">
          <v:shape id="_x0000_i1517" type="#_x0000_t75" style="width:349.15pt;height:21pt" o:ole="">
            <v:imagedata r:id="rId912" o:title=""/>
          </v:shape>
          <o:OLEObject Type="Embed" ProgID="Equation.3" ShapeID="_x0000_i1517" DrawAspect="Content" ObjectID="_1783087864" r:id="rId913"/>
        </w:object>
      </w:r>
      <w:r w:rsidRPr="00A34116">
        <w:tab/>
        <w:t>(</w:t>
      </w:r>
      <w:r w:rsidRPr="00A34116">
        <w:fldChar w:fldCharType="begin"/>
      </w:r>
      <w:r w:rsidRPr="0010059D">
        <w:instrText xml:space="preserve"> </w:instrText>
      </w:r>
      <w:r>
        <w:instrText>SEQ</w:instrText>
      </w:r>
      <w:r w:rsidRPr="0010059D">
        <w:instrText xml:space="preserve"> eqn \* MERGEFORMAT </w:instrText>
      </w:r>
      <w:r w:rsidRPr="0010059D">
        <w:fldChar w:fldCharType="separate"/>
      </w:r>
      <w:r>
        <w:t>1365</w:t>
      </w:r>
      <w:r w:rsidRPr="00A34116">
        <w:fldChar w:fldCharType="end"/>
      </w:r>
      <w:r w:rsidRPr="00A34116">
        <w:t>)</w:t>
      </w:r>
    </w:p>
    <w:p w14:paraId="20D8FF5F" w14:textId="77777777" w:rsidR="00CC6013" w:rsidRDefault="00CC6013" w:rsidP="00CC6013">
      <w:r>
        <w:t>where</w:t>
      </w:r>
      <w:r w:rsidRPr="002F59D8">
        <w:rPr>
          <w:position w:val="-14"/>
        </w:rPr>
        <w:object w:dxaOrig="639" w:dyaOrig="340" w14:anchorId="279B5800">
          <v:shape id="_x0000_i1518" type="#_x0000_t75" style="width:31.9pt;height:16.9pt" o:ole="">
            <v:imagedata r:id="rId914" o:title=""/>
          </v:shape>
          <o:OLEObject Type="Embed" ProgID="Equation.3" ShapeID="_x0000_i1518" DrawAspect="Content" ObjectID="_1783087865" r:id="rId915"/>
        </w:object>
      </w:r>
      <w:r>
        <w:t>is a time-varying optimal smoothing parameter. It is computed separately for the FFT and CLDFB:</w:t>
      </w:r>
    </w:p>
    <w:p w14:paraId="3FC99323" w14:textId="77777777" w:rsidR="00CC6013" w:rsidRDefault="00CC6013" w:rsidP="00CC6013">
      <w:pPr>
        <w:pStyle w:val="EQ"/>
      </w:pPr>
      <w:r>
        <w:lastRenderedPageBreak/>
        <w:tab/>
      </w:r>
      <w:r w:rsidRPr="00401F27">
        <w:rPr>
          <w:position w:val="-88"/>
        </w:rPr>
        <w:object w:dxaOrig="7280" w:dyaOrig="1860" w14:anchorId="0D8BAF86">
          <v:shape id="_x0000_i1519" type="#_x0000_t75" style="width:364.15pt;height:93pt" o:ole="">
            <v:imagedata r:id="rId916" o:title=""/>
          </v:shape>
          <o:OLEObject Type="Embed" ProgID="Equation.3" ShapeID="_x0000_i1519" DrawAspect="Content" ObjectID="_1783087866" r:id="rId917"/>
        </w:objec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1366</w:t>
      </w:r>
      <w:r w:rsidRPr="00E82499">
        <w:fldChar w:fldCharType="end"/>
      </w:r>
      <w:r w:rsidRPr="00E82499">
        <w:t>)</w:t>
      </w:r>
    </w:p>
    <w:p w14:paraId="331E8553" w14:textId="77777777" w:rsidR="00CC6013" w:rsidRDefault="00CC6013" w:rsidP="00CC6013">
      <w:r>
        <w:t>where</w:t>
      </w:r>
    </w:p>
    <w:p w14:paraId="34ED924D" w14:textId="77777777" w:rsidR="00CC6013" w:rsidRDefault="00CC6013" w:rsidP="00CC6013">
      <w:pPr>
        <w:pStyle w:val="EQ"/>
      </w:pPr>
      <w:r>
        <w:tab/>
      </w:r>
      <w:r w:rsidRPr="00401F27">
        <w:rPr>
          <w:position w:val="-42"/>
        </w:rPr>
        <w:pict w14:anchorId="42D97202">
          <v:shape id="_x0000_i1520" type="#_x0000_t75" style="width:274.15pt;height:46.9pt" o:ole="">
            <v:imagedata r:id="rId918" o:title=""/>
          </v:shape>
        </w:pic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1367</w:t>
      </w:r>
      <w:r w:rsidRPr="00E82499">
        <w:fldChar w:fldCharType="end"/>
      </w:r>
      <w:r w:rsidRPr="00E82499">
        <w:t>)</w:t>
      </w:r>
    </w:p>
    <w:p w14:paraId="191262F3" w14:textId="77777777" w:rsidR="00CC6013" w:rsidRDefault="00CC6013" w:rsidP="00CC6013">
      <w:pPr>
        <w:pStyle w:val="EQ"/>
      </w:pPr>
      <w:r>
        <w:tab/>
      </w:r>
      <w:r w:rsidRPr="00401F27">
        <w:rPr>
          <w:position w:val="-42"/>
        </w:rPr>
        <w:object w:dxaOrig="6340" w:dyaOrig="940" w14:anchorId="2AF797C3">
          <v:shape id="_x0000_i1521" type="#_x0000_t75" style="width:316.9pt;height:46.9pt" o:ole="">
            <v:imagedata r:id="rId919" o:title=""/>
          </v:shape>
          <o:OLEObject Type="Embed" ProgID="Equation.3" ShapeID="_x0000_i1521" DrawAspect="Content" ObjectID="_1783087868" r:id="rId920"/>
        </w:objec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1368</w:t>
      </w:r>
      <w:r w:rsidRPr="00E82499">
        <w:fldChar w:fldCharType="end"/>
      </w:r>
      <w:r w:rsidRPr="00E82499">
        <w:t>)</w:t>
      </w:r>
    </w:p>
    <w:p w14:paraId="716AC8FC" w14:textId="77777777" w:rsidR="00CC6013" w:rsidRDefault="00CC6013" w:rsidP="00CC6013">
      <w:r w:rsidRPr="0010059D">
        <w:t>are some correction factors,</w:t>
      </w:r>
    </w:p>
    <w:p w14:paraId="28AD5B0B" w14:textId="77777777" w:rsidR="00CC6013" w:rsidRDefault="00CC6013" w:rsidP="00CC6013">
      <w:pPr>
        <w:pStyle w:val="EQ"/>
      </w:pPr>
      <w:r>
        <w:tab/>
      </w:r>
      <w:r w:rsidRPr="00293E3F">
        <w:rPr>
          <w:position w:val="-50"/>
        </w:rPr>
        <w:object w:dxaOrig="4959" w:dyaOrig="1100" w14:anchorId="7785CFEE">
          <v:shape id="_x0000_i1522" type="#_x0000_t75" style="width:247.9pt;height:55.15pt" o:ole="">
            <v:imagedata r:id="rId921" o:title=""/>
          </v:shape>
          <o:OLEObject Type="Embed" ProgID="Equation.3" ShapeID="_x0000_i1522" DrawAspect="Content" ObjectID="_1783087869" r:id="rId922"/>
        </w:objec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1369</w:t>
      </w:r>
      <w:r w:rsidRPr="00E82499">
        <w:fldChar w:fldCharType="end"/>
      </w:r>
      <w:r w:rsidRPr="00E82499">
        <w:t>)</w:t>
      </w:r>
    </w:p>
    <w:p w14:paraId="1D8A7344" w14:textId="77777777" w:rsidR="00CC6013" w:rsidRDefault="00CC6013" w:rsidP="00CC6013">
      <w:pPr>
        <w:pStyle w:val="EQ"/>
      </w:pPr>
      <w:r>
        <w:tab/>
      </w:r>
      <w:r w:rsidRPr="00293E3F">
        <w:rPr>
          <w:position w:val="-58"/>
        </w:rPr>
        <w:object w:dxaOrig="5400" w:dyaOrig="1260" w14:anchorId="6386D139">
          <v:shape id="_x0000_i1523" type="#_x0000_t75" style="width:270pt;height:63pt" o:ole="">
            <v:imagedata r:id="rId923" o:title=""/>
          </v:shape>
          <o:OLEObject Type="Embed" ProgID="Equation.3" ShapeID="_x0000_i1523" DrawAspect="Content" ObjectID="_1783087870" r:id="rId924"/>
        </w:objec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1370</w:t>
      </w:r>
      <w:r w:rsidRPr="00E82499">
        <w:fldChar w:fldCharType="end"/>
      </w:r>
      <w:r w:rsidRPr="00E82499">
        <w:t>)</w:t>
      </w:r>
    </w:p>
    <w:p w14:paraId="6374A901" w14:textId="77777777" w:rsidR="00CC6013" w:rsidRDefault="00CC6013" w:rsidP="00CC6013">
      <w:r>
        <w:t>impose a lower limit on the optimal smoothing parameter, and</w:t>
      </w:r>
    </w:p>
    <w:p w14:paraId="0D847923" w14:textId="77777777" w:rsidR="00CC6013" w:rsidRDefault="00CC6013" w:rsidP="00CC6013">
      <w:pPr>
        <w:pStyle w:val="EQ"/>
      </w:pPr>
      <w:r>
        <w:tab/>
      </w:r>
      <w:r w:rsidRPr="00401F27">
        <w:rPr>
          <w:position w:val="-18"/>
        </w:rPr>
        <w:object w:dxaOrig="4080" w:dyaOrig="560" w14:anchorId="461569F9">
          <v:shape id="_x0000_i1524" type="#_x0000_t75" style="width:204pt;height:28.15pt" o:ole="">
            <v:imagedata r:id="rId925" o:title=""/>
          </v:shape>
          <o:OLEObject Type="Embed" ProgID="Equation.3" ShapeID="_x0000_i1524" DrawAspect="Content" ObjectID="_1783087871" r:id="rId926"/>
        </w:object>
      </w:r>
      <w:r w:rsidRPr="0010059D">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1371</w:t>
      </w:r>
      <w:r w:rsidRPr="00E82499">
        <w:fldChar w:fldCharType="end"/>
      </w:r>
      <w:r w:rsidRPr="00E82499">
        <w:t>)</w:t>
      </w:r>
    </w:p>
    <w:p w14:paraId="2E27EB2A" w14:textId="77777777" w:rsidR="00CC6013" w:rsidRPr="00A34116" w:rsidRDefault="00CC6013" w:rsidP="00CC6013">
      <w:pPr>
        <w:pStyle w:val="EQ"/>
      </w:pPr>
      <w:r>
        <w:tab/>
      </w:r>
      <w:r w:rsidRPr="004F6D1C">
        <w:rPr>
          <w:position w:val="-18"/>
        </w:rPr>
        <w:object w:dxaOrig="4020" w:dyaOrig="560" w14:anchorId="3E8F4F5F">
          <v:shape id="_x0000_i1525" type="#_x0000_t75" style="width:201pt;height:28.15pt" o:ole="">
            <v:imagedata r:id="rId927" o:title=""/>
          </v:shape>
          <o:OLEObject Type="Embed" ProgID="Equation.3" ShapeID="_x0000_i1525" DrawAspect="Content" ObjectID="_1783087872" r:id="rId928"/>
        </w:object>
      </w:r>
      <w:r w:rsidRPr="0010059D">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1372</w:t>
      </w:r>
      <w:r w:rsidRPr="00E82499">
        <w:fldChar w:fldCharType="end"/>
      </w:r>
      <w:r w:rsidRPr="00E82499">
        <w:t>)</w:t>
      </w:r>
    </w:p>
    <w:p w14:paraId="4C756D9E" w14:textId="77777777" w:rsidR="00CC6013" w:rsidRPr="00A34116" w:rsidRDefault="00CC6013" w:rsidP="00CC6013">
      <w:pPr>
        <w:pStyle w:val="EQ"/>
      </w:pPr>
      <w:r>
        <w:tab/>
      </w:r>
      <w:r w:rsidRPr="00401F27">
        <w:rPr>
          <w:position w:val="-26"/>
        </w:rPr>
        <w:object w:dxaOrig="4239" w:dyaOrig="639" w14:anchorId="1AE4C828">
          <v:shape id="_x0000_i1526" type="#_x0000_t75" style="width:211.9pt;height:31.9pt" o:ole="">
            <v:imagedata r:id="rId929" o:title=""/>
          </v:shape>
          <o:OLEObject Type="Embed" ProgID="Equation.3" ShapeID="_x0000_i1526" DrawAspect="Content" ObjectID="_1783087873" r:id="rId930"/>
        </w:object>
      </w:r>
      <w:r w:rsidRPr="0010059D">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1373</w:t>
      </w:r>
      <w:r w:rsidRPr="00E82499">
        <w:fldChar w:fldCharType="end"/>
      </w:r>
      <w:r w:rsidRPr="00E82499">
        <w:t>)</w:t>
      </w:r>
    </w:p>
    <w:p w14:paraId="4FFB2B8D" w14:textId="77777777" w:rsidR="00CC6013" w:rsidRPr="00A34116" w:rsidRDefault="00CC6013" w:rsidP="00CC6013">
      <w:pPr>
        <w:pStyle w:val="EQ"/>
      </w:pPr>
      <w:r>
        <w:tab/>
      </w:r>
      <w:r w:rsidRPr="004F6D1C">
        <w:rPr>
          <w:position w:val="-26"/>
        </w:rPr>
        <w:object w:dxaOrig="4180" w:dyaOrig="639" w14:anchorId="55DF556F">
          <v:shape id="_x0000_i1527" type="#_x0000_t75" style="width:208.9pt;height:31.9pt" o:ole="">
            <v:imagedata r:id="rId931" o:title=""/>
          </v:shape>
          <o:OLEObject Type="Embed" ProgID="Equation.3" ShapeID="_x0000_i1527" DrawAspect="Content" ObjectID="_1783087874" r:id="rId932"/>
        </w:objec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1374</w:t>
      </w:r>
      <w:r w:rsidRPr="00E82499">
        <w:fldChar w:fldCharType="end"/>
      </w:r>
      <w:r w:rsidRPr="00E82499">
        <w:t>)</w:t>
      </w:r>
    </w:p>
    <w:p w14:paraId="71C2A24D" w14:textId="77777777" w:rsidR="00CC6013" w:rsidRDefault="00CC6013" w:rsidP="00CC6013">
      <w:r>
        <w:t>denote some summed quantities.</w:t>
      </w:r>
    </w:p>
    <w:p w14:paraId="52D95B42" w14:textId="77777777" w:rsidR="00CC6013" w:rsidRPr="007E701C" w:rsidRDefault="00CC6013" w:rsidP="007E701C">
      <w:pPr>
        <w:pStyle w:val="H6"/>
      </w:pPr>
      <w:bookmarkStart w:id="305" w:name="_Toc394321741"/>
      <w:bookmarkStart w:id="306" w:name="_Toc394347340"/>
      <w:r w:rsidRPr="007E701C">
        <w:t>5.6.3.2.2.3</w:t>
      </w:r>
      <w:r w:rsidRPr="007E701C">
        <w:tab/>
        <w:t>Bias compensation</w:t>
      </w:r>
      <w:bookmarkEnd w:id="305"/>
      <w:bookmarkEnd w:id="306"/>
    </w:p>
    <w:p w14:paraId="778ED368" w14:textId="77777777" w:rsidR="00CC6013" w:rsidRDefault="00CC6013" w:rsidP="00CC6013">
      <w:r>
        <w:t>The minimum statistics algorithm essentially consists in tracking the minima of</w:t>
      </w:r>
      <w:r w:rsidRPr="00401F27">
        <w:rPr>
          <w:position w:val="-10"/>
        </w:rPr>
        <w:object w:dxaOrig="620" w:dyaOrig="300" w14:anchorId="73DD7849">
          <v:shape id="_x0000_i1528" type="#_x0000_t75" style="width:31.15pt;height:15pt" o:ole="">
            <v:imagedata r:id="rId933" o:title=""/>
          </v:shape>
          <o:OLEObject Type="Embed" ProgID="Equation.3" ShapeID="_x0000_i1528" DrawAspect="Content" ObjectID="_1783087875" r:id="rId934"/>
        </w:object>
      </w:r>
      <w:r>
        <w:t xml:space="preserve">for each partition </w:t>
      </w:r>
      <w:r w:rsidRPr="00A255B2">
        <w:rPr>
          <w:i/>
        </w:rPr>
        <w:t>i</w:t>
      </w:r>
      <w:r>
        <w:t xml:space="preserve"> over time. However, this method delivers some biased estimates and necessitates therefore the computation of a bias compensation factor which is dependent on the variance of</w:t>
      </w:r>
      <w:r w:rsidRPr="00401F27">
        <w:rPr>
          <w:position w:val="-10"/>
        </w:rPr>
        <w:object w:dxaOrig="620" w:dyaOrig="300" w14:anchorId="125C771E">
          <v:shape id="_x0000_i1529" type="#_x0000_t75" style="width:31.15pt;height:15pt" o:ole="">
            <v:imagedata r:id="rId935" o:title=""/>
          </v:shape>
          <o:OLEObject Type="Embed" ProgID="Equation.3" ShapeID="_x0000_i1529" DrawAspect="Content" ObjectID="_1783087876" r:id="rId936"/>
        </w:object>
      </w:r>
      <w:r>
        <w:t>.</w:t>
      </w:r>
    </w:p>
    <w:p w14:paraId="3D513438" w14:textId="77777777" w:rsidR="00CC6013" w:rsidRDefault="00CC6013" w:rsidP="00CC6013">
      <w:r>
        <w:t>For each spectral partition</w:t>
      </w:r>
      <w:r w:rsidRPr="004F6D1C">
        <w:rPr>
          <w:position w:val="-14"/>
        </w:rPr>
        <w:object w:dxaOrig="1320" w:dyaOrig="340" w14:anchorId="00527146">
          <v:shape id="_x0000_i1530" type="#_x0000_t75" style="width:66pt;height:16.9pt" o:ole="">
            <v:imagedata r:id="rId937" o:title=""/>
          </v:shape>
          <o:OLEObject Type="Embed" ProgID="Equation.3" ShapeID="_x0000_i1530" DrawAspect="Content" ObjectID="_1783087877" r:id="rId938"/>
        </w:object>
      </w:r>
      <w:r>
        <w:t xml:space="preserve">, we first estimate the first-order moment of </w:t>
      </w:r>
      <w:r w:rsidRPr="00401F27">
        <w:rPr>
          <w:position w:val="-10"/>
        </w:rPr>
        <w:object w:dxaOrig="620" w:dyaOrig="300" w14:anchorId="75D046D2">
          <v:shape id="_x0000_i1531" type="#_x0000_t75" style="width:31.15pt;height:15pt" o:ole="">
            <v:imagedata r:id="rId939" o:title=""/>
          </v:shape>
          <o:OLEObject Type="Embed" ProgID="Equation.3" ShapeID="_x0000_i1531" DrawAspect="Content" ObjectID="_1783087878" r:id="rId940"/>
        </w:object>
      </w:r>
      <w:r>
        <w:t xml:space="preserve"> as</w:t>
      </w:r>
    </w:p>
    <w:p w14:paraId="6F4D107F" w14:textId="77777777" w:rsidR="00CC6013" w:rsidRDefault="00CC6013" w:rsidP="00CC6013">
      <w:pPr>
        <w:pStyle w:val="EQ"/>
      </w:pPr>
      <w:r>
        <w:tab/>
      </w:r>
      <w:r w:rsidRPr="00401F27">
        <w:rPr>
          <w:position w:val="-12"/>
        </w:rPr>
        <w:object w:dxaOrig="4500" w:dyaOrig="320" w14:anchorId="5239CF90">
          <v:shape id="_x0000_i1532" type="#_x0000_t75" style="width:225pt;height:16.15pt" o:ole="">
            <v:imagedata r:id="rId941" o:title=""/>
          </v:shape>
          <o:OLEObject Type="Embed" ProgID="Equation.3" ShapeID="_x0000_i1532" DrawAspect="Content" ObjectID="_1783087879" r:id="rId942"/>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1375</w:t>
      </w:r>
      <w:r w:rsidRPr="00E82499">
        <w:fldChar w:fldCharType="end"/>
      </w:r>
      <w:r w:rsidRPr="00E82499">
        <w:t>)</w:t>
      </w:r>
    </w:p>
    <w:p w14:paraId="7A7ED544" w14:textId="77777777" w:rsidR="00CC6013" w:rsidRDefault="00CC6013" w:rsidP="00CC6013">
      <w:r>
        <w:lastRenderedPageBreak/>
        <w:t>where</w:t>
      </w:r>
      <w:r w:rsidRPr="008560B9">
        <w:rPr>
          <w:position w:val="-14"/>
        </w:rPr>
        <w:object w:dxaOrig="2160" w:dyaOrig="400" w14:anchorId="0EDCB77C">
          <v:shape id="_x0000_i1533" type="#_x0000_t75" style="width:108pt;height:19.9pt" o:ole="">
            <v:imagedata r:id="rId943" o:title=""/>
          </v:shape>
          <o:OLEObject Type="Embed" ProgID="Equation.3" ShapeID="_x0000_i1533" DrawAspect="Content" ObjectID="_1783087880" r:id="rId944"/>
        </w:object>
      </w:r>
      <w:r>
        <w:t xml:space="preserve"> is a smoothing parameter. The variance of </w:t>
      </w:r>
      <w:r w:rsidRPr="00401F27">
        <w:rPr>
          <w:position w:val="-10"/>
        </w:rPr>
        <w:object w:dxaOrig="620" w:dyaOrig="300" w14:anchorId="4477C04D">
          <v:shape id="_x0000_i1534" type="#_x0000_t75" style="width:31.15pt;height:15pt" o:ole="">
            <v:imagedata r:id="rId945" o:title=""/>
          </v:shape>
          <o:OLEObject Type="Embed" ProgID="Equation.3" ShapeID="_x0000_i1534" DrawAspect="Content" ObjectID="_1783087881" r:id="rId946"/>
        </w:object>
      </w:r>
      <w:r>
        <w:t>is then derived as follows:</w:t>
      </w:r>
    </w:p>
    <w:p w14:paraId="6EC878BA" w14:textId="77777777" w:rsidR="00CC6013" w:rsidRDefault="00CC6013" w:rsidP="00CC6013">
      <w:pPr>
        <w:pStyle w:val="EQ"/>
      </w:pPr>
      <w:r>
        <w:tab/>
      </w:r>
      <w:r w:rsidRPr="004F6D1C">
        <w:rPr>
          <w:position w:val="-12"/>
        </w:rPr>
        <w:object w:dxaOrig="5460" w:dyaOrig="380" w14:anchorId="411922EA">
          <v:shape id="_x0000_i1535" type="#_x0000_t75" style="width:273pt;height:19.15pt" o:ole="">
            <v:imagedata r:id="rId947" o:title=""/>
          </v:shape>
          <o:OLEObject Type="Embed" ProgID="Equation.3" ShapeID="_x0000_i1535" DrawAspect="Content" ObjectID="_1783087882" r:id="rId948"/>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1376</w:t>
      </w:r>
      <w:r w:rsidRPr="00E82499">
        <w:fldChar w:fldCharType="end"/>
      </w:r>
      <w:r w:rsidRPr="00E82499">
        <w:t>)</w:t>
      </w:r>
    </w:p>
    <w:p w14:paraId="1BCC6E7C" w14:textId="77777777" w:rsidR="00CC6013" w:rsidRDefault="00CC6013" w:rsidP="00CC6013">
      <w:r>
        <w:t xml:space="preserve">As shown in </w:t>
      </w:r>
      <w:r>
        <w:rPr>
          <w:rFonts w:hint="eastAsia"/>
          <w:lang w:eastAsia="zh-CN"/>
        </w:rPr>
        <w:t>subclause</w:t>
      </w:r>
      <w:r w:rsidRPr="004133FE">
        <w:t> 5.6.3.2.2.4</w:t>
      </w:r>
      <w:r>
        <w:t xml:space="preserve">, the minimum tracking uses in each partition </w:t>
      </w:r>
      <w:r w:rsidRPr="00804B0B">
        <w:rPr>
          <w:i/>
        </w:rPr>
        <w:t>i</w:t>
      </w:r>
      <w:r>
        <w:t xml:space="preserve"> a window of </w:t>
      </w:r>
      <w:r w:rsidRPr="00401F27">
        <w:rPr>
          <w:position w:val="-10"/>
        </w:rPr>
        <w:object w:dxaOrig="780" w:dyaOrig="300" w14:anchorId="7C5D35C8">
          <v:shape id="_x0000_i1536" type="#_x0000_t75" style="width:39pt;height:15pt" o:ole="">
            <v:imagedata r:id="rId949" o:title=""/>
          </v:shape>
          <o:OLEObject Type="Embed" ProgID="Equation.3" ShapeID="_x0000_i1536" DrawAspect="Content" ObjectID="_1783087883" r:id="rId950"/>
        </w:object>
      </w:r>
      <w:r>
        <w:t xml:space="preserve">sub-windows of length </w:t>
      </w:r>
      <w:r w:rsidRPr="00401F27">
        <w:rPr>
          <w:position w:val="-10"/>
        </w:rPr>
        <w:object w:dxaOrig="840" w:dyaOrig="300" w14:anchorId="1EE54480">
          <v:shape id="_x0000_i1537" type="#_x0000_t75" style="width:42pt;height:15pt" o:ole="">
            <v:imagedata r:id="rId951" o:title=""/>
          </v:shape>
          <o:OLEObject Type="Embed" ProgID="Equation.3" ShapeID="_x0000_i1537" DrawAspect="Content" ObjectID="_1783087884" r:id="rId952"/>
        </w:object>
      </w:r>
      <w:r>
        <w:t xml:space="preserve">each. Minima are in fact computed over the entire buffer of size </w:t>
      </w:r>
      <w:r w:rsidRPr="00401F27">
        <w:rPr>
          <w:position w:val="-10"/>
        </w:rPr>
        <w:object w:dxaOrig="999" w:dyaOrig="300" w14:anchorId="5C81AC4E">
          <v:shape id="_x0000_i1538" type="#_x0000_t75" style="width:49.9pt;height:15pt" o:ole="">
            <v:imagedata r:id="rId953" o:title=""/>
          </v:shape>
          <o:OLEObject Type="Embed" ProgID="Equation.3" ShapeID="_x0000_i1538" DrawAspect="Content" ObjectID="_1783087885" r:id="rId954"/>
        </w:object>
      </w:r>
      <w:r>
        <w:t>past frames, but also over the last sub-window. The bias compensation factor</w:t>
      </w:r>
      <w:r w:rsidRPr="00401F27">
        <w:rPr>
          <w:position w:val="-10"/>
        </w:rPr>
        <w:object w:dxaOrig="680" w:dyaOrig="300" w14:anchorId="75BC02F3">
          <v:shape id="_x0000_i1539" type="#_x0000_t75" style="width:34.15pt;height:15pt" o:ole="">
            <v:imagedata r:id="rId955" o:title=""/>
          </v:shape>
          <o:OLEObject Type="Embed" ProgID="Equation.3" ShapeID="_x0000_i1539" DrawAspect="Content" ObjectID="_1783087886" r:id="rId956"/>
        </w:object>
      </w:r>
      <w:r>
        <w:t xml:space="preserve">for the total window length, and </w:t>
      </w:r>
      <w:r w:rsidRPr="00401F27">
        <w:rPr>
          <w:position w:val="-10"/>
        </w:rPr>
        <w:object w:dxaOrig="639" w:dyaOrig="300" w14:anchorId="48CA2395">
          <v:shape id="_x0000_i1540" type="#_x0000_t75" style="width:31.9pt;height:15pt" o:ole="">
            <v:imagedata r:id="rId957" o:title=""/>
          </v:shape>
          <o:OLEObject Type="Embed" ProgID="Equation.3" ShapeID="_x0000_i1540" DrawAspect="Content" ObjectID="_1783087887" r:id="rId958"/>
        </w:object>
      </w:r>
      <w:r>
        <w:t xml:space="preserve"> for a sub-window are given for each partition </w:t>
      </w:r>
      <w:r w:rsidRPr="00336C9B">
        <w:rPr>
          <w:position w:val="-14"/>
        </w:rPr>
        <w:object w:dxaOrig="1340" w:dyaOrig="400" w14:anchorId="0DC3D5FC">
          <v:shape id="_x0000_i1541" type="#_x0000_t75" style="width:67.15pt;height:19.9pt" o:ole="">
            <v:imagedata r:id="rId959" o:title=""/>
          </v:shape>
          <o:OLEObject Type="Embed" ProgID="Equation.3" ShapeID="_x0000_i1541" DrawAspect="Content" ObjectID="_1783087888" r:id="rId960"/>
        </w:object>
      </w:r>
      <w:r>
        <w:t>as</w:t>
      </w:r>
    </w:p>
    <w:p w14:paraId="0CB748B7" w14:textId="77777777" w:rsidR="00CC6013" w:rsidRDefault="00CC6013" w:rsidP="00CC6013">
      <w:pPr>
        <w:pStyle w:val="EQ"/>
      </w:pPr>
      <w:r>
        <w:tab/>
      </w:r>
      <w:r w:rsidRPr="00E64B2A">
        <w:rPr>
          <w:position w:val="-32"/>
        </w:rPr>
        <w:object w:dxaOrig="3680" w:dyaOrig="740" w14:anchorId="2CF4E9A2">
          <v:shape id="_x0000_i1542" type="#_x0000_t75" style="width:184.15pt;height:37.15pt" o:ole="">
            <v:imagedata r:id="rId961" o:title=""/>
          </v:shape>
          <o:OLEObject Type="Embed" ProgID="Equation.3" ShapeID="_x0000_i1542" DrawAspect="Content" ObjectID="_1783087889" r:id="rId962"/>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1377</w:t>
      </w:r>
      <w:r w:rsidRPr="00E82499">
        <w:fldChar w:fldCharType="end"/>
      </w:r>
      <w:r w:rsidRPr="00E82499">
        <w:t>)</w:t>
      </w:r>
    </w:p>
    <w:p w14:paraId="6E6D5AC3" w14:textId="77777777" w:rsidR="00CC6013" w:rsidRDefault="00CC6013" w:rsidP="00CC6013">
      <w:pPr>
        <w:pStyle w:val="EQ"/>
      </w:pPr>
      <w:r>
        <w:tab/>
      </w:r>
      <w:r w:rsidRPr="00E027C1">
        <w:rPr>
          <w:position w:val="-32"/>
        </w:rPr>
        <w:object w:dxaOrig="3240" w:dyaOrig="740" w14:anchorId="4AB3B176">
          <v:shape id="_x0000_i1543" type="#_x0000_t75" style="width:162pt;height:37.15pt" o:ole="">
            <v:imagedata r:id="rId963" o:title=""/>
          </v:shape>
          <o:OLEObject Type="Embed" ProgID="Equation.3" ShapeID="_x0000_i1543" DrawAspect="Content" ObjectID="_1783087890" r:id="rId964"/>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1378</w:t>
      </w:r>
      <w:r w:rsidRPr="00E82499">
        <w:fldChar w:fldCharType="end"/>
      </w:r>
      <w:r w:rsidRPr="00E82499">
        <w:t>)</w:t>
      </w:r>
    </w:p>
    <w:p w14:paraId="743FD336" w14:textId="77777777" w:rsidR="00CC6013" w:rsidRDefault="00CC6013" w:rsidP="00CC6013">
      <w:r>
        <w:t>with</w:t>
      </w:r>
    </w:p>
    <w:p w14:paraId="4F96BFDE" w14:textId="77777777" w:rsidR="00CC6013" w:rsidRDefault="00CC6013" w:rsidP="00CC6013">
      <w:pPr>
        <w:pStyle w:val="EQ"/>
      </w:pPr>
      <w:r>
        <w:tab/>
      </w:r>
      <w:r w:rsidRPr="007A0165">
        <w:rPr>
          <w:position w:val="-32"/>
        </w:rPr>
        <w:object w:dxaOrig="2920" w:dyaOrig="740" w14:anchorId="6AABCBE3">
          <v:shape id="_x0000_i1544" type="#_x0000_t75" style="width:145.9pt;height:37.15pt" o:ole="">
            <v:imagedata r:id="rId965" o:title=""/>
          </v:shape>
          <o:OLEObject Type="Embed" ProgID="Equation.3" ShapeID="_x0000_i1544" DrawAspect="Content" ObjectID="_1783087891" r:id="rId966"/>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1379</w:t>
      </w:r>
      <w:r w:rsidRPr="00E82499">
        <w:fldChar w:fldCharType="end"/>
      </w:r>
      <w:r w:rsidRPr="00E82499">
        <w:t>)</w:t>
      </w:r>
    </w:p>
    <w:p w14:paraId="654B8E39" w14:textId="77777777" w:rsidR="00CC6013" w:rsidRDefault="00CC6013" w:rsidP="00CC6013">
      <w:pPr>
        <w:pStyle w:val="EQ"/>
      </w:pPr>
      <w:r>
        <w:tab/>
      </w:r>
      <w:r w:rsidRPr="00401F27">
        <w:rPr>
          <w:position w:val="-30"/>
        </w:rPr>
        <w:object w:dxaOrig="3940" w:dyaOrig="700" w14:anchorId="5BB9C35E">
          <v:shape id="_x0000_i1545" type="#_x0000_t75" style="width:196.9pt;height:34.9pt" o:ole="">
            <v:imagedata r:id="rId967" o:title=""/>
          </v:shape>
          <o:OLEObject Type="Embed" ProgID="Equation.3" ShapeID="_x0000_i1545" DrawAspect="Content" ObjectID="_1783087892" r:id="rId968"/>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1380</w:t>
      </w:r>
      <w:r w:rsidRPr="00E82499">
        <w:fldChar w:fldCharType="end"/>
      </w:r>
      <w:r w:rsidRPr="00E82499">
        <w:t>)</w:t>
      </w:r>
    </w:p>
    <w:p w14:paraId="1E9C1419" w14:textId="77777777" w:rsidR="00CC6013" w:rsidRDefault="00CC6013" w:rsidP="00CC6013">
      <w:pPr>
        <w:pStyle w:val="EQ"/>
      </w:pPr>
      <w:r>
        <w:tab/>
      </w:r>
      <w:r w:rsidRPr="00401F27">
        <w:rPr>
          <w:position w:val="-30"/>
        </w:rPr>
        <w:object w:dxaOrig="3879" w:dyaOrig="700" w14:anchorId="0088C950">
          <v:shape id="_x0000_i1546" type="#_x0000_t75" style="width:193.9pt;height:34.9pt" o:ole="">
            <v:imagedata r:id="rId969" o:title=""/>
          </v:shape>
          <o:OLEObject Type="Embed" ProgID="Equation.3" ShapeID="_x0000_i1546" DrawAspect="Content" ObjectID="_1783087893" r:id="rId970"/>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1381</w:t>
      </w:r>
      <w:r w:rsidRPr="00E82499">
        <w:fldChar w:fldCharType="end"/>
      </w:r>
      <w:r w:rsidRPr="00E82499">
        <w:t>)</w:t>
      </w:r>
    </w:p>
    <w:p w14:paraId="64BBD26E" w14:textId="77777777" w:rsidR="00CC6013" w:rsidRDefault="00CC6013" w:rsidP="00CC6013">
      <w:r>
        <w:t xml:space="preserve">For the sake of robustness, the bias compensation factors are furthermore increased proportionally to the mean of </w:t>
      </w:r>
      <w:r w:rsidRPr="00401F27">
        <w:rPr>
          <w:position w:val="-16"/>
        </w:rPr>
        <w:object w:dxaOrig="840" w:dyaOrig="420" w14:anchorId="1A9FC593">
          <v:shape id="_x0000_i1547" type="#_x0000_t75" style="width:42pt;height:21pt" o:ole="">
            <v:imagedata r:id="rId971" o:title=""/>
          </v:shape>
          <o:OLEObject Type="Embed" ProgID="Equation.3" ShapeID="_x0000_i1547" DrawAspect="Content" ObjectID="_1783087894" r:id="rId972"/>
        </w:object>
      </w:r>
      <w:r>
        <w:t xml:space="preserve"> and </w:t>
      </w:r>
      <w:r w:rsidRPr="00401F27">
        <w:rPr>
          <w:position w:val="-16"/>
        </w:rPr>
        <w:object w:dxaOrig="1040" w:dyaOrig="420" w14:anchorId="7E6B6520">
          <v:shape id="_x0000_i1548" type="#_x0000_t75" style="width:52.15pt;height:21pt" o:ole="">
            <v:imagedata r:id="rId973" o:title=""/>
          </v:shape>
          <o:OLEObject Type="Embed" ProgID="Equation.3" ShapeID="_x0000_i1548" DrawAspect="Content" ObjectID="_1783087895" r:id="rId974"/>
        </w:object>
      </w:r>
      <w:r>
        <w:t xml:space="preserve"> among the spectral partitions. The correction factor is obtained for the FFT and CLDFB partitions as</w:t>
      </w:r>
    </w:p>
    <w:p w14:paraId="1484AD84" w14:textId="77777777" w:rsidR="00CC6013" w:rsidRDefault="00CC6013" w:rsidP="00CC6013">
      <w:pPr>
        <w:pStyle w:val="EQ"/>
      </w:pPr>
      <w:r>
        <w:tab/>
      </w:r>
      <w:r w:rsidRPr="00401F27">
        <w:rPr>
          <w:position w:val="-18"/>
        </w:rPr>
        <w:object w:dxaOrig="2380" w:dyaOrig="499" w14:anchorId="79138853">
          <v:shape id="_x0000_i1549" type="#_x0000_t75" style="width:118.9pt;height:25.15pt" o:ole="">
            <v:imagedata r:id="rId975" o:title=""/>
          </v:shape>
          <o:OLEObject Type="Embed" ProgID="Equation.3" ShapeID="_x0000_i1549" DrawAspect="Content" ObjectID="_1783087896" r:id="rId976"/>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1382</w:t>
      </w:r>
      <w:r w:rsidRPr="00E82499">
        <w:fldChar w:fldCharType="end"/>
      </w:r>
      <w:r w:rsidRPr="00E82499">
        <w:t>)</w:t>
      </w:r>
    </w:p>
    <w:p w14:paraId="4101557A" w14:textId="77777777" w:rsidR="00CC6013" w:rsidRDefault="00CC6013" w:rsidP="00CC6013">
      <w:pPr>
        <w:pStyle w:val="EQ"/>
      </w:pPr>
      <w:r>
        <w:tab/>
      </w:r>
      <w:r w:rsidRPr="00401F27">
        <w:rPr>
          <w:position w:val="-18"/>
        </w:rPr>
        <w:object w:dxaOrig="2860" w:dyaOrig="499" w14:anchorId="7D61DEF2">
          <v:shape id="_x0000_i1550" type="#_x0000_t75" style="width:142.9pt;height:25.15pt" o:ole="">
            <v:imagedata r:id="rId977" o:title=""/>
          </v:shape>
          <o:OLEObject Type="Embed" ProgID="Equation.3" ShapeID="_x0000_i1550" DrawAspect="Content" ObjectID="_1783087897" r:id="rId978"/>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1383</w:t>
      </w:r>
      <w:r w:rsidRPr="00E82499">
        <w:fldChar w:fldCharType="end"/>
      </w:r>
      <w:r w:rsidRPr="00E82499">
        <w:t>)</w:t>
      </w:r>
    </w:p>
    <w:p w14:paraId="6B390FD2" w14:textId="77777777" w:rsidR="00CC6013" w:rsidRDefault="00CC6013" w:rsidP="00CC6013">
      <w:r>
        <w:t>with</w:t>
      </w:r>
    </w:p>
    <w:p w14:paraId="0720D7B7" w14:textId="77777777" w:rsidR="00CC6013" w:rsidRDefault="00CC6013" w:rsidP="00CC6013">
      <w:pPr>
        <w:pStyle w:val="EQ"/>
      </w:pPr>
      <w:r>
        <w:tab/>
      </w:r>
      <w:r w:rsidRPr="00B1455D">
        <w:rPr>
          <w:position w:val="-34"/>
        </w:rPr>
        <w:object w:dxaOrig="4459" w:dyaOrig="920" w14:anchorId="2EB2E16D">
          <v:shape id="_x0000_i1551" type="#_x0000_t75" style="width:223.15pt;height:46.15pt" o:ole="">
            <v:imagedata r:id="rId979" o:title=""/>
          </v:shape>
          <o:OLEObject Type="Embed" ProgID="Equation.3" ShapeID="_x0000_i1551" DrawAspect="Content" ObjectID="_1783087898" r:id="rId980"/>
        </w:object>
      </w:r>
      <w:r>
        <w:t>,</w:t>
      </w:r>
      <w:r w:rsidR="007E701C">
        <w:tab/>
      </w:r>
      <w:r w:rsidRPr="00E82499">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1384</w:t>
      </w:r>
      <w:r w:rsidRPr="00E82499">
        <w:fldChar w:fldCharType="end"/>
      </w:r>
      <w:r w:rsidRPr="00E82499">
        <w:t>)</w:t>
      </w:r>
    </w:p>
    <w:p w14:paraId="120034AA" w14:textId="77777777" w:rsidR="00CC6013" w:rsidRDefault="00CC6013" w:rsidP="00CC6013">
      <w:pPr>
        <w:pStyle w:val="EQ"/>
      </w:pPr>
      <w:r>
        <w:tab/>
      </w:r>
      <w:r w:rsidRPr="00B1455D">
        <w:rPr>
          <w:position w:val="-34"/>
        </w:rPr>
        <w:object w:dxaOrig="4560" w:dyaOrig="999" w14:anchorId="1F7EE1A6">
          <v:shape id="_x0000_i1552" type="#_x0000_t75" style="width:228pt;height:49.9pt" o:ole="">
            <v:imagedata r:id="rId981" o:title=""/>
          </v:shape>
          <o:OLEObject Type="Embed" ProgID="Equation.3" ShapeID="_x0000_i1552" DrawAspect="Content" ObjectID="_1783087899" r:id="rId982"/>
        </w:objec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1385</w:t>
      </w:r>
      <w:r w:rsidRPr="00E82499">
        <w:fldChar w:fldCharType="end"/>
      </w:r>
      <w:r w:rsidRPr="00E82499">
        <w:t>)</w:t>
      </w:r>
    </w:p>
    <w:p w14:paraId="2CF1258A" w14:textId="77777777" w:rsidR="00CC6013" w:rsidRPr="007E701C" w:rsidRDefault="00CC6013" w:rsidP="007E701C">
      <w:pPr>
        <w:pStyle w:val="H6"/>
      </w:pPr>
      <w:bookmarkStart w:id="307" w:name="_Toc394321742"/>
      <w:bookmarkStart w:id="308" w:name="_Toc394347341"/>
      <w:r w:rsidRPr="007E701C">
        <w:t>5.6.3.2.2.4</w:t>
      </w:r>
      <w:r w:rsidRPr="007E701C">
        <w:tab/>
        <w:t>Minimum tracking</w:t>
      </w:r>
      <w:bookmarkEnd w:id="307"/>
      <w:bookmarkEnd w:id="308"/>
    </w:p>
    <w:p w14:paraId="3A39F96C" w14:textId="77777777" w:rsidR="00CC6013" w:rsidRDefault="00CC6013" w:rsidP="00CC6013">
      <w:r>
        <w:t>For the sake of simplicity, we provide a description of the minimum tracking algorithm for the FFT partitions only. The CLDFB partitions can be treated in the same way.</w:t>
      </w:r>
    </w:p>
    <w:p w14:paraId="5D22795A" w14:textId="77777777" w:rsidR="00CC6013" w:rsidRDefault="00CC6013" w:rsidP="00CC6013">
      <w:r>
        <w:lastRenderedPageBreak/>
        <w:t xml:space="preserve">The bias compensation factor </w:t>
      </w:r>
      <w:r w:rsidRPr="00401F27">
        <w:rPr>
          <w:position w:val="-10"/>
        </w:rPr>
        <w:object w:dxaOrig="680" w:dyaOrig="300" w14:anchorId="61A368FB">
          <v:shape id="_x0000_i1553" type="#_x0000_t75" style="width:34.15pt;height:15pt" o:ole="">
            <v:imagedata r:id="rId983" o:title=""/>
          </v:shape>
          <o:OLEObject Type="Embed" ProgID="Equation.3" ShapeID="_x0000_i1553" DrawAspect="Content" ObjectID="_1783087900" r:id="rId984"/>
        </w:object>
      </w:r>
      <w:r>
        <w:t xml:space="preserve">and the correction factor </w:t>
      </w:r>
      <w:r w:rsidRPr="00401F27">
        <w:rPr>
          <w:position w:val="-10"/>
        </w:rPr>
        <w:object w:dxaOrig="580" w:dyaOrig="360" w14:anchorId="54FF508E">
          <v:shape id="_x0000_i1554" type="#_x0000_t75" style="width:28.9pt;height:18pt" o:ole="">
            <v:imagedata r:id="rId985" o:title=""/>
          </v:shape>
          <o:OLEObject Type="Embed" ProgID="Equation.3" ShapeID="_x0000_i1554" DrawAspect="Content" ObjectID="_1783087901" r:id="rId986"/>
        </w:object>
      </w:r>
      <w:r>
        <w:t xml:space="preserve">computed in </w:t>
      </w:r>
      <w:r>
        <w:rPr>
          <w:rFonts w:hint="eastAsia"/>
          <w:lang w:eastAsia="zh-CN"/>
        </w:rPr>
        <w:t>subclause</w:t>
      </w:r>
      <w:r w:rsidRPr="004133FE">
        <w:t> 5.6.3.2.2.3</w:t>
      </w:r>
      <w:r>
        <w:t xml:space="preserve"> are used to obtain a more accurate estimate of the background noise energy in each partition. They are re-computed after each frame and tracking of the minimum </w:t>
      </w:r>
      <w:r w:rsidRPr="00D57E5A">
        <w:rPr>
          <w:position w:val="-10"/>
        </w:rPr>
        <w:object w:dxaOrig="660" w:dyaOrig="300" w14:anchorId="61C23C96">
          <v:shape id="_x0000_i1555" type="#_x0000_t75" style="width:33pt;height:15pt" o:ole="">
            <v:imagedata r:id="rId987" o:title=""/>
          </v:shape>
          <o:OLEObject Type="Embed" ProgID="Equation.3" ShapeID="_x0000_i1555" DrawAspect="Content" ObjectID="_1783087902" r:id="rId988"/>
        </w:object>
      </w:r>
      <w:r w:rsidRPr="00D83676">
        <w:t xml:space="preserve"> </w:t>
      </w:r>
      <w:r>
        <w:t>is carried out in each FFT partition</w:t>
      </w:r>
      <w:r w:rsidRPr="003F3DEF">
        <w:rPr>
          <w:position w:val="-14"/>
        </w:rPr>
        <w:object w:dxaOrig="1440" w:dyaOrig="400" w14:anchorId="739B40FF">
          <v:shape id="_x0000_i1556" type="#_x0000_t75" style="width:1in;height:19.9pt" o:ole="">
            <v:imagedata r:id="rId989" o:title=""/>
          </v:shape>
          <o:OLEObject Type="Embed" ProgID="Equation.3" ShapeID="_x0000_i1556" DrawAspect="Content" ObjectID="_1783087903" r:id="rId990"/>
        </w:object>
      </w:r>
      <w:r>
        <w:t xml:space="preserve">as </w:t>
      </w:r>
      <w:r w:rsidRPr="00401F27">
        <w:rPr>
          <w:position w:val="-10"/>
        </w:rPr>
        <w:object w:dxaOrig="3680" w:dyaOrig="360" w14:anchorId="2619762B">
          <v:shape id="_x0000_i1557" type="#_x0000_t75" style="width:184.15pt;height:18pt" o:ole="">
            <v:imagedata r:id="rId991" o:title=""/>
          </v:shape>
          <o:OLEObject Type="Embed" ProgID="Equation.3" ShapeID="_x0000_i1557" DrawAspect="Content" ObjectID="_1783087904" r:id="rId992"/>
        </w:object>
      </w:r>
      <w:r>
        <w:t>. When a new minimum</w:t>
      </w:r>
      <w:r w:rsidRPr="00401F27">
        <w:rPr>
          <w:position w:val="-12"/>
        </w:rPr>
        <w:object w:dxaOrig="960" w:dyaOrig="320" w14:anchorId="39D70918">
          <v:shape id="_x0000_i1558" type="#_x0000_t75" style="width:48pt;height:16.15pt" o:ole="">
            <v:imagedata r:id="rId993" o:title=""/>
          </v:shape>
          <o:OLEObject Type="Embed" ProgID="Equation.3" ShapeID="_x0000_i1558" DrawAspect="Content" ObjectID="_1783087905" r:id="rId994"/>
        </w:object>
      </w:r>
      <w:r>
        <w:t xml:space="preserve">is found, a flag </w:t>
      </w:r>
      <w:r w:rsidRPr="002E775A">
        <w:rPr>
          <w:position w:val="-14"/>
        </w:rPr>
        <w:object w:dxaOrig="999" w:dyaOrig="340" w14:anchorId="09849D69">
          <v:shape id="_x0000_i1559" type="#_x0000_t75" style="width:49.9pt;height:16.9pt" o:ole="">
            <v:imagedata r:id="rId995" o:title=""/>
          </v:shape>
          <o:OLEObject Type="Embed" ProgID="Equation.3" ShapeID="_x0000_i1559" DrawAspect="Content" ObjectID="_1783087906" r:id="rId996"/>
        </w:object>
      </w:r>
      <w:r>
        <w:t xml:space="preserve">is set to 1 and </w:t>
      </w:r>
      <w:r w:rsidRPr="00401F27">
        <w:rPr>
          <w:position w:val="-12"/>
        </w:rPr>
        <w:object w:dxaOrig="920" w:dyaOrig="320" w14:anchorId="3F9787C2">
          <v:shape id="_x0000_i1560" type="#_x0000_t75" style="width:46.15pt;height:16.15pt" o:ole="">
            <v:imagedata r:id="rId997" o:title=""/>
          </v:shape>
          <o:OLEObject Type="Embed" ProgID="Equation.3" ShapeID="_x0000_i1560" DrawAspect="Content" ObjectID="_1783087907" r:id="rId998"/>
        </w:object>
      </w:r>
      <w:r>
        <w:t>is updated as</w:t>
      </w:r>
      <w:r w:rsidRPr="00401F27">
        <w:rPr>
          <w:position w:val="-12"/>
        </w:rPr>
        <w:object w:dxaOrig="4280" w:dyaOrig="380" w14:anchorId="333FE350">
          <v:shape id="_x0000_i1561" type="#_x0000_t75" style="width:214.15pt;height:19.15pt" o:ole="">
            <v:imagedata r:id="rId999" o:title=""/>
          </v:shape>
          <o:OLEObject Type="Embed" ProgID="Equation.3" ShapeID="_x0000_i1561" DrawAspect="Content" ObjectID="_1783087908" r:id="rId1000"/>
        </w:object>
      </w:r>
      <w:r>
        <w:t>. Otherwise</w:t>
      </w:r>
      <w:r w:rsidRPr="002E775A">
        <w:rPr>
          <w:position w:val="-14"/>
        </w:rPr>
        <w:object w:dxaOrig="999" w:dyaOrig="340" w14:anchorId="350032A1">
          <v:shape id="_x0000_i1562" type="#_x0000_t75" style="width:49.9pt;height:16.9pt" o:ole="">
            <v:imagedata r:id="rId1001" o:title=""/>
          </v:shape>
          <o:OLEObject Type="Embed" ProgID="Equation.3" ShapeID="_x0000_i1562" DrawAspect="Content" ObjectID="_1783087909" r:id="rId1002"/>
        </w:object>
      </w:r>
      <w:r>
        <w:t>is set to zero.</w:t>
      </w:r>
    </w:p>
    <w:p w14:paraId="0E9658BA" w14:textId="77777777" w:rsidR="00CC6013" w:rsidRDefault="00CC6013" w:rsidP="00CC6013">
      <w:r>
        <w:t>Note that</w:t>
      </w:r>
      <w:r w:rsidRPr="00D57E5A">
        <w:rPr>
          <w:position w:val="-10"/>
        </w:rPr>
        <w:object w:dxaOrig="660" w:dyaOrig="300" w14:anchorId="63A317AA">
          <v:shape id="_x0000_i1563" type="#_x0000_t75" style="width:33pt;height:15pt" o:ole="">
            <v:imagedata r:id="rId1003" o:title=""/>
          </v:shape>
          <o:OLEObject Type="Embed" ProgID="Equation.3" ShapeID="_x0000_i1563" DrawAspect="Content" ObjectID="_1783087910" r:id="rId1004"/>
        </w:object>
      </w:r>
      <w:r>
        <w:t xml:space="preserve">is set to the maximum possible platform value after processing the last frame of each sub-window, i.e., every </w:t>
      </w:r>
      <w:r w:rsidRPr="00401F27">
        <w:rPr>
          <w:position w:val="-10"/>
        </w:rPr>
        <w:object w:dxaOrig="420" w:dyaOrig="300" w14:anchorId="02CFB20C">
          <v:shape id="_x0000_i1564" type="#_x0000_t75" style="width:21pt;height:15pt" o:ole="">
            <v:imagedata r:id="rId1005" o:title=""/>
          </v:shape>
          <o:OLEObject Type="Embed" ProgID="Equation.3" ShapeID="_x0000_i1564" DrawAspect="Content" ObjectID="_1783087911" r:id="rId1006"/>
        </w:object>
      </w:r>
      <w:r>
        <w:t xml:space="preserve">frames. </w:t>
      </w:r>
      <w:r w:rsidRPr="00D57E5A">
        <w:rPr>
          <w:position w:val="-10"/>
        </w:rPr>
        <w:object w:dxaOrig="660" w:dyaOrig="300" w14:anchorId="74EE2F4D">
          <v:shape id="_x0000_i1565" type="#_x0000_t75" style="width:33pt;height:15pt" o:ole="">
            <v:imagedata r:id="rId1007" o:title=""/>
          </v:shape>
          <o:OLEObject Type="Embed" ProgID="Equation.3" ShapeID="_x0000_i1565" DrawAspect="Content" ObjectID="_1783087912" r:id="rId1008"/>
        </w:object>
      </w:r>
      <w:r>
        <w:t xml:space="preserve"> and </w:t>
      </w:r>
      <w:r w:rsidRPr="00401F27">
        <w:rPr>
          <w:position w:val="-12"/>
        </w:rPr>
        <w:object w:dxaOrig="920" w:dyaOrig="320" w14:anchorId="70999EF9">
          <v:shape id="_x0000_i1566" type="#_x0000_t75" style="width:46.15pt;height:16.15pt" o:ole="">
            <v:imagedata r:id="rId1009" o:title=""/>
          </v:shape>
          <o:OLEObject Type="Embed" ProgID="Equation.3" ShapeID="_x0000_i1566" DrawAspect="Content" ObjectID="_1783087913" r:id="rId1010"/>
        </w:object>
      </w:r>
      <w:r>
        <w:t xml:space="preserve">refer therefore to a minimum within the current sub-window for the partition </w:t>
      </w:r>
      <w:r w:rsidRPr="008C2606">
        <w:rPr>
          <w:i/>
        </w:rPr>
        <w:t>i</w:t>
      </w:r>
      <w:r>
        <w:t xml:space="preserve">. In the last frame of the current sub-window, the current minimum </w:t>
      </w:r>
      <w:r w:rsidRPr="00D57E5A">
        <w:rPr>
          <w:position w:val="-10"/>
        </w:rPr>
        <w:object w:dxaOrig="660" w:dyaOrig="300" w14:anchorId="5074ACEB">
          <v:shape id="_x0000_i1567" type="#_x0000_t75" style="width:33pt;height:15pt" o:ole="">
            <v:imagedata r:id="rId1011" o:title=""/>
          </v:shape>
          <o:OLEObject Type="Embed" ProgID="Equation.3" ShapeID="_x0000_i1567" DrawAspect="Content" ObjectID="_1783087914" r:id="rId1012"/>
        </w:object>
      </w:r>
      <w:r>
        <w:t xml:space="preserve">is stored into a buffer </w:t>
      </w:r>
      <w:r w:rsidRPr="00401F27">
        <w:rPr>
          <w:position w:val="-12"/>
        </w:rPr>
        <w:object w:dxaOrig="940" w:dyaOrig="320" w14:anchorId="271A93F5">
          <v:shape id="_x0000_i1568" type="#_x0000_t75" style="width:46.9pt;height:16.15pt" o:ole="">
            <v:imagedata r:id="rId1013" o:title=""/>
          </v:shape>
          <o:OLEObject Type="Embed" ProgID="Equation.3" ShapeID="_x0000_i1568" DrawAspect="Content" ObjectID="_1783087915" r:id="rId1014"/>
        </w:object>
      </w:r>
      <w:r>
        <w:t xml:space="preserve">collecting the minima found in the last </w:t>
      </w:r>
      <w:r w:rsidRPr="00401F27">
        <w:rPr>
          <w:position w:val="-10"/>
        </w:rPr>
        <w:object w:dxaOrig="460" w:dyaOrig="300" w14:anchorId="41AAD6A6">
          <v:shape id="_x0000_i1569" type="#_x0000_t75" style="width:22.9pt;height:15pt" o:ole="">
            <v:imagedata r:id="rId1015" o:title=""/>
          </v:shape>
          <o:OLEObject Type="Embed" ProgID="Equation.3" ShapeID="_x0000_i1569" DrawAspect="Content" ObjectID="_1783087916" r:id="rId1016"/>
        </w:object>
      </w:r>
      <w:r>
        <w:t xml:space="preserve"> sub-windows. The buffer is used at the end of each sub-window to determine the overall minimum among all sub-windows</w:t>
      </w:r>
      <w:r w:rsidRPr="00401F27">
        <w:rPr>
          <w:position w:val="-12"/>
        </w:rPr>
        <w:object w:dxaOrig="900" w:dyaOrig="320" w14:anchorId="51F9846E">
          <v:shape id="_x0000_i1570" type="#_x0000_t75" style="width:45pt;height:16.15pt" o:ole="">
            <v:imagedata r:id="rId1017" o:title=""/>
          </v:shape>
          <o:OLEObject Type="Embed" ProgID="Equation.3" ShapeID="_x0000_i1570" DrawAspect="Content" ObjectID="_1783087917" r:id="rId1018"/>
        </w:object>
      </w:r>
      <w:r>
        <w:t>.</w:t>
      </w:r>
    </w:p>
    <w:p w14:paraId="38D681AE" w14:textId="77777777" w:rsidR="00CC6013" w:rsidRDefault="00CC6013" w:rsidP="00CC6013">
      <w:r>
        <w:t xml:space="preserve">For a frame in between the first and last frames of the current sub-window (i.e., frames 2 to </w:t>
      </w:r>
      <w:r w:rsidRPr="00401F27">
        <w:rPr>
          <w:position w:val="-10"/>
        </w:rPr>
        <w:object w:dxaOrig="700" w:dyaOrig="300" w14:anchorId="6C5A5FE7">
          <v:shape id="_x0000_i1571" type="#_x0000_t75" style="width:34.9pt;height:15pt" o:ole="">
            <v:imagedata r:id="rId1019" o:title=""/>
          </v:shape>
          <o:OLEObject Type="Embed" ProgID="Equation.3" ShapeID="_x0000_i1571" DrawAspect="Content" ObjectID="_1783087918" r:id="rId1020"/>
        </w:object>
      </w:r>
      <w:r>
        <w:t xml:space="preserve"> of the sub-window), the overall minimum</w:t>
      </w:r>
      <w:r w:rsidRPr="00401F27">
        <w:rPr>
          <w:position w:val="-12"/>
        </w:rPr>
        <w:object w:dxaOrig="900" w:dyaOrig="320" w14:anchorId="621E08FE">
          <v:shape id="_x0000_i1572" type="#_x0000_t75" style="width:45pt;height:16.15pt" o:ole="">
            <v:imagedata r:id="rId1021" o:title=""/>
          </v:shape>
          <o:OLEObject Type="Embed" ProgID="Equation.3" ShapeID="_x0000_i1572" DrawAspect="Content" ObjectID="_1783087919" r:id="rId1022"/>
        </w:object>
      </w:r>
      <w:r>
        <w:t>is updated as</w:t>
      </w:r>
      <w:r w:rsidRPr="00401F27">
        <w:rPr>
          <w:position w:val="-12"/>
        </w:rPr>
        <w:object w:dxaOrig="3280" w:dyaOrig="320" w14:anchorId="354BDDA7">
          <v:shape id="_x0000_i1573" type="#_x0000_t75" style="width:163.9pt;height:16.15pt" o:ole="">
            <v:imagedata r:id="rId1023" o:title=""/>
          </v:shape>
          <o:OLEObject Type="Embed" ProgID="Equation.3" ShapeID="_x0000_i1573" DrawAspect="Content" ObjectID="_1783087920" r:id="rId1024"/>
        </w:object>
      </w:r>
      <w:r>
        <w:t xml:space="preserve">, and a flag </w:t>
      </w:r>
      <w:r w:rsidRPr="00A34116">
        <w:rPr>
          <w:position w:val="-14"/>
        </w:rPr>
        <w:object w:dxaOrig="1040" w:dyaOrig="340" w14:anchorId="3A83204B">
          <v:shape id="_x0000_i1574" type="#_x0000_t75" style="width:52.15pt;height:16.9pt" o:ole="">
            <v:imagedata r:id="rId1025" o:title=""/>
          </v:shape>
          <o:OLEObject Type="Embed" ProgID="Equation.3" ShapeID="_x0000_i1574" DrawAspect="Content" ObjectID="_1783087921" r:id="rId1026"/>
        </w:object>
      </w:r>
      <w:r>
        <w:t xml:space="preserve"> is set to 1 if a new minimum was found, i.e., if</w:t>
      </w:r>
      <w:r w:rsidRPr="00A34116">
        <w:rPr>
          <w:position w:val="-14"/>
        </w:rPr>
        <w:object w:dxaOrig="1280" w:dyaOrig="340" w14:anchorId="537AA1CE">
          <v:shape id="_x0000_i1575" type="#_x0000_t75" style="width:64.15pt;height:16.9pt" o:ole="">
            <v:imagedata r:id="rId1027" o:title=""/>
          </v:shape>
          <o:OLEObject Type="Embed" ProgID="Equation.3" ShapeID="_x0000_i1575" DrawAspect="Content" ObjectID="_1783087922" r:id="rId1028"/>
        </w:object>
      </w:r>
      <w:r>
        <w:t xml:space="preserve">. The flag </w:t>
      </w:r>
      <w:r w:rsidRPr="00A34116">
        <w:rPr>
          <w:position w:val="-14"/>
        </w:rPr>
        <w:object w:dxaOrig="1040" w:dyaOrig="340" w14:anchorId="229E3D65">
          <v:shape id="_x0000_i1576" type="#_x0000_t75" style="width:52.15pt;height:16.9pt" o:ole="">
            <v:imagedata r:id="rId1029" o:title=""/>
          </v:shape>
          <o:OLEObject Type="Embed" ProgID="Equation.3" ShapeID="_x0000_i1576" DrawAspect="Content" ObjectID="_1783087923" r:id="rId1030"/>
        </w:object>
      </w:r>
      <w:r>
        <w:t>is set to 0 after processing the last frame of each sub-window.</w:t>
      </w:r>
    </w:p>
    <w:p w14:paraId="1839CD33" w14:textId="77777777" w:rsidR="00CC6013" w:rsidRDefault="00CC6013" w:rsidP="00CC6013">
      <w:r>
        <w:t xml:space="preserve">To improve tracking of a time-varying noise, a local minimum </w:t>
      </w:r>
      <w:r w:rsidRPr="00401F27">
        <w:rPr>
          <w:position w:val="-12"/>
        </w:rPr>
        <w:object w:dxaOrig="920" w:dyaOrig="320" w14:anchorId="2BA61233">
          <v:shape id="_x0000_i1577" type="#_x0000_t75" style="width:46.15pt;height:16.15pt" o:ole="">
            <v:imagedata r:id="rId1031" o:title=""/>
          </v:shape>
          <o:OLEObject Type="Embed" ProgID="Equation.3" ShapeID="_x0000_i1577" DrawAspect="Content" ObjectID="_1783087924" r:id="rId1032"/>
        </w:object>
      </w:r>
      <w:r>
        <w:t xml:space="preserve">among the current sub-window can replace the overall minimum </w:t>
      </w:r>
      <w:r w:rsidRPr="00401F27">
        <w:rPr>
          <w:position w:val="-12"/>
        </w:rPr>
        <w:object w:dxaOrig="900" w:dyaOrig="320" w14:anchorId="1D150572">
          <v:shape id="_x0000_i1578" type="#_x0000_t75" style="width:45pt;height:16.15pt" o:ole="">
            <v:imagedata r:id="rId1033" o:title=""/>
          </v:shape>
          <o:OLEObject Type="Embed" ProgID="Equation.3" ShapeID="_x0000_i1578" DrawAspect="Content" ObjectID="_1783087925" r:id="rId1034"/>
        </w:object>
      </w:r>
      <w:r w:rsidRPr="00E2416D">
        <w:t xml:space="preserve"> </w:t>
      </w:r>
      <w:r>
        <w:t>in the last frame of each sub-window provided that it yields only a moderate increase of</w:t>
      </w:r>
      <w:r w:rsidRPr="0010059D">
        <w:rPr>
          <w:position w:val="-12"/>
        </w:rPr>
        <w:object w:dxaOrig="900" w:dyaOrig="320" w14:anchorId="4A7EB4DD">
          <v:shape id="_x0000_i1579" type="#_x0000_t75" style="width:45pt;height:16.15pt" o:ole="">
            <v:imagedata r:id="rId1035" o:title=""/>
          </v:shape>
          <o:OLEObject Type="Embed" ProgID="Equation.3" ShapeID="_x0000_i1579" DrawAspect="Content" ObjectID="_1783087926" r:id="rId1036"/>
        </w:object>
      </w:r>
      <w:r>
        <w:t xml:space="preserve">, and if the local minimum was not found in the first or last frame of the sub-window, i.e., if </w:t>
      </w:r>
      <w:r w:rsidRPr="00A34116">
        <w:rPr>
          <w:position w:val="-14"/>
        </w:rPr>
        <w:object w:dxaOrig="1320" w:dyaOrig="340" w14:anchorId="79ED62F0">
          <v:shape id="_x0000_i1580" type="#_x0000_t75" style="width:66pt;height:16.9pt" o:ole="">
            <v:imagedata r:id="rId1037" o:title=""/>
          </v:shape>
          <o:OLEObject Type="Embed" ProgID="Equation.3" ShapeID="_x0000_i1580" DrawAspect="Content" ObjectID="_1783087927" r:id="rId1038"/>
        </w:object>
      </w:r>
      <w:r w:rsidRPr="0010059D">
        <w:rPr>
          <w:lang w:val="en-US"/>
        </w:rPr>
        <w:t>and</w:t>
      </w:r>
      <w:r w:rsidRPr="00A34116">
        <w:rPr>
          <w:position w:val="-14"/>
        </w:rPr>
        <w:object w:dxaOrig="1320" w:dyaOrig="340" w14:anchorId="22F99D88">
          <v:shape id="_x0000_i1581" type="#_x0000_t75" style="width:66pt;height:16.9pt" o:ole="">
            <v:imagedata r:id="rId1039" o:title=""/>
          </v:shape>
          <o:OLEObject Type="Embed" ProgID="Equation.3" ShapeID="_x0000_i1581" DrawAspect="Content" ObjectID="_1783087928" r:id="rId1040"/>
        </w:object>
      </w:r>
      <w:r>
        <w:t xml:space="preserve">. In this case, </w:t>
      </w:r>
      <w:r w:rsidRPr="00401F27">
        <w:rPr>
          <w:position w:val="-12"/>
        </w:rPr>
        <w:object w:dxaOrig="920" w:dyaOrig="320" w14:anchorId="5D1D261F">
          <v:shape id="_x0000_i1582" type="#_x0000_t75" style="width:46.15pt;height:16.15pt" o:ole="">
            <v:imagedata r:id="rId1041" o:title=""/>
          </v:shape>
          <o:OLEObject Type="Embed" ProgID="Equation.3" ShapeID="_x0000_i1582" DrawAspect="Content" ObjectID="_1783087929" r:id="rId1042"/>
        </w:object>
      </w:r>
      <w:r>
        <w:t>replaces also all values in the buffer</w:t>
      </w:r>
      <w:r w:rsidRPr="00401F27">
        <w:rPr>
          <w:position w:val="-12"/>
        </w:rPr>
        <w:object w:dxaOrig="940" w:dyaOrig="320" w14:anchorId="424C6A8C">
          <v:shape id="_x0000_i1583" type="#_x0000_t75" style="width:46.9pt;height:16.15pt" o:ole="">
            <v:imagedata r:id="rId1043" o:title=""/>
          </v:shape>
          <o:OLEObject Type="Embed" ProgID="Equation.3" ShapeID="_x0000_i1583" DrawAspect="Content" ObjectID="_1783087930" r:id="rId1044"/>
        </w:object>
      </w:r>
      <w:r>
        <w:t>. The search range</w:t>
      </w:r>
      <w:r w:rsidRPr="00401F27">
        <w:rPr>
          <w:position w:val="-10"/>
        </w:rPr>
        <w:object w:dxaOrig="880" w:dyaOrig="360" w14:anchorId="08A05D4C">
          <v:shape id="_x0000_i1584" type="#_x0000_t75" style="width:43.9pt;height:18pt" o:ole="">
            <v:imagedata r:id="rId1045" o:title=""/>
          </v:shape>
          <o:OLEObject Type="Embed" ProgID="Equation.3" ShapeID="_x0000_i1584" DrawAspect="Content" ObjectID="_1783087931" r:id="rId1046"/>
        </w:object>
      </w:r>
      <w:r>
        <w:t xml:space="preserve">for the local minima (and hence the tolerated amount of increase compared to the current overall minimum) lies between 1.1 and 2 and increases as </w:t>
      </w:r>
      <w:r w:rsidRPr="00401F27">
        <w:rPr>
          <w:position w:val="-16"/>
        </w:rPr>
        <w:object w:dxaOrig="840" w:dyaOrig="420" w14:anchorId="0B27D752">
          <v:shape id="_x0000_i1585" type="#_x0000_t75" style="width:42pt;height:21pt" o:ole="">
            <v:imagedata r:id="rId1047" o:title=""/>
          </v:shape>
          <o:OLEObject Type="Embed" ProgID="Equation.3" ShapeID="_x0000_i1585" DrawAspect="Content" ObjectID="_1783087932" r:id="rId1048"/>
        </w:object>
      </w:r>
      <w:r>
        <w:t xml:space="preserve"> decreases:</w:t>
      </w:r>
    </w:p>
    <w:p w14:paraId="7C81E0F6" w14:textId="77777777" w:rsidR="00CC6013" w:rsidRDefault="00CC6013" w:rsidP="00CC6013">
      <w:pPr>
        <w:pStyle w:val="EQ"/>
      </w:pPr>
      <w:r>
        <w:tab/>
      </w:r>
      <w:r w:rsidRPr="007A0510">
        <w:rPr>
          <w:position w:val="-76"/>
        </w:rPr>
        <w:object w:dxaOrig="3560" w:dyaOrig="1620" w14:anchorId="127C2CCC">
          <v:shape id="_x0000_i1586" type="#_x0000_t75" style="width:178.15pt;height:81pt" o:ole="">
            <v:imagedata r:id="rId1049" o:title=""/>
          </v:shape>
          <o:OLEObject Type="Embed" ProgID="Equation.3" ShapeID="_x0000_i1586" DrawAspect="Content" ObjectID="_1783087933" r:id="rId1050"/>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1386</w:t>
      </w:r>
      <w:r w:rsidRPr="00E82499">
        <w:fldChar w:fldCharType="end"/>
      </w:r>
      <w:r w:rsidRPr="00E82499">
        <w:t>)</w:t>
      </w:r>
    </w:p>
    <w:p w14:paraId="1DA0297E" w14:textId="77777777" w:rsidR="00CC6013" w:rsidRDefault="00CC6013" w:rsidP="00CC6013">
      <w:r>
        <w:t xml:space="preserve">The noise estimate </w:t>
      </w:r>
      <w:r w:rsidRPr="001809D9">
        <w:rPr>
          <w:position w:val="-10"/>
        </w:rPr>
        <w:object w:dxaOrig="680" w:dyaOrig="300" w14:anchorId="40CF56F1">
          <v:shape id="_x0000_i1587" type="#_x0000_t75" style="width:34.15pt;height:15pt" o:ole="">
            <v:imagedata r:id="rId1051" o:title=""/>
          </v:shape>
          <o:OLEObject Type="Embed" ProgID="Equation.3" ShapeID="_x0000_i1587" DrawAspect="Content" ObjectID="_1783087934" r:id="rId1052"/>
        </w:object>
      </w:r>
      <w:r>
        <w:t xml:space="preserve">is updated to </w:t>
      </w:r>
      <w:r w:rsidRPr="001809D9">
        <w:rPr>
          <w:position w:val="-12"/>
        </w:rPr>
        <w:object w:dxaOrig="900" w:dyaOrig="320" w14:anchorId="6D47244E">
          <v:shape id="_x0000_i1588" type="#_x0000_t75" style="width:45pt;height:16.15pt" o:ole="">
            <v:imagedata r:id="rId1053" o:title=""/>
          </v:shape>
          <o:OLEObject Type="Embed" ProgID="Equation.3" ShapeID="_x0000_i1588" DrawAspect="Content" ObjectID="_1783087935" r:id="rId1054"/>
        </w:object>
      </w:r>
      <w:r>
        <w:t xml:space="preserve"> after each frame, except for the first frame in each sub-window.</w:t>
      </w:r>
    </w:p>
    <w:p w14:paraId="24647E72" w14:textId="77777777" w:rsidR="00CC6013" w:rsidRDefault="00CC6013" w:rsidP="00CC6013">
      <w:r>
        <w:t xml:space="preserve">Furthermore, when the smoothed energy of the first spectral partition exceeds the instantaneous energy by a factor of more than 50 (i.e., </w:t>
      </w:r>
      <w:r w:rsidRPr="001809D9">
        <w:rPr>
          <w:position w:val="-10"/>
        </w:rPr>
        <w:object w:dxaOrig="1680" w:dyaOrig="300" w14:anchorId="5D48AC7C">
          <v:shape id="_x0000_i1589" type="#_x0000_t75" style="width:84pt;height:15pt" o:ole="">
            <v:imagedata r:id="rId1055" o:title=""/>
          </v:shape>
          <o:OLEObject Type="Embed" ProgID="Equation.3" ShapeID="_x0000_i1589" DrawAspect="Content" ObjectID="_1783087936" r:id="rId1056"/>
        </w:object>
      </w:r>
      <w:r>
        <w:t>) for at least two frames in a row, a sudden noise offset is assumed and the noise tracking is modified for all partitions</w:t>
      </w:r>
      <w:r w:rsidRPr="003F3DEF">
        <w:rPr>
          <w:position w:val="-14"/>
        </w:rPr>
        <w:object w:dxaOrig="1340" w:dyaOrig="400" w14:anchorId="480DFD78">
          <v:shape id="_x0000_i1590" type="#_x0000_t75" style="width:67.15pt;height:19.9pt" o:ole="">
            <v:imagedata r:id="rId1057" o:title=""/>
          </v:shape>
          <o:OLEObject Type="Embed" ProgID="Equation.3" ShapeID="_x0000_i1590" DrawAspect="Content" ObjectID="_1783087937" r:id="rId1058"/>
        </w:object>
      </w:r>
      <w:r>
        <w:t>as:</w:t>
      </w:r>
    </w:p>
    <w:p w14:paraId="3E53B3AE" w14:textId="77777777" w:rsidR="00CC6013" w:rsidRDefault="00CC6013" w:rsidP="00CC6013">
      <w:pPr>
        <w:pStyle w:val="EQ"/>
      </w:pPr>
      <w:r>
        <w:tab/>
      </w:r>
      <w:r w:rsidRPr="001809D9">
        <w:rPr>
          <w:position w:val="-12"/>
        </w:rPr>
        <w:object w:dxaOrig="3640" w:dyaOrig="320" w14:anchorId="5BC1B810">
          <v:shape id="_x0000_i1591" type="#_x0000_t75" style="width:181.9pt;height:16.15pt" o:ole="">
            <v:imagedata r:id="rId1059" o:title=""/>
          </v:shape>
          <o:OLEObject Type="Embed" ProgID="Equation.3" ShapeID="_x0000_i1591" DrawAspect="Content" ObjectID="_1783087938" r:id="rId1060"/>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1387</w:t>
      </w:r>
      <w:r w:rsidRPr="00E82499">
        <w:fldChar w:fldCharType="end"/>
      </w:r>
      <w:r w:rsidRPr="00E82499">
        <w:t>)</w:t>
      </w:r>
    </w:p>
    <w:p w14:paraId="2C20F301" w14:textId="77777777" w:rsidR="00CC6013" w:rsidRDefault="00CC6013" w:rsidP="00CC6013">
      <w:pPr>
        <w:pStyle w:val="EQ"/>
      </w:pPr>
      <w:r>
        <w:tab/>
      </w:r>
      <w:r w:rsidRPr="001809D9">
        <w:rPr>
          <w:position w:val="-12"/>
        </w:rPr>
        <w:object w:dxaOrig="1200" w:dyaOrig="320" w14:anchorId="31BF24FD">
          <v:shape id="_x0000_i1592" type="#_x0000_t75" style="width:60pt;height:16.15pt" o:ole="">
            <v:imagedata r:id="rId1061" o:title=""/>
          </v:shape>
          <o:OLEObject Type="Embed" ProgID="Equation.3" ShapeID="_x0000_i1592" DrawAspect="Content" ObjectID="_1783087939" r:id="rId1062"/>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1388</w:t>
      </w:r>
      <w:r w:rsidRPr="00E82499">
        <w:fldChar w:fldCharType="end"/>
      </w:r>
      <w:r w:rsidRPr="00E82499">
        <w:t>)</w:t>
      </w:r>
    </w:p>
    <w:p w14:paraId="07172A35" w14:textId="77777777" w:rsidR="00CC6013" w:rsidRDefault="00CC6013" w:rsidP="00CC6013">
      <w:pPr>
        <w:pStyle w:val="EQ"/>
      </w:pPr>
      <w:r>
        <w:tab/>
      </w:r>
      <w:r w:rsidRPr="002F59D8">
        <w:rPr>
          <w:position w:val="-14"/>
        </w:rPr>
        <w:object w:dxaOrig="940" w:dyaOrig="340" w14:anchorId="0CFADC53">
          <v:shape id="_x0000_i1593" type="#_x0000_t75" style="width:46.9pt;height:16.9pt" o:ole="">
            <v:imagedata r:id="rId1063" o:title=""/>
          </v:shape>
          <o:OLEObject Type="Embed" ProgID="Equation.3" ShapeID="_x0000_i1593" DrawAspect="Content" ObjectID="_1783087940" r:id="rId1064"/>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1389</w:t>
      </w:r>
      <w:r w:rsidRPr="00E82499">
        <w:fldChar w:fldCharType="end"/>
      </w:r>
      <w:r w:rsidRPr="00E82499">
        <w:t>)</w:t>
      </w:r>
    </w:p>
    <w:p w14:paraId="1EBAF99D" w14:textId="77777777" w:rsidR="00CC6013" w:rsidRDefault="00CC6013" w:rsidP="00CC6013">
      <w:r>
        <w:t>and</w:t>
      </w:r>
    </w:p>
    <w:p w14:paraId="0606C505" w14:textId="77777777" w:rsidR="00CC6013" w:rsidRDefault="00CC6013" w:rsidP="00CC6013">
      <w:pPr>
        <w:pStyle w:val="EQ"/>
      </w:pPr>
      <w:r>
        <w:tab/>
      </w:r>
      <w:r w:rsidRPr="004F6D1C">
        <w:rPr>
          <w:position w:val="-10"/>
        </w:rPr>
        <w:object w:dxaOrig="1860" w:dyaOrig="360" w14:anchorId="0EE30A89">
          <v:shape id="_x0000_i1594" type="#_x0000_t75" style="width:93pt;height:18pt" o:ole="">
            <v:imagedata r:id="rId1065" o:title=""/>
          </v:shape>
          <o:OLEObject Type="Embed" ProgID="Equation.3" ShapeID="_x0000_i1594" DrawAspect="Content" ObjectID="_1783087941" r:id="rId1066"/>
        </w:object>
      </w:r>
      <w:r>
        <w:t xml:space="preserve"> ,</w:t>
      </w:r>
      <w:r w:rsidR="007E701C">
        <w:tab/>
      </w:r>
      <w:r w:rsidRPr="00E82499">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1390</w:t>
      </w:r>
      <w:r w:rsidRPr="00E82499">
        <w:fldChar w:fldCharType="end"/>
      </w:r>
      <w:r w:rsidRPr="00E82499">
        <w:t>)</w:t>
      </w:r>
    </w:p>
    <w:p w14:paraId="4CC10125" w14:textId="77777777" w:rsidR="00CC6013" w:rsidRDefault="00CC6013" w:rsidP="00CC6013">
      <w:pPr>
        <w:pStyle w:val="EQ"/>
      </w:pPr>
      <w:r>
        <w:tab/>
      </w:r>
      <w:r w:rsidRPr="001809D9">
        <w:rPr>
          <w:position w:val="-18"/>
        </w:rPr>
        <w:object w:dxaOrig="3980" w:dyaOrig="540" w14:anchorId="3717EDF5">
          <v:shape id="_x0000_i1595" type="#_x0000_t75" style="width:199.15pt;height:27pt" o:ole="">
            <v:imagedata r:id="rId1067" o:title=""/>
          </v:shape>
          <o:OLEObject Type="Embed" ProgID="Equation.3" ShapeID="_x0000_i1595" DrawAspect="Content" ObjectID="_1783087942" r:id="rId1068"/>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1391</w:t>
      </w:r>
      <w:r w:rsidRPr="00E82499">
        <w:fldChar w:fldCharType="end"/>
      </w:r>
      <w:r w:rsidRPr="00E82499">
        <w:t>)</w:t>
      </w:r>
    </w:p>
    <w:p w14:paraId="2355C85A" w14:textId="77777777" w:rsidR="00CC6013" w:rsidRDefault="00CC6013" w:rsidP="00CC6013">
      <w:pPr>
        <w:pStyle w:val="EQ"/>
      </w:pPr>
      <w:r>
        <w:lastRenderedPageBreak/>
        <w:tab/>
      </w:r>
      <w:r w:rsidRPr="001809D9">
        <w:rPr>
          <w:position w:val="-26"/>
        </w:rPr>
        <w:object w:dxaOrig="4200" w:dyaOrig="639" w14:anchorId="2C108EB8">
          <v:shape id="_x0000_i1596" type="#_x0000_t75" style="width:210pt;height:31.9pt" o:ole="">
            <v:imagedata r:id="rId1069" o:title=""/>
          </v:shape>
          <o:OLEObject Type="Embed" ProgID="Equation.3" ShapeID="_x0000_i1596" DrawAspect="Content" ObjectID="_1783087943" r:id="rId1070"/>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1392</w:t>
      </w:r>
      <w:r w:rsidRPr="00E82499">
        <w:fldChar w:fldCharType="end"/>
      </w:r>
      <w:r w:rsidRPr="00E82499">
        <w:t>)</w:t>
      </w:r>
    </w:p>
    <w:p w14:paraId="2CF3EB5B" w14:textId="77777777" w:rsidR="00CC6013" w:rsidRPr="007E701C" w:rsidRDefault="00CC6013" w:rsidP="007E701C">
      <w:pPr>
        <w:pStyle w:val="H6"/>
      </w:pPr>
      <w:bookmarkStart w:id="309" w:name="_Toc394321743"/>
      <w:bookmarkStart w:id="310" w:name="_Toc394347342"/>
      <w:r w:rsidRPr="007E701C">
        <w:t>5.6.3.2.2.5</w:t>
      </w:r>
      <w:r w:rsidRPr="007E701C">
        <w:tab/>
        <w:t>Smoothing of the noise estimates</w:t>
      </w:r>
      <w:bookmarkEnd w:id="309"/>
      <w:bookmarkEnd w:id="310"/>
    </w:p>
    <w:p w14:paraId="2498C08D" w14:textId="77777777" w:rsidR="00CC6013" w:rsidRDefault="00CC6013" w:rsidP="00CC6013">
      <w:r>
        <w:t>The main outputs of the noise tracker are the noise estimates</w:t>
      </w:r>
      <w:r w:rsidRPr="003F3DEF">
        <w:rPr>
          <w:position w:val="-14"/>
        </w:rPr>
        <w:object w:dxaOrig="1980" w:dyaOrig="400" w14:anchorId="124003F6">
          <v:shape id="_x0000_i1597" type="#_x0000_t75" style="width:99pt;height:19.9pt" o:ole="">
            <v:imagedata r:id="rId1071" o:title=""/>
          </v:shape>
          <o:OLEObject Type="Embed" ProgID="Equation.3" ShapeID="_x0000_i1597" DrawAspect="Content" ObjectID="_1783087944" r:id="rId1072"/>
        </w:object>
      </w:r>
      <w:r>
        <w:t>. To obtain smoother transitions in the comfort noise, a first-order recursive filter is applied, i.e.</w:t>
      </w:r>
    </w:p>
    <w:p w14:paraId="131FA76F" w14:textId="77777777" w:rsidR="00CC6013" w:rsidRDefault="00CC6013" w:rsidP="00CC6013">
      <w:pPr>
        <w:pStyle w:val="EQ"/>
      </w:pPr>
      <w:r>
        <w:tab/>
      </w:r>
      <w:r w:rsidRPr="001809D9">
        <w:rPr>
          <w:position w:val="-10"/>
        </w:rPr>
        <w:object w:dxaOrig="3019" w:dyaOrig="320" w14:anchorId="3CE4A30C">
          <v:shape id="_x0000_i1598" type="#_x0000_t75" style="width:151.15pt;height:16.15pt" o:ole="">
            <v:imagedata r:id="rId1073" o:title=""/>
          </v:shape>
          <o:OLEObject Type="Embed" ProgID="Equation.3" ShapeID="_x0000_i1598" DrawAspect="Content" ObjectID="_1783087945" r:id="rId1074"/>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1393</w:t>
      </w:r>
      <w:r w:rsidRPr="00E82499">
        <w:fldChar w:fldCharType="end"/>
      </w:r>
      <w:r w:rsidRPr="00E82499">
        <w:t>)</w:t>
      </w:r>
    </w:p>
    <w:p w14:paraId="4067085E" w14:textId="77777777" w:rsidR="00CC6013" w:rsidRDefault="00CC6013" w:rsidP="00CC6013">
      <w:r>
        <w:t>Furthermore, the input energy</w:t>
      </w:r>
      <w:r w:rsidRPr="001809D9">
        <w:rPr>
          <w:position w:val="-10"/>
        </w:rPr>
        <w:object w:dxaOrig="660" w:dyaOrig="300" w14:anchorId="2A4FE36B">
          <v:shape id="_x0000_i1599" type="#_x0000_t75" style="width:33pt;height:15pt" o:ole="">
            <v:imagedata r:id="rId1075" o:title=""/>
          </v:shape>
          <o:OLEObject Type="Embed" ProgID="Equation.3" ShapeID="_x0000_i1599" DrawAspect="Content" ObjectID="_1783087946" r:id="rId1076"/>
        </w:object>
      </w:r>
      <w:r>
        <w:t>is averaged over the last 5 frames. This is used to apply an upper limit on</w:t>
      </w:r>
      <w:r w:rsidRPr="001809D9">
        <w:rPr>
          <w:position w:val="-10"/>
        </w:rPr>
        <w:object w:dxaOrig="680" w:dyaOrig="320" w14:anchorId="55D45477">
          <v:shape id="_x0000_i1600" type="#_x0000_t75" style="width:34.15pt;height:16.15pt" o:ole="">
            <v:imagedata r:id="rId1077" o:title=""/>
          </v:shape>
          <o:OLEObject Type="Embed" ProgID="Equation.3" ShapeID="_x0000_i1600" DrawAspect="Content" ObjectID="_1783087947" r:id="rId1078"/>
        </w:object>
      </w:r>
      <w:r w:rsidRPr="00BE4010">
        <w:t xml:space="preserve"> </w:t>
      </w:r>
      <w:r>
        <w:t>in each spectral partition.</w:t>
      </w:r>
    </w:p>
    <w:p w14:paraId="4BB8DD15" w14:textId="77777777" w:rsidR="00CC6013" w:rsidRPr="00AD0C3D" w:rsidRDefault="00CC6013" w:rsidP="00CC6013">
      <w:pPr>
        <w:pStyle w:val="Heading5"/>
      </w:pPr>
      <w:bookmarkStart w:id="311" w:name="_Toc394321744"/>
      <w:bookmarkStart w:id="312" w:name="_Toc394347343"/>
      <w:r w:rsidRPr="00AD0C3D">
        <w:t>5.6.3.</w:t>
      </w:r>
      <w:r>
        <w:t>2</w:t>
      </w:r>
      <w:r w:rsidRPr="00AD0C3D">
        <w:t>.3</w:t>
      </w:r>
      <w:r w:rsidRPr="00AD0C3D">
        <w:tab/>
        <w:t>Dynamic range expansion for the estimated noise energies</w:t>
      </w:r>
      <w:bookmarkEnd w:id="311"/>
      <w:bookmarkEnd w:id="312"/>
    </w:p>
    <w:p w14:paraId="0E064DCB" w14:textId="77777777" w:rsidR="00CC6013" w:rsidRDefault="00CC6013" w:rsidP="00CC6013">
      <w:r>
        <w:t xml:space="preserve">The estimated noise energies are processed by a non-linear function to compensate for the dynamic range compression applied in </w:t>
      </w:r>
      <w:r>
        <w:rPr>
          <w:rFonts w:hint="eastAsia"/>
          <w:lang w:eastAsia="zh-CN"/>
        </w:rPr>
        <w:t>subclause</w:t>
      </w:r>
      <w:r w:rsidRPr="004133FE">
        <w:t xml:space="preserve"> 5.6.3.2.1</w:t>
      </w:r>
      <w:r>
        <w:t>:</w:t>
      </w:r>
    </w:p>
    <w:p w14:paraId="22E30C16" w14:textId="77777777" w:rsidR="00CC6013" w:rsidRPr="00A52010" w:rsidRDefault="00CC6013" w:rsidP="00CC6013">
      <w:pPr>
        <w:pStyle w:val="EQ"/>
      </w:pPr>
      <w:r>
        <w:tab/>
      </w:r>
      <w:r w:rsidRPr="003F3DEF">
        <w:rPr>
          <w:position w:val="-14"/>
        </w:rPr>
        <w:object w:dxaOrig="4020" w:dyaOrig="420" w14:anchorId="4DB935D7">
          <v:shape id="_x0000_i1601" type="#_x0000_t75" style="width:201pt;height:21pt" o:ole="">
            <v:imagedata r:id="rId1079" o:title=""/>
          </v:shape>
          <o:OLEObject Type="Embed" ProgID="Equation.3" ShapeID="_x0000_i1601" DrawAspect="Content" ObjectID="_1783087948" r:id="rId1080"/>
        </w:objec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1394</w:t>
      </w:r>
      <w:r w:rsidRPr="00E82499">
        <w:fldChar w:fldCharType="end"/>
      </w:r>
      <w:r w:rsidRPr="00E82499">
        <w:t>)</w:t>
      </w:r>
    </w:p>
    <w:p w14:paraId="7B536954" w14:textId="77777777" w:rsidR="00CC6013" w:rsidRPr="00AD0C3D" w:rsidRDefault="00CC6013" w:rsidP="00CC6013">
      <w:pPr>
        <w:pStyle w:val="Heading4"/>
      </w:pPr>
      <w:bookmarkStart w:id="313" w:name="_Toc394321745"/>
      <w:bookmarkStart w:id="314" w:name="_Toc394347344"/>
      <w:r w:rsidRPr="00AD0C3D">
        <w:t>5.6.3.</w:t>
      </w:r>
      <w:r>
        <w:t>3</w:t>
      </w:r>
      <w:r w:rsidRPr="00AD0C3D">
        <w:tab/>
        <w:t>Adjusting the first SID frame in FD-CNG</w:t>
      </w:r>
      <w:bookmarkEnd w:id="313"/>
      <w:bookmarkEnd w:id="314"/>
    </w:p>
    <w:p w14:paraId="49FCA457" w14:textId="77777777" w:rsidR="00CC6013" w:rsidRDefault="00CC6013" w:rsidP="00CC6013">
      <w:r>
        <w:t>Before encoding</w:t>
      </w:r>
      <w:r w:rsidRPr="009D2449">
        <w:t xml:space="preserve"> the first SID frame of a CNG phase (i.e., an SID frame preceded by an active frame), an</w:t>
      </w:r>
      <w:r>
        <w:t xml:space="preserve"> upper limit is applied to the noise estimates </w:t>
      </w:r>
      <w:r w:rsidRPr="001809D9">
        <w:rPr>
          <w:position w:val="-10"/>
        </w:rPr>
        <w:object w:dxaOrig="1120" w:dyaOrig="300" w14:anchorId="5553666D">
          <v:shape id="_x0000_i1602" type="#_x0000_t75" style="width:55.9pt;height:15pt" o:ole="">
            <v:imagedata r:id="rId1081" o:title=""/>
          </v:shape>
          <o:OLEObject Type="Embed" ProgID="Equation.3" ShapeID="_x0000_i1602" DrawAspect="Content" ObjectID="_1783087949" r:id="rId1082"/>
        </w:object>
      </w:r>
      <w:r>
        <w:t xml:space="preserve">to minimize the risk of generating some noise bursts at the beginning of a CNG phase. To this end, the noise estimate </w:t>
      </w:r>
      <w:r w:rsidRPr="00ED63DE">
        <w:rPr>
          <w:position w:val="-14"/>
        </w:rPr>
        <w:object w:dxaOrig="1300" w:dyaOrig="400" w14:anchorId="7B8D3DF5">
          <v:shape id="_x0000_i1603" type="#_x0000_t75" style="width:64.9pt;height:19.9pt" o:ole="">
            <v:imagedata r:id="rId1083" o:title=""/>
          </v:shape>
          <o:OLEObject Type="Embed" ProgID="Equation.3" ShapeID="_x0000_i1603" DrawAspect="Content" ObjectID="_1783087950" r:id="rId1084"/>
        </w:object>
      </w:r>
      <w:r>
        <w:t>obtained during the previous inactive frame (i.e., one frame before the last active phase) is used in combination with the input energy of the current frame as follows:</w:t>
      </w:r>
    </w:p>
    <w:p w14:paraId="7C397BF0" w14:textId="77777777" w:rsidR="00CC6013" w:rsidRDefault="00CC6013" w:rsidP="00CC6013">
      <w:pPr>
        <w:pStyle w:val="EQ"/>
      </w:pPr>
      <w:r>
        <w:tab/>
      </w:r>
      <w:r w:rsidRPr="001809D9">
        <w:rPr>
          <w:position w:val="-16"/>
        </w:rPr>
        <w:object w:dxaOrig="6000" w:dyaOrig="440" w14:anchorId="748EE274">
          <v:shape id="_x0000_i1604" type="#_x0000_t75" style="width:300pt;height:22.15pt" o:ole="">
            <v:imagedata r:id="rId1085" o:title=""/>
          </v:shape>
          <o:OLEObject Type="Embed" ProgID="Equation.3" ShapeID="_x0000_i1604" DrawAspect="Content" ObjectID="_1783087951" r:id="rId1086"/>
        </w:object>
      </w:r>
      <w:r>
        <w:t>,</w:t>
      </w:r>
      <w:r w:rsidR="007E701C">
        <w:tab/>
      </w:r>
      <w:r w:rsidRPr="00E82499">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1395</w:t>
      </w:r>
      <w:r w:rsidRPr="00E82499">
        <w:fldChar w:fldCharType="end"/>
      </w:r>
      <w:r w:rsidRPr="00E82499">
        <w:t>)</w:t>
      </w:r>
    </w:p>
    <w:p w14:paraId="44549A54" w14:textId="77777777" w:rsidR="00CC6013" w:rsidRDefault="00CC6013" w:rsidP="00CC6013">
      <w:r>
        <w:t xml:space="preserve">where </w:t>
      </w:r>
      <w:r w:rsidRPr="003F3DEF">
        <w:rPr>
          <w:position w:val="-14"/>
        </w:rPr>
        <w:object w:dxaOrig="1300" w:dyaOrig="400" w14:anchorId="28925F1F">
          <v:shape id="_x0000_i1605" type="#_x0000_t75" style="width:64.9pt;height:19.9pt" o:ole="">
            <v:imagedata r:id="rId1087" o:title=""/>
          </v:shape>
          <o:OLEObject Type="Embed" ProgID="Equation.3" ShapeID="_x0000_i1605" DrawAspect="Content" ObjectID="_1783087952" r:id="rId1088"/>
        </w:object>
      </w:r>
      <w:r>
        <w:t xml:space="preserve"> refers to the partition index, </w:t>
      </w:r>
      <w:r w:rsidRPr="00E027C1">
        <w:rPr>
          <w:position w:val="-6"/>
        </w:rPr>
        <w:object w:dxaOrig="2340" w:dyaOrig="320" w14:anchorId="12580028">
          <v:shape id="_x0000_i1606" type="#_x0000_t75" style="width:117pt;height:16.15pt" o:ole="">
            <v:imagedata r:id="rId1089" o:title=""/>
          </v:shape>
          <o:OLEObject Type="Embed" ProgID="Equation.3" ShapeID="_x0000_i1606" DrawAspect="Content" ObjectID="_1783087953" r:id="rId1090"/>
        </w:object>
      </w:r>
      <w:r>
        <w:t xml:space="preserve">, and </w:t>
      </w:r>
      <w:r w:rsidRPr="006522F7">
        <w:rPr>
          <w:i/>
        </w:rPr>
        <w:t>num_active_frames</w:t>
      </w:r>
      <w:r>
        <w:t xml:space="preserve"> corresponds to the length of the last active phase.</w:t>
      </w:r>
    </w:p>
    <w:p w14:paraId="7CB150F8" w14:textId="77777777" w:rsidR="00CC6013" w:rsidRPr="00AD0C3D" w:rsidRDefault="00CC6013" w:rsidP="00CC6013">
      <w:pPr>
        <w:pStyle w:val="Heading4"/>
      </w:pPr>
      <w:bookmarkStart w:id="315" w:name="_Toc394321746"/>
      <w:bookmarkStart w:id="316" w:name="_Toc394347345"/>
      <w:r w:rsidRPr="00AD0C3D">
        <w:t>5.6.3.</w:t>
      </w:r>
      <w:r>
        <w:t>4</w:t>
      </w:r>
      <w:r w:rsidRPr="00AD0C3D">
        <w:tab/>
        <w:t>FD-CNG resetting mechanism</w:t>
      </w:r>
      <w:bookmarkEnd w:id="315"/>
      <w:bookmarkEnd w:id="316"/>
    </w:p>
    <w:p w14:paraId="397C2CBC" w14:textId="77777777" w:rsidR="00CC6013" w:rsidRDefault="00CC6013" w:rsidP="00CC6013">
      <w:r>
        <w:t>To signal the need of resetting FD-CNG, a flag is computed based on a detection of fast increasing noise energy.</w:t>
      </w:r>
    </w:p>
    <w:p w14:paraId="6BCCFED6" w14:textId="77777777" w:rsidR="00CC6013" w:rsidRDefault="00CC6013" w:rsidP="00CC6013">
      <w:r w:rsidRPr="006E11A0">
        <w:t xml:space="preserve">If the current total noise energy </w:t>
      </w:r>
      <w:r w:rsidRPr="0047116F">
        <w:rPr>
          <w:position w:val="-10"/>
        </w:rPr>
        <w:object w:dxaOrig="279" w:dyaOrig="300" w14:anchorId="550AB47B">
          <v:shape id="_x0000_i1607" type="#_x0000_t75" style="width:13.9pt;height:15pt" o:ole="">
            <v:imagedata r:id="rId1091" o:title=""/>
          </v:shape>
          <o:OLEObject Type="Embed" ProgID="Equation.3" ShapeID="_x0000_i1607" DrawAspect="Content" ObjectID="_1783087954" r:id="rId1092"/>
        </w:object>
      </w:r>
      <w:r w:rsidRPr="006E11A0">
        <w:t xml:space="preserve"> </w:t>
      </w:r>
      <w:r>
        <w:t xml:space="preserve">as </w:t>
      </w:r>
      <w:r w:rsidRPr="006E11A0">
        <w:t xml:space="preserve">calculated in </w:t>
      </w:r>
      <w:r>
        <w:rPr>
          <w:rFonts w:hint="eastAsia"/>
          <w:lang w:eastAsia="zh-CN"/>
        </w:rPr>
        <w:t>subclause</w:t>
      </w:r>
      <w:r>
        <w:t xml:space="preserve"> </w:t>
      </w:r>
      <w:r w:rsidRPr="009D2449">
        <w:t>5.1.11.1</w:t>
      </w:r>
      <w:r w:rsidRPr="003A1760">
        <w:t xml:space="preserve"> is bigger than the one of the last</w:t>
      </w:r>
      <w:r>
        <w:t xml:space="preserve"> frame, </w:t>
      </w:r>
      <w:r w:rsidRPr="003A1760">
        <w:t xml:space="preserve">up to four difference values of </w:t>
      </w:r>
      <w:r>
        <w:t xml:space="preserve">the </w:t>
      </w:r>
      <w:r w:rsidRPr="006E11A0">
        <w:t>total noise energy</w:t>
      </w:r>
      <w:r>
        <w:t xml:space="preserve"> of</w:t>
      </w:r>
      <w:r w:rsidRPr="006E11A0">
        <w:t xml:space="preserve"> </w:t>
      </w:r>
      <w:r w:rsidRPr="003A1760">
        <w:t>the previous frames</w:t>
      </w:r>
      <w:r>
        <w:t xml:space="preserve"> are summed up</w:t>
      </w:r>
      <w:r w:rsidRPr="003A1760">
        <w:t>,</w:t>
      </w:r>
      <w:r>
        <w:t xml:space="preserve"> </w:t>
      </w:r>
      <w:r w:rsidRPr="003A1760">
        <w:t xml:space="preserve">in case the noise energy increased in these last frames </w:t>
      </w:r>
      <w:r>
        <w:t>consecutively.</w:t>
      </w:r>
    </w:p>
    <w:p w14:paraId="32595014" w14:textId="77777777" w:rsidR="00CC6013" w:rsidRPr="00BF4487" w:rsidRDefault="00CC6013" w:rsidP="00CC6013">
      <w:r>
        <w:t xml:space="preserve">If the encoder is out of initialisation phase, four or more frames with increasing  </w:t>
      </w:r>
      <w:r w:rsidRPr="003A1760">
        <w:rPr>
          <w:position w:val="-12"/>
        </w:rPr>
        <w:object w:dxaOrig="320" w:dyaOrig="360" w14:anchorId="16BAA422">
          <v:shape id="_x0000_i1608" type="#_x0000_t75" style="width:16.15pt;height:18pt" o:ole="">
            <v:imagedata r:id="rId1093" o:title=""/>
          </v:shape>
          <o:OLEObject Type="Embed" ProgID="Equation.3" ShapeID="_x0000_i1608" DrawAspect="Content" ObjectID="_1783087955" r:id="rId1094"/>
        </w:object>
      </w:r>
      <w:r>
        <w:t xml:space="preserve"> were detected and the sum of the last four of them was bigger than 5, the reset flag is set to 1. Besides that, in case the </w:t>
      </w:r>
      <w:r w:rsidRPr="00FA0A7C">
        <w:t xml:space="preserve">signal’s input bandwidth of </w:t>
      </w:r>
      <w:r>
        <w:t xml:space="preserve">the </w:t>
      </w:r>
      <w:r w:rsidRPr="00FA0A7C">
        <w:t xml:space="preserve">current </w:t>
      </w:r>
      <w:r>
        <w:t>frame is larger than the previous one, the reset flag is also set to 1.</w:t>
      </w:r>
    </w:p>
    <w:p w14:paraId="2761DE51" w14:textId="77777777" w:rsidR="00CC6013" w:rsidRDefault="00CC6013" w:rsidP="00CC6013">
      <w:r>
        <w:t>If none of this is the case but the flag was set before, it takes nine more frames before the flag is set to zero.</w:t>
      </w:r>
    </w:p>
    <w:p w14:paraId="709A951A" w14:textId="77777777" w:rsidR="00CC6013" w:rsidRDefault="00CC6013" w:rsidP="00CC6013">
      <w:r>
        <w:t>In case the flag is set to one, a reinitialization of the minimum statistics routine is triggered (</w:t>
      </w:r>
      <w:r>
        <w:rPr>
          <w:rFonts w:hint="eastAsia"/>
          <w:lang w:eastAsia="zh-CN"/>
        </w:rPr>
        <w:t>subclause</w:t>
      </w:r>
      <w:r>
        <w:t xml:space="preserve"> 5.6.3.2</w:t>
      </w:r>
      <w:r w:rsidRPr="009D2449">
        <w:t>.2.1</w:t>
      </w:r>
      <w:r>
        <w:t>), and selection of SID or NO_DATA frame is forbidden.</w:t>
      </w:r>
    </w:p>
    <w:p w14:paraId="7556F1D1" w14:textId="77777777" w:rsidR="00CC6013" w:rsidRDefault="00CC6013" w:rsidP="00CC6013">
      <w:pPr>
        <w:pStyle w:val="Heading4"/>
      </w:pPr>
      <w:bookmarkStart w:id="317" w:name="_Toc394321747"/>
      <w:bookmarkStart w:id="318" w:name="_Toc394347346"/>
      <w:r w:rsidRPr="00AD0C3D">
        <w:t>5.6.3.</w:t>
      </w:r>
      <w:r>
        <w:t>5</w:t>
      </w:r>
      <w:r w:rsidRPr="00AD0C3D">
        <w:tab/>
        <w:t>Encoding SID frames in FD-CNG</w:t>
      </w:r>
      <w:bookmarkEnd w:id="317"/>
      <w:bookmarkEnd w:id="318"/>
    </w:p>
    <w:p w14:paraId="2387C402" w14:textId="77777777" w:rsidR="00CC6013" w:rsidRDefault="00CC6013" w:rsidP="00CC6013">
      <w:r>
        <w:t>The CN parameters to be encoded into a FD-CNG SID frame are the noise estimates</w:t>
      </w:r>
      <w:r w:rsidRPr="00F72995">
        <w:rPr>
          <w:position w:val="-10"/>
        </w:rPr>
        <w:object w:dxaOrig="1100" w:dyaOrig="300" w14:anchorId="113770D7">
          <v:shape id="_x0000_i1609" type="#_x0000_t75" style="width:55.15pt;height:15pt" o:ole="">
            <v:imagedata r:id="rId1095" o:title=""/>
          </v:shape>
          <o:OLEObject Type="Embed" ProgID="Equation.3" ShapeID="_x0000_i1609" DrawAspect="Content" ObjectID="_1783087956" r:id="rId1096"/>
        </w:object>
      </w:r>
      <w:r>
        <w:t>, with</w:t>
      </w:r>
      <w:r w:rsidRPr="00B066BF">
        <w:rPr>
          <w:position w:val="-12"/>
        </w:rPr>
        <w:object w:dxaOrig="1300" w:dyaOrig="380" w14:anchorId="16F09C55">
          <v:shape id="_x0000_i1610" type="#_x0000_t75" style="width:64.9pt;height:19.15pt" o:ole="">
            <v:imagedata r:id="rId1097" o:title=""/>
          </v:shape>
          <o:OLEObject Type="Embed" ProgID="Equation.3" ShapeID="_x0000_i1610" DrawAspect="Content" ObjectID="_1783087957" r:id="rId1098"/>
        </w:object>
      </w:r>
      <w:r>
        <w:t xml:space="preserve">, and </w:t>
      </w:r>
      <w:r w:rsidRPr="0047116F">
        <w:rPr>
          <w:position w:val="-12"/>
        </w:rPr>
        <w:object w:dxaOrig="440" w:dyaOrig="380" w14:anchorId="27AA3382">
          <v:shape id="_x0000_i1611" type="#_x0000_t75" style="width:22.15pt;height:19.15pt" o:ole="">
            <v:imagedata r:id="rId1099" o:title=""/>
          </v:shape>
          <o:OLEObject Type="Embed" ProgID="Equation.3" ShapeID="_x0000_i1611" DrawAspect="Content" ObjectID="_1783087958" r:id="rId1100"/>
        </w:object>
      </w:r>
      <w:r>
        <w:t xml:space="preserve"> depends on the bandwidth and the bitrate as given in the table below.</w:t>
      </w:r>
    </w:p>
    <w:p w14:paraId="2A77358D" w14:textId="77777777" w:rsidR="00CC6013" w:rsidRDefault="00CC6013" w:rsidP="00CC6013">
      <w:pPr>
        <w:pStyle w:val="TH"/>
      </w:pPr>
      <w:r>
        <w:lastRenderedPageBreak/>
        <w:t xml:space="preserve">Table </w:t>
      </w:r>
      <w:r>
        <w:fldChar w:fldCharType="begin"/>
      </w:r>
      <w:r>
        <w:instrText xml:space="preserve"> SEQ Table \* ARABIC </w:instrText>
      </w:r>
      <w:r>
        <w:fldChar w:fldCharType="separate"/>
      </w:r>
      <w:r>
        <w:rPr>
          <w:noProof/>
        </w:rPr>
        <w:t>153</w:t>
      </w:r>
      <w:r>
        <w:fldChar w:fldCharType="end"/>
      </w:r>
      <w:r>
        <w:t>: Number of CN parameters encoded in a FD-CNG SID frame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3"/>
        <w:gridCol w:w="989"/>
        <w:gridCol w:w="1008"/>
        <w:gridCol w:w="1008"/>
        <w:gridCol w:w="1008"/>
      </w:tblGrid>
      <w:tr w:rsidR="00CC6013" w:rsidRPr="00873AEF" w14:paraId="7E962D88" w14:textId="77777777" w:rsidTr="00A0432D">
        <w:trPr>
          <w:trHeight w:val="281"/>
          <w:jc w:val="center"/>
        </w:trPr>
        <w:tc>
          <w:tcPr>
            <w:tcW w:w="1893" w:type="dxa"/>
            <w:shd w:val="clear" w:color="auto" w:fill="D9D9D9"/>
          </w:tcPr>
          <w:p w14:paraId="3A4E3E3C" w14:textId="77777777" w:rsidR="00CC6013" w:rsidRPr="00873AEF" w:rsidRDefault="00CC6013" w:rsidP="00A0432D">
            <w:pPr>
              <w:pStyle w:val="TAH"/>
            </w:pPr>
            <w:r w:rsidRPr="00873AEF">
              <w:t>Bandwidth</w:t>
            </w:r>
          </w:p>
        </w:tc>
        <w:tc>
          <w:tcPr>
            <w:tcW w:w="989" w:type="dxa"/>
            <w:shd w:val="clear" w:color="auto" w:fill="auto"/>
          </w:tcPr>
          <w:p w14:paraId="66B65FBB" w14:textId="77777777" w:rsidR="00CC6013" w:rsidRPr="00873AEF" w:rsidRDefault="00CC6013" w:rsidP="00A0432D">
            <w:pPr>
              <w:pStyle w:val="TAH"/>
            </w:pPr>
            <w:r w:rsidRPr="00873AEF">
              <w:t>NB</w:t>
            </w:r>
          </w:p>
        </w:tc>
        <w:tc>
          <w:tcPr>
            <w:tcW w:w="1008" w:type="dxa"/>
            <w:gridSpan w:val="2"/>
            <w:shd w:val="clear" w:color="auto" w:fill="auto"/>
          </w:tcPr>
          <w:p w14:paraId="7D838443" w14:textId="77777777" w:rsidR="00CC6013" w:rsidRPr="00873AEF" w:rsidRDefault="00CC6013" w:rsidP="00A0432D">
            <w:pPr>
              <w:pStyle w:val="TAH"/>
            </w:pPr>
            <w:r w:rsidRPr="00873AEF">
              <w:t>WB</w:t>
            </w:r>
          </w:p>
        </w:tc>
        <w:tc>
          <w:tcPr>
            <w:tcW w:w="1008" w:type="dxa"/>
            <w:shd w:val="clear" w:color="auto" w:fill="auto"/>
          </w:tcPr>
          <w:p w14:paraId="3975FDCB" w14:textId="77777777" w:rsidR="00CC6013" w:rsidRPr="00873AEF" w:rsidRDefault="00CC6013" w:rsidP="00A0432D">
            <w:pPr>
              <w:pStyle w:val="TAH"/>
            </w:pPr>
            <w:r w:rsidRPr="00873AEF">
              <w:t>SWB</w:t>
            </w:r>
          </w:p>
        </w:tc>
      </w:tr>
      <w:tr w:rsidR="00CC6013" w:rsidRPr="00873AEF" w14:paraId="0F22F2BC" w14:textId="77777777" w:rsidTr="00A0432D">
        <w:trPr>
          <w:trHeight w:val="281"/>
          <w:jc w:val="center"/>
        </w:trPr>
        <w:tc>
          <w:tcPr>
            <w:tcW w:w="1893" w:type="dxa"/>
            <w:shd w:val="clear" w:color="auto" w:fill="D9D9D9"/>
          </w:tcPr>
          <w:p w14:paraId="625DC3F9" w14:textId="77777777" w:rsidR="00CC6013" w:rsidRPr="00873AEF" w:rsidRDefault="00CC6013" w:rsidP="00A0432D">
            <w:pPr>
              <w:pStyle w:val="TAC"/>
            </w:pPr>
            <w:r w:rsidRPr="00873AEF">
              <w:t>Bit-rates [kbps]</w:t>
            </w:r>
          </w:p>
        </w:tc>
        <w:tc>
          <w:tcPr>
            <w:tcW w:w="989" w:type="dxa"/>
            <w:shd w:val="clear" w:color="auto" w:fill="auto"/>
          </w:tcPr>
          <w:p w14:paraId="4234142E" w14:textId="77777777" w:rsidR="00CC6013" w:rsidRPr="00873AEF" w:rsidRDefault="00CC6013" w:rsidP="00A0432D">
            <w:pPr>
              <w:pStyle w:val="TAC"/>
            </w:pPr>
            <w:r w:rsidRPr="00873AEF">
              <w:rPr>
                <w:position w:val="-2"/>
              </w:rPr>
              <w:object w:dxaOrig="160" w:dyaOrig="160" w14:anchorId="4786D8C5">
                <v:shape id="_x0000_i1612" type="#_x0000_t75" style="width:6.4pt;height:6.4pt" o:ole="">
                  <v:imagedata r:id="rId1101" o:title=""/>
                </v:shape>
                <o:OLEObject Type="Embed" ProgID="Equation.3" ShapeID="_x0000_i1612" DrawAspect="Content" ObjectID="_1783087959" r:id="rId1102"/>
              </w:object>
            </w:r>
          </w:p>
        </w:tc>
        <w:tc>
          <w:tcPr>
            <w:tcW w:w="1008" w:type="dxa"/>
            <w:shd w:val="clear" w:color="auto" w:fill="auto"/>
          </w:tcPr>
          <w:p w14:paraId="62F6F1B0" w14:textId="77777777" w:rsidR="00CC6013" w:rsidRPr="00873AEF" w:rsidRDefault="00CC6013" w:rsidP="00A0432D">
            <w:pPr>
              <w:pStyle w:val="TAC"/>
            </w:pPr>
            <w:r w:rsidRPr="00873AEF">
              <w:rPr>
                <w:position w:val="-6"/>
              </w:rPr>
              <w:object w:dxaOrig="320" w:dyaOrig="240" w14:anchorId="1B36CF8A">
                <v:shape id="_x0000_i1613" type="#_x0000_t75" style="width:12.75pt;height:9.4pt" o:ole="">
                  <v:imagedata r:id="rId1103" o:title=""/>
                </v:shape>
                <o:OLEObject Type="Embed" ProgID="Equation.3" ShapeID="_x0000_i1613" DrawAspect="Content" ObjectID="_1783087960" r:id="rId1104"/>
              </w:object>
            </w:r>
          </w:p>
        </w:tc>
        <w:tc>
          <w:tcPr>
            <w:tcW w:w="1008" w:type="dxa"/>
            <w:shd w:val="clear" w:color="auto" w:fill="auto"/>
          </w:tcPr>
          <w:p w14:paraId="36A2E9FE" w14:textId="77777777" w:rsidR="00CC6013" w:rsidRPr="00873AEF" w:rsidRDefault="00CC6013" w:rsidP="00A0432D">
            <w:pPr>
              <w:pStyle w:val="TAC"/>
            </w:pPr>
            <w:r w:rsidRPr="00873AEF">
              <w:rPr>
                <w:position w:val="-6"/>
              </w:rPr>
              <w:object w:dxaOrig="340" w:dyaOrig="240" w14:anchorId="20C4B009">
                <v:shape id="_x0000_i1614" type="#_x0000_t75" style="width:13.5pt;height:9.4pt" o:ole="">
                  <v:imagedata r:id="rId1105" o:title=""/>
                </v:shape>
                <o:OLEObject Type="Embed" ProgID="Equation.3" ShapeID="_x0000_i1614" DrawAspect="Content" ObjectID="_1783087961" r:id="rId1106"/>
              </w:object>
            </w:r>
          </w:p>
        </w:tc>
        <w:tc>
          <w:tcPr>
            <w:tcW w:w="1008" w:type="dxa"/>
            <w:shd w:val="clear" w:color="auto" w:fill="auto"/>
          </w:tcPr>
          <w:p w14:paraId="22F7952F" w14:textId="77777777" w:rsidR="00CC6013" w:rsidRPr="00873AEF" w:rsidRDefault="00CC6013" w:rsidP="00A0432D">
            <w:pPr>
              <w:pStyle w:val="TAC"/>
            </w:pPr>
            <w:r w:rsidRPr="00873AEF">
              <w:rPr>
                <w:position w:val="-2"/>
              </w:rPr>
              <w:object w:dxaOrig="160" w:dyaOrig="160" w14:anchorId="34A20703">
                <v:shape id="_x0000_i1615" type="#_x0000_t75" style="width:6.4pt;height:6.4pt" o:ole="">
                  <v:imagedata r:id="rId1101" o:title=""/>
                </v:shape>
                <o:OLEObject Type="Embed" ProgID="Equation.3" ShapeID="_x0000_i1615" DrawAspect="Content" ObjectID="_1783087962" r:id="rId1107"/>
              </w:object>
            </w:r>
          </w:p>
        </w:tc>
      </w:tr>
      <w:tr w:rsidR="00CC6013" w:rsidRPr="00873AEF" w14:paraId="10DE948F" w14:textId="77777777" w:rsidTr="00A0432D">
        <w:trPr>
          <w:trHeight w:val="508"/>
          <w:jc w:val="center"/>
        </w:trPr>
        <w:tc>
          <w:tcPr>
            <w:tcW w:w="1893" w:type="dxa"/>
            <w:shd w:val="clear" w:color="auto" w:fill="D9D9D9"/>
          </w:tcPr>
          <w:p w14:paraId="4AC6D4C9" w14:textId="77777777" w:rsidR="00CC6013" w:rsidRPr="00873AEF" w:rsidRDefault="00CC6013" w:rsidP="00A0432D">
            <w:pPr>
              <w:pStyle w:val="TAC"/>
            </w:pPr>
            <w:r w:rsidRPr="00873AEF">
              <w:rPr>
                <w:position w:val="-12"/>
              </w:rPr>
              <w:object w:dxaOrig="440" w:dyaOrig="380" w14:anchorId="46F3CB57">
                <v:shape id="_x0000_i1616" type="#_x0000_t75" style="width:22.15pt;height:19.15pt" o:ole="">
                  <v:imagedata r:id="rId1099" o:title=""/>
                </v:shape>
                <o:OLEObject Type="Embed" ProgID="Equation.3" ShapeID="_x0000_i1616" DrawAspect="Content" ObjectID="_1783087963" r:id="rId1108"/>
              </w:object>
            </w:r>
          </w:p>
        </w:tc>
        <w:tc>
          <w:tcPr>
            <w:tcW w:w="989" w:type="dxa"/>
            <w:shd w:val="clear" w:color="auto" w:fill="auto"/>
          </w:tcPr>
          <w:p w14:paraId="48DE0F97" w14:textId="77777777" w:rsidR="00CC6013" w:rsidRPr="00873AEF" w:rsidRDefault="00CC6013" w:rsidP="00A0432D">
            <w:pPr>
              <w:pStyle w:val="TAC"/>
            </w:pPr>
            <w:r w:rsidRPr="00873AEF">
              <w:t>17</w:t>
            </w:r>
          </w:p>
        </w:tc>
        <w:tc>
          <w:tcPr>
            <w:tcW w:w="1008" w:type="dxa"/>
            <w:shd w:val="clear" w:color="auto" w:fill="auto"/>
          </w:tcPr>
          <w:p w14:paraId="0A08F544" w14:textId="77777777" w:rsidR="00CC6013" w:rsidRPr="00873AEF" w:rsidRDefault="00CC6013" w:rsidP="00A0432D">
            <w:pPr>
              <w:pStyle w:val="TAC"/>
            </w:pPr>
            <w:r w:rsidRPr="00873AEF">
              <w:t>20</w:t>
            </w:r>
          </w:p>
        </w:tc>
        <w:tc>
          <w:tcPr>
            <w:tcW w:w="1008" w:type="dxa"/>
            <w:shd w:val="clear" w:color="auto" w:fill="auto"/>
          </w:tcPr>
          <w:p w14:paraId="14B5EA47" w14:textId="77777777" w:rsidR="00CC6013" w:rsidRPr="00873AEF" w:rsidRDefault="00CC6013" w:rsidP="00A0432D">
            <w:pPr>
              <w:pStyle w:val="TAC"/>
            </w:pPr>
            <w:r w:rsidRPr="00873AEF">
              <w:t>21</w:t>
            </w:r>
          </w:p>
        </w:tc>
        <w:tc>
          <w:tcPr>
            <w:tcW w:w="1008" w:type="dxa"/>
            <w:shd w:val="clear" w:color="auto" w:fill="auto"/>
          </w:tcPr>
          <w:p w14:paraId="21E95E97" w14:textId="77777777" w:rsidR="00CC6013" w:rsidRPr="00873AEF" w:rsidRDefault="00CC6013" w:rsidP="00A0432D">
            <w:pPr>
              <w:pStyle w:val="TAC"/>
            </w:pPr>
            <w:r w:rsidRPr="00873AEF">
              <w:t>24</w:t>
            </w:r>
          </w:p>
        </w:tc>
      </w:tr>
    </w:tbl>
    <w:p w14:paraId="45F5F349" w14:textId="77777777" w:rsidR="00CC6013" w:rsidRDefault="00CC6013" w:rsidP="00CC6013"/>
    <w:p w14:paraId="07832059" w14:textId="77777777" w:rsidR="00CC6013" w:rsidRDefault="00CC6013" w:rsidP="00CC6013">
      <w:r>
        <w:t xml:space="preserve">The noise estimates </w:t>
      </w:r>
      <w:r w:rsidRPr="00F72995">
        <w:rPr>
          <w:position w:val="-10"/>
        </w:rPr>
        <w:object w:dxaOrig="1100" w:dyaOrig="300" w14:anchorId="11CCACDD">
          <v:shape id="_x0000_i1617" type="#_x0000_t75" style="width:55.15pt;height:15pt" o:ole="">
            <v:imagedata r:id="rId1109" o:title=""/>
          </v:shape>
          <o:OLEObject Type="Embed" ProgID="Equation.3" ShapeID="_x0000_i1617" DrawAspect="Content" ObjectID="_1783087964" r:id="rId1110"/>
        </w:object>
      </w:r>
      <w:r>
        <w:t xml:space="preserve"> are first converted to dB</w:t>
      </w:r>
    </w:p>
    <w:p w14:paraId="4C7CAE3A" w14:textId="77777777" w:rsidR="00CC6013" w:rsidRDefault="00CC6013" w:rsidP="00CC6013">
      <w:pPr>
        <w:pStyle w:val="Formulas"/>
      </w:pPr>
      <w:r>
        <w:tab/>
      </w:r>
      <w:r w:rsidRPr="00024129">
        <w:rPr>
          <w:position w:val="-10"/>
        </w:rPr>
        <w:object w:dxaOrig="3860" w:dyaOrig="360" w14:anchorId="74104F1B">
          <v:shape id="_x0000_i1618" type="#_x0000_t75" style="width:193.15pt;height:18pt" o:ole="">
            <v:imagedata r:id="rId1111" o:title=""/>
          </v:shape>
          <o:OLEObject Type="Embed" ProgID="Equation.3" ShapeID="_x0000_i1618" DrawAspect="Content" ObjectID="_1783087965" r:id="rId1112"/>
        </w:object>
      </w:r>
      <w:r>
        <w:t>.</w:t>
      </w:r>
      <w:r w:rsidR="007E701C">
        <w:tab/>
      </w:r>
      <w:r>
        <w:t>(</w:t>
      </w:r>
      <w:fldSimple w:instr=" SEQ eqn \* MERGEFORMAT ">
        <w:r>
          <w:t>1396</w:t>
        </w:r>
      </w:fldSimple>
      <w:r>
        <w:t>)</w:t>
      </w:r>
    </w:p>
    <w:p w14:paraId="6634D43D" w14:textId="77777777" w:rsidR="00CC6013" w:rsidRDefault="00CC6013" w:rsidP="00CC6013">
      <w:r>
        <w:t>The noise estimates in dB are then normalized using</w:t>
      </w:r>
    </w:p>
    <w:p w14:paraId="13BF1AF4" w14:textId="77777777" w:rsidR="00CC6013" w:rsidRDefault="00CC6013" w:rsidP="00CC6013">
      <w:pPr>
        <w:pStyle w:val="Formulas"/>
      </w:pPr>
      <w:r>
        <w:tab/>
      </w:r>
      <w:r w:rsidRPr="00B066BF">
        <w:rPr>
          <w:position w:val="-20"/>
        </w:rPr>
        <w:object w:dxaOrig="3920" w:dyaOrig="980" w14:anchorId="30B7C12F">
          <v:shape id="_x0000_i1619" type="#_x0000_t75" style="width:196.15pt;height:49.15pt" o:ole="">
            <v:imagedata r:id="rId1113" o:title=""/>
          </v:shape>
          <o:OLEObject Type="Embed" ProgID="Equation.3" ShapeID="_x0000_i1619" DrawAspect="Content" ObjectID="_1783087966" r:id="rId1114"/>
        </w:object>
      </w:r>
      <w:r>
        <w:t>.</w:t>
      </w:r>
      <w:r w:rsidR="007E701C">
        <w:tab/>
      </w:r>
      <w:r>
        <w:t>(</w:t>
      </w:r>
      <w:fldSimple w:instr=" SEQ eqn \* MERGEFORMAT ">
        <w:r>
          <w:t>1397</w:t>
        </w:r>
      </w:fldSimple>
      <w:r>
        <w:t>)</w:t>
      </w:r>
    </w:p>
    <w:p w14:paraId="2579C09C" w14:textId="77777777" w:rsidR="00CC6013" w:rsidRDefault="00CC6013" w:rsidP="00CC6013">
      <w:r>
        <w:t xml:space="preserve">The normalized noise estimates in dB </w:t>
      </w:r>
      <w:r w:rsidRPr="004F6D1C">
        <w:rPr>
          <w:position w:val="-10"/>
        </w:rPr>
        <w:object w:dxaOrig="1080" w:dyaOrig="360" w14:anchorId="147B0404">
          <v:shape id="_x0000_i1620" type="#_x0000_t75" style="width:54pt;height:18pt" o:ole="">
            <v:imagedata r:id="rId1115" o:title=""/>
          </v:shape>
          <o:OLEObject Type="Embed" ProgID="Equation.3" ShapeID="_x0000_i1620" DrawAspect="Content" ObjectID="_1783087967" r:id="rId1116"/>
        </w:object>
      </w:r>
      <w:r>
        <w:t xml:space="preserve"> are then quantized using a Multi-Stage Vector Quantizer (MSVQ). The MSVQ has 6 stages, with 7 bits in the first stage and 6 bits in the other stages (total of 37 bits). A M-best search algorithm is used, with M=24 is the number of survivors in a stage that will be searched in the next stage. Note that a single set of codebooks is used for all configurations. The vectors in the codebook have a length of 24, and they are simply truncated if </w:t>
      </w:r>
      <w:r w:rsidRPr="00B066BF">
        <w:rPr>
          <w:position w:val="-12"/>
        </w:rPr>
        <w:object w:dxaOrig="440" w:dyaOrig="380" w14:anchorId="4E55BC0F">
          <v:shape id="_x0000_i1621" type="#_x0000_t75" style="width:22.15pt;height:19.15pt" o:ole="">
            <v:imagedata r:id="rId1117" o:title=""/>
          </v:shape>
          <o:OLEObject Type="Embed" ProgID="Equation.3" ShapeID="_x0000_i1621" DrawAspect="Content" ObjectID="_1783087968" r:id="rId1118"/>
        </w:object>
      </w:r>
      <w:r>
        <w:t xml:space="preserve"> is less than 24.</w:t>
      </w:r>
    </w:p>
    <w:p w14:paraId="4ADEDC77" w14:textId="77777777" w:rsidR="00CC6013" w:rsidRDefault="00CC6013" w:rsidP="00CC6013">
      <w:r>
        <w:t>The MSVQ decoder output is given by</w:t>
      </w:r>
    </w:p>
    <w:p w14:paraId="62BC991F" w14:textId="77777777" w:rsidR="00CC6013" w:rsidRDefault="00CC6013" w:rsidP="00CC6013">
      <w:pPr>
        <w:pStyle w:val="Formulas"/>
      </w:pPr>
      <w:r>
        <w:tab/>
      </w:r>
      <w:r w:rsidRPr="00CB0C92">
        <w:rPr>
          <w:position w:val="-32"/>
        </w:rPr>
        <w:object w:dxaOrig="3540" w:dyaOrig="740" w14:anchorId="4A1C648A">
          <v:shape id="_x0000_i1622" type="#_x0000_t75" style="width:177pt;height:37.15pt" o:ole="">
            <v:imagedata r:id="rId1119" o:title=""/>
          </v:shape>
          <o:OLEObject Type="Embed" ProgID="Equation.3" ShapeID="_x0000_i1622" DrawAspect="Content" ObjectID="_1783087969" r:id="rId1120"/>
        </w:object>
      </w:r>
      <w:r>
        <w:t>,</w:t>
      </w:r>
      <w:r>
        <w:tab/>
        <w:t>(</w:t>
      </w:r>
      <w:fldSimple w:instr=" SEQ eqn \* MERGEFORMAT ">
        <w:r>
          <w:t>1398</w:t>
        </w:r>
      </w:fldSimple>
      <w:r>
        <w:t>)</w:t>
      </w:r>
    </w:p>
    <w:p w14:paraId="784B1692" w14:textId="77777777" w:rsidR="00CC6013" w:rsidRDefault="00CC6013" w:rsidP="00CC6013">
      <w:r>
        <w:t xml:space="preserve">where </w:t>
      </w:r>
      <w:r w:rsidRPr="004F6D1C">
        <w:rPr>
          <w:position w:val="-12"/>
        </w:rPr>
        <w:object w:dxaOrig="1579" w:dyaOrig="320" w14:anchorId="3E49DAD9">
          <v:shape id="_x0000_i1623" type="#_x0000_t75" style="width:79.15pt;height:16.15pt" o:ole="">
            <v:imagedata r:id="rId1121" o:title=""/>
          </v:shape>
          <o:OLEObject Type="Embed" ProgID="Equation.3" ShapeID="_x0000_i1623" DrawAspect="Content" ObjectID="_1783087970" r:id="rId1122"/>
        </w:object>
      </w:r>
      <w:r>
        <w:t xml:space="preserve"> are the indices encoded in the bitstream and </w:t>
      </w:r>
      <w:r w:rsidRPr="00CB0C92">
        <w:rPr>
          <w:position w:val="-10"/>
        </w:rPr>
        <w:object w:dxaOrig="639" w:dyaOrig="300" w14:anchorId="325D9312">
          <v:shape id="_x0000_i1624" type="#_x0000_t75" style="width:31.9pt;height:15pt" o:ole="">
            <v:imagedata r:id="rId1123" o:title=""/>
          </v:shape>
          <o:OLEObject Type="Embed" ProgID="Equation.3" ShapeID="_x0000_i1624" DrawAspect="Content" ObjectID="_1783087971" r:id="rId1124"/>
        </w:object>
      </w:r>
      <w:r>
        <w:t xml:space="preserve"> is the </w:t>
      </w:r>
      <w:r w:rsidRPr="00CB0C92">
        <w:rPr>
          <w:position w:val="-6"/>
        </w:rPr>
        <w:object w:dxaOrig="139" w:dyaOrig="240" w14:anchorId="4ADFE404">
          <v:shape id="_x0000_i1625" type="#_x0000_t75" style="width:7.15pt;height:12pt" o:ole="">
            <v:imagedata r:id="rId1125" o:title=""/>
          </v:shape>
          <o:OLEObject Type="Embed" ProgID="Equation.3" ShapeID="_x0000_i1625" DrawAspect="Content" ObjectID="_1783087972" r:id="rId1126"/>
        </w:object>
      </w:r>
      <w:r>
        <w:t xml:space="preserve">-th coefficient of the </w:t>
      </w:r>
      <w:r w:rsidRPr="00CB0C92">
        <w:rPr>
          <w:position w:val="-10"/>
        </w:rPr>
        <w:object w:dxaOrig="180" w:dyaOrig="279" w14:anchorId="0A3B5C6D">
          <v:shape id="_x0000_i1626" type="#_x0000_t75" style="width:9pt;height:13.9pt" o:ole="">
            <v:imagedata r:id="rId1127" o:title=""/>
          </v:shape>
          <o:OLEObject Type="Embed" ProgID="Equation.3" ShapeID="_x0000_i1626" DrawAspect="Content" ObjectID="_1783087973" r:id="rId1128"/>
        </w:object>
      </w:r>
      <w:r>
        <w:t xml:space="preserve">-th vector in the codebook of stage </w:t>
      </w:r>
      <w:r w:rsidRPr="00B066BF">
        <w:rPr>
          <w:position w:val="-6"/>
        </w:rPr>
        <w:object w:dxaOrig="180" w:dyaOrig="240" w14:anchorId="22557573">
          <v:shape id="_x0000_i1627" type="#_x0000_t75" style="width:9pt;height:12pt" o:ole="">
            <v:imagedata r:id="rId1129" o:title=""/>
          </v:shape>
          <o:OLEObject Type="Embed" ProgID="Equation.3" ShapeID="_x0000_i1627" DrawAspect="Content" ObjectID="_1783087974" r:id="rId1130"/>
        </w:object>
      </w:r>
      <w:r>
        <w:t>.</w:t>
      </w:r>
    </w:p>
    <w:p w14:paraId="73ADD6D9" w14:textId="77777777" w:rsidR="00CC6013" w:rsidRDefault="00CC6013" w:rsidP="00CC6013">
      <w:r>
        <w:t>A global gain is then computed</w:t>
      </w:r>
    </w:p>
    <w:p w14:paraId="6F182DC1" w14:textId="77777777" w:rsidR="00CC6013" w:rsidRDefault="00CC6013" w:rsidP="00CC6013">
      <w:pPr>
        <w:pStyle w:val="Formulas"/>
      </w:pPr>
      <w:r>
        <w:tab/>
      </w:r>
      <w:r w:rsidRPr="00B066BF">
        <w:rPr>
          <w:position w:val="-32"/>
        </w:rPr>
        <w:object w:dxaOrig="5280" w:dyaOrig="1200" w14:anchorId="43878AED">
          <v:shape id="_x0000_i1628" type="#_x0000_t75" style="width:264pt;height:60pt" o:ole="">
            <v:imagedata r:id="rId1131" o:title=""/>
          </v:shape>
          <o:OLEObject Type="Embed" ProgID="Equation.3" ShapeID="_x0000_i1628" DrawAspect="Content" ObjectID="_1783087975" r:id="rId1132"/>
        </w:object>
      </w:r>
      <w:r>
        <w:t>,</w:t>
      </w:r>
      <w:r>
        <w:tab/>
        <w:t>(</w:t>
      </w:r>
      <w:fldSimple w:instr=" SEQ eqn \* MERGEFORMAT ">
        <w:r>
          <w:t>1399</w:t>
        </w:r>
      </w:fldSimple>
      <w:r>
        <w:t>)</w:t>
      </w:r>
    </w:p>
    <w:p w14:paraId="0DA026C0" w14:textId="77777777" w:rsidR="00CC6013" w:rsidRPr="009B2D44" w:rsidRDefault="00CC6013" w:rsidP="00CC6013">
      <w:pPr>
        <w:rPr>
          <w:rFonts w:eastAsia="MS Mincho"/>
        </w:rPr>
      </w:pPr>
      <w:r>
        <w:t xml:space="preserve">with </w:t>
      </w:r>
      <w:r w:rsidRPr="00F56457">
        <w:rPr>
          <w:position w:val="-14"/>
        </w:rPr>
        <w:object w:dxaOrig="999" w:dyaOrig="340" w14:anchorId="41E9913F">
          <v:shape id="_x0000_i1629" type="#_x0000_t75" style="width:49.9pt;height:16.9pt" o:ole="">
            <v:imagedata r:id="rId1133" o:title=""/>
          </v:shape>
          <o:OLEObject Type="Embed" ProgID="Equation.3" ShapeID="_x0000_i1629" DrawAspect="Content" ObjectID="_1783087976" r:id="rId1134"/>
        </w:object>
      </w:r>
      <w:r>
        <w:t xml:space="preserve"> is a scale which depends on the bandwidth and the bitrate as described in the table below.</w:t>
      </w:r>
    </w:p>
    <w:p w14:paraId="53FB3AF0" w14:textId="77777777" w:rsidR="00CC6013" w:rsidRPr="009B2D44" w:rsidRDefault="00CC6013" w:rsidP="00CC6013">
      <w:pPr>
        <w:pStyle w:val="TH"/>
      </w:pPr>
      <w:r w:rsidRPr="009B2D44">
        <w:t xml:space="preserve">Table </w:t>
      </w:r>
      <w:r w:rsidRPr="009B2D44">
        <w:fldChar w:fldCharType="begin"/>
      </w:r>
      <w:r w:rsidRPr="009B2D44">
        <w:instrText xml:space="preserve"> SEQ Table \* ARABIC </w:instrText>
      </w:r>
      <w:r w:rsidRPr="009B2D44">
        <w:fldChar w:fldCharType="separate"/>
      </w:r>
      <w:r>
        <w:rPr>
          <w:noProof/>
        </w:rPr>
        <w:t>154</w:t>
      </w:r>
      <w:r w:rsidRPr="009B2D44">
        <w:fldChar w:fldCharType="end"/>
      </w:r>
      <w:r w:rsidRPr="009B2D44">
        <w:t xml:space="preserve">: </w:t>
      </w:r>
      <w:r>
        <w:t>FD-CNG SID global gain scale</w:t>
      </w:r>
    </w:p>
    <w:tbl>
      <w:tblPr>
        <w:tblW w:w="9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3"/>
        <w:gridCol w:w="747"/>
        <w:gridCol w:w="452"/>
        <w:gridCol w:w="540"/>
        <w:gridCol w:w="630"/>
        <w:gridCol w:w="720"/>
        <w:gridCol w:w="450"/>
        <w:gridCol w:w="630"/>
        <w:gridCol w:w="630"/>
        <w:gridCol w:w="630"/>
        <w:gridCol w:w="630"/>
        <w:gridCol w:w="630"/>
        <w:gridCol w:w="630"/>
        <w:gridCol w:w="655"/>
      </w:tblGrid>
      <w:tr w:rsidR="00CC6013" w:rsidRPr="00873AEF" w14:paraId="6734A10B" w14:textId="77777777" w:rsidTr="00A0432D">
        <w:trPr>
          <w:trHeight w:val="500"/>
          <w:jc w:val="center"/>
        </w:trPr>
        <w:tc>
          <w:tcPr>
            <w:tcW w:w="1173" w:type="dxa"/>
            <w:shd w:val="clear" w:color="auto" w:fill="D9D9D9"/>
            <w:vAlign w:val="center"/>
          </w:tcPr>
          <w:p w14:paraId="6810E2F3" w14:textId="77777777" w:rsidR="00CC6013" w:rsidRPr="009B2D44" w:rsidRDefault="00CC6013" w:rsidP="00A0432D">
            <w:pPr>
              <w:pStyle w:val="TAH"/>
            </w:pPr>
            <w:r w:rsidRPr="009B2D44">
              <w:t>Bandwidth</w:t>
            </w:r>
          </w:p>
        </w:tc>
        <w:tc>
          <w:tcPr>
            <w:tcW w:w="2369" w:type="dxa"/>
            <w:gridSpan w:val="4"/>
            <w:vAlign w:val="center"/>
          </w:tcPr>
          <w:p w14:paraId="6ADF7558" w14:textId="77777777" w:rsidR="00CC6013" w:rsidRPr="009B2D44" w:rsidRDefault="00CC6013" w:rsidP="00A0432D">
            <w:pPr>
              <w:pStyle w:val="TAH"/>
            </w:pPr>
            <w:r w:rsidRPr="009B2D44">
              <w:t>NB</w:t>
            </w:r>
          </w:p>
        </w:tc>
        <w:tc>
          <w:tcPr>
            <w:tcW w:w="3690" w:type="dxa"/>
            <w:gridSpan w:val="6"/>
            <w:vAlign w:val="center"/>
          </w:tcPr>
          <w:p w14:paraId="19A58E7B" w14:textId="77777777" w:rsidR="00CC6013" w:rsidRPr="009B2D44" w:rsidRDefault="00CC6013" w:rsidP="00A0432D">
            <w:pPr>
              <w:pStyle w:val="TAH"/>
            </w:pPr>
            <w:r w:rsidRPr="009B2D44">
              <w:t>WB</w:t>
            </w:r>
          </w:p>
        </w:tc>
        <w:tc>
          <w:tcPr>
            <w:tcW w:w="1915" w:type="dxa"/>
            <w:gridSpan w:val="3"/>
            <w:vAlign w:val="center"/>
          </w:tcPr>
          <w:p w14:paraId="7F57D288" w14:textId="77777777" w:rsidR="00CC6013" w:rsidRPr="00873AEF" w:rsidRDefault="00CC6013" w:rsidP="00A0432D">
            <w:pPr>
              <w:pStyle w:val="TAH"/>
            </w:pPr>
            <w:r w:rsidRPr="00873AEF">
              <w:t>SWB</w:t>
            </w:r>
          </w:p>
        </w:tc>
      </w:tr>
      <w:tr w:rsidR="00CC6013" w:rsidRPr="00873AEF" w14:paraId="1A695FA3" w14:textId="77777777" w:rsidTr="00A0432D">
        <w:trPr>
          <w:trHeight w:val="500"/>
          <w:jc w:val="center"/>
        </w:trPr>
        <w:tc>
          <w:tcPr>
            <w:tcW w:w="1173" w:type="dxa"/>
            <w:shd w:val="clear" w:color="auto" w:fill="D9D9D9"/>
            <w:vAlign w:val="center"/>
          </w:tcPr>
          <w:p w14:paraId="691303BA" w14:textId="77777777" w:rsidR="00CC6013" w:rsidRPr="009B2D44" w:rsidRDefault="00CC6013" w:rsidP="00A0432D">
            <w:pPr>
              <w:pStyle w:val="TAC"/>
            </w:pPr>
            <w:r w:rsidRPr="009B2D44">
              <w:t>Bit-rates [kbps]</w:t>
            </w:r>
          </w:p>
        </w:tc>
        <w:tc>
          <w:tcPr>
            <w:tcW w:w="747" w:type="dxa"/>
            <w:vAlign w:val="center"/>
          </w:tcPr>
          <w:p w14:paraId="1982E385" w14:textId="77777777" w:rsidR="00CC6013" w:rsidRPr="00873AEF" w:rsidRDefault="00CC6013" w:rsidP="00A0432D">
            <w:pPr>
              <w:pStyle w:val="TAC"/>
            </w:pPr>
            <w:r>
              <w:rPr>
                <w:position w:val="-6"/>
              </w:rPr>
              <w:t>&lt;=7.2</w:t>
            </w:r>
          </w:p>
        </w:tc>
        <w:tc>
          <w:tcPr>
            <w:tcW w:w="452" w:type="dxa"/>
            <w:vAlign w:val="center"/>
          </w:tcPr>
          <w:p w14:paraId="4D5F1CD6" w14:textId="77777777" w:rsidR="00CC6013" w:rsidRPr="00873AEF" w:rsidRDefault="00CC6013" w:rsidP="00A0432D">
            <w:pPr>
              <w:pStyle w:val="TAC"/>
            </w:pPr>
            <w:r>
              <w:t>8</w:t>
            </w:r>
          </w:p>
        </w:tc>
        <w:tc>
          <w:tcPr>
            <w:tcW w:w="540" w:type="dxa"/>
            <w:vAlign w:val="center"/>
          </w:tcPr>
          <w:p w14:paraId="54E22E6F" w14:textId="77777777" w:rsidR="00CC6013" w:rsidRPr="00873AEF" w:rsidRDefault="00CC6013" w:rsidP="00A0432D">
            <w:pPr>
              <w:pStyle w:val="TAC"/>
            </w:pPr>
            <w:r>
              <w:t>9.6</w:t>
            </w:r>
          </w:p>
        </w:tc>
        <w:tc>
          <w:tcPr>
            <w:tcW w:w="630" w:type="dxa"/>
            <w:vAlign w:val="center"/>
          </w:tcPr>
          <w:p w14:paraId="041C395C" w14:textId="77777777" w:rsidR="00CC6013" w:rsidRPr="00873AEF" w:rsidRDefault="00CC6013" w:rsidP="00A0432D">
            <w:pPr>
              <w:pStyle w:val="TAC"/>
            </w:pPr>
            <w:r w:rsidRPr="00873AEF">
              <w:t>13.2</w:t>
            </w:r>
          </w:p>
        </w:tc>
        <w:tc>
          <w:tcPr>
            <w:tcW w:w="720" w:type="dxa"/>
            <w:vAlign w:val="center"/>
          </w:tcPr>
          <w:p w14:paraId="49D13A84" w14:textId="77777777" w:rsidR="00CC6013" w:rsidRPr="00873AEF" w:rsidRDefault="00CC6013" w:rsidP="00A0432D">
            <w:pPr>
              <w:pStyle w:val="TAC"/>
            </w:pPr>
            <w:r w:rsidRPr="00873AEF">
              <w:t>&lt;=7.2</w:t>
            </w:r>
          </w:p>
        </w:tc>
        <w:tc>
          <w:tcPr>
            <w:tcW w:w="450" w:type="dxa"/>
            <w:vAlign w:val="center"/>
          </w:tcPr>
          <w:p w14:paraId="7ABEA75A" w14:textId="77777777" w:rsidR="00CC6013" w:rsidRPr="00873AEF" w:rsidRDefault="00CC6013" w:rsidP="00A0432D">
            <w:pPr>
              <w:pStyle w:val="TAC"/>
            </w:pPr>
            <w:r w:rsidRPr="00873AEF">
              <w:t>8</w:t>
            </w:r>
          </w:p>
        </w:tc>
        <w:tc>
          <w:tcPr>
            <w:tcW w:w="630" w:type="dxa"/>
            <w:vAlign w:val="center"/>
          </w:tcPr>
          <w:p w14:paraId="7F2719E2" w14:textId="77777777" w:rsidR="00CC6013" w:rsidRPr="00873AEF" w:rsidRDefault="00CC6013" w:rsidP="00A0432D">
            <w:pPr>
              <w:pStyle w:val="TAC"/>
            </w:pPr>
            <w:r w:rsidRPr="00873AEF">
              <w:t>9.6</w:t>
            </w:r>
          </w:p>
        </w:tc>
        <w:tc>
          <w:tcPr>
            <w:tcW w:w="630" w:type="dxa"/>
            <w:vAlign w:val="center"/>
          </w:tcPr>
          <w:p w14:paraId="1A18EC6A" w14:textId="77777777" w:rsidR="00CC6013" w:rsidRPr="00873AEF" w:rsidRDefault="00CC6013" w:rsidP="00A0432D">
            <w:pPr>
              <w:pStyle w:val="TAC"/>
            </w:pPr>
            <w:r w:rsidRPr="00873AEF">
              <w:t>13.2</w:t>
            </w:r>
          </w:p>
        </w:tc>
        <w:tc>
          <w:tcPr>
            <w:tcW w:w="630" w:type="dxa"/>
            <w:vAlign w:val="center"/>
          </w:tcPr>
          <w:p w14:paraId="493254FB" w14:textId="77777777" w:rsidR="00CC6013" w:rsidRPr="00873AEF" w:rsidRDefault="00CC6013" w:rsidP="00A0432D">
            <w:pPr>
              <w:pStyle w:val="TAC"/>
            </w:pPr>
            <w:r>
              <w:t>16.4</w:t>
            </w:r>
          </w:p>
        </w:tc>
        <w:tc>
          <w:tcPr>
            <w:tcW w:w="630" w:type="dxa"/>
            <w:vAlign w:val="center"/>
          </w:tcPr>
          <w:p w14:paraId="2AF2FD0C" w14:textId="77777777" w:rsidR="00CC6013" w:rsidRPr="00873AEF" w:rsidRDefault="00CC6013" w:rsidP="00A0432D">
            <w:pPr>
              <w:pStyle w:val="TAC"/>
            </w:pPr>
            <w:r>
              <w:t>24.4</w:t>
            </w:r>
          </w:p>
        </w:tc>
        <w:tc>
          <w:tcPr>
            <w:tcW w:w="630" w:type="dxa"/>
            <w:vAlign w:val="center"/>
          </w:tcPr>
          <w:p w14:paraId="46E2835C" w14:textId="77777777" w:rsidR="00CC6013" w:rsidRPr="00873AEF" w:rsidRDefault="00CC6013" w:rsidP="00A0432D">
            <w:pPr>
              <w:pStyle w:val="TAC"/>
            </w:pPr>
            <w:r w:rsidRPr="00873AEF">
              <w:t>13.2</w:t>
            </w:r>
          </w:p>
        </w:tc>
        <w:tc>
          <w:tcPr>
            <w:tcW w:w="630" w:type="dxa"/>
            <w:vAlign w:val="center"/>
          </w:tcPr>
          <w:p w14:paraId="7AD63DA1" w14:textId="77777777" w:rsidR="00CC6013" w:rsidRPr="00873AEF" w:rsidRDefault="00CC6013" w:rsidP="00A0432D">
            <w:pPr>
              <w:pStyle w:val="TAC"/>
            </w:pPr>
            <w:r w:rsidRPr="00873AEF">
              <w:t>16.4</w:t>
            </w:r>
          </w:p>
        </w:tc>
        <w:tc>
          <w:tcPr>
            <w:tcW w:w="655" w:type="dxa"/>
            <w:vAlign w:val="center"/>
          </w:tcPr>
          <w:p w14:paraId="08074832" w14:textId="77777777" w:rsidR="00CC6013" w:rsidRPr="00873AEF" w:rsidRDefault="00CC6013" w:rsidP="00A0432D">
            <w:pPr>
              <w:pStyle w:val="TAC"/>
            </w:pPr>
            <w:r w:rsidRPr="00873AEF">
              <w:t>24.4</w:t>
            </w:r>
          </w:p>
        </w:tc>
      </w:tr>
      <w:tr w:rsidR="00CC6013" w:rsidRPr="00873AEF" w14:paraId="320EE966" w14:textId="77777777" w:rsidTr="00A0432D">
        <w:trPr>
          <w:trHeight w:val="500"/>
          <w:jc w:val="center"/>
        </w:trPr>
        <w:tc>
          <w:tcPr>
            <w:tcW w:w="1173" w:type="dxa"/>
            <w:shd w:val="clear" w:color="auto" w:fill="D9D9D9"/>
            <w:vAlign w:val="center"/>
          </w:tcPr>
          <w:p w14:paraId="5786AFE7" w14:textId="77777777" w:rsidR="00CC6013" w:rsidRPr="009B2D44" w:rsidRDefault="00CC6013" w:rsidP="00A0432D">
            <w:pPr>
              <w:pStyle w:val="TAC"/>
            </w:pPr>
            <w:r w:rsidRPr="00873AEF">
              <w:rPr>
                <w:position w:val="-14"/>
              </w:rPr>
              <w:object w:dxaOrig="999" w:dyaOrig="340" w14:anchorId="3875EDFC">
                <v:shape id="_x0000_i1630" type="#_x0000_t75" style="width:49.9pt;height:16.9pt" o:ole="">
                  <v:imagedata r:id="rId1135" o:title=""/>
                </v:shape>
                <o:OLEObject Type="Embed" ProgID="Equation.3" ShapeID="_x0000_i1630" DrawAspect="Content" ObjectID="_1783087977" r:id="rId1136"/>
              </w:object>
            </w:r>
            <w:r w:rsidRPr="009B2D44">
              <w:t xml:space="preserve"> [dB]</w:t>
            </w:r>
          </w:p>
        </w:tc>
        <w:tc>
          <w:tcPr>
            <w:tcW w:w="747" w:type="dxa"/>
            <w:vAlign w:val="center"/>
          </w:tcPr>
          <w:p w14:paraId="651719E4" w14:textId="77777777" w:rsidR="00CC6013" w:rsidRPr="00873AEF" w:rsidRDefault="00CC6013" w:rsidP="00A0432D">
            <w:pPr>
              <w:pStyle w:val="TAC"/>
            </w:pPr>
            <w:r w:rsidRPr="00873AEF">
              <w:t>-5.5</w:t>
            </w:r>
          </w:p>
        </w:tc>
        <w:tc>
          <w:tcPr>
            <w:tcW w:w="452" w:type="dxa"/>
            <w:vAlign w:val="center"/>
          </w:tcPr>
          <w:p w14:paraId="42492C06" w14:textId="77777777" w:rsidR="00CC6013" w:rsidRPr="00873AEF" w:rsidRDefault="00CC6013" w:rsidP="00A0432D">
            <w:pPr>
              <w:pStyle w:val="TAC"/>
            </w:pPr>
            <w:r w:rsidRPr="00873AEF">
              <w:t>-5</w:t>
            </w:r>
          </w:p>
        </w:tc>
        <w:tc>
          <w:tcPr>
            <w:tcW w:w="540" w:type="dxa"/>
            <w:vAlign w:val="center"/>
          </w:tcPr>
          <w:p w14:paraId="0C2AC71D" w14:textId="77777777" w:rsidR="00CC6013" w:rsidRPr="00873AEF" w:rsidRDefault="00CC6013" w:rsidP="00A0432D">
            <w:pPr>
              <w:pStyle w:val="TAC"/>
            </w:pPr>
            <w:r w:rsidRPr="00873AEF">
              <w:t>-4</w:t>
            </w:r>
          </w:p>
        </w:tc>
        <w:tc>
          <w:tcPr>
            <w:tcW w:w="630" w:type="dxa"/>
            <w:vAlign w:val="center"/>
          </w:tcPr>
          <w:p w14:paraId="60254A59" w14:textId="77777777" w:rsidR="00CC6013" w:rsidRPr="00873AEF" w:rsidRDefault="00CC6013" w:rsidP="00A0432D">
            <w:pPr>
              <w:pStyle w:val="TAC"/>
            </w:pPr>
            <w:r w:rsidRPr="00873AEF">
              <w:t>-3</w:t>
            </w:r>
          </w:p>
        </w:tc>
        <w:tc>
          <w:tcPr>
            <w:tcW w:w="720" w:type="dxa"/>
            <w:vAlign w:val="center"/>
          </w:tcPr>
          <w:p w14:paraId="11A2159F" w14:textId="77777777" w:rsidR="00CC6013" w:rsidRPr="00873AEF" w:rsidRDefault="00CC6013" w:rsidP="00A0432D">
            <w:pPr>
              <w:pStyle w:val="TAC"/>
            </w:pPr>
            <w:r w:rsidRPr="00873AEF">
              <w:t>-5.5</w:t>
            </w:r>
          </w:p>
        </w:tc>
        <w:tc>
          <w:tcPr>
            <w:tcW w:w="450" w:type="dxa"/>
            <w:vAlign w:val="center"/>
          </w:tcPr>
          <w:p w14:paraId="12242DB6" w14:textId="77777777" w:rsidR="00CC6013" w:rsidRPr="00873AEF" w:rsidRDefault="00CC6013" w:rsidP="00A0432D">
            <w:pPr>
              <w:pStyle w:val="TAC"/>
            </w:pPr>
            <w:r w:rsidRPr="00873AEF">
              <w:t>-5</w:t>
            </w:r>
          </w:p>
        </w:tc>
        <w:tc>
          <w:tcPr>
            <w:tcW w:w="630" w:type="dxa"/>
            <w:vAlign w:val="center"/>
          </w:tcPr>
          <w:p w14:paraId="10FA5465" w14:textId="77777777" w:rsidR="00CC6013" w:rsidRPr="00873AEF" w:rsidRDefault="00CC6013" w:rsidP="00A0432D">
            <w:pPr>
              <w:pStyle w:val="TAC"/>
            </w:pPr>
            <w:r w:rsidRPr="00873AEF">
              <w:t>-1.55</w:t>
            </w:r>
          </w:p>
        </w:tc>
        <w:tc>
          <w:tcPr>
            <w:tcW w:w="630" w:type="dxa"/>
            <w:vAlign w:val="center"/>
          </w:tcPr>
          <w:p w14:paraId="6E845FC9" w14:textId="77777777" w:rsidR="00CC6013" w:rsidRPr="00873AEF" w:rsidRDefault="00CC6013" w:rsidP="00A0432D">
            <w:pPr>
              <w:pStyle w:val="TAC"/>
            </w:pPr>
            <w:r w:rsidRPr="00873AEF">
              <w:t>-3</w:t>
            </w:r>
          </w:p>
        </w:tc>
        <w:tc>
          <w:tcPr>
            <w:tcW w:w="630" w:type="dxa"/>
            <w:vAlign w:val="center"/>
          </w:tcPr>
          <w:p w14:paraId="675B8B97" w14:textId="77777777" w:rsidR="00CC6013" w:rsidRPr="00873AEF" w:rsidRDefault="00CC6013" w:rsidP="00A0432D">
            <w:pPr>
              <w:pStyle w:val="TAC"/>
            </w:pPr>
            <w:r w:rsidRPr="00873AEF">
              <w:t>-0.6</w:t>
            </w:r>
          </w:p>
        </w:tc>
        <w:tc>
          <w:tcPr>
            <w:tcW w:w="630" w:type="dxa"/>
            <w:vAlign w:val="center"/>
          </w:tcPr>
          <w:p w14:paraId="3E071D83" w14:textId="77777777" w:rsidR="00CC6013" w:rsidRPr="00873AEF" w:rsidRDefault="00CC6013" w:rsidP="00A0432D">
            <w:pPr>
              <w:pStyle w:val="TAC"/>
            </w:pPr>
            <w:r w:rsidRPr="00873AEF">
              <w:t>-0.2</w:t>
            </w:r>
          </w:p>
        </w:tc>
        <w:tc>
          <w:tcPr>
            <w:tcW w:w="630" w:type="dxa"/>
            <w:vAlign w:val="center"/>
          </w:tcPr>
          <w:p w14:paraId="3203F585" w14:textId="77777777" w:rsidR="00CC6013" w:rsidRPr="00873AEF" w:rsidRDefault="00CC6013" w:rsidP="00A0432D">
            <w:pPr>
              <w:pStyle w:val="TAC"/>
            </w:pPr>
            <w:r w:rsidRPr="00873AEF">
              <w:t>-3</w:t>
            </w:r>
          </w:p>
        </w:tc>
        <w:tc>
          <w:tcPr>
            <w:tcW w:w="630" w:type="dxa"/>
            <w:vAlign w:val="center"/>
          </w:tcPr>
          <w:p w14:paraId="5CEEBB5E" w14:textId="77777777" w:rsidR="00CC6013" w:rsidRPr="00873AEF" w:rsidRDefault="00CC6013" w:rsidP="00A0432D">
            <w:pPr>
              <w:pStyle w:val="TAC"/>
            </w:pPr>
            <w:r w:rsidRPr="00873AEF">
              <w:t>-0.8</w:t>
            </w:r>
          </w:p>
        </w:tc>
        <w:tc>
          <w:tcPr>
            <w:tcW w:w="655" w:type="dxa"/>
            <w:vAlign w:val="center"/>
          </w:tcPr>
          <w:p w14:paraId="4D96ED00" w14:textId="77777777" w:rsidR="00CC6013" w:rsidRPr="00873AEF" w:rsidRDefault="00CC6013" w:rsidP="00A0432D">
            <w:pPr>
              <w:pStyle w:val="TAC"/>
            </w:pPr>
            <w:r w:rsidRPr="00873AEF">
              <w:t>-0.25</w:t>
            </w:r>
          </w:p>
        </w:tc>
      </w:tr>
    </w:tbl>
    <w:p w14:paraId="011CC414" w14:textId="77777777" w:rsidR="00CC6013" w:rsidRDefault="00CC6013" w:rsidP="00CC6013"/>
    <w:p w14:paraId="479AD475" w14:textId="77777777" w:rsidR="00CC6013" w:rsidRDefault="00CC6013" w:rsidP="00CC6013">
      <w:r>
        <w:t>The global gain is then quantized on 7 bits using</w:t>
      </w:r>
    </w:p>
    <w:p w14:paraId="19D57841" w14:textId="77777777" w:rsidR="00CC6013" w:rsidRDefault="00CC6013" w:rsidP="00CC6013">
      <w:pPr>
        <w:pStyle w:val="Formulas"/>
      </w:pPr>
      <w:r>
        <w:tab/>
      </w:r>
      <w:r w:rsidRPr="004F6D1C">
        <w:rPr>
          <w:position w:val="-14"/>
        </w:rPr>
        <w:object w:dxaOrig="4420" w:dyaOrig="340" w14:anchorId="1F37BD0F">
          <v:shape id="_x0000_i1631" type="#_x0000_t75" style="width:220.9pt;height:16.9pt" o:ole="">
            <v:imagedata r:id="rId1137" o:title=""/>
          </v:shape>
          <o:OLEObject Type="Embed" ProgID="Equation.3" ShapeID="_x0000_i1631" DrawAspect="Content" ObjectID="_1783087978" r:id="rId1138"/>
        </w:object>
      </w:r>
      <w:r>
        <w:t>,</w:t>
      </w:r>
      <w:r>
        <w:tab/>
        <w:t>(</w:t>
      </w:r>
      <w:fldSimple w:instr=" SEQ eqn \* MERGEFORMAT ">
        <w:r>
          <w:t>1400</w:t>
        </w:r>
      </w:fldSimple>
      <w:r>
        <w:t>)</w:t>
      </w:r>
    </w:p>
    <w:p w14:paraId="2D731C32" w14:textId="77777777" w:rsidR="00CC6013" w:rsidRDefault="00CC6013" w:rsidP="00CC6013">
      <w:r>
        <w:t>producing the quantized global gain</w:t>
      </w:r>
    </w:p>
    <w:p w14:paraId="340D880D" w14:textId="77777777" w:rsidR="00CC6013" w:rsidRDefault="00CC6013" w:rsidP="00CC6013">
      <w:pPr>
        <w:pStyle w:val="Formulas"/>
      </w:pPr>
      <w:r>
        <w:lastRenderedPageBreak/>
        <w:tab/>
      </w:r>
      <w:r w:rsidRPr="00B066BF">
        <w:rPr>
          <w:position w:val="-20"/>
        </w:rPr>
        <w:object w:dxaOrig="2400" w:dyaOrig="560" w14:anchorId="385C9A21">
          <v:shape id="_x0000_i1632" type="#_x0000_t75" style="width:120pt;height:28.15pt" o:ole="">
            <v:imagedata r:id="rId1139" o:title=""/>
          </v:shape>
          <o:OLEObject Type="Embed" ProgID="Equation.3" ShapeID="_x0000_i1632" DrawAspect="Content" ObjectID="_1783087979" r:id="rId1140"/>
        </w:object>
      </w:r>
      <w:r>
        <w:t>.</w:t>
      </w:r>
      <w:r>
        <w:tab/>
        <w:t>(</w:t>
      </w:r>
      <w:fldSimple w:instr=" SEQ eqn \* MERGEFORMAT ">
        <w:r>
          <w:t>1401</w:t>
        </w:r>
      </w:fldSimple>
      <w:r>
        <w:t>)</w:t>
      </w:r>
    </w:p>
    <w:p w14:paraId="0629250E" w14:textId="77777777" w:rsidR="00CC6013" w:rsidRDefault="00CC6013" w:rsidP="00CC6013">
      <w:r>
        <w:t>The quantized noise estimates are then given by</w:t>
      </w:r>
    </w:p>
    <w:p w14:paraId="737F44C1" w14:textId="77777777" w:rsidR="00CC6013" w:rsidRDefault="00CC6013" w:rsidP="00CC6013">
      <w:pPr>
        <w:pStyle w:val="Formulas"/>
      </w:pPr>
      <w:r>
        <w:tab/>
      </w:r>
      <w:r w:rsidRPr="00B066BF">
        <w:rPr>
          <w:position w:val="-12"/>
        </w:rPr>
        <w:object w:dxaOrig="3220" w:dyaOrig="740" w14:anchorId="5391A7DF">
          <v:shape id="_x0000_i1633" type="#_x0000_t75" style="width:160.9pt;height:37.15pt" o:ole="">
            <v:imagedata r:id="rId1141" o:title=""/>
          </v:shape>
          <o:OLEObject Type="Embed" ProgID="Equation.3" ShapeID="_x0000_i1633" DrawAspect="Content" ObjectID="_1783087980" r:id="rId1142"/>
        </w:object>
      </w:r>
      <w:r>
        <w:t>.</w:t>
      </w:r>
      <w:r>
        <w:tab/>
        <w:t>(</w:t>
      </w:r>
      <w:fldSimple w:instr=" SEQ eqn \* MERGEFORMAT ">
        <w:r>
          <w:t>1402</w:t>
        </w:r>
      </w:fldSimple>
      <w:r>
        <w:t>)</w:t>
      </w:r>
    </w:p>
    <w:p w14:paraId="747D8291" w14:textId="77777777" w:rsidR="00CC6013" w:rsidRDefault="00CC6013" w:rsidP="00CC6013">
      <w:r>
        <w:t>Finally the last band parameter is adjusted in case the encoded last band size is different from the decoded last band size</w:t>
      </w:r>
    </w:p>
    <w:p w14:paraId="0E06E898" w14:textId="77777777" w:rsidR="00CC6013" w:rsidRDefault="00CC6013" w:rsidP="00CC6013">
      <w:r w:rsidRPr="00CB0C92">
        <w:rPr>
          <w:position w:val="-50"/>
        </w:rPr>
        <w:object w:dxaOrig="5220" w:dyaOrig="999" w14:anchorId="15E20595">
          <v:shape id="_x0000_i1634" type="#_x0000_t75" style="width:261pt;height:49.9pt" o:ole="">
            <v:imagedata r:id="rId1143" o:title=""/>
          </v:shape>
          <o:OLEObject Type="Embed" ProgID="Equation.3" ShapeID="_x0000_i1634" DrawAspect="Content" ObjectID="_1783087981" r:id="rId1144"/>
        </w:object>
      </w:r>
    </w:p>
    <w:p w14:paraId="3A15C2B2" w14:textId="77777777" w:rsidR="00CC6013" w:rsidRPr="00CD259E" w:rsidRDefault="00CC6013" w:rsidP="00CC6013">
      <w:pPr>
        <w:pStyle w:val="Heading4"/>
      </w:pPr>
      <w:bookmarkStart w:id="319" w:name="_Toc394347347"/>
      <w:r w:rsidRPr="00AD0C3D">
        <w:t>5.6.3.</w:t>
      </w:r>
      <w:r>
        <w:t>6</w:t>
      </w:r>
      <w:r w:rsidRPr="00AD0C3D">
        <w:tab/>
        <w:t>FD-CNG</w:t>
      </w:r>
      <w:r>
        <w:t xml:space="preserve"> local CNG synthesis</w:t>
      </w:r>
      <w:bookmarkEnd w:id="319"/>
    </w:p>
    <w:p w14:paraId="6FDAF855" w14:textId="77777777" w:rsidR="00CC6013" w:rsidRDefault="00CC6013" w:rsidP="00CC6013">
      <w:pPr>
        <w:rPr>
          <w:highlight w:val="yellow"/>
        </w:rPr>
      </w:pPr>
      <w:r>
        <w:t>Noise estimates encoded in the SID frame are then used to locally generate CNG, in order to update the encoder memories. The following table lists the number of partitions used for generating CNG in the FD-CNG encoder, and their upper boundaries, as a function of bandwidths and bit-rates.</w:t>
      </w:r>
    </w:p>
    <w:p w14:paraId="3E75D4A2" w14:textId="77777777" w:rsidR="00CC6013" w:rsidRDefault="00CC6013" w:rsidP="00CC6013">
      <w:pPr>
        <w:pStyle w:val="TH"/>
      </w:pPr>
      <w:r>
        <w:t xml:space="preserve">Table </w:t>
      </w:r>
      <w:r>
        <w:fldChar w:fldCharType="begin"/>
      </w:r>
      <w:r>
        <w:instrText xml:space="preserve"> SEQ Table \* ARABIC </w:instrText>
      </w:r>
      <w:r>
        <w:fldChar w:fldCharType="separate"/>
      </w:r>
      <w:r>
        <w:rPr>
          <w:noProof/>
        </w:rPr>
        <w:t>155</w:t>
      </w:r>
      <w:r>
        <w:fldChar w:fldCharType="end"/>
      </w:r>
      <w:r>
        <w:t>: Configurations of the FD-CNG local CNG synthesis</w:t>
      </w:r>
    </w:p>
    <w:tbl>
      <w:tblPr>
        <w:tblW w:w="95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37"/>
        <w:gridCol w:w="1209"/>
        <w:gridCol w:w="885"/>
        <w:gridCol w:w="1055"/>
        <w:gridCol w:w="3115"/>
        <w:gridCol w:w="2562"/>
      </w:tblGrid>
      <w:tr w:rsidR="00CC6013" w:rsidRPr="00873AEF" w14:paraId="7692D5BE" w14:textId="77777777" w:rsidTr="00A0432D">
        <w:trPr>
          <w:trHeight w:val="757"/>
          <w:jc w:val="center"/>
        </w:trPr>
        <w:tc>
          <w:tcPr>
            <w:tcW w:w="737" w:type="dxa"/>
            <w:tcBorders>
              <w:top w:val="nil"/>
              <w:left w:val="nil"/>
              <w:bottom w:val="single" w:sz="2" w:space="0" w:color="auto"/>
            </w:tcBorders>
            <w:vAlign w:val="center"/>
          </w:tcPr>
          <w:p w14:paraId="496B1927" w14:textId="77777777" w:rsidR="00CC6013" w:rsidRPr="00873AEF" w:rsidRDefault="00CC6013" w:rsidP="00A0432D">
            <w:pPr>
              <w:pStyle w:val="TAH"/>
            </w:pPr>
            <w:r w:rsidRPr="00873AEF">
              <w:br/>
            </w:r>
          </w:p>
        </w:tc>
        <w:tc>
          <w:tcPr>
            <w:tcW w:w="1209" w:type="dxa"/>
            <w:shd w:val="clear" w:color="auto" w:fill="D9D9D9"/>
            <w:vAlign w:val="center"/>
          </w:tcPr>
          <w:p w14:paraId="2CB0BFE4" w14:textId="77777777" w:rsidR="00CC6013" w:rsidRPr="00873AEF" w:rsidRDefault="00CC6013" w:rsidP="00A0432D">
            <w:pPr>
              <w:pStyle w:val="TAH"/>
            </w:pPr>
            <w:r w:rsidRPr="00873AEF">
              <w:br/>
              <w:t>Bit-rates</w:t>
            </w:r>
            <w:r w:rsidRPr="00873AEF">
              <w:br/>
            </w:r>
            <w:r w:rsidRPr="00873AEF">
              <w:br/>
              <w:t>(kbps)</w:t>
            </w:r>
          </w:p>
        </w:tc>
        <w:tc>
          <w:tcPr>
            <w:tcW w:w="885" w:type="dxa"/>
            <w:shd w:val="clear" w:color="auto" w:fill="D9D9D9"/>
            <w:vAlign w:val="center"/>
          </w:tcPr>
          <w:p w14:paraId="13BE55B0" w14:textId="77777777" w:rsidR="00CC6013" w:rsidRPr="00873AEF" w:rsidRDefault="00CC6013" w:rsidP="00A0432D">
            <w:pPr>
              <w:pStyle w:val="TAH"/>
            </w:pPr>
            <w:r w:rsidRPr="00873AEF">
              <w:br/>
            </w:r>
            <w:r w:rsidRPr="00873AEF">
              <w:rPr>
                <w:position w:val="-12"/>
              </w:rPr>
              <w:object w:dxaOrig="540" w:dyaOrig="380" w14:anchorId="1AFCEA5E">
                <v:shape id="_x0000_i1635" type="#_x0000_t75" style="width:32.25pt;height:22.5pt" o:ole="">
                  <v:imagedata r:id="rId1145" o:title=""/>
                </v:shape>
                <o:OLEObject Type="Embed" ProgID="Equation.3" ShapeID="_x0000_i1635" DrawAspect="Content" ObjectID="_1783087982" r:id="rId1146"/>
              </w:object>
            </w:r>
          </w:p>
        </w:tc>
        <w:tc>
          <w:tcPr>
            <w:tcW w:w="1055" w:type="dxa"/>
            <w:shd w:val="clear" w:color="auto" w:fill="D9D9D9"/>
            <w:vAlign w:val="center"/>
          </w:tcPr>
          <w:p w14:paraId="07E9FBD6" w14:textId="77777777" w:rsidR="00CC6013" w:rsidRPr="00873AEF" w:rsidRDefault="00CC6013" w:rsidP="00A0432D">
            <w:pPr>
              <w:pStyle w:val="TAH"/>
            </w:pPr>
            <w:r w:rsidRPr="00873AEF">
              <w:br/>
            </w:r>
            <w:r w:rsidRPr="00873AEF">
              <w:rPr>
                <w:position w:val="-12"/>
              </w:rPr>
              <w:object w:dxaOrig="780" w:dyaOrig="380" w14:anchorId="73B7C554">
                <v:shape id="_x0000_i1636" type="#_x0000_t75" style="width:45pt;height:21.4pt" o:ole="">
                  <v:imagedata r:id="rId1147" o:title=""/>
                </v:shape>
                <o:OLEObject Type="Embed" ProgID="Equation.3" ShapeID="_x0000_i1636" DrawAspect="Content" ObjectID="_1783087983" r:id="rId1148"/>
              </w:object>
            </w:r>
          </w:p>
        </w:tc>
        <w:tc>
          <w:tcPr>
            <w:tcW w:w="3115" w:type="dxa"/>
            <w:shd w:val="clear" w:color="auto" w:fill="D9D9D9"/>
            <w:vAlign w:val="center"/>
          </w:tcPr>
          <w:p w14:paraId="366EEB61" w14:textId="77777777" w:rsidR="00CC6013" w:rsidRPr="00873AEF" w:rsidRDefault="00CC6013" w:rsidP="00A0432D">
            <w:pPr>
              <w:pStyle w:val="TAH"/>
            </w:pPr>
            <w:r w:rsidRPr="00873AEF">
              <w:rPr>
                <w:position w:val="-32"/>
              </w:rPr>
              <w:object w:dxaOrig="1440" w:dyaOrig="740" w14:anchorId="6C1A15A8">
                <v:shape id="_x0000_i1637" type="#_x0000_t75" style="width:79.9pt;height:40.9pt" o:ole="">
                  <v:imagedata r:id="rId1149" o:title=""/>
                </v:shape>
                <o:OLEObject Type="Embed" ProgID="Equation.3" ShapeID="_x0000_i1637" DrawAspect="Content" ObjectID="_1783087984" r:id="rId1150"/>
              </w:object>
            </w:r>
            <w:r w:rsidRPr="00873AEF">
              <w:br/>
            </w:r>
            <w:r w:rsidRPr="00873AEF">
              <w:br/>
              <w:t>(Hz)</w:t>
            </w:r>
          </w:p>
        </w:tc>
        <w:tc>
          <w:tcPr>
            <w:tcW w:w="2562" w:type="dxa"/>
            <w:shd w:val="clear" w:color="auto" w:fill="D9D9D9"/>
            <w:vAlign w:val="center"/>
          </w:tcPr>
          <w:p w14:paraId="5848A946" w14:textId="77777777" w:rsidR="00CC6013" w:rsidRPr="00873AEF" w:rsidRDefault="00CC6013" w:rsidP="00A0432D">
            <w:pPr>
              <w:pStyle w:val="TAH"/>
            </w:pPr>
            <w:r w:rsidRPr="00873AEF">
              <w:rPr>
                <w:position w:val="-32"/>
              </w:rPr>
              <w:object w:dxaOrig="1719" w:dyaOrig="740" w14:anchorId="3FBDCED5">
                <v:shape id="_x0000_i1638" type="#_x0000_t75" style="width:94.5pt;height:40.15pt" o:ole="">
                  <v:imagedata r:id="rId1151" o:title=""/>
                </v:shape>
                <o:OLEObject Type="Embed" ProgID="Equation.3" ShapeID="_x0000_i1638" DrawAspect="Content" ObjectID="_1783087985" r:id="rId1152"/>
              </w:object>
            </w:r>
            <w:r w:rsidRPr="00873AEF">
              <w:t xml:space="preserve"> </w:t>
            </w:r>
            <w:r w:rsidRPr="00873AEF">
              <w:br/>
            </w:r>
            <w:r w:rsidRPr="00873AEF">
              <w:br/>
              <w:t>(Hz)</w:t>
            </w:r>
          </w:p>
        </w:tc>
      </w:tr>
      <w:tr w:rsidR="00CC6013" w:rsidRPr="00873AEF" w14:paraId="53D1F11A" w14:textId="77777777" w:rsidTr="00A0432D">
        <w:trPr>
          <w:trHeight w:val="647"/>
          <w:jc w:val="center"/>
        </w:trPr>
        <w:tc>
          <w:tcPr>
            <w:tcW w:w="737" w:type="dxa"/>
            <w:shd w:val="clear" w:color="auto" w:fill="D9D9D9"/>
            <w:vAlign w:val="center"/>
          </w:tcPr>
          <w:p w14:paraId="7A1EC8C4" w14:textId="77777777" w:rsidR="00CC6013" w:rsidRPr="00873AEF" w:rsidRDefault="00CC6013" w:rsidP="00A0432D">
            <w:pPr>
              <w:pStyle w:val="TAC"/>
            </w:pPr>
            <w:r w:rsidRPr="00873AEF">
              <w:t>NB</w:t>
            </w:r>
          </w:p>
        </w:tc>
        <w:tc>
          <w:tcPr>
            <w:tcW w:w="1209" w:type="dxa"/>
            <w:shd w:val="clear" w:color="auto" w:fill="auto"/>
            <w:vAlign w:val="center"/>
          </w:tcPr>
          <w:p w14:paraId="0A08F307" w14:textId="77777777" w:rsidR="00CC6013" w:rsidRPr="00873AEF" w:rsidRDefault="00CC6013" w:rsidP="00A0432D">
            <w:pPr>
              <w:pStyle w:val="TAC"/>
            </w:pPr>
            <w:r w:rsidRPr="00873AEF">
              <w:object w:dxaOrig="160" w:dyaOrig="160" w14:anchorId="6FB4A482">
                <v:shape id="_x0000_i1639" type="#_x0000_t75" style="width:6.4pt;height:6.4pt" o:ole="">
                  <v:imagedata r:id="rId1101" o:title=""/>
                </v:shape>
                <o:OLEObject Type="Embed" ProgID="Equation.3" ShapeID="_x0000_i1639" DrawAspect="Content" ObjectID="_1783087986" r:id="rId1153"/>
              </w:object>
            </w:r>
          </w:p>
        </w:tc>
        <w:tc>
          <w:tcPr>
            <w:tcW w:w="885" w:type="dxa"/>
            <w:shd w:val="clear" w:color="auto" w:fill="auto"/>
            <w:vAlign w:val="center"/>
          </w:tcPr>
          <w:p w14:paraId="146015B5" w14:textId="77777777" w:rsidR="00CC6013" w:rsidRPr="00873AEF" w:rsidRDefault="00CC6013" w:rsidP="00A0432D">
            <w:pPr>
              <w:pStyle w:val="TAC"/>
            </w:pPr>
            <w:r w:rsidRPr="00873AEF">
              <w:t>17</w:t>
            </w:r>
          </w:p>
        </w:tc>
        <w:tc>
          <w:tcPr>
            <w:tcW w:w="1055" w:type="dxa"/>
            <w:shd w:val="clear" w:color="auto" w:fill="auto"/>
            <w:vAlign w:val="center"/>
          </w:tcPr>
          <w:p w14:paraId="452D8324" w14:textId="77777777" w:rsidR="00CC6013" w:rsidRPr="00873AEF" w:rsidRDefault="00CC6013" w:rsidP="00A0432D">
            <w:pPr>
              <w:pStyle w:val="TAC"/>
            </w:pPr>
            <w:r w:rsidRPr="00873AEF">
              <w:t>0</w:t>
            </w:r>
          </w:p>
        </w:tc>
        <w:tc>
          <w:tcPr>
            <w:tcW w:w="3115" w:type="dxa"/>
            <w:shd w:val="clear" w:color="auto" w:fill="auto"/>
            <w:vAlign w:val="center"/>
          </w:tcPr>
          <w:p w14:paraId="7E0CD35E" w14:textId="77777777" w:rsidR="00CC6013" w:rsidRPr="00873AEF" w:rsidRDefault="00CC6013" w:rsidP="00A0432D">
            <w:pPr>
              <w:pStyle w:val="TAC"/>
            </w:pPr>
            <w:r w:rsidRPr="00873AEF">
              <w:t>100, 200, 300, 400, 500, 600, 750, 900, 1050, 1250, 1450, 1700, 2000, 2300, 2700, 3150, 3975</w:t>
            </w:r>
          </w:p>
        </w:tc>
        <w:tc>
          <w:tcPr>
            <w:tcW w:w="2562" w:type="dxa"/>
            <w:shd w:val="clear" w:color="auto" w:fill="auto"/>
            <w:vAlign w:val="center"/>
          </w:tcPr>
          <w:p w14:paraId="4D15AE71" w14:textId="77777777" w:rsidR="00CC6013" w:rsidRPr="00873AEF" w:rsidRDefault="00CC6013" w:rsidP="00A0432D">
            <w:pPr>
              <w:pStyle w:val="TAC"/>
            </w:pPr>
            <w:r w:rsidRPr="00873AEF">
              <w:object w:dxaOrig="180" w:dyaOrig="200" w14:anchorId="0017F4FC">
                <v:shape id="_x0000_i1640" type="#_x0000_t75" style="width:7.15pt;height:7.9pt" o:ole="">
                  <v:imagedata r:id="rId832" o:title=""/>
                </v:shape>
                <o:OLEObject Type="Embed" ProgID="Equation.3" ShapeID="_x0000_i1640" DrawAspect="Content" ObjectID="_1783087987" r:id="rId1154"/>
              </w:object>
            </w:r>
          </w:p>
        </w:tc>
      </w:tr>
      <w:tr w:rsidR="00CC6013" w:rsidRPr="00873AEF" w14:paraId="78D77204" w14:textId="77777777" w:rsidTr="00A0432D">
        <w:trPr>
          <w:trHeight w:val="759"/>
          <w:jc w:val="center"/>
        </w:trPr>
        <w:tc>
          <w:tcPr>
            <w:tcW w:w="737" w:type="dxa"/>
            <w:vMerge w:val="restart"/>
            <w:shd w:val="clear" w:color="auto" w:fill="D9D9D9"/>
            <w:vAlign w:val="center"/>
          </w:tcPr>
          <w:p w14:paraId="381B5A4C" w14:textId="77777777" w:rsidR="00CC6013" w:rsidRPr="00873AEF" w:rsidRDefault="00CC6013" w:rsidP="00A0432D">
            <w:pPr>
              <w:pStyle w:val="TAC"/>
            </w:pPr>
            <w:r w:rsidRPr="00873AEF">
              <w:t>WB</w:t>
            </w:r>
          </w:p>
        </w:tc>
        <w:tc>
          <w:tcPr>
            <w:tcW w:w="1209" w:type="dxa"/>
            <w:shd w:val="clear" w:color="auto" w:fill="auto"/>
            <w:vAlign w:val="center"/>
          </w:tcPr>
          <w:p w14:paraId="0C63E603" w14:textId="77777777" w:rsidR="00CC6013" w:rsidRPr="00873AEF" w:rsidRDefault="00CC6013" w:rsidP="00A0432D">
            <w:pPr>
              <w:pStyle w:val="TAC"/>
            </w:pPr>
            <w:r w:rsidRPr="00873AEF">
              <w:rPr>
                <w:position w:val="-6"/>
              </w:rPr>
              <w:object w:dxaOrig="320" w:dyaOrig="240" w14:anchorId="321E0E70">
                <v:shape id="_x0000_i1641" type="#_x0000_t75" style="width:12.75pt;height:9.4pt" o:ole="">
                  <v:imagedata r:id="rId1155" o:title=""/>
                </v:shape>
                <o:OLEObject Type="Embed" ProgID="Equation.3" ShapeID="_x0000_i1641" DrawAspect="Content" ObjectID="_1783087988" r:id="rId1156"/>
              </w:object>
            </w:r>
          </w:p>
        </w:tc>
        <w:tc>
          <w:tcPr>
            <w:tcW w:w="885" w:type="dxa"/>
            <w:shd w:val="clear" w:color="auto" w:fill="auto"/>
            <w:vAlign w:val="center"/>
          </w:tcPr>
          <w:p w14:paraId="6F7BB0BE" w14:textId="77777777" w:rsidR="00CC6013" w:rsidRPr="00873AEF" w:rsidRDefault="00CC6013" w:rsidP="00A0432D">
            <w:pPr>
              <w:pStyle w:val="TAC"/>
            </w:pPr>
            <w:r w:rsidRPr="00873AEF">
              <w:t>20</w:t>
            </w:r>
          </w:p>
        </w:tc>
        <w:tc>
          <w:tcPr>
            <w:tcW w:w="1055" w:type="dxa"/>
            <w:shd w:val="clear" w:color="auto" w:fill="auto"/>
            <w:vAlign w:val="center"/>
          </w:tcPr>
          <w:p w14:paraId="773856F1" w14:textId="77777777" w:rsidR="00CC6013" w:rsidRPr="00873AEF" w:rsidRDefault="00CC6013" w:rsidP="00A0432D">
            <w:pPr>
              <w:pStyle w:val="TAC"/>
            </w:pPr>
            <w:r w:rsidRPr="00873AEF">
              <w:t>0</w:t>
            </w:r>
          </w:p>
        </w:tc>
        <w:tc>
          <w:tcPr>
            <w:tcW w:w="3115" w:type="dxa"/>
            <w:shd w:val="clear" w:color="auto" w:fill="auto"/>
            <w:vAlign w:val="center"/>
          </w:tcPr>
          <w:p w14:paraId="476C475F" w14:textId="77777777" w:rsidR="00CC6013" w:rsidRPr="00873AEF" w:rsidRDefault="00CC6013" w:rsidP="00A0432D">
            <w:pPr>
              <w:pStyle w:val="TAC"/>
            </w:pPr>
            <w:r w:rsidRPr="00873AEF">
              <w:t>100, 200, 300, 400, 500, 600, 750, 900, 1050, 1250, 1450, 1700, 2000, 2300, 2700, 3150, 3700, 4400, 5300, 6375</w:t>
            </w:r>
          </w:p>
        </w:tc>
        <w:tc>
          <w:tcPr>
            <w:tcW w:w="2562" w:type="dxa"/>
            <w:shd w:val="clear" w:color="auto" w:fill="auto"/>
            <w:vAlign w:val="center"/>
          </w:tcPr>
          <w:p w14:paraId="1FFAF00A" w14:textId="77777777" w:rsidR="00CC6013" w:rsidRPr="00873AEF" w:rsidRDefault="00CC6013" w:rsidP="00A0432D">
            <w:pPr>
              <w:pStyle w:val="TAC"/>
            </w:pPr>
            <w:r w:rsidRPr="00873AEF">
              <w:object w:dxaOrig="180" w:dyaOrig="200" w14:anchorId="461C9C94">
                <v:shape id="_x0000_i1642" type="#_x0000_t75" style="width:7.15pt;height:7.9pt" o:ole="">
                  <v:imagedata r:id="rId832" o:title=""/>
                </v:shape>
                <o:OLEObject Type="Embed" ProgID="Equation.3" ShapeID="_x0000_i1642" DrawAspect="Content" ObjectID="_1783087989" r:id="rId1157"/>
              </w:object>
            </w:r>
          </w:p>
        </w:tc>
      </w:tr>
      <w:tr w:rsidR="00CC6013" w:rsidRPr="00873AEF" w14:paraId="70B3C8E0" w14:textId="77777777" w:rsidTr="00A0432D">
        <w:trPr>
          <w:trHeight w:val="789"/>
          <w:jc w:val="center"/>
        </w:trPr>
        <w:tc>
          <w:tcPr>
            <w:tcW w:w="737" w:type="dxa"/>
            <w:vMerge/>
            <w:shd w:val="clear" w:color="auto" w:fill="D9D9D9"/>
            <w:vAlign w:val="center"/>
          </w:tcPr>
          <w:p w14:paraId="7C3E011B" w14:textId="77777777" w:rsidR="00CC6013" w:rsidRPr="00873AEF" w:rsidRDefault="00CC6013" w:rsidP="00A0432D">
            <w:pPr>
              <w:pStyle w:val="TAC"/>
            </w:pPr>
          </w:p>
        </w:tc>
        <w:tc>
          <w:tcPr>
            <w:tcW w:w="1209" w:type="dxa"/>
            <w:shd w:val="clear" w:color="auto" w:fill="auto"/>
            <w:vAlign w:val="center"/>
          </w:tcPr>
          <w:p w14:paraId="71BD5A2C" w14:textId="77777777" w:rsidR="00CC6013" w:rsidRPr="00873AEF" w:rsidRDefault="00CC6013" w:rsidP="00A0432D">
            <w:pPr>
              <w:pStyle w:val="TAC"/>
              <w:rPr>
                <w:lang w:eastAsia="zh-CN"/>
              </w:rPr>
            </w:pPr>
            <w:r w:rsidRPr="00873AEF">
              <w:rPr>
                <w:lang w:eastAsia="zh-CN"/>
              </w:rPr>
              <w:br/>
            </w:r>
            <w:r w:rsidRPr="00873AEF">
              <w:rPr>
                <w:position w:val="-6"/>
              </w:rPr>
              <w:object w:dxaOrig="999" w:dyaOrig="240" w14:anchorId="52AFC297">
                <v:shape id="_x0000_i1643" type="#_x0000_t75" style="width:49.9pt;height:12pt" o:ole="">
                  <v:imagedata r:id="rId1158" o:title=""/>
                </v:shape>
                <o:OLEObject Type="Embed" ProgID="Equation.3" ShapeID="_x0000_i1643" DrawAspect="Content" ObjectID="_1783087990" r:id="rId1159"/>
              </w:object>
            </w:r>
          </w:p>
        </w:tc>
        <w:tc>
          <w:tcPr>
            <w:tcW w:w="885" w:type="dxa"/>
            <w:shd w:val="clear" w:color="auto" w:fill="auto"/>
            <w:vAlign w:val="center"/>
          </w:tcPr>
          <w:p w14:paraId="08394372" w14:textId="77777777" w:rsidR="00CC6013" w:rsidRPr="00873AEF" w:rsidRDefault="00CC6013" w:rsidP="00A0432D">
            <w:pPr>
              <w:pStyle w:val="TAC"/>
            </w:pPr>
            <w:r w:rsidRPr="00873AEF">
              <w:t>20</w:t>
            </w:r>
          </w:p>
        </w:tc>
        <w:tc>
          <w:tcPr>
            <w:tcW w:w="1055" w:type="dxa"/>
            <w:shd w:val="clear" w:color="auto" w:fill="auto"/>
            <w:vAlign w:val="center"/>
          </w:tcPr>
          <w:p w14:paraId="17DD30D4" w14:textId="77777777" w:rsidR="00CC6013" w:rsidRPr="00873AEF" w:rsidRDefault="00CC6013" w:rsidP="00A0432D">
            <w:pPr>
              <w:pStyle w:val="TAC"/>
            </w:pPr>
            <w:r w:rsidRPr="00873AEF">
              <w:t>1</w:t>
            </w:r>
          </w:p>
        </w:tc>
        <w:tc>
          <w:tcPr>
            <w:tcW w:w="3115" w:type="dxa"/>
            <w:shd w:val="clear" w:color="auto" w:fill="auto"/>
            <w:vAlign w:val="center"/>
          </w:tcPr>
          <w:p w14:paraId="1BA6E246" w14:textId="77777777" w:rsidR="00CC6013" w:rsidRPr="00873AEF" w:rsidRDefault="00CC6013" w:rsidP="00A0432D">
            <w:pPr>
              <w:pStyle w:val="TAC"/>
            </w:pPr>
            <w:r w:rsidRPr="00873AEF">
              <w:t>100, 200, 300, 400, 500, 600, 750, 900, 1050, 1250, 1450, 1700, 2000, 2300, 2700, 3150, 3700, 4400, 5300, 6375</w:t>
            </w:r>
          </w:p>
        </w:tc>
        <w:tc>
          <w:tcPr>
            <w:tcW w:w="2562" w:type="dxa"/>
            <w:shd w:val="clear" w:color="auto" w:fill="auto"/>
            <w:vAlign w:val="center"/>
          </w:tcPr>
          <w:p w14:paraId="6C43662D" w14:textId="77777777" w:rsidR="00CC6013" w:rsidRPr="00873AEF" w:rsidRDefault="00CC6013" w:rsidP="00A0432D">
            <w:pPr>
              <w:pStyle w:val="TAC"/>
            </w:pPr>
            <w:r w:rsidRPr="00873AEF">
              <w:t>8000</w:t>
            </w:r>
          </w:p>
        </w:tc>
      </w:tr>
      <w:tr w:rsidR="00CC6013" w:rsidRPr="00873AEF" w14:paraId="3F258BD9" w14:textId="77777777" w:rsidTr="00A0432D">
        <w:trPr>
          <w:trHeight w:val="819"/>
          <w:jc w:val="center"/>
        </w:trPr>
        <w:tc>
          <w:tcPr>
            <w:tcW w:w="737" w:type="dxa"/>
            <w:vMerge/>
            <w:shd w:val="clear" w:color="auto" w:fill="D9D9D9"/>
            <w:vAlign w:val="center"/>
          </w:tcPr>
          <w:p w14:paraId="3C2E3562" w14:textId="77777777" w:rsidR="00CC6013" w:rsidRPr="00873AEF" w:rsidRDefault="00CC6013" w:rsidP="00A0432D">
            <w:pPr>
              <w:pStyle w:val="TAC"/>
            </w:pPr>
          </w:p>
        </w:tc>
        <w:tc>
          <w:tcPr>
            <w:tcW w:w="1209" w:type="dxa"/>
            <w:shd w:val="clear" w:color="auto" w:fill="auto"/>
            <w:vAlign w:val="center"/>
          </w:tcPr>
          <w:p w14:paraId="53C2BBC1" w14:textId="77777777" w:rsidR="00CC6013" w:rsidRPr="00873AEF" w:rsidRDefault="00CC6013" w:rsidP="00A0432D">
            <w:pPr>
              <w:pStyle w:val="TAC"/>
            </w:pPr>
            <w:r w:rsidRPr="00873AEF">
              <w:rPr>
                <w:position w:val="-6"/>
              </w:rPr>
              <w:object w:dxaOrig="580" w:dyaOrig="240" w14:anchorId="3BC8F91E">
                <v:shape id="_x0000_i1644" type="#_x0000_t75" style="width:28.9pt;height:12pt" o:ole="">
                  <v:imagedata r:id="rId1160" o:title=""/>
                </v:shape>
                <o:OLEObject Type="Embed" ProgID="Equation.3" ShapeID="_x0000_i1644" DrawAspect="Content" ObjectID="_1783087991" r:id="rId1161"/>
              </w:object>
            </w:r>
          </w:p>
        </w:tc>
        <w:tc>
          <w:tcPr>
            <w:tcW w:w="885" w:type="dxa"/>
            <w:shd w:val="clear" w:color="auto" w:fill="auto"/>
            <w:vAlign w:val="center"/>
          </w:tcPr>
          <w:p w14:paraId="70A9BC11" w14:textId="77777777" w:rsidR="00CC6013" w:rsidRPr="00873AEF" w:rsidRDefault="00CC6013" w:rsidP="00A0432D">
            <w:pPr>
              <w:pStyle w:val="TAC"/>
            </w:pPr>
            <w:r w:rsidRPr="00873AEF">
              <w:t>21</w:t>
            </w:r>
          </w:p>
        </w:tc>
        <w:tc>
          <w:tcPr>
            <w:tcW w:w="1055" w:type="dxa"/>
            <w:shd w:val="clear" w:color="auto" w:fill="auto"/>
            <w:vAlign w:val="center"/>
          </w:tcPr>
          <w:p w14:paraId="3AA0DA07" w14:textId="77777777" w:rsidR="00CC6013" w:rsidRPr="00873AEF" w:rsidRDefault="00CC6013" w:rsidP="00A0432D">
            <w:pPr>
              <w:pStyle w:val="TAC"/>
            </w:pPr>
            <w:r w:rsidRPr="00873AEF">
              <w:t>0</w:t>
            </w:r>
          </w:p>
        </w:tc>
        <w:tc>
          <w:tcPr>
            <w:tcW w:w="3115" w:type="dxa"/>
            <w:shd w:val="clear" w:color="auto" w:fill="auto"/>
            <w:vAlign w:val="center"/>
          </w:tcPr>
          <w:p w14:paraId="47D91024" w14:textId="77777777" w:rsidR="00CC6013" w:rsidRPr="00873AEF" w:rsidRDefault="00CC6013" w:rsidP="00A0432D">
            <w:pPr>
              <w:pStyle w:val="TAC"/>
            </w:pPr>
            <w:r w:rsidRPr="00873AEF">
              <w:t>100, 200, 300, 400, 500, 600, 750, 900, 1050, 1250, 1450, 1700, 2000, 2300, 2700, 3150, 3700, 4400, 5300, 6375, 7975</w:t>
            </w:r>
          </w:p>
        </w:tc>
        <w:tc>
          <w:tcPr>
            <w:tcW w:w="2562" w:type="dxa"/>
            <w:shd w:val="clear" w:color="auto" w:fill="auto"/>
            <w:vAlign w:val="center"/>
          </w:tcPr>
          <w:p w14:paraId="6D4D077F" w14:textId="77777777" w:rsidR="00CC6013" w:rsidRPr="00873AEF" w:rsidRDefault="00CC6013" w:rsidP="00A0432D">
            <w:pPr>
              <w:pStyle w:val="TAC"/>
            </w:pPr>
            <w:r w:rsidRPr="00873AEF">
              <w:object w:dxaOrig="180" w:dyaOrig="200" w14:anchorId="2809BAB5">
                <v:shape id="_x0000_i1645" type="#_x0000_t75" style="width:7.15pt;height:7.9pt" o:ole="">
                  <v:imagedata r:id="rId832" o:title=""/>
                </v:shape>
                <o:OLEObject Type="Embed" ProgID="Equation.3" ShapeID="_x0000_i1645" DrawAspect="Content" ObjectID="_1783087992" r:id="rId1162"/>
              </w:object>
            </w:r>
          </w:p>
        </w:tc>
      </w:tr>
      <w:tr w:rsidR="00CC6013" w:rsidRPr="00873AEF" w14:paraId="63F53041" w14:textId="77777777" w:rsidTr="00A0432D">
        <w:trPr>
          <w:trHeight w:val="835"/>
          <w:jc w:val="center"/>
        </w:trPr>
        <w:tc>
          <w:tcPr>
            <w:tcW w:w="737" w:type="dxa"/>
            <w:vMerge w:val="restart"/>
            <w:shd w:val="clear" w:color="auto" w:fill="D9D9D9"/>
            <w:vAlign w:val="center"/>
          </w:tcPr>
          <w:p w14:paraId="1E72CF4A" w14:textId="77777777" w:rsidR="00CC6013" w:rsidRPr="00873AEF" w:rsidRDefault="00CC6013" w:rsidP="00A0432D">
            <w:pPr>
              <w:pStyle w:val="TAC"/>
            </w:pPr>
            <w:r w:rsidRPr="00873AEF">
              <w:t>SWB/FB</w:t>
            </w:r>
          </w:p>
        </w:tc>
        <w:tc>
          <w:tcPr>
            <w:tcW w:w="1209" w:type="dxa"/>
            <w:shd w:val="clear" w:color="auto" w:fill="auto"/>
            <w:vAlign w:val="center"/>
          </w:tcPr>
          <w:p w14:paraId="3586F9FD" w14:textId="77777777" w:rsidR="00CC6013" w:rsidRPr="00873AEF" w:rsidRDefault="00CC6013" w:rsidP="00A0432D">
            <w:pPr>
              <w:pStyle w:val="TAC"/>
            </w:pPr>
            <w:r w:rsidRPr="00873AEF">
              <w:rPr>
                <w:position w:val="-6"/>
              </w:rPr>
              <w:object w:dxaOrig="560" w:dyaOrig="240" w14:anchorId="184C7E2F">
                <v:shape id="_x0000_i1646" type="#_x0000_t75" style="width:28.15pt;height:12pt" o:ole="">
                  <v:imagedata r:id="rId1163" o:title=""/>
                </v:shape>
                <o:OLEObject Type="Embed" ProgID="Equation.3" ShapeID="_x0000_i1646" DrawAspect="Content" ObjectID="_1783087993" r:id="rId1164"/>
              </w:object>
            </w:r>
          </w:p>
        </w:tc>
        <w:tc>
          <w:tcPr>
            <w:tcW w:w="885" w:type="dxa"/>
            <w:shd w:val="clear" w:color="auto" w:fill="auto"/>
            <w:vAlign w:val="center"/>
          </w:tcPr>
          <w:p w14:paraId="163129EB" w14:textId="77777777" w:rsidR="00CC6013" w:rsidRPr="00873AEF" w:rsidRDefault="00CC6013" w:rsidP="00A0432D">
            <w:pPr>
              <w:pStyle w:val="TAC"/>
            </w:pPr>
            <w:r w:rsidRPr="00873AEF">
              <w:t>20</w:t>
            </w:r>
          </w:p>
        </w:tc>
        <w:tc>
          <w:tcPr>
            <w:tcW w:w="1055" w:type="dxa"/>
            <w:shd w:val="clear" w:color="auto" w:fill="auto"/>
            <w:vAlign w:val="center"/>
          </w:tcPr>
          <w:p w14:paraId="7721C906" w14:textId="77777777" w:rsidR="00CC6013" w:rsidRPr="00873AEF" w:rsidRDefault="00CC6013" w:rsidP="00A0432D">
            <w:pPr>
              <w:pStyle w:val="TAC"/>
            </w:pPr>
            <w:r w:rsidRPr="00873AEF">
              <w:t>4</w:t>
            </w:r>
          </w:p>
        </w:tc>
        <w:tc>
          <w:tcPr>
            <w:tcW w:w="3115" w:type="dxa"/>
            <w:shd w:val="clear" w:color="auto" w:fill="auto"/>
            <w:vAlign w:val="center"/>
          </w:tcPr>
          <w:p w14:paraId="6629F545" w14:textId="77777777" w:rsidR="00CC6013" w:rsidRPr="00873AEF" w:rsidRDefault="00CC6013" w:rsidP="00A0432D">
            <w:pPr>
              <w:pStyle w:val="TAC"/>
            </w:pPr>
            <w:r w:rsidRPr="00873AEF">
              <w:t>100, 200, 300, 400, 500, 600, 750, 900, 1050, 1250, 1450, 1700, 2000, 2300, 2700, 3150, 3700, 4400, 5300, 6375</w:t>
            </w:r>
          </w:p>
        </w:tc>
        <w:tc>
          <w:tcPr>
            <w:tcW w:w="2562" w:type="dxa"/>
            <w:shd w:val="clear" w:color="auto" w:fill="auto"/>
            <w:vAlign w:val="center"/>
          </w:tcPr>
          <w:p w14:paraId="72B34F46" w14:textId="77777777" w:rsidR="00CC6013" w:rsidRPr="00873AEF" w:rsidRDefault="00CC6013" w:rsidP="00A0432D">
            <w:pPr>
              <w:pStyle w:val="TAC"/>
            </w:pPr>
            <w:r w:rsidRPr="00873AEF">
              <w:t>8000, 10000, 12000, 14000</w:t>
            </w:r>
          </w:p>
        </w:tc>
      </w:tr>
      <w:tr w:rsidR="00CC6013" w:rsidRPr="00873AEF" w14:paraId="78EA4863" w14:textId="77777777" w:rsidTr="00A0432D">
        <w:trPr>
          <w:trHeight w:val="865"/>
          <w:jc w:val="center"/>
        </w:trPr>
        <w:tc>
          <w:tcPr>
            <w:tcW w:w="737" w:type="dxa"/>
            <w:vMerge/>
            <w:shd w:val="clear" w:color="auto" w:fill="D9D9D9"/>
            <w:vAlign w:val="center"/>
          </w:tcPr>
          <w:p w14:paraId="50492952" w14:textId="77777777" w:rsidR="00CC6013" w:rsidRPr="00873AEF" w:rsidRDefault="00CC6013" w:rsidP="00A0432D">
            <w:pPr>
              <w:pStyle w:val="TAC"/>
            </w:pPr>
          </w:p>
        </w:tc>
        <w:tc>
          <w:tcPr>
            <w:tcW w:w="1209" w:type="dxa"/>
            <w:shd w:val="clear" w:color="auto" w:fill="auto"/>
            <w:vAlign w:val="center"/>
          </w:tcPr>
          <w:p w14:paraId="21C3045C" w14:textId="77777777" w:rsidR="00CC6013" w:rsidRPr="00873AEF" w:rsidRDefault="00CC6013" w:rsidP="00A0432D">
            <w:pPr>
              <w:pStyle w:val="TAC"/>
            </w:pPr>
            <w:r w:rsidRPr="00873AEF">
              <w:rPr>
                <w:position w:val="-6"/>
              </w:rPr>
              <w:object w:dxaOrig="580" w:dyaOrig="240" w14:anchorId="49918F0A">
                <v:shape id="_x0000_i1647" type="#_x0000_t75" style="width:28.9pt;height:12pt" o:ole="">
                  <v:imagedata r:id="rId1165" o:title=""/>
                </v:shape>
                <o:OLEObject Type="Embed" ProgID="Equation.3" ShapeID="_x0000_i1647" DrawAspect="Content" ObjectID="_1783087994" r:id="rId1166"/>
              </w:object>
            </w:r>
          </w:p>
        </w:tc>
        <w:tc>
          <w:tcPr>
            <w:tcW w:w="885" w:type="dxa"/>
            <w:shd w:val="clear" w:color="auto" w:fill="auto"/>
            <w:vAlign w:val="center"/>
          </w:tcPr>
          <w:p w14:paraId="518B0188" w14:textId="77777777" w:rsidR="00CC6013" w:rsidRPr="00873AEF" w:rsidRDefault="00CC6013" w:rsidP="00A0432D">
            <w:pPr>
              <w:pStyle w:val="TAC"/>
            </w:pPr>
            <w:r w:rsidRPr="00873AEF">
              <w:t>21</w:t>
            </w:r>
          </w:p>
        </w:tc>
        <w:tc>
          <w:tcPr>
            <w:tcW w:w="1055" w:type="dxa"/>
            <w:shd w:val="clear" w:color="auto" w:fill="auto"/>
            <w:vAlign w:val="center"/>
          </w:tcPr>
          <w:p w14:paraId="5CC69C84" w14:textId="77777777" w:rsidR="00CC6013" w:rsidRPr="00873AEF" w:rsidRDefault="00CC6013" w:rsidP="00A0432D">
            <w:pPr>
              <w:pStyle w:val="TAC"/>
            </w:pPr>
            <w:r w:rsidRPr="00873AEF">
              <w:t>3</w:t>
            </w:r>
          </w:p>
        </w:tc>
        <w:tc>
          <w:tcPr>
            <w:tcW w:w="3115" w:type="dxa"/>
            <w:shd w:val="clear" w:color="auto" w:fill="auto"/>
            <w:vAlign w:val="center"/>
          </w:tcPr>
          <w:p w14:paraId="4A6F5330" w14:textId="77777777" w:rsidR="00CC6013" w:rsidRPr="00873AEF" w:rsidRDefault="00CC6013" w:rsidP="00A0432D">
            <w:pPr>
              <w:pStyle w:val="TAC"/>
            </w:pPr>
            <w:r w:rsidRPr="00873AEF">
              <w:t>100, 200, 300, 400, 500, 600, 750, 900, 1050, 1250, 1450, 1700, 2000, 2300, 2700, 3150, 3700, 4400, 5300, 6375, 7975</w:t>
            </w:r>
          </w:p>
        </w:tc>
        <w:tc>
          <w:tcPr>
            <w:tcW w:w="2562" w:type="dxa"/>
            <w:shd w:val="clear" w:color="auto" w:fill="auto"/>
            <w:vAlign w:val="center"/>
          </w:tcPr>
          <w:p w14:paraId="2BD72D1C" w14:textId="77777777" w:rsidR="00CC6013" w:rsidRPr="00873AEF" w:rsidRDefault="00CC6013" w:rsidP="00A0432D">
            <w:pPr>
              <w:pStyle w:val="TAC"/>
            </w:pPr>
            <w:r w:rsidRPr="00873AEF">
              <w:t>10000, 12000, 16000</w:t>
            </w:r>
          </w:p>
        </w:tc>
      </w:tr>
    </w:tbl>
    <w:p w14:paraId="4EE7E72A" w14:textId="77777777" w:rsidR="00CC6013" w:rsidRDefault="00CC6013" w:rsidP="00CC6013">
      <w:pPr>
        <w:rPr>
          <w:highlight w:val="yellow"/>
        </w:rPr>
      </w:pPr>
    </w:p>
    <w:p w14:paraId="319C10FF" w14:textId="77777777" w:rsidR="00CC6013" w:rsidRDefault="00CC6013" w:rsidP="00CC6013">
      <w:r>
        <w:t>For each partition</w:t>
      </w:r>
      <w:r w:rsidRPr="007067D2">
        <w:rPr>
          <w:position w:val="-12"/>
        </w:rPr>
        <w:object w:dxaOrig="1280" w:dyaOrig="400" w14:anchorId="702954C9">
          <v:shape id="_x0000_i1648" type="#_x0000_t75" style="width:64.15pt;height:19.9pt" o:ole="">
            <v:imagedata r:id="rId1167" o:title=""/>
          </v:shape>
          <o:OLEObject Type="Embed" ProgID="Equation.3" ShapeID="_x0000_i1648" DrawAspect="Content" ObjectID="_1783087995" r:id="rId1168"/>
        </w:object>
      </w:r>
      <w:r>
        <w:t>,</w:t>
      </w:r>
      <w:r w:rsidRPr="00A34116">
        <w:rPr>
          <w:position w:val="-10"/>
        </w:rPr>
        <w:object w:dxaOrig="780" w:dyaOrig="360" w14:anchorId="7CA6A145">
          <v:shape id="_x0000_i1649" type="#_x0000_t75" style="width:39pt;height:18pt" o:ole="">
            <v:imagedata r:id="rId1169" o:title=""/>
          </v:shape>
          <o:OLEObject Type="Embed" ProgID="Equation.3" ShapeID="_x0000_i1649" DrawAspect="Content" ObjectID="_1783087996" r:id="rId1170"/>
        </w:object>
      </w:r>
      <w:r>
        <w:t xml:space="preserve">corresponds to the frequency of the last band in the </w:t>
      </w:r>
      <w:r w:rsidRPr="00492B96">
        <w:rPr>
          <w:i/>
        </w:rPr>
        <w:t>i</w:t>
      </w:r>
      <w:r>
        <w:t>-th partition. The indices</w:t>
      </w:r>
      <w:r w:rsidRPr="0010059D">
        <w:rPr>
          <w:position w:val="-12"/>
        </w:rPr>
        <w:object w:dxaOrig="740" w:dyaOrig="380" w14:anchorId="1F85D6D2">
          <v:shape id="_x0000_i1650" type="#_x0000_t75" style="width:37.15pt;height:19.15pt" o:ole="">
            <v:imagedata r:id="rId1171" o:title=""/>
          </v:shape>
          <o:OLEObject Type="Embed" ProgID="Equation.3" ShapeID="_x0000_i1650" DrawAspect="Content" ObjectID="_1783087997" r:id="rId1172"/>
        </w:object>
      </w:r>
      <w:r>
        <w:t xml:space="preserve">and </w:t>
      </w:r>
      <w:r w:rsidRPr="0010059D">
        <w:rPr>
          <w:position w:val="-10"/>
        </w:rPr>
        <w:object w:dxaOrig="740" w:dyaOrig="360" w14:anchorId="6C8EE86A">
          <v:shape id="_x0000_i1651" type="#_x0000_t75" style="width:37.15pt;height:18pt" o:ole="">
            <v:imagedata r:id="rId1173" o:title=""/>
          </v:shape>
          <o:OLEObject Type="Embed" ProgID="Equation.3" ShapeID="_x0000_i1651" DrawAspect="Content" ObjectID="_1783087998" r:id="rId1174"/>
        </w:object>
      </w:r>
      <w:r>
        <w:t xml:space="preserve"> of the first and last bands in each spectral partition can be derived as a function of the core sampling rate </w:t>
      </w:r>
      <w:r w:rsidRPr="006354B0">
        <w:rPr>
          <w:position w:val="-12"/>
        </w:rPr>
        <w:object w:dxaOrig="620" w:dyaOrig="400" w14:anchorId="41771834">
          <v:shape id="_x0000_i1652" type="#_x0000_t75" style="width:31.15pt;height:19.9pt" o:ole="">
            <v:imagedata r:id="rId1175" o:title=""/>
          </v:shape>
          <o:OLEObject Type="Embed" ProgID="Equation.3" ShapeID="_x0000_i1652" DrawAspect="Content" ObjectID="_1783087999" r:id="rId1176"/>
        </w:object>
      </w:r>
      <w:r>
        <w:t>and the FFT size</w:t>
      </w:r>
      <w:r w:rsidRPr="007D3E66">
        <w:rPr>
          <w:position w:val="-12"/>
        </w:rPr>
        <w:object w:dxaOrig="2000" w:dyaOrig="380" w14:anchorId="10E859BC">
          <v:shape id="_x0000_i1653" type="#_x0000_t75" style="width:100.15pt;height:19.15pt" o:ole="">
            <v:imagedata r:id="rId1177" o:title=""/>
          </v:shape>
          <o:OLEObject Type="Embed" ProgID="Equation.3" ShapeID="_x0000_i1653" DrawAspect="Content" ObjectID="_1783088000" r:id="rId1178"/>
        </w:object>
      </w:r>
      <w:r w:rsidRPr="007D3E66">
        <w:t>:</w:t>
      </w:r>
    </w:p>
    <w:p w14:paraId="4B44DF34" w14:textId="77777777" w:rsidR="00CC6013" w:rsidRDefault="00CC6013" w:rsidP="00CC6013">
      <w:pPr>
        <w:pStyle w:val="EQ"/>
      </w:pPr>
      <w:r>
        <w:lastRenderedPageBreak/>
        <w:tab/>
      </w:r>
      <w:r w:rsidRPr="00A34116">
        <w:rPr>
          <w:position w:val="-66"/>
        </w:rPr>
        <w:object w:dxaOrig="6160" w:dyaOrig="1420" w14:anchorId="3CC748C7">
          <v:shape id="_x0000_i1654" type="#_x0000_t75" style="width:307.9pt;height:70.9pt" o:ole="">
            <v:imagedata r:id="rId1179" o:title=""/>
          </v:shape>
          <o:OLEObject Type="Embed" ProgID="Equation.3" ShapeID="_x0000_i1654" DrawAspect="Content" ObjectID="_1783088001" r:id="rId1180"/>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1403</w:t>
      </w:r>
      <w:r w:rsidRPr="00E82499">
        <w:fldChar w:fldCharType="end"/>
      </w:r>
      <w:r w:rsidRPr="00E82499">
        <w:t>)</w:t>
      </w:r>
    </w:p>
    <w:p w14:paraId="2C339C31" w14:textId="77777777" w:rsidR="00CC6013" w:rsidRDefault="00CC6013" w:rsidP="00CC6013">
      <w:pPr>
        <w:pStyle w:val="EQ"/>
      </w:pPr>
      <w:r>
        <w:tab/>
      </w:r>
      <w:r w:rsidRPr="007067D2">
        <w:rPr>
          <w:position w:val="-52"/>
        </w:rPr>
        <w:object w:dxaOrig="4560" w:dyaOrig="1140" w14:anchorId="443FDF12">
          <v:shape id="_x0000_i1655" type="#_x0000_t75" style="width:228pt;height:57pt" o:ole="">
            <v:imagedata r:id="rId1181" o:title=""/>
          </v:shape>
          <o:OLEObject Type="Embed" ProgID="Equation.3" ShapeID="_x0000_i1655" DrawAspect="Content" ObjectID="_1783088002" r:id="rId1182"/>
        </w:object>
      </w:r>
      <w:r>
        <w:t>,</w:t>
      </w:r>
      <w:r w:rsidRPr="00E82499">
        <w:tab/>
        <w:t>(</w:t>
      </w:r>
      <w:r w:rsidRPr="00E82499">
        <w:fldChar w:fldCharType="begin"/>
      </w:r>
      <w:r w:rsidRPr="00E82499">
        <w:instrText xml:space="preserve"> </w:instrText>
      </w:r>
      <w:r>
        <w:instrText>SEQ</w:instrText>
      </w:r>
      <w:r w:rsidRPr="00E82499">
        <w:instrText xml:space="preserve"> eqn \* MERGEFORMAT </w:instrText>
      </w:r>
      <w:r w:rsidRPr="00E82499">
        <w:fldChar w:fldCharType="separate"/>
      </w:r>
      <w:r>
        <w:t>1404</w:t>
      </w:r>
      <w:r w:rsidRPr="00E82499">
        <w:fldChar w:fldCharType="end"/>
      </w:r>
      <w:r w:rsidRPr="00E82499">
        <w:t>)</w:t>
      </w:r>
    </w:p>
    <w:p w14:paraId="52FBD685" w14:textId="77777777" w:rsidR="00CC6013" w:rsidRDefault="00CC6013" w:rsidP="00CC6013">
      <w:r>
        <w:t>where</w:t>
      </w:r>
      <w:r w:rsidRPr="0010059D">
        <w:rPr>
          <w:position w:val="-12"/>
        </w:rPr>
        <w:object w:dxaOrig="1420" w:dyaOrig="380" w14:anchorId="615D9B24">
          <v:shape id="_x0000_i1656" type="#_x0000_t75" style="width:70.15pt;height:18.4pt" o:ole="">
            <v:imagedata r:id="rId1183" o:title=""/>
          </v:shape>
          <o:OLEObject Type="Embed" ProgID="Equation.3" ShapeID="_x0000_i1656" DrawAspect="Content" ObjectID="_1783088003" r:id="rId1184"/>
        </w:object>
      </w:r>
      <w:r>
        <w:t>is the frequency of the first band in the first spectral partition. Hence the FD-CNG generates some comfort noise above 50Hz only.</w:t>
      </w:r>
    </w:p>
    <w:p w14:paraId="22619A8A" w14:textId="77777777" w:rsidR="00CC6013" w:rsidRDefault="00CC6013" w:rsidP="00CC6013">
      <w:pPr>
        <w:pStyle w:val="Heading5"/>
      </w:pPr>
      <w:bookmarkStart w:id="320" w:name="_Toc394321748"/>
      <w:bookmarkStart w:id="321" w:name="_Toc394347348"/>
      <w:r w:rsidRPr="00AD0C3D">
        <w:t>5.6.3.</w:t>
      </w:r>
      <w:r>
        <w:t>6.1</w:t>
      </w:r>
      <w:r w:rsidRPr="00AD0C3D">
        <w:tab/>
      </w:r>
      <w:r>
        <w:t>SID parameters interpolation</w:t>
      </w:r>
      <w:bookmarkEnd w:id="321"/>
    </w:p>
    <w:p w14:paraId="15725B08" w14:textId="77777777" w:rsidR="00CC6013" w:rsidRPr="00AD0C3D" w:rsidRDefault="00CC6013" w:rsidP="00CC6013">
      <w:r>
        <w:t xml:space="preserve">The SID parameters are interpolated using linear interpolation in the log domain, as described in </w:t>
      </w:r>
      <w:r>
        <w:rPr>
          <w:rFonts w:hint="eastAsia"/>
          <w:lang w:eastAsia="zh-CN"/>
        </w:rPr>
        <w:t>subclause</w:t>
      </w:r>
      <w:r w:rsidRPr="00B80114">
        <w:t xml:space="preserve"> 6.7.3.1.2</w:t>
      </w:r>
      <w:r>
        <w:t xml:space="preserve">. The interpolated SID parameters are noted </w:t>
      </w:r>
      <w:r w:rsidRPr="00B066BF">
        <w:rPr>
          <w:position w:val="-12"/>
        </w:rPr>
        <w:object w:dxaOrig="2560" w:dyaOrig="380" w14:anchorId="5F15999B">
          <v:shape id="_x0000_i1657" type="#_x0000_t75" style="width:127.9pt;height:19.15pt" o:ole="">
            <v:imagedata r:id="rId1185" o:title=""/>
          </v:shape>
          <o:OLEObject Type="Embed" ProgID="Equation.3" ShapeID="_x0000_i1657" DrawAspect="Content" ObjectID="_1783088004" r:id="rId1186"/>
        </w:object>
      </w:r>
      <w:r>
        <w:t>.</w:t>
      </w:r>
      <w:bookmarkEnd w:id="320"/>
    </w:p>
    <w:p w14:paraId="5F1AEC8A" w14:textId="77777777" w:rsidR="00CC6013" w:rsidRDefault="00CC6013" w:rsidP="00CC6013">
      <w:pPr>
        <w:pStyle w:val="Heading5"/>
      </w:pPr>
      <w:bookmarkStart w:id="322" w:name="_Toc394347349"/>
      <w:r w:rsidRPr="00AD0C3D">
        <w:t>5.6.3.</w:t>
      </w:r>
      <w:r>
        <w:t>6.2</w:t>
      </w:r>
      <w:r w:rsidRPr="00AD0C3D">
        <w:tab/>
      </w:r>
      <w:r>
        <w:t>LPC estimation from the interpolated SID parameters</w:t>
      </w:r>
      <w:bookmarkEnd w:id="322"/>
    </w:p>
    <w:p w14:paraId="26F15189" w14:textId="77777777" w:rsidR="00CC6013" w:rsidRPr="00AD0C3D" w:rsidRDefault="00CC6013" w:rsidP="00CC6013">
      <w:r>
        <w:t xml:space="preserve">A set of LPC coefficients is estimated from the SID spectrum in order to update excitation and LPC related memories, as described in </w:t>
      </w:r>
      <w:r>
        <w:rPr>
          <w:rFonts w:hint="eastAsia"/>
          <w:lang w:eastAsia="zh-CN"/>
        </w:rPr>
        <w:t>subclause</w:t>
      </w:r>
      <w:r w:rsidRPr="00B80114">
        <w:t xml:space="preserve"> 6.7.3.1.3</w:t>
      </w:r>
      <w:r>
        <w:t xml:space="preserve">. The LPC coefficients are noted </w:t>
      </w:r>
      <w:r w:rsidRPr="00CB0C92">
        <w:rPr>
          <w:position w:val="-10"/>
        </w:rPr>
        <w:object w:dxaOrig="2000" w:dyaOrig="300" w14:anchorId="5AB2ADDE">
          <v:shape id="_x0000_i1658" type="#_x0000_t75" style="width:100.15pt;height:15pt" o:ole="">
            <v:imagedata r:id="rId1187" o:title=""/>
          </v:shape>
          <o:OLEObject Type="Embed" ProgID="Equation.3" ShapeID="_x0000_i1658" DrawAspect="Content" ObjectID="_1783088005" r:id="rId1188"/>
        </w:object>
      </w:r>
      <w:r>
        <w:t>.</w:t>
      </w:r>
    </w:p>
    <w:p w14:paraId="12D1C1B9" w14:textId="77777777" w:rsidR="00CC6013" w:rsidRDefault="00CC6013" w:rsidP="00CC6013">
      <w:pPr>
        <w:pStyle w:val="Heading5"/>
      </w:pPr>
      <w:bookmarkStart w:id="323" w:name="_Toc394347350"/>
      <w:r w:rsidRPr="00AD0C3D">
        <w:t>5.6.3.</w:t>
      </w:r>
      <w:r>
        <w:t>6.3</w:t>
      </w:r>
      <w:r w:rsidRPr="00AD0C3D">
        <w:tab/>
      </w:r>
      <w:r>
        <w:t>FD-CNG encoder comfort noise generation</w:t>
      </w:r>
      <w:bookmarkEnd w:id="323"/>
    </w:p>
    <w:p w14:paraId="14019E97" w14:textId="77777777" w:rsidR="00CC6013" w:rsidRPr="002637FC" w:rsidRDefault="00CC6013" w:rsidP="00CC6013">
      <w:pPr>
        <w:rPr>
          <w:lang w:eastAsia="x-none"/>
        </w:rPr>
      </w:pPr>
      <w:r>
        <w:rPr>
          <w:lang w:eastAsia="x-none"/>
        </w:rPr>
        <w:t xml:space="preserve">A FD-CNG time-domain signal is generated similarly to the time-domain CNG signal generated at the decoder-side (see </w:t>
      </w:r>
      <w:r>
        <w:rPr>
          <w:rFonts w:hint="eastAsia"/>
          <w:lang w:eastAsia="zh-CN"/>
        </w:rPr>
        <w:t>subclauses</w:t>
      </w:r>
      <w:r>
        <w:rPr>
          <w:lang w:eastAsia="x-none"/>
        </w:rPr>
        <w:t xml:space="preserve"> </w:t>
      </w:r>
      <w:r>
        <w:t>6</w:t>
      </w:r>
      <w:r w:rsidRPr="00EA2EC7">
        <w:t>.</w:t>
      </w:r>
      <w:r>
        <w:t>7</w:t>
      </w:r>
      <w:r w:rsidRPr="00EA2EC7">
        <w:t>.</w:t>
      </w:r>
      <w:r>
        <w:t>3</w:t>
      </w:r>
      <w:r w:rsidRPr="00EA2EC7">
        <w:t>.</w:t>
      </w:r>
      <w:r>
        <w:t>3.2 and 6</w:t>
      </w:r>
      <w:r w:rsidRPr="00EA2EC7">
        <w:t>.</w:t>
      </w:r>
      <w:r>
        <w:t>7</w:t>
      </w:r>
      <w:r w:rsidRPr="00EA2EC7">
        <w:t>.</w:t>
      </w:r>
      <w:r>
        <w:t>3</w:t>
      </w:r>
      <w:r w:rsidRPr="00EA2EC7">
        <w:t>.</w:t>
      </w:r>
      <w:r>
        <w:t xml:space="preserve">3.3), except that the interpolated SID parameters </w:t>
      </w:r>
      <w:r w:rsidRPr="00B066BF">
        <w:rPr>
          <w:position w:val="-12"/>
        </w:rPr>
        <w:object w:dxaOrig="1160" w:dyaOrig="380" w14:anchorId="13C50055">
          <v:shape id="_x0000_i1659" type="#_x0000_t75" style="width:58.15pt;height:19.15pt" o:ole="">
            <v:imagedata r:id="rId1189" o:title=""/>
          </v:shape>
          <o:OLEObject Type="Embed" ProgID="Equation.3" ShapeID="_x0000_i1659" DrawAspect="Content" ObjectID="_1783088006" r:id="rId1190"/>
        </w:object>
      </w:r>
      <w:r>
        <w:t xml:space="preserve"> are used to generate the noise in the frequency-domain (instead of the noise levels </w:t>
      </w:r>
      <w:r w:rsidRPr="00D91606">
        <w:rPr>
          <w:position w:val="-12"/>
        </w:rPr>
        <w:object w:dxaOrig="1160" w:dyaOrig="380" w14:anchorId="07AA78D3">
          <v:shape id="_x0000_i1660" type="#_x0000_t75" style="width:58.15pt;height:19.15pt" o:ole="">
            <v:imagedata r:id="rId1191" o:title=""/>
          </v:shape>
          <o:OLEObject Type="Embed" ProgID="Equation.3" ShapeID="_x0000_i1660" DrawAspect="Content" ObjectID="_1783088007" r:id="rId1192"/>
        </w:object>
      </w:r>
      <w:r>
        <w:t xml:space="preserve"> which are not available at the encoder side).</w:t>
      </w:r>
    </w:p>
    <w:p w14:paraId="1D2DCC2B" w14:textId="77777777" w:rsidR="00CC6013" w:rsidRDefault="00CC6013" w:rsidP="00CC6013">
      <w:pPr>
        <w:pStyle w:val="Heading5"/>
      </w:pPr>
      <w:bookmarkStart w:id="324" w:name="_Toc394347351"/>
      <w:r w:rsidRPr="00AD0C3D">
        <w:t>5.6.3.</w:t>
      </w:r>
      <w:r>
        <w:t>6.4</w:t>
      </w:r>
      <w:r w:rsidRPr="00AD0C3D">
        <w:tab/>
      </w:r>
      <w:r>
        <w:t>FD-CNG encoder memory update</w:t>
      </w:r>
      <w:bookmarkEnd w:id="324"/>
    </w:p>
    <w:p w14:paraId="00FE41C6" w14:textId="77777777" w:rsidR="00CC6013" w:rsidRDefault="00CC6013" w:rsidP="00CC6013">
      <w:r>
        <w:rPr>
          <w:lang w:eastAsia="x-none"/>
        </w:rPr>
        <w:t xml:space="preserve">The memories update is performed using the FD-CNG time-domain signal and the LPC coefficients </w:t>
      </w:r>
      <w:r w:rsidRPr="00CB0C92">
        <w:rPr>
          <w:position w:val="-10"/>
        </w:rPr>
        <w:object w:dxaOrig="2000" w:dyaOrig="300" w14:anchorId="31E9F61E">
          <v:shape id="_x0000_i1661" type="#_x0000_t75" style="width:100.15pt;height:15pt" o:ole="">
            <v:imagedata r:id="rId1187" o:title=""/>
          </v:shape>
          <o:OLEObject Type="Embed" ProgID="Equation.3" ShapeID="_x0000_i1661" DrawAspect="Content" ObjectID="_1783088008" r:id="rId1193"/>
        </w:object>
      </w:r>
      <w:r>
        <w:t>,</w:t>
      </w:r>
      <w:r>
        <w:rPr>
          <w:lang w:eastAsia="x-none"/>
        </w:rPr>
        <w:t xml:space="preserve"> similarly to the decoder memory update (see </w:t>
      </w:r>
      <w:r>
        <w:rPr>
          <w:rFonts w:hint="eastAsia"/>
          <w:lang w:eastAsia="zh-CN"/>
        </w:rPr>
        <w:t>subclause</w:t>
      </w:r>
      <w:r>
        <w:rPr>
          <w:lang w:eastAsia="x-none"/>
        </w:rPr>
        <w:t xml:space="preserve"> </w:t>
      </w:r>
      <w:r>
        <w:t>6.7.3.3.4).</w:t>
      </w:r>
    </w:p>
    <w:p w14:paraId="352E0C97" w14:textId="77777777" w:rsidR="00A441D5" w:rsidRPr="00FE5410" w:rsidRDefault="00CC6013" w:rsidP="00FE5410">
      <w:pPr>
        <w:rPr>
          <w:lang w:eastAsia="x-none"/>
        </w:rPr>
      </w:pPr>
      <w:r>
        <w:t xml:space="preserve">Additionally, the weighted signal domain memories are updated by filtering the FD-CNG time-domain signal through a LP analysis filter with a weighted version of the LPC coefficients </w:t>
      </w:r>
      <w:r w:rsidRPr="00CB0C92">
        <w:rPr>
          <w:position w:val="-10"/>
        </w:rPr>
        <w:object w:dxaOrig="2000" w:dyaOrig="300" w14:anchorId="7793B0F7">
          <v:shape id="_x0000_i1662" type="#_x0000_t75" style="width:100.15pt;height:15pt" o:ole="">
            <v:imagedata r:id="rId1187" o:title=""/>
          </v:shape>
          <o:OLEObject Type="Embed" ProgID="Equation.3" ShapeID="_x0000_i1662" DrawAspect="Content" ObjectID="_1783088009" r:id="rId1194"/>
        </w:object>
      </w:r>
      <w:r>
        <w:t>.</w:t>
      </w:r>
    </w:p>
    <w:sectPr w:rsidR="00A441D5" w:rsidRPr="00FE5410" w:rsidSect="00B16A8C">
      <w:headerReference w:type="default" r:id="rId1195"/>
      <w:footerReference w:type="default" r:id="rId1196"/>
      <w:footnotePr>
        <w:numRestart w:val="eachSect"/>
      </w:footnotePr>
      <w:pgSz w:w="11907" w:h="16840" w:code="9"/>
      <w:pgMar w:top="1416" w:right="1133" w:bottom="1133" w:left="1133" w:header="850" w:footer="340" w:gutter="0"/>
      <w:pgNumType w:start="41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12A6A" w14:textId="77777777" w:rsidR="005640E1" w:rsidRDefault="005640E1">
      <w:r>
        <w:separator/>
      </w:r>
    </w:p>
  </w:endnote>
  <w:endnote w:type="continuationSeparator" w:id="0">
    <w:p w14:paraId="7B81EF9C" w14:textId="77777777" w:rsidR="005640E1" w:rsidRDefault="0056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9257D" w14:textId="77777777" w:rsidR="003E082E" w:rsidRDefault="004E34F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F71D2" w14:textId="77777777" w:rsidR="005640E1" w:rsidRDefault="005640E1">
      <w:r>
        <w:separator/>
      </w:r>
    </w:p>
  </w:footnote>
  <w:footnote w:type="continuationSeparator" w:id="0">
    <w:p w14:paraId="70553F6A" w14:textId="77777777" w:rsidR="005640E1" w:rsidRDefault="00564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7DC7F" w14:textId="77777777" w:rsidR="003E082E" w:rsidRDefault="004E34F6">
    <w:pPr>
      <w:framePr w:h="284" w:hRule="exact" w:wrap="around" w:vAnchor="text" w:hAnchor="margin" w:xAlign="right" w:y="1"/>
      <w:rPr>
        <w:rFonts w:ascii="Arial" w:hAnsi="Arial" w:cs="Arial"/>
        <w:b/>
        <w:sz w:val="18"/>
        <w:szCs w:val="18"/>
      </w:rPr>
    </w:pPr>
    <w:r>
      <w:rPr>
        <w:rFonts w:ascii="Arial" w:hAnsi="Arial" w:cs="Arial"/>
        <w:b/>
        <w:noProof/>
        <w:sz w:val="18"/>
        <w:szCs w:val="18"/>
      </w:rPr>
      <w:t>3GPP TS 26.445 V1</w:t>
    </w:r>
    <w:r w:rsidR="00EB0B11">
      <w:rPr>
        <w:rFonts w:ascii="Arial" w:hAnsi="Arial" w:cs="Arial"/>
        <w:b/>
        <w:noProof/>
        <w:sz w:val="18"/>
        <w:szCs w:val="18"/>
      </w:rPr>
      <w:t>8</w:t>
    </w:r>
    <w:r>
      <w:rPr>
        <w:rFonts w:ascii="Arial" w:hAnsi="Arial" w:cs="Arial"/>
        <w:b/>
        <w:noProof/>
        <w:sz w:val="18"/>
        <w:szCs w:val="18"/>
      </w:rPr>
      <w:t>.0.0 (202</w:t>
    </w:r>
    <w:r w:rsidR="00EB0B11">
      <w:rPr>
        <w:rFonts w:ascii="Arial" w:hAnsi="Arial" w:cs="Arial"/>
        <w:b/>
        <w:noProof/>
        <w:sz w:val="18"/>
        <w:szCs w:val="18"/>
      </w:rPr>
      <w:t>4</w:t>
    </w:r>
    <w:r>
      <w:rPr>
        <w:rFonts w:ascii="Arial" w:hAnsi="Arial" w:cs="Arial"/>
        <w:b/>
        <w:noProof/>
        <w:sz w:val="18"/>
        <w:szCs w:val="18"/>
      </w:rPr>
      <w:t>-0</w:t>
    </w:r>
    <w:r w:rsidR="00EB0B11">
      <w:rPr>
        <w:rFonts w:ascii="Arial" w:hAnsi="Arial" w:cs="Arial"/>
        <w:b/>
        <w:noProof/>
        <w:sz w:val="18"/>
        <w:szCs w:val="18"/>
      </w:rPr>
      <w:t>3</w:t>
    </w:r>
    <w:r>
      <w:rPr>
        <w:rFonts w:ascii="Arial" w:hAnsi="Arial" w:cs="Arial"/>
        <w:b/>
        <w:noProof/>
        <w:sz w:val="18"/>
        <w:szCs w:val="18"/>
      </w:rPr>
      <w:t>)</w:t>
    </w:r>
  </w:p>
  <w:p w14:paraId="3142C0B7" w14:textId="77777777" w:rsidR="003E082E" w:rsidRDefault="003E082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97C08">
      <w:rPr>
        <w:rFonts w:ascii="Arial" w:hAnsi="Arial" w:cs="Arial"/>
        <w:b/>
        <w:noProof/>
        <w:sz w:val="18"/>
        <w:szCs w:val="18"/>
      </w:rPr>
      <w:t>431</w:t>
    </w:r>
    <w:r>
      <w:rPr>
        <w:rFonts w:ascii="Arial" w:hAnsi="Arial" w:cs="Arial"/>
        <w:b/>
        <w:sz w:val="18"/>
        <w:szCs w:val="18"/>
      </w:rPr>
      <w:fldChar w:fldCharType="end"/>
    </w:r>
  </w:p>
  <w:p w14:paraId="68E7F861" w14:textId="77777777" w:rsidR="003E082E" w:rsidRDefault="004E34F6">
    <w:pPr>
      <w:framePr w:h="284" w:hRule="exact" w:wrap="around" w:vAnchor="text" w:hAnchor="margin" w:y="7"/>
      <w:rPr>
        <w:rFonts w:ascii="Arial" w:hAnsi="Arial" w:cs="Arial"/>
        <w:b/>
        <w:sz w:val="18"/>
        <w:szCs w:val="18"/>
      </w:rPr>
    </w:pPr>
    <w:r>
      <w:rPr>
        <w:rFonts w:ascii="Arial" w:hAnsi="Arial" w:cs="Arial"/>
        <w:b/>
        <w:noProof/>
        <w:sz w:val="18"/>
        <w:szCs w:val="18"/>
      </w:rPr>
      <w:t>Release 1</w:t>
    </w:r>
    <w:r w:rsidR="00EB0B11">
      <w:rPr>
        <w:rFonts w:ascii="Arial" w:hAnsi="Arial" w:cs="Arial"/>
        <w:b/>
        <w:noProof/>
        <w:sz w:val="18"/>
        <w:szCs w:val="18"/>
      </w:rPr>
      <w:t>8</w:t>
    </w:r>
  </w:p>
  <w:p w14:paraId="2630A184" w14:textId="77777777" w:rsidR="003E082E" w:rsidRDefault="003E0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AA03A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2A82754"/>
    <w:multiLevelType w:val="multilevel"/>
    <w:tmpl w:val="0ECAAA1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72968C0"/>
    <w:multiLevelType w:val="hybridMultilevel"/>
    <w:tmpl w:val="AF0E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3E1B"/>
    <w:multiLevelType w:val="hybridMultilevel"/>
    <w:tmpl w:val="CA501C34"/>
    <w:lvl w:ilvl="0" w:tplc="3000D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BA573B"/>
    <w:multiLevelType w:val="hybridMultilevel"/>
    <w:tmpl w:val="6626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0CF70BFA"/>
    <w:multiLevelType w:val="hybridMultilevel"/>
    <w:tmpl w:val="5324F596"/>
    <w:lvl w:ilvl="0" w:tplc="0CA8F826">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9" w15:restartNumberingAfterBreak="0">
    <w:nsid w:val="11262298"/>
    <w:multiLevelType w:val="hybridMultilevel"/>
    <w:tmpl w:val="1ADCE082"/>
    <w:lvl w:ilvl="0" w:tplc="3000D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1B07AC"/>
    <w:multiLevelType w:val="multilevel"/>
    <w:tmpl w:val="E2126926"/>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F0C5979"/>
    <w:multiLevelType w:val="hybridMultilevel"/>
    <w:tmpl w:val="28466FD6"/>
    <w:lvl w:ilvl="0" w:tplc="EE444338">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3" w15:restartNumberingAfterBreak="0">
    <w:nsid w:val="276502FE"/>
    <w:multiLevelType w:val="hybridMultilevel"/>
    <w:tmpl w:val="987C407E"/>
    <w:lvl w:ilvl="0" w:tplc="3000D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3E2937"/>
    <w:multiLevelType w:val="hybridMultilevel"/>
    <w:tmpl w:val="C08EA6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1521F"/>
    <w:multiLevelType w:val="hybridMultilevel"/>
    <w:tmpl w:val="659476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00917B2"/>
    <w:multiLevelType w:val="hybridMultilevel"/>
    <w:tmpl w:val="9C087D50"/>
    <w:lvl w:ilvl="0" w:tplc="41B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200086"/>
    <w:multiLevelType w:val="hybridMultilevel"/>
    <w:tmpl w:val="A010FDAA"/>
    <w:lvl w:ilvl="0" w:tplc="41B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FE2134"/>
    <w:multiLevelType w:val="hybridMultilevel"/>
    <w:tmpl w:val="2864FA88"/>
    <w:lvl w:ilvl="0" w:tplc="548E6716">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639A9"/>
    <w:multiLevelType w:val="hybridMultilevel"/>
    <w:tmpl w:val="9B548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9DC796F"/>
    <w:multiLevelType w:val="hybridMultilevel"/>
    <w:tmpl w:val="A12CA34E"/>
    <w:lvl w:ilvl="0" w:tplc="AF443102">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21" w15:restartNumberingAfterBreak="0">
    <w:nsid w:val="3C7C2B22"/>
    <w:multiLevelType w:val="hybridMultilevel"/>
    <w:tmpl w:val="D1147B2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23" w15:restartNumberingAfterBreak="0">
    <w:nsid w:val="3EE47095"/>
    <w:multiLevelType w:val="hybridMultilevel"/>
    <w:tmpl w:val="90C8B3DC"/>
    <w:lvl w:ilvl="0" w:tplc="45B8302C">
      <w:start w:val="6"/>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CE2404D"/>
    <w:multiLevelType w:val="hybridMultilevel"/>
    <w:tmpl w:val="0CA8D54E"/>
    <w:lvl w:ilvl="0" w:tplc="EDC8A86E">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B6E53"/>
    <w:multiLevelType w:val="hybridMultilevel"/>
    <w:tmpl w:val="73A8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109B9"/>
    <w:multiLevelType w:val="hybridMultilevel"/>
    <w:tmpl w:val="6A022DD8"/>
    <w:lvl w:ilvl="0" w:tplc="3CAE6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717143"/>
    <w:multiLevelType w:val="hybridMultilevel"/>
    <w:tmpl w:val="BCD2562C"/>
    <w:lvl w:ilvl="0" w:tplc="A49678C0">
      <w:start w:val="6"/>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E1A5649"/>
    <w:multiLevelType w:val="hybridMultilevel"/>
    <w:tmpl w:val="906C03C0"/>
    <w:lvl w:ilvl="0" w:tplc="04090017">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9" w15:restartNumberingAfterBreak="0">
    <w:nsid w:val="5E1C1F9D"/>
    <w:multiLevelType w:val="hybridMultilevel"/>
    <w:tmpl w:val="F2F8C096"/>
    <w:lvl w:ilvl="0" w:tplc="05DC189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F5AA3"/>
    <w:multiLevelType w:val="hybridMultilevel"/>
    <w:tmpl w:val="0D5CEB30"/>
    <w:lvl w:ilvl="0" w:tplc="41B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2" w15:restartNumberingAfterBreak="0">
    <w:nsid w:val="690127F5"/>
    <w:multiLevelType w:val="hybridMultilevel"/>
    <w:tmpl w:val="5D0E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A19BC"/>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4" w15:restartNumberingAfterBreak="0">
    <w:nsid w:val="6A865594"/>
    <w:multiLevelType w:val="hybridMultilevel"/>
    <w:tmpl w:val="68E0E846"/>
    <w:lvl w:ilvl="0" w:tplc="04050001">
      <w:start w:val="5"/>
      <w:numFmt w:val="bullet"/>
      <w:lvlText w:val=""/>
      <w:lvlJc w:val="left"/>
      <w:pPr>
        <w:ind w:left="720" w:hanging="360"/>
      </w:pPr>
      <w:rPr>
        <w:rFonts w:ascii="Symbol" w:eastAsia="Times New Roman"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C1D5587"/>
    <w:multiLevelType w:val="hybridMultilevel"/>
    <w:tmpl w:val="B7106DB2"/>
    <w:lvl w:ilvl="0" w:tplc="7F08CEA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6"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7B00A6"/>
    <w:multiLevelType w:val="hybridMultilevel"/>
    <w:tmpl w:val="42588550"/>
    <w:lvl w:ilvl="0" w:tplc="040C0001">
      <w:start w:val="1"/>
      <w:numFmt w:val="bullet"/>
      <w:lvlText w:val=""/>
      <w:lvlJc w:val="left"/>
      <w:pPr>
        <w:ind w:left="758" w:hanging="360"/>
      </w:pPr>
      <w:rPr>
        <w:rFonts w:ascii="Symbol" w:hAnsi="Symbol" w:hint="default"/>
      </w:rPr>
    </w:lvl>
    <w:lvl w:ilvl="1" w:tplc="040C0003" w:tentative="1">
      <w:start w:val="1"/>
      <w:numFmt w:val="bullet"/>
      <w:lvlText w:val="o"/>
      <w:lvlJc w:val="left"/>
      <w:pPr>
        <w:ind w:left="1478" w:hanging="360"/>
      </w:pPr>
      <w:rPr>
        <w:rFonts w:ascii="Courier New" w:hAnsi="Courier New" w:cs="Courier New" w:hint="default"/>
      </w:rPr>
    </w:lvl>
    <w:lvl w:ilvl="2" w:tplc="040C0005" w:tentative="1">
      <w:start w:val="1"/>
      <w:numFmt w:val="bullet"/>
      <w:lvlText w:val=""/>
      <w:lvlJc w:val="left"/>
      <w:pPr>
        <w:ind w:left="2198" w:hanging="360"/>
      </w:pPr>
      <w:rPr>
        <w:rFonts w:ascii="Wingdings" w:hAnsi="Wingdings" w:hint="default"/>
      </w:rPr>
    </w:lvl>
    <w:lvl w:ilvl="3" w:tplc="040C0001" w:tentative="1">
      <w:start w:val="1"/>
      <w:numFmt w:val="bullet"/>
      <w:lvlText w:val=""/>
      <w:lvlJc w:val="left"/>
      <w:pPr>
        <w:ind w:left="2918" w:hanging="360"/>
      </w:pPr>
      <w:rPr>
        <w:rFonts w:ascii="Symbol" w:hAnsi="Symbol" w:hint="default"/>
      </w:rPr>
    </w:lvl>
    <w:lvl w:ilvl="4" w:tplc="040C0003" w:tentative="1">
      <w:start w:val="1"/>
      <w:numFmt w:val="bullet"/>
      <w:lvlText w:val="o"/>
      <w:lvlJc w:val="left"/>
      <w:pPr>
        <w:ind w:left="3638" w:hanging="360"/>
      </w:pPr>
      <w:rPr>
        <w:rFonts w:ascii="Courier New" w:hAnsi="Courier New" w:cs="Courier New" w:hint="default"/>
      </w:rPr>
    </w:lvl>
    <w:lvl w:ilvl="5" w:tplc="040C0005" w:tentative="1">
      <w:start w:val="1"/>
      <w:numFmt w:val="bullet"/>
      <w:lvlText w:val=""/>
      <w:lvlJc w:val="left"/>
      <w:pPr>
        <w:ind w:left="4358" w:hanging="360"/>
      </w:pPr>
      <w:rPr>
        <w:rFonts w:ascii="Wingdings" w:hAnsi="Wingdings" w:hint="default"/>
      </w:rPr>
    </w:lvl>
    <w:lvl w:ilvl="6" w:tplc="040C0001" w:tentative="1">
      <w:start w:val="1"/>
      <w:numFmt w:val="bullet"/>
      <w:lvlText w:val=""/>
      <w:lvlJc w:val="left"/>
      <w:pPr>
        <w:ind w:left="5078" w:hanging="360"/>
      </w:pPr>
      <w:rPr>
        <w:rFonts w:ascii="Symbol" w:hAnsi="Symbol" w:hint="default"/>
      </w:rPr>
    </w:lvl>
    <w:lvl w:ilvl="7" w:tplc="040C0003" w:tentative="1">
      <w:start w:val="1"/>
      <w:numFmt w:val="bullet"/>
      <w:lvlText w:val="o"/>
      <w:lvlJc w:val="left"/>
      <w:pPr>
        <w:ind w:left="5798" w:hanging="360"/>
      </w:pPr>
      <w:rPr>
        <w:rFonts w:ascii="Courier New" w:hAnsi="Courier New" w:cs="Courier New" w:hint="default"/>
      </w:rPr>
    </w:lvl>
    <w:lvl w:ilvl="8" w:tplc="040C0005" w:tentative="1">
      <w:start w:val="1"/>
      <w:numFmt w:val="bullet"/>
      <w:lvlText w:val=""/>
      <w:lvlJc w:val="left"/>
      <w:pPr>
        <w:ind w:left="6518" w:hanging="360"/>
      </w:pPr>
      <w:rPr>
        <w:rFonts w:ascii="Wingdings" w:hAnsi="Wingdings" w:hint="default"/>
      </w:rPr>
    </w:lvl>
  </w:abstractNum>
  <w:abstractNum w:abstractNumId="38"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9" w15:restartNumberingAfterBreak="0">
    <w:nsid w:val="70386651"/>
    <w:multiLevelType w:val="hybridMultilevel"/>
    <w:tmpl w:val="FEF0D8EA"/>
    <w:lvl w:ilvl="0" w:tplc="0CA8F826">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0"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1" w15:restartNumberingAfterBreak="0">
    <w:nsid w:val="737932E8"/>
    <w:multiLevelType w:val="hybridMultilevel"/>
    <w:tmpl w:val="2EF4A278"/>
    <w:lvl w:ilvl="0" w:tplc="8092E78A">
      <w:start w:val="5"/>
      <w:numFmt w:val="bullet"/>
      <w:lvlText w:val="–"/>
      <w:lvlJc w:val="left"/>
      <w:pPr>
        <w:ind w:left="560" w:hanging="360"/>
      </w:pPr>
      <w:rPr>
        <w:rFonts w:ascii="Times New Roman" w:eastAsia="SimSun"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2"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43" w15:restartNumberingAfterBreak="0">
    <w:nsid w:val="7AD05A5D"/>
    <w:multiLevelType w:val="hybridMultilevel"/>
    <w:tmpl w:val="211EDF8C"/>
    <w:lvl w:ilvl="0" w:tplc="641A9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0C6203"/>
    <w:multiLevelType w:val="hybridMultilevel"/>
    <w:tmpl w:val="C23AC4A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F373ECA"/>
    <w:multiLevelType w:val="hybridMultilevel"/>
    <w:tmpl w:val="2254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45F06"/>
    <w:multiLevelType w:val="hybridMultilevel"/>
    <w:tmpl w:val="78F23E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37705191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76512239">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24588309">
    <w:abstractNumId w:val="2"/>
  </w:num>
  <w:num w:numId="4" w16cid:durableId="510684204">
    <w:abstractNumId w:val="12"/>
  </w:num>
  <w:num w:numId="5" w16cid:durableId="553583162">
    <w:abstractNumId w:val="7"/>
  </w:num>
  <w:num w:numId="6" w16cid:durableId="594096615">
    <w:abstractNumId w:val="40"/>
  </w:num>
  <w:num w:numId="7" w16cid:durableId="498155498">
    <w:abstractNumId w:val="36"/>
  </w:num>
  <w:num w:numId="8" w16cid:durableId="1007562471">
    <w:abstractNumId w:val="22"/>
  </w:num>
  <w:num w:numId="9" w16cid:durableId="369846725">
    <w:abstractNumId w:val="31"/>
  </w:num>
  <w:num w:numId="10" w16cid:durableId="24137117">
    <w:abstractNumId w:val="38"/>
  </w:num>
  <w:num w:numId="11" w16cid:durableId="1028020047">
    <w:abstractNumId w:val="42"/>
  </w:num>
  <w:num w:numId="12" w16cid:durableId="1027676027">
    <w:abstractNumId w:val="41"/>
  </w:num>
  <w:num w:numId="13" w16cid:durableId="2058358236">
    <w:abstractNumId w:val="33"/>
  </w:num>
  <w:num w:numId="14" w16cid:durableId="1902330890">
    <w:abstractNumId w:val="19"/>
  </w:num>
  <w:num w:numId="15" w16cid:durableId="1885870972">
    <w:abstractNumId w:val="24"/>
  </w:num>
  <w:num w:numId="16" w16cid:durableId="600341338">
    <w:abstractNumId w:val="34"/>
  </w:num>
  <w:num w:numId="17" w16cid:durableId="70546174">
    <w:abstractNumId w:val="15"/>
  </w:num>
  <w:num w:numId="18" w16cid:durableId="1098911614">
    <w:abstractNumId w:val="27"/>
  </w:num>
  <w:num w:numId="19" w16cid:durableId="2110813612">
    <w:abstractNumId w:val="35"/>
  </w:num>
  <w:num w:numId="20" w16cid:durableId="340084081">
    <w:abstractNumId w:val="14"/>
  </w:num>
  <w:num w:numId="21" w16cid:durableId="970327125">
    <w:abstractNumId w:val="11"/>
  </w:num>
  <w:num w:numId="22" w16cid:durableId="1468667796">
    <w:abstractNumId w:val="18"/>
  </w:num>
  <w:num w:numId="23" w16cid:durableId="1094782303">
    <w:abstractNumId w:val="25"/>
  </w:num>
  <w:num w:numId="24" w16cid:durableId="484130494">
    <w:abstractNumId w:val="45"/>
  </w:num>
  <w:num w:numId="25" w16cid:durableId="961882941">
    <w:abstractNumId w:val="3"/>
  </w:num>
  <w:num w:numId="26" w16cid:durableId="211582755">
    <w:abstractNumId w:val="29"/>
  </w:num>
  <w:num w:numId="27" w16cid:durableId="970326359">
    <w:abstractNumId w:val="10"/>
  </w:num>
  <w:num w:numId="28" w16cid:durableId="579756744">
    <w:abstractNumId w:val="32"/>
  </w:num>
  <w:num w:numId="29" w16cid:durableId="1532064837">
    <w:abstractNumId w:val="4"/>
  </w:num>
  <w:num w:numId="30" w16cid:durableId="1550923740">
    <w:abstractNumId w:val="6"/>
  </w:num>
  <w:num w:numId="31" w16cid:durableId="756287674">
    <w:abstractNumId w:val="23"/>
  </w:num>
  <w:num w:numId="32" w16cid:durableId="101651832">
    <w:abstractNumId w:val="43"/>
  </w:num>
  <w:num w:numId="33" w16cid:durableId="1528712669">
    <w:abstractNumId w:val="39"/>
  </w:num>
  <w:num w:numId="34" w16cid:durableId="1528907537">
    <w:abstractNumId w:val="8"/>
  </w:num>
  <w:num w:numId="35" w16cid:durableId="240600221">
    <w:abstractNumId w:val="26"/>
  </w:num>
  <w:num w:numId="36" w16cid:durableId="1799183243">
    <w:abstractNumId w:val="13"/>
  </w:num>
  <w:num w:numId="37" w16cid:durableId="1078480282">
    <w:abstractNumId w:val="5"/>
  </w:num>
  <w:num w:numId="38" w16cid:durableId="1633898517">
    <w:abstractNumId w:val="9"/>
  </w:num>
  <w:num w:numId="39" w16cid:durableId="15037058">
    <w:abstractNumId w:val="17"/>
  </w:num>
  <w:num w:numId="40" w16cid:durableId="1047608811">
    <w:abstractNumId w:val="16"/>
  </w:num>
  <w:num w:numId="41" w16cid:durableId="635838586">
    <w:abstractNumId w:val="20"/>
  </w:num>
  <w:num w:numId="42" w16cid:durableId="517233411">
    <w:abstractNumId w:val="30"/>
  </w:num>
  <w:num w:numId="43" w16cid:durableId="1308976557">
    <w:abstractNumId w:val="0"/>
  </w:num>
  <w:num w:numId="44" w16cid:durableId="1747725103">
    <w:abstractNumId w:val="28"/>
  </w:num>
  <w:num w:numId="45" w16cid:durableId="1530530579">
    <w:abstractNumId w:val="21"/>
  </w:num>
  <w:num w:numId="46" w16cid:durableId="198737717">
    <w:abstractNumId w:val="44"/>
  </w:num>
  <w:num w:numId="47" w16cid:durableId="2012946648">
    <w:abstractNumId w:val="37"/>
  </w:num>
  <w:num w:numId="48" w16cid:durableId="93841360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B68"/>
    <w:rsid w:val="00007282"/>
    <w:rsid w:val="00007545"/>
    <w:rsid w:val="0000796F"/>
    <w:rsid w:val="000127AA"/>
    <w:rsid w:val="000166E9"/>
    <w:rsid w:val="0002541E"/>
    <w:rsid w:val="00025DF2"/>
    <w:rsid w:val="000312D2"/>
    <w:rsid w:val="00033397"/>
    <w:rsid w:val="00034E7F"/>
    <w:rsid w:val="0003576C"/>
    <w:rsid w:val="00037502"/>
    <w:rsid w:val="00040095"/>
    <w:rsid w:val="00040DDE"/>
    <w:rsid w:val="00041770"/>
    <w:rsid w:val="0004263B"/>
    <w:rsid w:val="00046185"/>
    <w:rsid w:val="000540F7"/>
    <w:rsid w:val="00054F38"/>
    <w:rsid w:val="0005633C"/>
    <w:rsid w:val="00056BD0"/>
    <w:rsid w:val="00056EE0"/>
    <w:rsid w:val="0005742E"/>
    <w:rsid w:val="0005798D"/>
    <w:rsid w:val="00060065"/>
    <w:rsid w:val="0006613E"/>
    <w:rsid w:val="00071191"/>
    <w:rsid w:val="00071CD6"/>
    <w:rsid w:val="000743C7"/>
    <w:rsid w:val="00076F48"/>
    <w:rsid w:val="00080512"/>
    <w:rsid w:val="00080D3B"/>
    <w:rsid w:val="0008504E"/>
    <w:rsid w:val="00085550"/>
    <w:rsid w:val="00085995"/>
    <w:rsid w:val="00086B5E"/>
    <w:rsid w:val="00091612"/>
    <w:rsid w:val="0009286A"/>
    <w:rsid w:val="000973B6"/>
    <w:rsid w:val="000A03AE"/>
    <w:rsid w:val="000A1C4A"/>
    <w:rsid w:val="000A280A"/>
    <w:rsid w:val="000A5403"/>
    <w:rsid w:val="000A6934"/>
    <w:rsid w:val="000C083F"/>
    <w:rsid w:val="000C0AA6"/>
    <w:rsid w:val="000C3DAC"/>
    <w:rsid w:val="000C3FA5"/>
    <w:rsid w:val="000C4F66"/>
    <w:rsid w:val="000C73F7"/>
    <w:rsid w:val="000D402C"/>
    <w:rsid w:val="000D58AB"/>
    <w:rsid w:val="000E2D01"/>
    <w:rsid w:val="000E55BD"/>
    <w:rsid w:val="000F00E2"/>
    <w:rsid w:val="000F06C9"/>
    <w:rsid w:val="000F09DF"/>
    <w:rsid w:val="000F42C4"/>
    <w:rsid w:val="000F4987"/>
    <w:rsid w:val="00103A11"/>
    <w:rsid w:val="001127CB"/>
    <w:rsid w:val="00115FD2"/>
    <w:rsid w:val="00117A47"/>
    <w:rsid w:val="00130C19"/>
    <w:rsid w:val="00132A4C"/>
    <w:rsid w:val="0013490E"/>
    <w:rsid w:val="00140C61"/>
    <w:rsid w:val="00150170"/>
    <w:rsid w:val="00150459"/>
    <w:rsid w:val="001544DE"/>
    <w:rsid w:val="00162C10"/>
    <w:rsid w:val="00173DC4"/>
    <w:rsid w:val="00177237"/>
    <w:rsid w:val="00180F08"/>
    <w:rsid w:val="001810D5"/>
    <w:rsid w:val="00185AC1"/>
    <w:rsid w:val="00192048"/>
    <w:rsid w:val="001929F7"/>
    <w:rsid w:val="00192BAB"/>
    <w:rsid w:val="001943DE"/>
    <w:rsid w:val="00194C42"/>
    <w:rsid w:val="0019649F"/>
    <w:rsid w:val="001A37D3"/>
    <w:rsid w:val="001A66D9"/>
    <w:rsid w:val="001B1B61"/>
    <w:rsid w:val="001B4572"/>
    <w:rsid w:val="001B56AD"/>
    <w:rsid w:val="001B701E"/>
    <w:rsid w:val="001C66D2"/>
    <w:rsid w:val="001C6E2C"/>
    <w:rsid w:val="001D1D50"/>
    <w:rsid w:val="001D3427"/>
    <w:rsid w:val="001D396F"/>
    <w:rsid w:val="001D5751"/>
    <w:rsid w:val="001D59CA"/>
    <w:rsid w:val="001E7245"/>
    <w:rsid w:val="001E72A3"/>
    <w:rsid w:val="001F168B"/>
    <w:rsid w:val="001F2E89"/>
    <w:rsid w:val="001F374C"/>
    <w:rsid w:val="001F3A7E"/>
    <w:rsid w:val="001F5473"/>
    <w:rsid w:val="001F7B6C"/>
    <w:rsid w:val="00201092"/>
    <w:rsid w:val="00201847"/>
    <w:rsid w:val="0020376B"/>
    <w:rsid w:val="00210662"/>
    <w:rsid w:val="0021294A"/>
    <w:rsid w:val="00215A7F"/>
    <w:rsid w:val="002229C6"/>
    <w:rsid w:val="00222F45"/>
    <w:rsid w:val="00237134"/>
    <w:rsid w:val="00244572"/>
    <w:rsid w:val="002509AC"/>
    <w:rsid w:val="00250D58"/>
    <w:rsid w:val="00253D43"/>
    <w:rsid w:val="00260078"/>
    <w:rsid w:val="002635D5"/>
    <w:rsid w:val="00263A20"/>
    <w:rsid w:val="00265636"/>
    <w:rsid w:val="002663FB"/>
    <w:rsid w:val="00274B10"/>
    <w:rsid w:val="00275850"/>
    <w:rsid w:val="00276F4D"/>
    <w:rsid w:val="002812D8"/>
    <w:rsid w:val="00283D34"/>
    <w:rsid w:val="002853D6"/>
    <w:rsid w:val="002969EE"/>
    <w:rsid w:val="00296DA6"/>
    <w:rsid w:val="00297C08"/>
    <w:rsid w:val="002A0289"/>
    <w:rsid w:val="002A1847"/>
    <w:rsid w:val="002A52FD"/>
    <w:rsid w:val="002B1AB4"/>
    <w:rsid w:val="002B35BD"/>
    <w:rsid w:val="002B4D2D"/>
    <w:rsid w:val="002B6A65"/>
    <w:rsid w:val="002B79C7"/>
    <w:rsid w:val="002B7DB7"/>
    <w:rsid w:val="002C24E8"/>
    <w:rsid w:val="002C3015"/>
    <w:rsid w:val="002C3656"/>
    <w:rsid w:val="002C6E09"/>
    <w:rsid w:val="002D6DC8"/>
    <w:rsid w:val="002E4F63"/>
    <w:rsid w:val="002E5A6C"/>
    <w:rsid w:val="002E6B18"/>
    <w:rsid w:val="002F24A6"/>
    <w:rsid w:val="002F333D"/>
    <w:rsid w:val="002F7AD4"/>
    <w:rsid w:val="00300967"/>
    <w:rsid w:val="00300A75"/>
    <w:rsid w:val="00304BCE"/>
    <w:rsid w:val="003054DE"/>
    <w:rsid w:val="003172DC"/>
    <w:rsid w:val="0032009A"/>
    <w:rsid w:val="00331FC6"/>
    <w:rsid w:val="003348FD"/>
    <w:rsid w:val="00340B06"/>
    <w:rsid w:val="0034145E"/>
    <w:rsid w:val="00341C5D"/>
    <w:rsid w:val="00344484"/>
    <w:rsid w:val="003472D7"/>
    <w:rsid w:val="0035077E"/>
    <w:rsid w:val="0035462D"/>
    <w:rsid w:val="003606BA"/>
    <w:rsid w:val="00362692"/>
    <w:rsid w:val="0037217F"/>
    <w:rsid w:val="00381D37"/>
    <w:rsid w:val="00383388"/>
    <w:rsid w:val="00392B01"/>
    <w:rsid w:val="00394965"/>
    <w:rsid w:val="00396BC0"/>
    <w:rsid w:val="003B0617"/>
    <w:rsid w:val="003B21C1"/>
    <w:rsid w:val="003B269D"/>
    <w:rsid w:val="003B7E4E"/>
    <w:rsid w:val="003C234A"/>
    <w:rsid w:val="003C7B10"/>
    <w:rsid w:val="003C7F71"/>
    <w:rsid w:val="003D0521"/>
    <w:rsid w:val="003D5B4D"/>
    <w:rsid w:val="003E082E"/>
    <w:rsid w:val="003E359B"/>
    <w:rsid w:val="003E4215"/>
    <w:rsid w:val="003E6879"/>
    <w:rsid w:val="003F28E6"/>
    <w:rsid w:val="003F5A98"/>
    <w:rsid w:val="003F7DEF"/>
    <w:rsid w:val="0040009C"/>
    <w:rsid w:val="00405181"/>
    <w:rsid w:val="00406BC9"/>
    <w:rsid w:val="004114B8"/>
    <w:rsid w:val="004231D1"/>
    <w:rsid w:val="00424E26"/>
    <w:rsid w:val="00431778"/>
    <w:rsid w:val="00433252"/>
    <w:rsid w:val="00435A20"/>
    <w:rsid w:val="00435B87"/>
    <w:rsid w:val="00444A8C"/>
    <w:rsid w:val="0045206C"/>
    <w:rsid w:val="004552E1"/>
    <w:rsid w:val="00455A02"/>
    <w:rsid w:val="004575C3"/>
    <w:rsid w:val="00460619"/>
    <w:rsid w:val="004608A9"/>
    <w:rsid w:val="00460ED5"/>
    <w:rsid w:val="00466450"/>
    <w:rsid w:val="004749A3"/>
    <w:rsid w:val="00477288"/>
    <w:rsid w:val="00477DD3"/>
    <w:rsid w:val="00481AE1"/>
    <w:rsid w:val="00484101"/>
    <w:rsid w:val="00485BF7"/>
    <w:rsid w:val="00487330"/>
    <w:rsid w:val="00493AAA"/>
    <w:rsid w:val="004A05B3"/>
    <w:rsid w:val="004A1B7D"/>
    <w:rsid w:val="004A2BE7"/>
    <w:rsid w:val="004A78BB"/>
    <w:rsid w:val="004B20FF"/>
    <w:rsid w:val="004B30B7"/>
    <w:rsid w:val="004B6428"/>
    <w:rsid w:val="004B7426"/>
    <w:rsid w:val="004B7B41"/>
    <w:rsid w:val="004C5360"/>
    <w:rsid w:val="004C61EE"/>
    <w:rsid w:val="004C6F12"/>
    <w:rsid w:val="004D3578"/>
    <w:rsid w:val="004D7C3C"/>
    <w:rsid w:val="004E213A"/>
    <w:rsid w:val="004E24B5"/>
    <w:rsid w:val="004E34F6"/>
    <w:rsid w:val="004F08D0"/>
    <w:rsid w:val="004F367A"/>
    <w:rsid w:val="004F3E37"/>
    <w:rsid w:val="004F552F"/>
    <w:rsid w:val="004F56DE"/>
    <w:rsid w:val="00506F1D"/>
    <w:rsid w:val="00507A14"/>
    <w:rsid w:val="00517D9B"/>
    <w:rsid w:val="00521AE1"/>
    <w:rsid w:val="00521DF5"/>
    <w:rsid w:val="00524891"/>
    <w:rsid w:val="005278EB"/>
    <w:rsid w:val="00536495"/>
    <w:rsid w:val="00537222"/>
    <w:rsid w:val="00541200"/>
    <w:rsid w:val="00543E6C"/>
    <w:rsid w:val="0054692F"/>
    <w:rsid w:val="00552BE3"/>
    <w:rsid w:val="00556E63"/>
    <w:rsid w:val="00556EE2"/>
    <w:rsid w:val="00557C4C"/>
    <w:rsid w:val="005640E1"/>
    <w:rsid w:val="00565087"/>
    <w:rsid w:val="005726A4"/>
    <w:rsid w:val="0057324A"/>
    <w:rsid w:val="00574292"/>
    <w:rsid w:val="00580F11"/>
    <w:rsid w:val="005820B5"/>
    <w:rsid w:val="005852B7"/>
    <w:rsid w:val="005952F0"/>
    <w:rsid w:val="005978C1"/>
    <w:rsid w:val="005A1EBE"/>
    <w:rsid w:val="005A2969"/>
    <w:rsid w:val="005A30E3"/>
    <w:rsid w:val="005A7AF2"/>
    <w:rsid w:val="005B0D75"/>
    <w:rsid w:val="005B11B4"/>
    <w:rsid w:val="005B5452"/>
    <w:rsid w:val="005B64C0"/>
    <w:rsid w:val="005D1125"/>
    <w:rsid w:val="005D38BE"/>
    <w:rsid w:val="005D4817"/>
    <w:rsid w:val="005D7976"/>
    <w:rsid w:val="005E1042"/>
    <w:rsid w:val="005E7C3F"/>
    <w:rsid w:val="005F1E1D"/>
    <w:rsid w:val="005F218A"/>
    <w:rsid w:val="005F2C51"/>
    <w:rsid w:val="005F2FAB"/>
    <w:rsid w:val="005F54FE"/>
    <w:rsid w:val="005F577A"/>
    <w:rsid w:val="005F5A0C"/>
    <w:rsid w:val="006012C9"/>
    <w:rsid w:val="00605DC8"/>
    <w:rsid w:val="00607B61"/>
    <w:rsid w:val="0061181C"/>
    <w:rsid w:val="006148E1"/>
    <w:rsid w:val="00620236"/>
    <w:rsid w:val="00627A94"/>
    <w:rsid w:val="00630B18"/>
    <w:rsid w:val="00641808"/>
    <w:rsid w:val="00642B41"/>
    <w:rsid w:val="006441A9"/>
    <w:rsid w:val="00645948"/>
    <w:rsid w:val="00646FDC"/>
    <w:rsid w:val="006513FD"/>
    <w:rsid w:val="00652D97"/>
    <w:rsid w:val="006575C6"/>
    <w:rsid w:val="00657E1D"/>
    <w:rsid w:val="006623A1"/>
    <w:rsid w:val="0066430D"/>
    <w:rsid w:val="00682DFA"/>
    <w:rsid w:val="006831E5"/>
    <w:rsid w:val="006953FD"/>
    <w:rsid w:val="00695465"/>
    <w:rsid w:val="006A35E4"/>
    <w:rsid w:val="006A3AB7"/>
    <w:rsid w:val="006B0FB5"/>
    <w:rsid w:val="006B10AB"/>
    <w:rsid w:val="006B247D"/>
    <w:rsid w:val="006B5EA0"/>
    <w:rsid w:val="006C17C2"/>
    <w:rsid w:val="006C2DA7"/>
    <w:rsid w:val="006D0D9D"/>
    <w:rsid w:val="006D58D6"/>
    <w:rsid w:val="006E284F"/>
    <w:rsid w:val="006E3551"/>
    <w:rsid w:val="006E6F84"/>
    <w:rsid w:val="006F2D86"/>
    <w:rsid w:val="007028FD"/>
    <w:rsid w:val="00703373"/>
    <w:rsid w:val="00703798"/>
    <w:rsid w:val="007049C5"/>
    <w:rsid w:val="00705CE7"/>
    <w:rsid w:val="00710C67"/>
    <w:rsid w:val="00717BB2"/>
    <w:rsid w:val="00717E66"/>
    <w:rsid w:val="0072040C"/>
    <w:rsid w:val="007330EE"/>
    <w:rsid w:val="0073464F"/>
    <w:rsid w:val="00734A5B"/>
    <w:rsid w:val="00741406"/>
    <w:rsid w:val="00744E76"/>
    <w:rsid w:val="00750C77"/>
    <w:rsid w:val="00751E05"/>
    <w:rsid w:val="007562D8"/>
    <w:rsid w:val="00761146"/>
    <w:rsid w:val="00761692"/>
    <w:rsid w:val="007671D5"/>
    <w:rsid w:val="0076733B"/>
    <w:rsid w:val="00767D58"/>
    <w:rsid w:val="00781F0F"/>
    <w:rsid w:val="00790F60"/>
    <w:rsid w:val="007921BF"/>
    <w:rsid w:val="007958D6"/>
    <w:rsid w:val="007A1F3E"/>
    <w:rsid w:val="007A2BE9"/>
    <w:rsid w:val="007B13DE"/>
    <w:rsid w:val="007B6C6C"/>
    <w:rsid w:val="007B6D47"/>
    <w:rsid w:val="007B79CE"/>
    <w:rsid w:val="007C1B59"/>
    <w:rsid w:val="007C4707"/>
    <w:rsid w:val="007C5016"/>
    <w:rsid w:val="007C67BE"/>
    <w:rsid w:val="007C6BF7"/>
    <w:rsid w:val="007D24F8"/>
    <w:rsid w:val="007D36F9"/>
    <w:rsid w:val="007D4D4F"/>
    <w:rsid w:val="007D6DAC"/>
    <w:rsid w:val="007D791C"/>
    <w:rsid w:val="007E2922"/>
    <w:rsid w:val="007E701C"/>
    <w:rsid w:val="007F155F"/>
    <w:rsid w:val="007F266D"/>
    <w:rsid w:val="007F515D"/>
    <w:rsid w:val="007F618E"/>
    <w:rsid w:val="0080084E"/>
    <w:rsid w:val="00800B39"/>
    <w:rsid w:val="00801E05"/>
    <w:rsid w:val="008028A4"/>
    <w:rsid w:val="00804BE9"/>
    <w:rsid w:val="0080600F"/>
    <w:rsid w:val="008062B8"/>
    <w:rsid w:val="00810042"/>
    <w:rsid w:val="00811B8F"/>
    <w:rsid w:val="00814EAC"/>
    <w:rsid w:val="008152B5"/>
    <w:rsid w:val="00820B21"/>
    <w:rsid w:val="00825FAD"/>
    <w:rsid w:val="008356D9"/>
    <w:rsid w:val="00835FE3"/>
    <w:rsid w:val="0083750F"/>
    <w:rsid w:val="008379C3"/>
    <w:rsid w:val="00845390"/>
    <w:rsid w:val="00852AC9"/>
    <w:rsid w:val="00852B19"/>
    <w:rsid w:val="00854627"/>
    <w:rsid w:val="0087174E"/>
    <w:rsid w:val="008717BB"/>
    <w:rsid w:val="008768CA"/>
    <w:rsid w:val="00883052"/>
    <w:rsid w:val="00886DBD"/>
    <w:rsid w:val="00892AF8"/>
    <w:rsid w:val="00893B78"/>
    <w:rsid w:val="008940F7"/>
    <w:rsid w:val="008A40EC"/>
    <w:rsid w:val="008B0C44"/>
    <w:rsid w:val="008C4A4A"/>
    <w:rsid w:val="008D062A"/>
    <w:rsid w:val="008D12ED"/>
    <w:rsid w:val="008D1BEB"/>
    <w:rsid w:val="008D2916"/>
    <w:rsid w:val="008D7CD6"/>
    <w:rsid w:val="008E2F9F"/>
    <w:rsid w:val="008E4C5E"/>
    <w:rsid w:val="008E66F0"/>
    <w:rsid w:val="008F2CB6"/>
    <w:rsid w:val="008F3D9F"/>
    <w:rsid w:val="009005CF"/>
    <w:rsid w:val="009010B4"/>
    <w:rsid w:val="0090271F"/>
    <w:rsid w:val="0090278C"/>
    <w:rsid w:val="009045D3"/>
    <w:rsid w:val="0090751F"/>
    <w:rsid w:val="00907687"/>
    <w:rsid w:val="00910A37"/>
    <w:rsid w:val="0091169F"/>
    <w:rsid w:val="009122D2"/>
    <w:rsid w:val="0091530A"/>
    <w:rsid w:val="009211E8"/>
    <w:rsid w:val="0092242F"/>
    <w:rsid w:val="009247B7"/>
    <w:rsid w:val="00926E78"/>
    <w:rsid w:val="00931EA3"/>
    <w:rsid w:val="00934C98"/>
    <w:rsid w:val="00942A59"/>
    <w:rsid w:val="00942EC2"/>
    <w:rsid w:val="00953381"/>
    <w:rsid w:val="00955626"/>
    <w:rsid w:val="00955CAB"/>
    <w:rsid w:val="00960D6C"/>
    <w:rsid w:val="00960DD9"/>
    <w:rsid w:val="00961965"/>
    <w:rsid w:val="0096702B"/>
    <w:rsid w:val="00967305"/>
    <w:rsid w:val="00971157"/>
    <w:rsid w:val="009747B1"/>
    <w:rsid w:val="009748C2"/>
    <w:rsid w:val="009756B6"/>
    <w:rsid w:val="009909F3"/>
    <w:rsid w:val="00992E24"/>
    <w:rsid w:val="00993D52"/>
    <w:rsid w:val="009B30E7"/>
    <w:rsid w:val="009B51E2"/>
    <w:rsid w:val="009B5BFB"/>
    <w:rsid w:val="009B75F8"/>
    <w:rsid w:val="009C0E81"/>
    <w:rsid w:val="009C18B2"/>
    <w:rsid w:val="009C1935"/>
    <w:rsid w:val="009C5945"/>
    <w:rsid w:val="009C7845"/>
    <w:rsid w:val="009D7268"/>
    <w:rsid w:val="009E6449"/>
    <w:rsid w:val="009E7035"/>
    <w:rsid w:val="009F0C17"/>
    <w:rsid w:val="009F1006"/>
    <w:rsid w:val="00A00F57"/>
    <w:rsid w:val="00A0432D"/>
    <w:rsid w:val="00A04BFB"/>
    <w:rsid w:val="00A07DB9"/>
    <w:rsid w:val="00A100C3"/>
    <w:rsid w:val="00A10F02"/>
    <w:rsid w:val="00A10F44"/>
    <w:rsid w:val="00A1335E"/>
    <w:rsid w:val="00A16D40"/>
    <w:rsid w:val="00A17D58"/>
    <w:rsid w:val="00A2060E"/>
    <w:rsid w:val="00A228E9"/>
    <w:rsid w:val="00A2645C"/>
    <w:rsid w:val="00A2723F"/>
    <w:rsid w:val="00A319EB"/>
    <w:rsid w:val="00A43AAE"/>
    <w:rsid w:val="00A441D5"/>
    <w:rsid w:val="00A450A8"/>
    <w:rsid w:val="00A450B7"/>
    <w:rsid w:val="00A45C16"/>
    <w:rsid w:val="00A47AAF"/>
    <w:rsid w:val="00A52858"/>
    <w:rsid w:val="00A53724"/>
    <w:rsid w:val="00A54FD1"/>
    <w:rsid w:val="00A56DA9"/>
    <w:rsid w:val="00A63545"/>
    <w:rsid w:val="00A63A71"/>
    <w:rsid w:val="00A67445"/>
    <w:rsid w:val="00A7573B"/>
    <w:rsid w:val="00A775DE"/>
    <w:rsid w:val="00A82346"/>
    <w:rsid w:val="00A8637D"/>
    <w:rsid w:val="00A87179"/>
    <w:rsid w:val="00A91B33"/>
    <w:rsid w:val="00A94B67"/>
    <w:rsid w:val="00A94B6A"/>
    <w:rsid w:val="00AA1157"/>
    <w:rsid w:val="00AA2A64"/>
    <w:rsid w:val="00AA2B64"/>
    <w:rsid w:val="00AA3BB3"/>
    <w:rsid w:val="00AA6D78"/>
    <w:rsid w:val="00AA75A1"/>
    <w:rsid w:val="00AB10E4"/>
    <w:rsid w:val="00AB5DD7"/>
    <w:rsid w:val="00AC157C"/>
    <w:rsid w:val="00AC4149"/>
    <w:rsid w:val="00AC69C6"/>
    <w:rsid w:val="00AE0187"/>
    <w:rsid w:val="00AE2AF2"/>
    <w:rsid w:val="00AF11BE"/>
    <w:rsid w:val="00AF3483"/>
    <w:rsid w:val="00AF6904"/>
    <w:rsid w:val="00B02847"/>
    <w:rsid w:val="00B031A2"/>
    <w:rsid w:val="00B07A4F"/>
    <w:rsid w:val="00B10989"/>
    <w:rsid w:val="00B15449"/>
    <w:rsid w:val="00B16A8C"/>
    <w:rsid w:val="00B270B8"/>
    <w:rsid w:val="00B30222"/>
    <w:rsid w:val="00B33360"/>
    <w:rsid w:val="00B41046"/>
    <w:rsid w:val="00B562D2"/>
    <w:rsid w:val="00B61BC5"/>
    <w:rsid w:val="00B61F4E"/>
    <w:rsid w:val="00B6578E"/>
    <w:rsid w:val="00B73276"/>
    <w:rsid w:val="00B7480E"/>
    <w:rsid w:val="00B7660A"/>
    <w:rsid w:val="00B83FB6"/>
    <w:rsid w:val="00B850D8"/>
    <w:rsid w:val="00B85FE6"/>
    <w:rsid w:val="00B9187D"/>
    <w:rsid w:val="00B91BC2"/>
    <w:rsid w:val="00BA0B6A"/>
    <w:rsid w:val="00BB0833"/>
    <w:rsid w:val="00BB0F1B"/>
    <w:rsid w:val="00BB4DEE"/>
    <w:rsid w:val="00BC0814"/>
    <w:rsid w:val="00BC341A"/>
    <w:rsid w:val="00BC37C1"/>
    <w:rsid w:val="00BC5104"/>
    <w:rsid w:val="00BD0BC2"/>
    <w:rsid w:val="00BD60E6"/>
    <w:rsid w:val="00BD6CB5"/>
    <w:rsid w:val="00BE218B"/>
    <w:rsid w:val="00BE79B0"/>
    <w:rsid w:val="00BE7AAE"/>
    <w:rsid w:val="00BF04A4"/>
    <w:rsid w:val="00BF2418"/>
    <w:rsid w:val="00BF6E17"/>
    <w:rsid w:val="00C00EFF"/>
    <w:rsid w:val="00C051B7"/>
    <w:rsid w:val="00C07D49"/>
    <w:rsid w:val="00C07F77"/>
    <w:rsid w:val="00C1113C"/>
    <w:rsid w:val="00C114C9"/>
    <w:rsid w:val="00C12A19"/>
    <w:rsid w:val="00C218ED"/>
    <w:rsid w:val="00C22201"/>
    <w:rsid w:val="00C25270"/>
    <w:rsid w:val="00C3009E"/>
    <w:rsid w:val="00C3110E"/>
    <w:rsid w:val="00C33079"/>
    <w:rsid w:val="00C4095F"/>
    <w:rsid w:val="00C50CE9"/>
    <w:rsid w:val="00C55901"/>
    <w:rsid w:val="00C620E4"/>
    <w:rsid w:val="00C624D4"/>
    <w:rsid w:val="00C62FBC"/>
    <w:rsid w:val="00C67BBC"/>
    <w:rsid w:val="00C71357"/>
    <w:rsid w:val="00C7372F"/>
    <w:rsid w:val="00C7641D"/>
    <w:rsid w:val="00C76600"/>
    <w:rsid w:val="00C805C2"/>
    <w:rsid w:val="00C81486"/>
    <w:rsid w:val="00C82550"/>
    <w:rsid w:val="00C851D6"/>
    <w:rsid w:val="00C8586C"/>
    <w:rsid w:val="00C9314C"/>
    <w:rsid w:val="00C93A79"/>
    <w:rsid w:val="00C97879"/>
    <w:rsid w:val="00CA0B42"/>
    <w:rsid w:val="00CA1A8F"/>
    <w:rsid w:val="00CA26FC"/>
    <w:rsid w:val="00CA3D0C"/>
    <w:rsid w:val="00CB2C4E"/>
    <w:rsid w:val="00CB58B3"/>
    <w:rsid w:val="00CC09A0"/>
    <w:rsid w:val="00CC4F67"/>
    <w:rsid w:val="00CC5AA1"/>
    <w:rsid w:val="00CC6013"/>
    <w:rsid w:val="00CC7A30"/>
    <w:rsid w:val="00CD0629"/>
    <w:rsid w:val="00CD16E5"/>
    <w:rsid w:val="00CE1D08"/>
    <w:rsid w:val="00CE1E7D"/>
    <w:rsid w:val="00CF3B62"/>
    <w:rsid w:val="00CF3C41"/>
    <w:rsid w:val="00D040B5"/>
    <w:rsid w:val="00D06172"/>
    <w:rsid w:val="00D0674A"/>
    <w:rsid w:val="00D06BE8"/>
    <w:rsid w:val="00D11EB9"/>
    <w:rsid w:val="00D17375"/>
    <w:rsid w:val="00D20554"/>
    <w:rsid w:val="00D21473"/>
    <w:rsid w:val="00D227BD"/>
    <w:rsid w:val="00D25F26"/>
    <w:rsid w:val="00D27C5D"/>
    <w:rsid w:val="00D33D2B"/>
    <w:rsid w:val="00D36D3E"/>
    <w:rsid w:val="00D4047F"/>
    <w:rsid w:val="00D442C9"/>
    <w:rsid w:val="00D506A3"/>
    <w:rsid w:val="00D5504C"/>
    <w:rsid w:val="00D56D73"/>
    <w:rsid w:val="00D5723A"/>
    <w:rsid w:val="00D629E5"/>
    <w:rsid w:val="00D70370"/>
    <w:rsid w:val="00D738D6"/>
    <w:rsid w:val="00D73A69"/>
    <w:rsid w:val="00D76CC1"/>
    <w:rsid w:val="00D81B78"/>
    <w:rsid w:val="00D87E00"/>
    <w:rsid w:val="00D9134D"/>
    <w:rsid w:val="00D93611"/>
    <w:rsid w:val="00D93703"/>
    <w:rsid w:val="00D97F7E"/>
    <w:rsid w:val="00DA05A6"/>
    <w:rsid w:val="00DA20C6"/>
    <w:rsid w:val="00DA5BDC"/>
    <w:rsid w:val="00DA623D"/>
    <w:rsid w:val="00DA7A03"/>
    <w:rsid w:val="00DB1818"/>
    <w:rsid w:val="00DB31F4"/>
    <w:rsid w:val="00DB50EC"/>
    <w:rsid w:val="00DB7017"/>
    <w:rsid w:val="00DC16D4"/>
    <w:rsid w:val="00DC309B"/>
    <w:rsid w:val="00DC3FAF"/>
    <w:rsid w:val="00DC4DA2"/>
    <w:rsid w:val="00DD4849"/>
    <w:rsid w:val="00DE078B"/>
    <w:rsid w:val="00DE461E"/>
    <w:rsid w:val="00DE5882"/>
    <w:rsid w:val="00DE623A"/>
    <w:rsid w:val="00DE6329"/>
    <w:rsid w:val="00DE70F8"/>
    <w:rsid w:val="00DE7F6A"/>
    <w:rsid w:val="00DF2D22"/>
    <w:rsid w:val="00DF6E46"/>
    <w:rsid w:val="00DF7766"/>
    <w:rsid w:val="00E10383"/>
    <w:rsid w:val="00E117FC"/>
    <w:rsid w:val="00E1255C"/>
    <w:rsid w:val="00E15496"/>
    <w:rsid w:val="00E15651"/>
    <w:rsid w:val="00E165C3"/>
    <w:rsid w:val="00E20541"/>
    <w:rsid w:val="00E23692"/>
    <w:rsid w:val="00E259AB"/>
    <w:rsid w:val="00E25BF9"/>
    <w:rsid w:val="00E27C2E"/>
    <w:rsid w:val="00E30B7C"/>
    <w:rsid w:val="00E349F0"/>
    <w:rsid w:val="00E34B40"/>
    <w:rsid w:val="00E41F3F"/>
    <w:rsid w:val="00E4207E"/>
    <w:rsid w:val="00E44E62"/>
    <w:rsid w:val="00E477AD"/>
    <w:rsid w:val="00E53C98"/>
    <w:rsid w:val="00E553EC"/>
    <w:rsid w:val="00E61519"/>
    <w:rsid w:val="00E61522"/>
    <w:rsid w:val="00E618AE"/>
    <w:rsid w:val="00E655A1"/>
    <w:rsid w:val="00E65F4B"/>
    <w:rsid w:val="00E745F9"/>
    <w:rsid w:val="00E749F8"/>
    <w:rsid w:val="00E74AB4"/>
    <w:rsid w:val="00E74E20"/>
    <w:rsid w:val="00E75341"/>
    <w:rsid w:val="00E77645"/>
    <w:rsid w:val="00E81076"/>
    <w:rsid w:val="00E82212"/>
    <w:rsid w:val="00E86CD7"/>
    <w:rsid w:val="00EA10F6"/>
    <w:rsid w:val="00EA56D8"/>
    <w:rsid w:val="00EA5B96"/>
    <w:rsid w:val="00EB0B11"/>
    <w:rsid w:val="00EB0C4E"/>
    <w:rsid w:val="00EB55AF"/>
    <w:rsid w:val="00EC1AE7"/>
    <w:rsid w:val="00EC4A25"/>
    <w:rsid w:val="00EC55E0"/>
    <w:rsid w:val="00EC6954"/>
    <w:rsid w:val="00EC7A4A"/>
    <w:rsid w:val="00ED1E60"/>
    <w:rsid w:val="00ED2E23"/>
    <w:rsid w:val="00ED3E9F"/>
    <w:rsid w:val="00ED6928"/>
    <w:rsid w:val="00EE362D"/>
    <w:rsid w:val="00EE77B1"/>
    <w:rsid w:val="00EF3BB9"/>
    <w:rsid w:val="00F005A3"/>
    <w:rsid w:val="00F01E70"/>
    <w:rsid w:val="00F025A2"/>
    <w:rsid w:val="00F064B3"/>
    <w:rsid w:val="00F06E0D"/>
    <w:rsid w:val="00F12F4B"/>
    <w:rsid w:val="00F13720"/>
    <w:rsid w:val="00F178AA"/>
    <w:rsid w:val="00F27910"/>
    <w:rsid w:val="00F324F6"/>
    <w:rsid w:val="00F32826"/>
    <w:rsid w:val="00F35A0C"/>
    <w:rsid w:val="00F3660C"/>
    <w:rsid w:val="00F37C7C"/>
    <w:rsid w:val="00F37F68"/>
    <w:rsid w:val="00F40F28"/>
    <w:rsid w:val="00F46A91"/>
    <w:rsid w:val="00F52088"/>
    <w:rsid w:val="00F55B6C"/>
    <w:rsid w:val="00F55B9C"/>
    <w:rsid w:val="00F6133E"/>
    <w:rsid w:val="00F64011"/>
    <w:rsid w:val="00F653B8"/>
    <w:rsid w:val="00F66152"/>
    <w:rsid w:val="00F66263"/>
    <w:rsid w:val="00F72E84"/>
    <w:rsid w:val="00F7306E"/>
    <w:rsid w:val="00F75B66"/>
    <w:rsid w:val="00F76D80"/>
    <w:rsid w:val="00F7758E"/>
    <w:rsid w:val="00F77B89"/>
    <w:rsid w:val="00F77F67"/>
    <w:rsid w:val="00F84933"/>
    <w:rsid w:val="00F864FF"/>
    <w:rsid w:val="00F944A1"/>
    <w:rsid w:val="00F950C1"/>
    <w:rsid w:val="00F962EC"/>
    <w:rsid w:val="00FA1266"/>
    <w:rsid w:val="00FA45AB"/>
    <w:rsid w:val="00FA5CA5"/>
    <w:rsid w:val="00FB70AC"/>
    <w:rsid w:val="00FC1192"/>
    <w:rsid w:val="00FC33BB"/>
    <w:rsid w:val="00FC5C52"/>
    <w:rsid w:val="00FC6AF6"/>
    <w:rsid w:val="00FC7639"/>
    <w:rsid w:val="00FD0A10"/>
    <w:rsid w:val="00FD3F3C"/>
    <w:rsid w:val="00FD5319"/>
    <w:rsid w:val="00FD7385"/>
    <w:rsid w:val="00FE0455"/>
    <w:rsid w:val="00FE0BDC"/>
    <w:rsid w:val="00FE2881"/>
    <w:rsid w:val="00FE4F72"/>
    <w:rsid w:val="00FE5410"/>
    <w:rsid w:val="00FF71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85C6F"/>
  <w15:chartTrackingRefBased/>
  <w15:docId w15:val="{2D63A106-A032-44FF-B541-F05B98EB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23A"/>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lang w:val="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rPr>
      <w:lang w:val="x-none"/>
    </w:r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link w:val="EQZchn"/>
    <w:pPr>
      <w:keepLines/>
      <w:tabs>
        <w:tab w:val="center" w:pos="4536"/>
        <w:tab w:val="right" w:pos="9072"/>
      </w:tabs>
    </w:pPr>
    <w:rPr>
      <w:noProof/>
      <w:lang w:val="x-none"/>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lang w:val="x-none"/>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lang w:val="x-none"/>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lang w:val="x-none"/>
    </w:rPr>
  </w:style>
  <w:style w:type="character" w:customStyle="1" w:styleId="BalloonTextChar">
    <w:name w:val="Balloon Text Char"/>
    <w:link w:val="BalloonText"/>
    <w:rsid w:val="00B41046"/>
    <w:rPr>
      <w:rFonts w:ascii="Tahoma" w:hAnsi="Tahoma" w:cs="Tahoma"/>
      <w:sz w:val="16"/>
      <w:szCs w:val="16"/>
      <w:lang w:eastAsia="en-US"/>
    </w:rPr>
  </w:style>
  <w:style w:type="paragraph" w:styleId="Caption">
    <w:name w:val="caption"/>
    <w:basedOn w:val="Normal"/>
    <w:next w:val="Normal"/>
    <w:unhideWhenUsed/>
    <w:qFormat/>
    <w:rsid w:val="00F52088"/>
    <w:rPr>
      <w:b/>
      <w:bCs/>
    </w:rPr>
  </w:style>
  <w:style w:type="paragraph" w:customStyle="1" w:styleId="Normalaftertitle">
    <w:name w:val="Normal_after_title"/>
    <w:basedOn w:val="Normal"/>
    <w:next w:val="Normal"/>
    <w:rsid w:val="00A17D58"/>
    <w:pPr>
      <w:tabs>
        <w:tab w:val="left" w:pos="794"/>
        <w:tab w:val="left" w:pos="1191"/>
        <w:tab w:val="left" w:pos="1588"/>
        <w:tab w:val="left" w:pos="1985"/>
      </w:tabs>
      <w:overflowPunct w:val="0"/>
      <w:autoSpaceDE w:val="0"/>
      <w:autoSpaceDN w:val="0"/>
      <w:adjustRightInd w:val="0"/>
      <w:spacing w:before="360" w:after="0"/>
      <w:jc w:val="both"/>
      <w:textAlignment w:val="baseline"/>
    </w:pPr>
    <w:rPr>
      <w:sz w:val="24"/>
    </w:rPr>
  </w:style>
  <w:style w:type="table" w:styleId="TableGrid">
    <w:name w:val="Table Grid"/>
    <w:basedOn w:val="TableNormal"/>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lev1">
    <w:name w:val="enumlev1"/>
    <w:basedOn w:val="Normal"/>
    <w:rsid w:val="00B562D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character" w:customStyle="1" w:styleId="Heading7Char">
    <w:name w:val="Heading 7 Char"/>
    <w:link w:val="Heading7"/>
    <w:rsid w:val="00AA2B64"/>
    <w:rPr>
      <w:rFonts w:ascii="Arial" w:hAnsi="Arial"/>
      <w:lang w:eastAsia="en-US"/>
    </w:rPr>
  </w:style>
  <w:style w:type="paragraph" w:customStyle="1" w:styleId="Tabletext">
    <w:name w:val="Table_text"/>
    <w:basedOn w:val="Normal"/>
    <w:rsid w:val="007D6DA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numbering" w:customStyle="1" w:styleId="NoList1">
    <w:name w:val="No List1"/>
    <w:next w:val="NoList"/>
    <w:uiPriority w:val="99"/>
    <w:semiHidden/>
    <w:rsid w:val="009247B7"/>
  </w:style>
  <w:style w:type="table" w:customStyle="1" w:styleId="TableGrid1">
    <w:name w:val="Table Grid1"/>
    <w:basedOn w:val="TableNormal"/>
    <w:next w:val="TableGrid"/>
    <w:rsid w:val="00924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9247B7"/>
    <w:rPr>
      <w:rFonts w:ascii="Arial" w:hAnsi="Arial"/>
      <w:sz w:val="22"/>
      <w:lang w:eastAsia="en-US"/>
    </w:rPr>
  </w:style>
  <w:style w:type="paragraph" w:customStyle="1" w:styleId="body20">
    <w:name w:val="body 2.0"/>
    <w:basedOn w:val="Normal"/>
    <w:rsid w:val="009247B7"/>
    <w:pPr>
      <w:widowControl w:val="0"/>
      <w:spacing w:after="0" w:line="360" w:lineRule="auto"/>
      <w:ind w:firstLineChars="200" w:firstLine="200"/>
      <w:jc w:val="both"/>
    </w:pPr>
    <w:rPr>
      <w:kern w:val="2"/>
      <w:sz w:val="24"/>
      <w:szCs w:val="24"/>
      <w:lang w:val="en-US" w:eastAsia="zh-CN"/>
    </w:rPr>
  </w:style>
  <w:style w:type="character" w:customStyle="1" w:styleId="Heading6Char">
    <w:name w:val="Heading 6 Char"/>
    <w:link w:val="Heading6"/>
    <w:locked/>
    <w:rsid w:val="009247B7"/>
    <w:rPr>
      <w:rFonts w:ascii="Arial" w:hAnsi="Arial"/>
      <w:lang w:eastAsia="en-US"/>
    </w:rPr>
  </w:style>
  <w:style w:type="character" w:customStyle="1" w:styleId="trans">
    <w:name w:val="trans"/>
    <w:basedOn w:val="DefaultParagraphFont"/>
    <w:rsid w:val="009247B7"/>
  </w:style>
  <w:style w:type="character" w:customStyle="1" w:styleId="st1">
    <w:name w:val="st1"/>
    <w:basedOn w:val="DefaultParagraphFont"/>
    <w:rsid w:val="009247B7"/>
  </w:style>
  <w:style w:type="character" w:styleId="Hyperlink">
    <w:name w:val="Hyperlink"/>
    <w:uiPriority w:val="99"/>
    <w:unhideWhenUsed/>
    <w:rsid w:val="009247B7"/>
    <w:rPr>
      <w:color w:val="0000FF"/>
      <w:u w:val="single"/>
    </w:rPr>
  </w:style>
  <w:style w:type="numbering" w:customStyle="1" w:styleId="NoList2">
    <w:name w:val="No List2"/>
    <w:next w:val="NoList"/>
    <w:uiPriority w:val="99"/>
    <w:semiHidden/>
    <w:rsid w:val="00424E26"/>
  </w:style>
  <w:style w:type="table" w:customStyle="1" w:styleId="TableGrid2">
    <w:name w:val="Table Grid2"/>
    <w:basedOn w:val="TableNormal"/>
    <w:next w:val="TableGrid"/>
    <w:rsid w:val="00424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955CAB"/>
    <w:rPr>
      <w:rFonts w:ascii="Arial" w:hAnsi="Arial"/>
      <w:sz w:val="24"/>
      <w:lang w:eastAsia="en-US"/>
    </w:rPr>
  </w:style>
  <w:style w:type="paragraph" w:styleId="Revision">
    <w:name w:val="Revision"/>
    <w:hidden/>
    <w:uiPriority w:val="99"/>
    <w:semiHidden/>
    <w:rsid w:val="00955CAB"/>
    <w:rPr>
      <w:rFonts w:eastAsia="MS Mincho"/>
      <w:lang w:val="en-GB" w:eastAsia="en-US"/>
    </w:rPr>
  </w:style>
  <w:style w:type="character" w:customStyle="1" w:styleId="MTConvertedEquation">
    <w:name w:val="MTConvertedEquation"/>
    <w:rsid w:val="00955CAB"/>
  </w:style>
  <w:style w:type="character" w:customStyle="1" w:styleId="Heading1Char">
    <w:name w:val="Heading 1 Char"/>
    <w:link w:val="Heading1"/>
    <w:locked/>
    <w:rsid w:val="00955CAB"/>
    <w:rPr>
      <w:rFonts w:ascii="Arial" w:hAnsi="Arial"/>
      <w:sz w:val="36"/>
      <w:lang w:eastAsia="en-US" w:bidi="ar-SA"/>
    </w:rPr>
  </w:style>
  <w:style w:type="character" w:customStyle="1" w:styleId="Heading2Char">
    <w:name w:val="Heading 2 Char"/>
    <w:link w:val="Heading2"/>
    <w:locked/>
    <w:rsid w:val="00955CAB"/>
    <w:rPr>
      <w:rFonts w:ascii="Arial" w:hAnsi="Arial"/>
      <w:sz w:val="32"/>
      <w:lang w:eastAsia="en-US"/>
    </w:rPr>
  </w:style>
  <w:style w:type="character" w:customStyle="1" w:styleId="Heading3Char">
    <w:name w:val="Heading 3 Char"/>
    <w:link w:val="Heading3"/>
    <w:locked/>
    <w:rsid w:val="00955CAB"/>
    <w:rPr>
      <w:rFonts w:ascii="Arial" w:hAnsi="Arial"/>
      <w:sz w:val="28"/>
      <w:lang w:eastAsia="en-US"/>
    </w:rPr>
  </w:style>
  <w:style w:type="character" w:customStyle="1" w:styleId="Heading8Char">
    <w:name w:val="Heading 8 Char"/>
    <w:link w:val="Heading8"/>
    <w:locked/>
    <w:rsid w:val="00955CAB"/>
    <w:rPr>
      <w:rFonts w:ascii="Arial" w:hAnsi="Arial"/>
      <w:sz w:val="36"/>
      <w:lang w:eastAsia="en-US"/>
    </w:rPr>
  </w:style>
  <w:style w:type="character" w:customStyle="1" w:styleId="Heading9Char">
    <w:name w:val="Heading 9 Char"/>
    <w:link w:val="Heading9"/>
    <w:locked/>
    <w:rsid w:val="00955CAB"/>
    <w:rPr>
      <w:rFonts w:ascii="Arial" w:hAnsi="Arial"/>
      <w:sz w:val="36"/>
      <w:lang w:eastAsia="en-US"/>
    </w:rPr>
  </w:style>
  <w:style w:type="character" w:customStyle="1" w:styleId="HeaderChar">
    <w:name w:val="Header Char"/>
    <w:link w:val="Header"/>
    <w:locked/>
    <w:rsid w:val="00955CAB"/>
    <w:rPr>
      <w:rFonts w:ascii="Arial" w:hAnsi="Arial"/>
      <w:b/>
      <w:noProof/>
      <w:sz w:val="18"/>
      <w:lang w:eastAsia="ja-JP" w:bidi="ar-SA"/>
    </w:rPr>
  </w:style>
  <w:style w:type="character" w:customStyle="1" w:styleId="FooterChar">
    <w:name w:val="Footer Char"/>
    <w:link w:val="Footer"/>
    <w:locked/>
    <w:rsid w:val="00955CAB"/>
    <w:rPr>
      <w:rFonts w:ascii="Arial" w:hAnsi="Arial"/>
      <w:b/>
      <w:i/>
      <w:noProof/>
      <w:sz w:val="18"/>
      <w:lang w:eastAsia="ja-JP"/>
    </w:rPr>
  </w:style>
  <w:style w:type="paragraph" w:customStyle="1" w:styleId="Figure">
    <w:name w:val="Figure"/>
    <w:basedOn w:val="Normal"/>
    <w:next w:val="FigureNoTitle"/>
    <w:rsid w:val="00955CAB"/>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sz w:val="24"/>
    </w:rPr>
  </w:style>
  <w:style w:type="paragraph" w:customStyle="1" w:styleId="FigureNoTitle">
    <w:name w:val="Figure_NoTitle"/>
    <w:basedOn w:val="Normal"/>
    <w:next w:val="Normalaftertitle"/>
    <w:rsid w:val="00955CAB"/>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 w:val="24"/>
    </w:rPr>
  </w:style>
  <w:style w:type="character" w:styleId="FollowedHyperlink">
    <w:name w:val="FollowedHyperlink"/>
    <w:rsid w:val="00955CAB"/>
    <w:rPr>
      <w:color w:val="800080"/>
      <w:u w:val="single"/>
    </w:rPr>
  </w:style>
  <w:style w:type="numbering" w:customStyle="1" w:styleId="NoList3">
    <w:name w:val="No List3"/>
    <w:next w:val="NoList"/>
    <w:uiPriority w:val="99"/>
    <w:semiHidden/>
    <w:unhideWhenUsed/>
    <w:rsid w:val="00955CAB"/>
  </w:style>
  <w:style w:type="table" w:customStyle="1" w:styleId="TableGrid3">
    <w:name w:val="Table Grid3"/>
    <w:basedOn w:val="TableNormal"/>
    <w:next w:val="TableGrid"/>
    <w:uiPriority w:val="39"/>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955CAB"/>
  </w:style>
  <w:style w:type="table" w:customStyle="1" w:styleId="TableGrid4">
    <w:name w:val="Table Grid4"/>
    <w:basedOn w:val="TableNormal"/>
    <w:next w:val="TableGrid"/>
    <w:uiPriority w:val="39"/>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1D5"/>
    <w:pPr>
      <w:spacing w:after="200" w:line="276" w:lineRule="auto"/>
      <w:ind w:left="720"/>
      <w:contextualSpacing/>
    </w:pPr>
    <w:rPr>
      <w:rFonts w:ascii="Calibri" w:eastAsia="Calibri" w:hAnsi="Calibri"/>
      <w:sz w:val="22"/>
      <w:szCs w:val="22"/>
      <w:lang w:val="de-DE"/>
    </w:rPr>
  </w:style>
  <w:style w:type="paragraph" w:customStyle="1" w:styleId="MTDisplayEquation">
    <w:name w:val="MTDisplayEquation"/>
    <w:basedOn w:val="Normal"/>
    <w:next w:val="Normal"/>
    <w:link w:val="MTDisplayEquationZchn"/>
    <w:rsid w:val="00A441D5"/>
    <w:pPr>
      <w:tabs>
        <w:tab w:val="center" w:pos="4700"/>
        <w:tab w:val="right" w:pos="9400"/>
      </w:tabs>
      <w:spacing w:after="200" w:line="276" w:lineRule="auto"/>
    </w:pPr>
    <w:rPr>
      <w:rFonts w:ascii="Calibri" w:hAnsi="Calibri"/>
      <w:sz w:val="22"/>
      <w:szCs w:val="22"/>
      <w:lang w:val="x-none" w:eastAsia="x-none"/>
    </w:rPr>
  </w:style>
  <w:style w:type="character" w:customStyle="1" w:styleId="MTDisplayEquationZchn">
    <w:name w:val="MTDisplayEquation Zchn"/>
    <w:link w:val="MTDisplayEquation"/>
    <w:locked/>
    <w:rsid w:val="00A441D5"/>
    <w:rPr>
      <w:rFonts w:ascii="Calibri" w:hAnsi="Calibri"/>
      <w:sz w:val="22"/>
      <w:szCs w:val="22"/>
      <w:lang w:val="x-none" w:eastAsia="x-none"/>
    </w:rPr>
  </w:style>
  <w:style w:type="paragraph" w:styleId="TableofFigures">
    <w:name w:val="table of figures"/>
    <w:basedOn w:val="Normal"/>
    <w:next w:val="Normal"/>
    <w:rsid w:val="00A441D5"/>
  </w:style>
  <w:style w:type="paragraph" w:styleId="EndnoteText">
    <w:name w:val="endnote text"/>
    <w:basedOn w:val="Normal"/>
    <w:link w:val="EndnoteTextChar"/>
    <w:rsid w:val="00A441D5"/>
    <w:rPr>
      <w:lang w:val="x-none" w:eastAsia="x-none"/>
    </w:rPr>
  </w:style>
  <w:style w:type="character" w:customStyle="1" w:styleId="EndnoteTextChar">
    <w:name w:val="Endnote Text Char"/>
    <w:link w:val="EndnoteText"/>
    <w:rsid w:val="00A441D5"/>
    <w:rPr>
      <w:lang w:eastAsia="x-none"/>
    </w:rPr>
  </w:style>
  <w:style w:type="character" w:styleId="EndnoteReference">
    <w:name w:val="endnote reference"/>
    <w:rsid w:val="00A441D5"/>
    <w:rPr>
      <w:vertAlign w:val="superscript"/>
    </w:rPr>
  </w:style>
  <w:style w:type="paragraph" w:customStyle="1" w:styleId="USPTO1-99">
    <w:name w:val="USPTO 1-99"/>
    <w:basedOn w:val="Normal"/>
    <w:rsid w:val="009748C2"/>
    <w:pPr>
      <w:widowControl w:val="0"/>
      <w:tabs>
        <w:tab w:val="num" w:pos="720"/>
        <w:tab w:val="left" w:pos="1886"/>
      </w:tabs>
      <w:snapToGrid w:val="0"/>
      <w:spacing w:after="480" w:line="360" w:lineRule="auto"/>
      <w:ind w:left="720" w:firstLine="720"/>
      <w:jc w:val="both"/>
    </w:pPr>
    <w:rPr>
      <w:rFonts w:ascii="Arial" w:hAnsi="Arial"/>
      <w:sz w:val="24"/>
      <w:lang w:val="en-US"/>
    </w:rPr>
  </w:style>
  <w:style w:type="paragraph" w:customStyle="1" w:styleId="Description">
    <w:name w:val="Description"/>
    <w:basedOn w:val="USPTO1-99"/>
    <w:qFormat/>
    <w:rsid w:val="009748C2"/>
    <w:pPr>
      <w:tabs>
        <w:tab w:val="clear" w:pos="720"/>
        <w:tab w:val="clear" w:pos="1886"/>
        <w:tab w:val="left" w:pos="1440"/>
      </w:tabs>
      <w:spacing w:after="240"/>
      <w:ind w:left="0" w:firstLine="0"/>
    </w:pPr>
    <w:rPr>
      <w:rFonts w:cs="Arial"/>
      <w:szCs w:val="24"/>
      <w:lang w:val="en-CA"/>
    </w:rPr>
  </w:style>
  <w:style w:type="paragraph" w:styleId="DocumentMap">
    <w:name w:val="Document Map"/>
    <w:basedOn w:val="Normal"/>
    <w:link w:val="DocumentMapChar"/>
    <w:rsid w:val="00820B21"/>
    <w:rPr>
      <w:rFonts w:ascii="SimSun"/>
      <w:sz w:val="18"/>
      <w:szCs w:val="18"/>
    </w:rPr>
  </w:style>
  <w:style w:type="character" w:customStyle="1" w:styleId="DocumentMapChar">
    <w:name w:val="Document Map Char"/>
    <w:link w:val="DocumentMap"/>
    <w:rsid w:val="00820B21"/>
    <w:rPr>
      <w:rFonts w:ascii="SimSun" w:eastAsia="SimSun"/>
      <w:sz w:val="18"/>
      <w:szCs w:val="18"/>
      <w:lang w:val="en-GB" w:eastAsia="en-US"/>
    </w:rPr>
  </w:style>
  <w:style w:type="paragraph" w:customStyle="1" w:styleId="Tablehead">
    <w:name w:val="Table_head"/>
    <w:basedOn w:val="Normal"/>
    <w:next w:val="Tabletext"/>
    <w:rsid w:val="00CC6013"/>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b/>
      <w:sz w:val="22"/>
    </w:rPr>
  </w:style>
  <w:style w:type="paragraph" w:customStyle="1" w:styleId="TableNoTitle">
    <w:name w:val="Table_NoTitle"/>
    <w:basedOn w:val="Normal"/>
    <w:next w:val="Tablehead"/>
    <w:rsid w:val="00CC601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 w:val="24"/>
    </w:rPr>
  </w:style>
  <w:style w:type="paragraph" w:customStyle="1" w:styleId="Formula">
    <w:name w:val="Formula"/>
    <w:basedOn w:val="Normal"/>
    <w:link w:val="FormulaZchn"/>
    <w:rsid w:val="00CC6013"/>
    <w:pPr>
      <w:jc w:val="center"/>
    </w:pPr>
    <w:rPr>
      <w:lang w:val="x-none" w:eastAsia="x-none"/>
    </w:rPr>
  </w:style>
  <w:style w:type="paragraph" w:customStyle="1" w:styleId="Formulas">
    <w:name w:val="Formulas"/>
    <w:basedOn w:val="EQ"/>
    <w:link w:val="FormulasZchn"/>
    <w:qFormat/>
    <w:rsid w:val="00CC6013"/>
    <w:rPr>
      <w:lang w:eastAsia="x-none"/>
    </w:rPr>
  </w:style>
  <w:style w:type="character" w:customStyle="1" w:styleId="FormulaZchn">
    <w:name w:val="Formula Zchn"/>
    <w:link w:val="Formula"/>
    <w:rsid w:val="00CC6013"/>
    <w:rPr>
      <w:lang w:val="x-none" w:eastAsia="x-none"/>
    </w:rPr>
  </w:style>
  <w:style w:type="character" w:customStyle="1" w:styleId="EQZchn">
    <w:name w:val="EQ Zchn"/>
    <w:link w:val="EQ"/>
    <w:rsid w:val="00CC6013"/>
    <w:rPr>
      <w:noProof/>
      <w:lang w:eastAsia="en-US"/>
    </w:rPr>
  </w:style>
  <w:style w:type="character" w:customStyle="1" w:styleId="FormulasZchn">
    <w:name w:val="Formulas Zchn"/>
    <w:link w:val="Formulas"/>
    <w:rsid w:val="00CC6013"/>
    <w:rPr>
      <w:noProof/>
      <w:lang w:val="x-none" w:eastAsia="x-none"/>
    </w:rPr>
  </w:style>
  <w:style w:type="paragraph" w:styleId="NormalWeb">
    <w:name w:val="Normal (Web)"/>
    <w:basedOn w:val="Normal"/>
    <w:uiPriority w:val="99"/>
    <w:unhideWhenUsed/>
    <w:rsid w:val="00CC6013"/>
    <w:pPr>
      <w:spacing w:before="100" w:beforeAutospacing="1" w:after="100" w:afterAutospacing="1"/>
    </w:pPr>
    <w:rPr>
      <w:rFonts w:ascii="SimSun" w:hAnsi="SimSun" w:cs="SimSun"/>
      <w:sz w:val="24"/>
      <w:szCs w:val="24"/>
      <w:lang w:val="en-US" w:eastAsia="zh-CN"/>
    </w:rPr>
  </w:style>
  <w:style w:type="numbering" w:customStyle="1" w:styleId="KeineListe1">
    <w:name w:val="Keine Liste1"/>
    <w:next w:val="NoList"/>
    <w:uiPriority w:val="99"/>
    <w:semiHidden/>
    <w:unhideWhenUsed/>
    <w:rsid w:val="00CC6013"/>
  </w:style>
  <w:style w:type="table" w:customStyle="1" w:styleId="Tabellenraster1">
    <w:name w:val="Tabellenraster1"/>
    <w:basedOn w:val="TableNormal"/>
    <w:next w:val="TableGrid"/>
    <w:rsid w:val="00CC6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Normal"/>
    <w:link w:val="pseudoCodeZchn"/>
    <w:rsid w:val="009E7035"/>
    <w:pPr>
      <w:keepLines/>
      <w:tabs>
        <w:tab w:val="left" w:pos="357"/>
        <w:tab w:val="left" w:pos="720"/>
        <w:tab w:val="left" w:pos="1077"/>
        <w:tab w:val="left" w:pos="1440"/>
        <w:tab w:val="left" w:pos="1797"/>
        <w:tab w:val="left" w:pos="2160"/>
        <w:tab w:val="left" w:pos="2517"/>
        <w:tab w:val="left" w:pos="2880"/>
        <w:tab w:val="left" w:pos="3238"/>
      </w:tabs>
      <w:spacing w:after="0" w:line="198" w:lineRule="atLeast"/>
    </w:pPr>
    <w:rPr>
      <w:rFonts w:ascii="Courier" w:eastAsia="BatangChe" w:hAnsi="Courier"/>
      <w:noProof/>
      <w:color w:val="000000"/>
      <w:sz w:val="18"/>
      <w:lang w:val="x-none" w:eastAsia="x-none"/>
    </w:rPr>
  </w:style>
  <w:style w:type="character" w:customStyle="1" w:styleId="pseudoCodeZchn">
    <w:name w:val="pseudoCode Zchn"/>
    <w:link w:val="pseudoCode"/>
    <w:rsid w:val="009E7035"/>
    <w:rPr>
      <w:rFonts w:ascii="Courier" w:eastAsia="BatangChe" w:hAnsi="Courier"/>
      <w:noProof/>
      <w:color w:val="000000"/>
      <w:sz w:val="18"/>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1" Type="http://schemas.openxmlformats.org/officeDocument/2006/relationships/image" Target="media/image7.wmf"/><Relationship Id="rId170" Type="http://schemas.openxmlformats.org/officeDocument/2006/relationships/oleObject" Target="embeddings/oleObject81.bin"/><Relationship Id="rId268" Type="http://schemas.openxmlformats.org/officeDocument/2006/relationships/image" Target="media/image131.wmf"/><Relationship Id="rId475" Type="http://schemas.openxmlformats.org/officeDocument/2006/relationships/oleObject" Target="embeddings/oleObject239.bin"/><Relationship Id="rId682" Type="http://schemas.openxmlformats.org/officeDocument/2006/relationships/image" Target="media/image315.wmf"/><Relationship Id="rId128" Type="http://schemas.openxmlformats.org/officeDocument/2006/relationships/oleObject" Target="embeddings/oleObject60.bin"/><Relationship Id="rId335" Type="http://schemas.openxmlformats.org/officeDocument/2006/relationships/image" Target="media/image164.wmf"/><Relationship Id="rId542" Type="http://schemas.openxmlformats.org/officeDocument/2006/relationships/oleObject" Target="embeddings/oleObject276.bin"/><Relationship Id="rId987" Type="http://schemas.openxmlformats.org/officeDocument/2006/relationships/image" Target="media/image464.wmf"/><Relationship Id="rId1172" Type="http://schemas.openxmlformats.org/officeDocument/2006/relationships/oleObject" Target="embeddings/oleObject611.bin"/><Relationship Id="rId402" Type="http://schemas.openxmlformats.org/officeDocument/2006/relationships/image" Target="media/image195.wmf"/><Relationship Id="rId847" Type="http://schemas.openxmlformats.org/officeDocument/2006/relationships/oleObject" Target="embeddings/oleObject446.bin"/><Relationship Id="rId1032" Type="http://schemas.openxmlformats.org/officeDocument/2006/relationships/oleObject" Target="embeddings/oleObject538.bin"/><Relationship Id="rId707" Type="http://schemas.openxmlformats.org/officeDocument/2006/relationships/oleObject" Target="embeddings/oleObject374.bin"/><Relationship Id="rId914" Type="http://schemas.openxmlformats.org/officeDocument/2006/relationships/image" Target="media/image427.wmf"/><Relationship Id="rId43" Type="http://schemas.openxmlformats.org/officeDocument/2006/relationships/image" Target="media/image18.wmf"/><Relationship Id="rId192" Type="http://schemas.openxmlformats.org/officeDocument/2006/relationships/image" Target="media/image93.wmf"/><Relationship Id="rId497" Type="http://schemas.openxmlformats.org/officeDocument/2006/relationships/oleObject" Target="embeddings/oleObject251.bin"/><Relationship Id="rId357" Type="http://schemas.openxmlformats.org/officeDocument/2006/relationships/image" Target="media/image176.wmf"/><Relationship Id="rId1194" Type="http://schemas.openxmlformats.org/officeDocument/2006/relationships/oleObject" Target="embeddings/oleObject623.bin"/><Relationship Id="rId217" Type="http://schemas.openxmlformats.org/officeDocument/2006/relationships/oleObject" Target="embeddings/oleObject104.bin"/><Relationship Id="rId564" Type="http://schemas.openxmlformats.org/officeDocument/2006/relationships/oleObject" Target="embeddings/oleObject287.bin"/><Relationship Id="rId771" Type="http://schemas.openxmlformats.org/officeDocument/2006/relationships/image" Target="media/image356.wmf"/><Relationship Id="rId869" Type="http://schemas.openxmlformats.org/officeDocument/2006/relationships/oleObject" Target="embeddings/oleObject457.bin"/><Relationship Id="rId424" Type="http://schemas.openxmlformats.org/officeDocument/2006/relationships/image" Target="media/image205.wmf"/><Relationship Id="rId631" Type="http://schemas.openxmlformats.org/officeDocument/2006/relationships/oleObject" Target="embeddings/oleObject324.bin"/><Relationship Id="rId729" Type="http://schemas.openxmlformats.org/officeDocument/2006/relationships/oleObject" Target="embeddings/oleObject385.bin"/><Relationship Id="rId1054" Type="http://schemas.openxmlformats.org/officeDocument/2006/relationships/oleObject" Target="embeddings/oleObject549.bin"/><Relationship Id="rId936" Type="http://schemas.openxmlformats.org/officeDocument/2006/relationships/oleObject" Target="embeddings/oleObject490.bin"/><Relationship Id="rId1121" Type="http://schemas.openxmlformats.org/officeDocument/2006/relationships/image" Target="media/image530.wmf"/><Relationship Id="rId65" Type="http://schemas.openxmlformats.org/officeDocument/2006/relationships/image" Target="media/image29.wmf"/><Relationship Id="rId281" Type="http://schemas.openxmlformats.org/officeDocument/2006/relationships/oleObject" Target="embeddings/oleObject136.bin"/><Relationship Id="rId141" Type="http://schemas.openxmlformats.org/officeDocument/2006/relationships/image" Target="media/image67.wmf"/><Relationship Id="rId379" Type="http://schemas.openxmlformats.org/officeDocument/2006/relationships/image" Target="media/image186.wmf"/><Relationship Id="rId586" Type="http://schemas.openxmlformats.org/officeDocument/2006/relationships/oleObject" Target="embeddings/oleObject301.bin"/><Relationship Id="rId793" Type="http://schemas.openxmlformats.org/officeDocument/2006/relationships/oleObject" Target="embeddings/oleObject419.bin"/><Relationship Id="rId7" Type="http://schemas.openxmlformats.org/officeDocument/2006/relationships/footnotes" Target="footnotes.xml"/><Relationship Id="rId239" Type="http://schemas.openxmlformats.org/officeDocument/2006/relationships/oleObject" Target="embeddings/oleObject115.bin"/><Relationship Id="rId446" Type="http://schemas.openxmlformats.org/officeDocument/2006/relationships/oleObject" Target="embeddings/oleObject224.bin"/><Relationship Id="rId653" Type="http://schemas.openxmlformats.org/officeDocument/2006/relationships/oleObject" Target="embeddings/oleObject339.bin"/><Relationship Id="rId1076" Type="http://schemas.openxmlformats.org/officeDocument/2006/relationships/oleObject" Target="embeddings/oleObject560.bin"/><Relationship Id="rId306" Type="http://schemas.openxmlformats.org/officeDocument/2006/relationships/oleObject" Target="embeddings/oleObject149.bin"/><Relationship Id="rId860" Type="http://schemas.openxmlformats.org/officeDocument/2006/relationships/image" Target="media/image400.wmf"/><Relationship Id="rId958" Type="http://schemas.openxmlformats.org/officeDocument/2006/relationships/oleObject" Target="embeddings/oleObject501.bin"/><Relationship Id="rId1143" Type="http://schemas.openxmlformats.org/officeDocument/2006/relationships/image" Target="media/image541.wmf"/><Relationship Id="rId87" Type="http://schemas.openxmlformats.org/officeDocument/2006/relationships/image" Target="media/image40.wmf"/><Relationship Id="rId513" Type="http://schemas.openxmlformats.org/officeDocument/2006/relationships/image" Target="media/image244.wmf"/><Relationship Id="rId720" Type="http://schemas.openxmlformats.org/officeDocument/2006/relationships/image" Target="media/image332.wmf"/><Relationship Id="rId818" Type="http://schemas.openxmlformats.org/officeDocument/2006/relationships/image" Target="media/image379.wmf"/><Relationship Id="rId1003" Type="http://schemas.openxmlformats.org/officeDocument/2006/relationships/image" Target="media/image472.wmf"/><Relationship Id="rId14" Type="http://schemas.openxmlformats.org/officeDocument/2006/relationships/oleObject" Target="embeddings/oleObject3.bin"/><Relationship Id="rId163" Type="http://schemas.openxmlformats.org/officeDocument/2006/relationships/image" Target="media/image78.wmf"/><Relationship Id="rId370" Type="http://schemas.openxmlformats.org/officeDocument/2006/relationships/oleObject" Target="embeddings/oleObject180.bin"/><Relationship Id="rId230" Type="http://schemas.openxmlformats.org/officeDocument/2006/relationships/image" Target="media/image112.wmf"/><Relationship Id="rId468" Type="http://schemas.openxmlformats.org/officeDocument/2006/relationships/oleObject" Target="embeddings/oleObject235.bin"/><Relationship Id="rId675" Type="http://schemas.openxmlformats.org/officeDocument/2006/relationships/oleObject" Target="embeddings/oleObject355.bin"/><Relationship Id="rId882" Type="http://schemas.openxmlformats.org/officeDocument/2006/relationships/image" Target="media/image411.wmf"/><Relationship Id="rId1098" Type="http://schemas.openxmlformats.org/officeDocument/2006/relationships/oleObject" Target="embeddings/oleObject571.bin"/><Relationship Id="rId328" Type="http://schemas.openxmlformats.org/officeDocument/2006/relationships/oleObject" Target="embeddings/oleObject160.bin"/><Relationship Id="rId535" Type="http://schemas.openxmlformats.org/officeDocument/2006/relationships/image" Target="media/image255.wmf"/><Relationship Id="rId742" Type="http://schemas.openxmlformats.org/officeDocument/2006/relationships/oleObject" Target="embeddings/oleObject392.bin"/><Relationship Id="rId1165" Type="http://schemas.openxmlformats.org/officeDocument/2006/relationships/image" Target="media/image550.wmf"/><Relationship Id="rId602" Type="http://schemas.openxmlformats.org/officeDocument/2006/relationships/oleObject" Target="embeddings/oleObject309.bin"/><Relationship Id="rId1025" Type="http://schemas.openxmlformats.org/officeDocument/2006/relationships/image" Target="media/image483.wmf"/><Relationship Id="rId907" Type="http://schemas.openxmlformats.org/officeDocument/2006/relationships/oleObject" Target="embeddings/oleObject476.bin"/><Relationship Id="rId36" Type="http://schemas.openxmlformats.org/officeDocument/2006/relationships/oleObject" Target="embeddings/oleObject14.bin"/><Relationship Id="rId185" Type="http://schemas.openxmlformats.org/officeDocument/2006/relationships/oleObject" Target="embeddings/oleObject88.bin"/><Relationship Id="rId392" Type="http://schemas.openxmlformats.org/officeDocument/2006/relationships/image" Target="media/image191.wmf"/><Relationship Id="rId697" Type="http://schemas.openxmlformats.org/officeDocument/2006/relationships/oleObject" Target="embeddings/oleObject368.bin"/><Relationship Id="rId252" Type="http://schemas.openxmlformats.org/officeDocument/2006/relationships/image" Target="media/image123.wmf"/><Relationship Id="rId1187" Type="http://schemas.openxmlformats.org/officeDocument/2006/relationships/image" Target="media/image561.wmf"/><Relationship Id="rId112" Type="http://schemas.openxmlformats.org/officeDocument/2006/relationships/oleObject" Target="embeddings/oleObject52.bin"/><Relationship Id="rId557" Type="http://schemas.openxmlformats.org/officeDocument/2006/relationships/image" Target="media/image266.wmf"/><Relationship Id="rId764" Type="http://schemas.openxmlformats.org/officeDocument/2006/relationships/oleObject" Target="embeddings/oleObject404.bin"/><Relationship Id="rId971" Type="http://schemas.openxmlformats.org/officeDocument/2006/relationships/image" Target="media/image456.wmf"/><Relationship Id="rId417" Type="http://schemas.openxmlformats.org/officeDocument/2006/relationships/oleObject" Target="embeddings/oleObject208.bin"/><Relationship Id="rId624" Type="http://schemas.openxmlformats.org/officeDocument/2006/relationships/image" Target="media/image296.wmf"/><Relationship Id="rId831" Type="http://schemas.openxmlformats.org/officeDocument/2006/relationships/oleObject" Target="embeddings/oleObject438.bin"/><Relationship Id="rId1047" Type="http://schemas.openxmlformats.org/officeDocument/2006/relationships/image" Target="media/image494.wmf"/><Relationship Id="rId929" Type="http://schemas.openxmlformats.org/officeDocument/2006/relationships/image" Target="media/image435.wmf"/><Relationship Id="rId1114" Type="http://schemas.openxmlformats.org/officeDocument/2006/relationships/oleObject" Target="embeddings/oleObject580.bin"/><Relationship Id="rId58" Type="http://schemas.openxmlformats.org/officeDocument/2006/relationships/oleObject" Target="embeddings/oleObject25.bin"/><Relationship Id="rId274" Type="http://schemas.openxmlformats.org/officeDocument/2006/relationships/image" Target="media/image134.wmf"/><Relationship Id="rId481" Type="http://schemas.openxmlformats.org/officeDocument/2006/relationships/image" Target="media/image231.wmf"/><Relationship Id="rId134" Type="http://schemas.openxmlformats.org/officeDocument/2006/relationships/oleObject" Target="embeddings/oleObject63.bin"/><Relationship Id="rId579" Type="http://schemas.openxmlformats.org/officeDocument/2006/relationships/image" Target="media/image276.wmf"/><Relationship Id="rId786" Type="http://schemas.openxmlformats.org/officeDocument/2006/relationships/image" Target="media/image363.wmf"/><Relationship Id="rId993" Type="http://schemas.openxmlformats.org/officeDocument/2006/relationships/image" Target="media/image467.wmf"/><Relationship Id="rId341" Type="http://schemas.openxmlformats.org/officeDocument/2006/relationships/image" Target="media/image167.wmf"/><Relationship Id="rId439" Type="http://schemas.openxmlformats.org/officeDocument/2006/relationships/image" Target="media/image211.wmf"/><Relationship Id="rId646" Type="http://schemas.openxmlformats.org/officeDocument/2006/relationships/oleObject" Target="embeddings/oleObject332.bin"/><Relationship Id="rId1069" Type="http://schemas.openxmlformats.org/officeDocument/2006/relationships/image" Target="media/image505.wmf"/><Relationship Id="rId201" Type="http://schemas.openxmlformats.org/officeDocument/2006/relationships/oleObject" Target="embeddings/oleObject96.bin"/><Relationship Id="rId506" Type="http://schemas.openxmlformats.org/officeDocument/2006/relationships/oleObject" Target="embeddings/oleObject257.bin"/><Relationship Id="rId853" Type="http://schemas.openxmlformats.org/officeDocument/2006/relationships/oleObject" Target="embeddings/oleObject449.bin"/><Relationship Id="rId1136" Type="http://schemas.openxmlformats.org/officeDocument/2006/relationships/oleObject" Target="embeddings/oleObject591.bin"/><Relationship Id="rId713" Type="http://schemas.openxmlformats.org/officeDocument/2006/relationships/oleObject" Target="embeddings/oleObject377.bin"/><Relationship Id="rId920" Type="http://schemas.openxmlformats.org/officeDocument/2006/relationships/oleObject" Target="embeddings/oleObject482.bin"/><Relationship Id="rId212" Type="http://schemas.openxmlformats.org/officeDocument/2006/relationships/image" Target="media/image103.wmf"/><Relationship Id="rId657" Type="http://schemas.openxmlformats.org/officeDocument/2006/relationships/oleObject" Target="embeddings/oleObject343.bin"/><Relationship Id="rId864" Type="http://schemas.openxmlformats.org/officeDocument/2006/relationships/image" Target="media/image402.wmf"/><Relationship Id="rId296" Type="http://schemas.openxmlformats.org/officeDocument/2006/relationships/oleObject" Target="embeddings/oleObject144.bin"/><Relationship Id="rId517" Type="http://schemas.openxmlformats.org/officeDocument/2006/relationships/image" Target="media/image246.wmf"/><Relationship Id="rId724" Type="http://schemas.openxmlformats.org/officeDocument/2006/relationships/image" Target="media/image334.wmf"/><Relationship Id="rId931" Type="http://schemas.openxmlformats.org/officeDocument/2006/relationships/image" Target="media/image436.wmf"/><Relationship Id="rId1147" Type="http://schemas.openxmlformats.org/officeDocument/2006/relationships/image" Target="media/image543.wmf"/><Relationship Id="rId60" Type="http://schemas.openxmlformats.org/officeDocument/2006/relationships/oleObject" Target="embeddings/oleObject26.bin"/><Relationship Id="rId156" Type="http://schemas.openxmlformats.org/officeDocument/2006/relationships/oleObject" Target="embeddings/oleObject74.bin"/><Relationship Id="rId363" Type="http://schemas.openxmlformats.org/officeDocument/2006/relationships/image" Target="media/image179.wmf"/><Relationship Id="rId570" Type="http://schemas.openxmlformats.org/officeDocument/2006/relationships/image" Target="media/image272.wmf"/><Relationship Id="rId1007" Type="http://schemas.openxmlformats.org/officeDocument/2006/relationships/image" Target="media/image474.wmf"/><Relationship Id="rId223" Type="http://schemas.openxmlformats.org/officeDocument/2006/relationships/oleObject" Target="embeddings/oleObject107.bin"/><Relationship Id="rId430" Type="http://schemas.openxmlformats.org/officeDocument/2006/relationships/image" Target="media/image208.wmf"/><Relationship Id="rId668" Type="http://schemas.openxmlformats.org/officeDocument/2006/relationships/image" Target="media/image309.wmf"/><Relationship Id="rId875" Type="http://schemas.openxmlformats.org/officeDocument/2006/relationships/oleObject" Target="embeddings/oleObject460.bin"/><Relationship Id="rId1060" Type="http://schemas.openxmlformats.org/officeDocument/2006/relationships/oleObject" Target="embeddings/oleObject552.bin"/><Relationship Id="rId18" Type="http://schemas.openxmlformats.org/officeDocument/2006/relationships/oleObject" Target="embeddings/oleObject5.bin"/><Relationship Id="rId528" Type="http://schemas.openxmlformats.org/officeDocument/2006/relationships/oleObject" Target="embeddings/oleObject269.bin"/><Relationship Id="rId735" Type="http://schemas.openxmlformats.org/officeDocument/2006/relationships/oleObject" Target="embeddings/oleObject388.bin"/><Relationship Id="rId942" Type="http://schemas.openxmlformats.org/officeDocument/2006/relationships/oleObject" Target="embeddings/oleObject493.bin"/><Relationship Id="rId1158" Type="http://schemas.openxmlformats.org/officeDocument/2006/relationships/image" Target="media/image547.wmf"/><Relationship Id="rId167" Type="http://schemas.openxmlformats.org/officeDocument/2006/relationships/image" Target="media/image80.wmf"/><Relationship Id="rId374" Type="http://schemas.openxmlformats.org/officeDocument/2006/relationships/image" Target="media/image184.wmf"/><Relationship Id="rId581" Type="http://schemas.openxmlformats.org/officeDocument/2006/relationships/oleObject" Target="embeddings/oleObject297.bin"/><Relationship Id="rId1018" Type="http://schemas.openxmlformats.org/officeDocument/2006/relationships/oleObject" Target="embeddings/oleObject531.bin"/><Relationship Id="rId71" Type="http://schemas.openxmlformats.org/officeDocument/2006/relationships/image" Target="media/image32.wmf"/><Relationship Id="rId234" Type="http://schemas.openxmlformats.org/officeDocument/2006/relationships/image" Target="media/image114.wmf"/><Relationship Id="rId679" Type="http://schemas.openxmlformats.org/officeDocument/2006/relationships/oleObject" Target="embeddings/oleObject358.bin"/><Relationship Id="rId802" Type="http://schemas.openxmlformats.org/officeDocument/2006/relationships/image" Target="media/image371.wmf"/><Relationship Id="rId886" Type="http://schemas.openxmlformats.org/officeDocument/2006/relationships/image" Target="media/image413.wmf"/><Relationship Id="rId2" Type="http://schemas.openxmlformats.org/officeDocument/2006/relationships/customXml" Target="../customXml/item1.xml"/><Relationship Id="rId29" Type="http://schemas.openxmlformats.org/officeDocument/2006/relationships/oleObject" Target="embeddings/oleObject11.bin"/><Relationship Id="rId441" Type="http://schemas.openxmlformats.org/officeDocument/2006/relationships/image" Target="media/image212.wmf"/><Relationship Id="rId539" Type="http://schemas.openxmlformats.org/officeDocument/2006/relationships/image" Target="media/image257.wmf"/><Relationship Id="rId746" Type="http://schemas.openxmlformats.org/officeDocument/2006/relationships/oleObject" Target="embeddings/oleObject394.bin"/><Relationship Id="rId1071" Type="http://schemas.openxmlformats.org/officeDocument/2006/relationships/image" Target="media/image506.wmf"/><Relationship Id="rId1169" Type="http://schemas.openxmlformats.org/officeDocument/2006/relationships/image" Target="media/image552.wmf"/><Relationship Id="rId178" Type="http://schemas.openxmlformats.org/officeDocument/2006/relationships/image" Target="media/image86.wmf"/><Relationship Id="rId301" Type="http://schemas.openxmlformats.org/officeDocument/2006/relationships/image" Target="media/image147.wmf"/><Relationship Id="rId953" Type="http://schemas.openxmlformats.org/officeDocument/2006/relationships/image" Target="media/image447.wmf"/><Relationship Id="rId1029" Type="http://schemas.openxmlformats.org/officeDocument/2006/relationships/image" Target="media/image485.wmf"/><Relationship Id="rId82" Type="http://schemas.openxmlformats.org/officeDocument/2006/relationships/oleObject" Target="embeddings/oleObject37.bin"/><Relationship Id="rId385" Type="http://schemas.openxmlformats.org/officeDocument/2006/relationships/oleObject" Target="embeddings/oleObject190.bin"/><Relationship Id="rId592" Type="http://schemas.openxmlformats.org/officeDocument/2006/relationships/oleObject" Target="embeddings/oleObject304.bin"/><Relationship Id="rId606" Type="http://schemas.openxmlformats.org/officeDocument/2006/relationships/image" Target="media/image287.wmf"/><Relationship Id="rId813" Type="http://schemas.openxmlformats.org/officeDocument/2006/relationships/oleObject" Target="embeddings/oleObject429.bin"/><Relationship Id="rId245" Type="http://schemas.openxmlformats.org/officeDocument/2006/relationships/oleObject" Target="embeddings/oleObject118.bin"/><Relationship Id="rId452" Type="http://schemas.openxmlformats.org/officeDocument/2006/relationships/oleObject" Target="embeddings/oleObject227.bin"/><Relationship Id="rId897" Type="http://schemas.openxmlformats.org/officeDocument/2006/relationships/oleObject" Target="embeddings/oleObject471.bin"/><Relationship Id="rId1082" Type="http://schemas.openxmlformats.org/officeDocument/2006/relationships/oleObject" Target="embeddings/oleObject563.bin"/><Relationship Id="rId105" Type="http://schemas.openxmlformats.org/officeDocument/2006/relationships/image" Target="media/image49.wmf"/><Relationship Id="rId312" Type="http://schemas.openxmlformats.org/officeDocument/2006/relationships/oleObject" Target="embeddings/oleObject152.bin"/><Relationship Id="rId757" Type="http://schemas.openxmlformats.org/officeDocument/2006/relationships/oleObject" Target="embeddings/oleObject400.bin"/><Relationship Id="rId964" Type="http://schemas.openxmlformats.org/officeDocument/2006/relationships/oleObject" Target="embeddings/oleObject504.bin"/><Relationship Id="rId93" Type="http://schemas.openxmlformats.org/officeDocument/2006/relationships/image" Target="media/image43.wmf"/><Relationship Id="rId189" Type="http://schemas.openxmlformats.org/officeDocument/2006/relationships/oleObject" Target="embeddings/oleObject90.bin"/><Relationship Id="rId396" Type="http://schemas.openxmlformats.org/officeDocument/2006/relationships/image" Target="media/image193.wmf"/><Relationship Id="rId617" Type="http://schemas.openxmlformats.org/officeDocument/2006/relationships/oleObject" Target="embeddings/oleObject317.bin"/><Relationship Id="rId824" Type="http://schemas.openxmlformats.org/officeDocument/2006/relationships/image" Target="media/image382.wmf"/><Relationship Id="rId256" Type="http://schemas.openxmlformats.org/officeDocument/2006/relationships/image" Target="media/image125.wmf"/><Relationship Id="rId463" Type="http://schemas.openxmlformats.org/officeDocument/2006/relationships/image" Target="media/image223.wmf"/><Relationship Id="rId670" Type="http://schemas.openxmlformats.org/officeDocument/2006/relationships/image" Target="media/image310.wmf"/><Relationship Id="rId1093" Type="http://schemas.openxmlformats.org/officeDocument/2006/relationships/image" Target="media/image517.wmf"/><Relationship Id="rId1107" Type="http://schemas.openxmlformats.org/officeDocument/2006/relationships/oleObject" Target="embeddings/oleObject576.bin"/><Relationship Id="rId116" Type="http://schemas.openxmlformats.org/officeDocument/2006/relationships/oleObject" Target="embeddings/oleObject54.bin"/><Relationship Id="rId323" Type="http://schemas.openxmlformats.org/officeDocument/2006/relationships/image" Target="media/image158.wmf"/><Relationship Id="rId530" Type="http://schemas.openxmlformats.org/officeDocument/2006/relationships/oleObject" Target="embeddings/oleObject270.bin"/><Relationship Id="rId768" Type="http://schemas.openxmlformats.org/officeDocument/2006/relationships/oleObject" Target="embeddings/oleObject406.bin"/><Relationship Id="rId975" Type="http://schemas.openxmlformats.org/officeDocument/2006/relationships/image" Target="media/image458.wmf"/><Relationship Id="rId1160" Type="http://schemas.openxmlformats.org/officeDocument/2006/relationships/image" Target="media/image548.wmf"/><Relationship Id="rId20" Type="http://schemas.openxmlformats.org/officeDocument/2006/relationships/oleObject" Target="embeddings/oleObject6.bin"/><Relationship Id="rId628" Type="http://schemas.openxmlformats.org/officeDocument/2006/relationships/image" Target="media/image298.wmf"/><Relationship Id="rId835" Type="http://schemas.openxmlformats.org/officeDocument/2006/relationships/oleObject" Target="embeddings/oleObject440.bin"/><Relationship Id="rId267" Type="http://schemas.openxmlformats.org/officeDocument/2006/relationships/oleObject" Target="embeddings/oleObject129.bin"/><Relationship Id="rId474" Type="http://schemas.openxmlformats.org/officeDocument/2006/relationships/image" Target="media/image228.wmf"/><Relationship Id="rId1020" Type="http://schemas.openxmlformats.org/officeDocument/2006/relationships/oleObject" Target="embeddings/oleObject532.bin"/><Relationship Id="rId1118" Type="http://schemas.openxmlformats.org/officeDocument/2006/relationships/oleObject" Target="embeddings/oleObject582.bin"/><Relationship Id="rId127" Type="http://schemas.openxmlformats.org/officeDocument/2006/relationships/image" Target="media/image60.wmf"/><Relationship Id="rId681" Type="http://schemas.openxmlformats.org/officeDocument/2006/relationships/oleObject" Target="embeddings/oleObject359.bin"/><Relationship Id="rId779" Type="http://schemas.openxmlformats.org/officeDocument/2006/relationships/image" Target="media/image360.wmf"/><Relationship Id="rId902" Type="http://schemas.openxmlformats.org/officeDocument/2006/relationships/image" Target="media/image421.wmf"/><Relationship Id="rId986" Type="http://schemas.openxmlformats.org/officeDocument/2006/relationships/oleObject" Target="embeddings/oleObject515.bin"/><Relationship Id="rId31" Type="http://schemas.openxmlformats.org/officeDocument/2006/relationships/image" Target="media/image12.wmf"/><Relationship Id="rId334" Type="http://schemas.openxmlformats.org/officeDocument/2006/relationships/oleObject" Target="embeddings/oleObject163.bin"/><Relationship Id="rId541" Type="http://schemas.openxmlformats.org/officeDocument/2006/relationships/image" Target="media/image258.wmf"/><Relationship Id="rId639" Type="http://schemas.openxmlformats.org/officeDocument/2006/relationships/oleObject" Target="embeddings/oleObject328.bin"/><Relationship Id="rId1171" Type="http://schemas.openxmlformats.org/officeDocument/2006/relationships/image" Target="media/image553.wmf"/><Relationship Id="rId180" Type="http://schemas.openxmlformats.org/officeDocument/2006/relationships/image" Target="media/image87.wmf"/><Relationship Id="rId278" Type="http://schemas.openxmlformats.org/officeDocument/2006/relationships/image" Target="media/image136.wmf"/><Relationship Id="rId401" Type="http://schemas.openxmlformats.org/officeDocument/2006/relationships/oleObject" Target="embeddings/oleObject199.bin"/><Relationship Id="rId846" Type="http://schemas.openxmlformats.org/officeDocument/2006/relationships/image" Target="media/image393.wmf"/><Relationship Id="rId1031" Type="http://schemas.openxmlformats.org/officeDocument/2006/relationships/image" Target="media/image486.wmf"/><Relationship Id="rId1129" Type="http://schemas.openxmlformats.org/officeDocument/2006/relationships/image" Target="media/image534.wmf"/><Relationship Id="rId485" Type="http://schemas.openxmlformats.org/officeDocument/2006/relationships/image" Target="media/image233.wmf"/><Relationship Id="rId692" Type="http://schemas.openxmlformats.org/officeDocument/2006/relationships/oleObject" Target="embeddings/oleObject365.bin"/><Relationship Id="rId706" Type="http://schemas.openxmlformats.org/officeDocument/2006/relationships/image" Target="media/image325.wmf"/><Relationship Id="rId913" Type="http://schemas.openxmlformats.org/officeDocument/2006/relationships/oleObject" Target="embeddings/oleObject479.bin"/><Relationship Id="rId42" Type="http://schemas.openxmlformats.org/officeDocument/2006/relationships/oleObject" Target="embeddings/oleObject17.bin"/><Relationship Id="rId138" Type="http://schemas.openxmlformats.org/officeDocument/2006/relationships/oleObject" Target="embeddings/oleObject65.bin"/><Relationship Id="rId345" Type="http://schemas.openxmlformats.org/officeDocument/2006/relationships/image" Target="media/image169.wmf"/><Relationship Id="rId552" Type="http://schemas.openxmlformats.org/officeDocument/2006/relationships/oleObject" Target="embeddings/oleObject281.bin"/><Relationship Id="rId997" Type="http://schemas.openxmlformats.org/officeDocument/2006/relationships/image" Target="media/image469.wmf"/><Relationship Id="rId1182" Type="http://schemas.openxmlformats.org/officeDocument/2006/relationships/oleObject" Target="embeddings/oleObject616.bin"/><Relationship Id="rId191" Type="http://schemas.openxmlformats.org/officeDocument/2006/relationships/oleObject" Target="embeddings/oleObject91.bin"/><Relationship Id="rId205" Type="http://schemas.openxmlformats.org/officeDocument/2006/relationships/oleObject" Target="embeddings/oleObject98.bin"/><Relationship Id="rId412" Type="http://schemas.openxmlformats.org/officeDocument/2006/relationships/image" Target="media/image199.wmf"/><Relationship Id="rId857" Type="http://schemas.openxmlformats.org/officeDocument/2006/relationships/oleObject" Target="embeddings/oleObject451.bin"/><Relationship Id="rId1042" Type="http://schemas.openxmlformats.org/officeDocument/2006/relationships/oleObject" Target="embeddings/oleObject543.bin"/><Relationship Id="rId289" Type="http://schemas.openxmlformats.org/officeDocument/2006/relationships/oleObject" Target="embeddings/oleObject140.bin"/><Relationship Id="rId496" Type="http://schemas.openxmlformats.org/officeDocument/2006/relationships/image" Target="media/image238.wmf"/><Relationship Id="rId717" Type="http://schemas.openxmlformats.org/officeDocument/2006/relationships/oleObject" Target="embeddings/oleObject379.bin"/><Relationship Id="rId924" Type="http://schemas.openxmlformats.org/officeDocument/2006/relationships/oleObject" Target="embeddings/oleObject484.bin"/><Relationship Id="rId53" Type="http://schemas.openxmlformats.org/officeDocument/2006/relationships/image" Target="media/image23.wmf"/><Relationship Id="rId149" Type="http://schemas.openxmlformats.org/officeDocument/2006/relationships/image" Target="media/image71.wmf"/><Relationship Id="rId356" Type="http://schemas.openxmlformats.org/officeDocument/2006/relationships/oleObject" Target="embeddings/oleObject173.bin"/><Relationship Id="rId563" Type="http://schemas.openxmlformats.org/officeDocument/2006/relationships/image" Target="media/image269.wmf"/><Relationship Id="rId770" Type="http://schemas.openxmlformats.org/officeDocument/2006/relationships/oleObject" Target="embeddings/oleObject407.bin"/><Relationship Id="rId1193" Type="http://schemas.openxmlformats.org/officeDocument/2006/relationships/oleObject" Target="embeddings/oleObject622.bin"/><Relationship Id="rId216" Type="http://schemas.openxmlformats.org/officeDocument/2006/relationships/image" Target="media/image105.wmf"/><Relationship Id="rId423" Type="http://schemas.openxmlformats.org/officeDocument/2006/relationships/oleObject" Target="embeddings/oleObject211.bin"/><Relationship Id="rId868" Type="http://schemas.openxmlformats.org/officeDocument/2006/relationships/image" Target="media/image404.wmf"/><Relationship Id="rId1053" Type="http://schemas.openxmlformats.org/officeDocument/2006/relationships/image" Target="media/image497.wmf"/><Relationship Id="rId630" Type="http://schemas.openxmlformats.org/officeDocument/2006/relationships/image" Target="media/image299.wmf"/><Relationship Id="rId728" Type="http://schemas.openxmlformats.org/officeDocument/2006/relationships/image" Target="media/image336.wmf"/><Relationship Id="rId935" Type="http://schemas.openxmlformats.org/officeDocument/2006/relationships/image" Target="media/image438.wmf"/><Relationship Id="rId64" Type="http://schemas.openxmlformats.org/officeDocument/2006/relationships/oleObject" Target="embeddings/oleObject28.bin"/><Relationship Id="rId367" Type="http://schemas.openxmlformats.org/officeDocument/2006/relationships/image" Target="media/image181.wmf"/><Relationship Id="rId574" Type="http://schemas.openxmlformats.org/officeDocument/2006/relationships/oleObject" Target="embeddings/oleObject293.bin"/><Relationship Id="rId1120" Type="http://schemas.openxmlformats.org/officeDocument/2006/relationships/oleObject" Target="embeddings/oleObject583.bin"/><Relationship Id="rId227" Type="http://schemas.openxmlformats.org/officeDocument/2006/relationships/oleObject" Target="embeddings/oleObject109.bin"/><Relationship Id="rId781" Type="http://schemas.openxmlformats.org/officeDocument/2006/relationships/image" Target="media/image361.wmf"/><Relationship Id="rId879" Type="http://schemas.openxmlformats.org/officeDocument/2006/relationships/oleObject" Target="embeddings/oleObject462.bin"/><Relationship Id="rId434" Type="http://schemas.openxmlformats.org/officeDocument/2006/relationships/image" Target="media/image210.wmf"/><Relationship Id="rId641" Type="http://schemas.openxmlformats.org/officeDocument/2006/relationships/oleObject" Target="embeddings/oleObject329.bin"/><Relationship Id="rId739" Type="http://schemas.openxmlformats.org/officeDocument/2006/relationships/oleObject" Target="embeddings/oleObject390.bin"/><Relationship Id="rId1064" Type="http://schemas.openxmlformats.org/officeDocument/2006/relationships/oleObject" Target="embeddings/oleObject554.bin"/><Relationship Id="rId280" Type="http://schemas.openxmlformats.org/officeDocument/2006/relationships/image" Target="media/image137.wmf"/><Relationship Id="rId501" Type="http://schemas.openxmlformats.org/officeDocument/2006/relationships/oleObject" Target="embeddings/oleObject253.bin"/><Relationship Id="rId946" Type="http://schemas.openxmlformats.org/officeDocument/2006/relationships/oleObject" Target="embeddings/oleObject495.bin"/><Relationship Id="rId1131" Type="http://schemas.openxmlformats.org/officeDocument/2006/relationships/image" Target="media/image535.wmf"/><Relationship Id="rId75" Type="http://schemas.openxmlformats.org/officeDocument/2006/relationships/image" Target="media/image34.wmf"/><Relationship Id="rId140" Type="http://schemas.openxmlformats.org/officeDocument/2006/relationships/oleObject" Target="embeddings/oleObject66.bin"/><Relationship Id="rId378" Type="http://schemas.openxmlformats.org/officeDocument/2006/relationships/oleObject" Target="embeddings/oleObject185.bin"/><Relationship Id="rId585" Type="http://schemas.openxmlformats.org/officeDocument/2006/relationships/oleObject" Target="embeddings/oleObject300.bin"/><Relationship Id="rId792" Type="http://schemas.openxmlformats.org/officeDocument/2006/relationships/image" Target="media/image366.wmf"/><Relationship Id="rId806" Type="http://schemas.openxmlformats.org/officeDocument/2006/relationships/image" Target="media/image373.wmf"/><Relationship Id="rId6" Type="http://schemas.openxmlformats.org/officeDocument/2006/relationships/webSettings" Target="webSettings.xml"/><Relationship Id="rId238" Type="http://schemas.openxmlformats.org/officeDocument/2006/relationships/image" Target="media/image116.wmf"/><Relationship Id="rId445" Type="http://schemas.openxmlformats.org/officeDocument/2006/relationships/image" Target="media/image214.wmf"/><Relationship Id="rId652" Type="http://schemas.openxmlformats.org/officeDocument/2006/relationships/oleObject" Target="embeddings/oleObject338.bin"/><Relationship Id="rId1075" Type="http://schemas.openxmlformats.org/officeDocument/2006/relationships/image" Target="media/image508.wmf"/><Relationship Id="rId291" Type="http://schemas.openxmlformats.org/officeDocument/2006/relationships/oleObject" Target="embeddings/oleObject141.bin"/><Relationship Id="rId305" Type="http://schemas.openxmlformats.org/officeDocument/2006/relationships/image" Target="media/image149.wmf"/><Relationship Id="rId512" Type="http://schemas.openxmlformats.org/officeDocument/2006/relationships/oleObject" Target="embeddings/oleObject261.bin"/><Relationship Id="rId957" Type="http://schemas.openxmlformats.org/officeDocument/2006/relationships/image" Target="media/image449.wmf"/><Relationship Id="rId1142" Type="http://schemas.openxmlformats.org/officeDocument/2006/relationships/oleObject" Target="embeddings/oleObject594.bin"/><Relationship Id="rId86" Type="http://schemas.openxmlformats.org/officeDocument/2006/relationships/oleObject" Target="embeddings/oleObject39.bin"/><Relationship Id="rId151" Type="http://schemas.openxmlformats.org/officeDocument/2006/relationships/image" Target="media/image72.wmf"/><Relationship Id="rId389" Type="http://schemas.openxmlformats.org/officeDocument/2006/relationships/oleObject" Target="embeddings/oleObject192.bin"/><Relationship Id="rId596" Type="http://schemas.openxmlformats.org/officeDocument/2006/relationships/oleObject" Target="embeddings/oleObject306.bin"/><Relationship Id="rId817" Type="http://schemas.openxmlformats.org/officeDocument/2006/relationships/oleObject" Target="embeddings/oleObject431.bin"/><Relationship Id="rId1002" Type="http://schemas.openxmlformats.org/officeDocument/2006/relationships/oleObject" Target="embeddings/oleObject523.bin"/><Relationship Id="rId249" Type="http://schemas.openxmlformats.org/officeDocument/2006/relationships/oleObject" Target="embeddings/oleObject120.bin"/><Relationship Id="rId456" Type="http://schemas.openxmlformats.org/officeDocument/2006/relationships/oleObject" Target="embeddings/oleObject229.bin"/><Relationship Id="rId663" Type="http://schemas.openxmlformats.org/officeDocument/2006/relationships/oleObject" Target="embeddings/oleObject348.bin"/><Relationship Id="rId870" Type="http://schemas.openxmlformats.org/officeDocument/2006/relationships/image" Target="media/image405.wmf"/><Relationship Id="rId1086" Type="http://schemas.openxmlformats.org/officeDocument/2006/relationships/oleObject" Target="embeddings/oleObject565.bin"/><Relationship Id="rId13" Type="http://schemas.openxmlformats.org/officeDocument/2006/relationships/image" Target="media/image3.wmf"/><Relationship Id="rId109" Type="http://schemas.openxmlformats.org/officeDocument/2006/relationships/image" Target="media/image51.wmf"/><Relationship Id="rId316" Type="http://schemas.openxmlformats.org/officeDocument/2006/relationships/oleObject" Target="embeddings/oleObject154.bin"/><Relationship Id="rId523" Type="http://schemas.openxmlformats.org/officeDocument/2006/relationships/image" Target="media/image249.wmf"/><Relationship Id="rId968" Type="http://schemas.openxmlformats.org/officeDocument/2006/relationships/oleObject" Target="embeddings/oleObject506.bin"/><Relationship Id="rId1153" Type="http://schemas.openxmlformats.org/officeDocument/2006/relationships/oleObject" Target="embeddings/oleObject600.bin"/><Relationship Id="rId97" Type="http://schemas.openxmlformats.org/officeDocument/2006/relationships/image" Target="media/image45.wmf"/><Relationship Id="rId730" Type="http://schemas.openxmlformats.org/officeDocument/2006/relationships/image" Target="media/image337.wmf"/><Relationship Id="rId828" Type="http://schemas.openxmlformats.org/officeDocument/2006/relationships/image" Target="media/image384.wmf"/><Relationship Id="rId1013" Type="http://schemas.openxmlformats.org/officeDocument/2006/relationships/image" Target="media/image477.wmf"/><Relationship Id="rId162" Type="http://schemas.openxmlformats.org/officeDocument/2006/relationships/oleObject" Target="embeddings/oleObject77.bin"/><Relationship Id="rId467" Type="http://schemas.openxmlformats.org/officeDocument/2006/relationships/image" Target="media/image225.wmf"/><Relationship Id="rId1097" Type="http://schemas.openxmlformats.org/officeDocument/2006/relationships/image" Target="media/image519.wmf"/><Relationship Id="rId674" Type="http://schemas.openxmlformats.org/officeDocument/2006/relationships/image" Target="media/image312.wmf"/><Relationship Id="rId881" Type="http://schemas.openxmlformats.org/officeDocument/2006/relationships/oleObject" Target="embeddings/oleObject463.bin"/><Relationship Id="rId979" Type="http://schemas.openxmlformats.org/officeDocument/2006/relationships/image" Target="media/image460.wmf"/><Relationship Id="rId24" Type="http://schemas.openxmlformats.org/officeDocument/2006/relationships/oleObject" Target="embeddings/oleObject8.bin"/><Relationship Id="rId327" Type="http://schemas.openxmlformats.org/officeDocument/2006/relationships/image" Target="media/image160.wmf"/><Relationship Id="rId534" Type="http://schemas.openxmlformats.org/officeDocument/2006/relationships/oleObject" Target="embeddings/oleObject272.bin"/><Relationship Id="rId741" Type="http://schemas.openxmlformats.org/officeDocument/2006/relationships/oleObject" Target="embeddings/oleObject391.bin"/><Relationship Id="rId839" Type="http://schemas.openxmlformats.org/officeDocument/2006/relationships/oleObject" Target="embeddings/oleObject442.bin"/><Relationship Id="rId1164" Type="http://schemas.openxmlformats.org/officeDocument/2006/relationships/oleObject" Target="embeddings/oleObject607.bin"/><Relationship Id="rId173" Type="http://schemas.openxmlformats.org/officeDocument/2006/relationships/image" Target="media/image83.wmf"/><Relationship Id="rId380" Type="http://schemas.openxmlformats.org/officeDocument/2006/relationships/oleObject" Target="embeddings/oleObject186.bin"/><Relationship Id="rId601" Type="http://schemas.openxmlformats.org/officeDocument/2006/relationships/image" Target="media/image285.wmf"/><Relationship Id="rId1024" Type="http://schemas.openxmlformats.org/officeDocument/2006/relationships/oleObject" Target="embeddings/oleObject534.bin"/><Relationship Id="rId240" Type="http://schemas.openxmlformats.org/officeDocument/2006/relationships/image" Target="media/image117.wmf"/><Relationship Id="rId478" Type="http://schemas.openxmlformats.org/officeDocument/2006/relationships/oleObject" Target="embeddings/oleObject241.bin"/><Relationship Id="rId685" Type="http://schemas.openxmlformats.org/officeDocument/2006/relationships/oleObject" Target="embeddings/oleObject361.bin"/><Relationship Id="rId892" Type="http://schemas.openxmlformats.org/officeDocument/2006/relationships/image" Target="media/image416.wmf"/><Relationship Id="rId906" Type="http://schemas.openxmlformats.org/officeDocument/2006/relationships/image" Target="media/image423.wmf"/><Relationship Id="rId35" Type="http://schemas.openxmlformats.org/officeDocument/2006/relationships/image" Target="media/image14.wmf"/><Relationship Id="rId100" Type="http://schemas.openxmlformats.org/officeDocument/2006/relationships/oleObject" Target="embeddings/oleObject46.bin"/><Relationship Id="rId338" Type="http://schemas.openxmlformats.org/officeDocument/2006/relationships/oleObject" Target="embeddings/oleObject165.bin"/><Relationship Id="rId545" Type="http://schemas.openxmlformats.org/officeDocument/2006/relationships/image" Target="media/image260.wmf"/><Relationship Id="rId752" Type="http://schemas.openxmlformats.org/officeDocument/2006/relationships/oleObject" Target="embeddings/oleObject397.bin"/><Relationship Id="rId1175" Type="http://schemas.openxmlformats.org/officeDocument/2006/relationships/image" Target="media/image555.wmf"/><Relationship Id="rId184" Type="http://schemas.openxmlformats.org/officeDocument/2006/relationships/image" Target="media/image89.wmf"/><Relationship Id="rId391" Type="http://schemas.openxmlformats.org/officeDocument/2006/relationships/oleObject" Target="embeddings/oleObject193.bin"/><Relationship Id="rId405" Type="http://schemas.openxmlformats.org/officeDocument/2006/relationships/oleObject" Target="embeddings/oleObject202.bin"/><Relationship Id="rId612" Type="http://schemas.openxmlformats.org/officeDocument/2006/relationships/image" Target="media/image290.wmf"/><Relationship Id="rId1035" Type="http://schemas.openxmlformats.org/officeDocument/2006/relationships/image" Target="media/image488.wmf"/><Relationship Id="rId251" Type="http://schemas.openxmlformats.org/officeDocument/2006/relationships/oleObject" Target="embeddings/oleObject121.bin"/><Relationship Id="rId489" Type="http://schemas.openxmlformats.org/officeDocument/2006/relationships/image" Target="media/image235.wmf"/><Relationship Id="rId696" Type="http://schemas.openxmlformats.org/officeDocument/2006/relationships/oleObject" Target="embeddings/oleObject367.bin"/><Relationship Id="rId917" Type="http://schemas.openxmlformats.org/officeDocument/2006/relationships/oleObject" Target="embeddings/oleObject481.bin"/><Relationship Id="rId1102" Type="http://schemas.openxmlformats.org/officeDocument/2006/relationships/oleObject" Target="embeddings/oleObject573.bin"/><Relationship Id="rId46" Type="http://schemas.openxmlformats.org/officeDocument/2006/relationships/oleObject" Target="embeddings/oleObject19.bin"/><Relationship Id="rId349" Type="http://schemas.openxmlformats.org/officeDocument/2006/relationships/image" Target="media/image172.wmf"/><Relationship Id="rId556" Type="http://schemas.openxmlformats.org/officeDocument/2006/relationships/oleObject" Target="embeddings/oleObject283.bin"/><Relationship Id="rId763" Type="http://schemas.openxmlformats.org/officeDocument/2006/relationships/image" Target="media/image352.wmf"/><Relationship Id="rId1186" Type="http://schemas.openxmlformats.org/officeDocument/2006/relationships/oleObject" Target="embeddings/oleObject618.bin"/><Relationship Id="rId111" Type="http://schemas.openxmlformats.org/officeDocument/2006/relationships/image" Target="media/image52.wmf"/><Relationship Id="rId195" Type="http://schemas.openxmlformats.org/officeDocument/2006/relationships/oleObject" Target="embeddings/oleObject93.bin"/><Relationship Id="rId209" Type="http://schemas.openxmlformats.org/officeDocument/2006/relationships/oleObject" Target="embeddings/oleObject100.bin"/><Relationship Id="rId416" Type="http://schemas.openxmlformats.org/officeDocument/2006/relationships/image" Target="media/image201.wmf"/><Relationship Id="rId970" Type="http://schemas.openxmlformats.org/officeDocument/2006/relationships/oleObject" Target="embeddings/oleObject507.bin"/><Relationship Id="rId1046" Type="http://schemas.openxmlformats.org/officeDocument/2006/relationships/oleObject" Target="embeddings/oleObject545.bin"/><Relationship Id="rId623" Type="http://schemas.openxmlformats.org/officeDocument/2006/relationships/oleObject" Target="embeddings/oleObject320.bin"/><Relationship Id="rId830" Type="http://schemas.openxmlformats.org/officeDocument/2006/relationships/image" Target="media/image385.wmf"/><Relationship Id="rId928" Type="http://schemas.openxmlformats.org/officeDocument/2006/relationships/oleObject" Target="embeddings/oleObject486.bin"/><Relationship Id="rId57" Type="http://schemas.openxmlformats.org/officeDocument/2006/relationships/image" Target="media/image25.wmf"/><Relationship Id="rId262" Type="http://schemas.openxmlformats.org/officeDocument/2006/relationships/image" Target="media/image128.wmf"/><Relationship Id="rId567" Type="http://schemas.openxmlformats.org/officeDocument/2006/relationships/oleObject" Target="embeddings/oleObject289.bin"/><Relationship Id="rId1113" Type="http://schemas.openxmlformats.org/officeDocument/2006/relationships/image" Target="media/image526.wmf"/><Relationship Id="rId1197" Type="http://schemas.openxmlformats.org/officeDocument/2006/relationships/fontTable" Target="fontTable.xml"/><Relationship Id="rId122" Type="http://schemas.openxmlformats.org/officeDocument/2006/relationships/oleObject" Target="embeddings/oleObject57.bin"/><Relationship Id="rId774" Type="http://schemas.openxmlformats.org/officeDocument/2006/relationships/oleObject" Target="embeddings/oleObject409.bin"/><Relationship Id="rId981" Type="http://schemas.openxmlformats.org/officeDocument/2006/relationships/image" Target="media/image461.wmf"/><Relationship Id="rId1057" Type="http://schemas.openxmlformats.org/officeDocument/2006/relationships/image" Target="media/image499.wmf"/><Relationship Id="rId427" Type="http://schemas.openxmlformats.org/officeDocument/2006/relationships/oleObject" Target="embeddings/oleObject213.bin"/><Relationship Id="rId634" Type="http://schemas.openxmlformats.org/officeDocument/2006/relationships/image" Target="media/image301.wmf"/><Relationship Id="rId841" Type="http://schemas.openxmlformats.org/officeDocument/2006/relationships/oleObject" Target="embeddings/oleObject443.bin"/><Relationship Id="rId273" Type="http://schemas.openxmlformats.org/officeDocument/2006/relationships/oleObject" Target="embeddings/oleObject132.bin"/><Relationship Id="rId480" Type="http://schemas.openxmlformats.org/officeDocument/2006/relationships/oleObject" Target="embeddings/oleObject242.bin"/><Relationship Id="rId701" Type="http://schemas.openxmlformats.org/officeDocument/2006/relationships/image" Target="media/image323.wmf"/><Relationship Id="rId939" Type="http://schemas.openxmlformats.org/officeDocument/2006/relationships/image" Target="media/image440.wmf"/><Relationship Id="rId1124" Type="http://schemas.openxmlformats.org/officeDocument/2006/relationships/oleObject" Target="embeddings/oleObject585.bin"/><Relationship Id="rId68" Type="http://schemas.openxmlformats.org/officeDocument/2006/relationships/oleObject" Target="embeddings/oleObject30.bin"/><Relationship Id="rId133" Type="http://schemas.openxmlformats.org/officeDocument/2006/relationships/image" Target="media/image63.wmf"/><Relationship Id="rId340" Type="http://schemas.openxmlformats.org/officeDocument/2006/relationships/oleObject" Target="embeddings/oleObject166.bin"/><Relationship Id="rId578" Type="http://schemas.openxmlformats.org/officeDocument/2006/relationships/oleObject" Target="embeddings/oleObject295.bin"/><Relationship Id="rId785" Type="http://schemas.openxmlformats.org/officeDocument/2006/relationships/oleObject" Target="embeddings/oleObject415.bin"/><Relationship Id="rId992" Type="http://schemas.openxmlformats.org/officeDocument/2006/relationships/oleObject" Target="embeddings/oleObject518.bin"/><Relationship Id="rId200" Type="http://schemas.openxmlformats.org/officeDocument/2006/relationships/image" Target="media/image97.wmf"/><Relationship Id="rId438" Type="http://schemas.openxmlformats.org/officeDocument/2006/relationships/oleObject" Target="embeddings/oleObject220.bin"/><Relationship Id="rId645" Type="http://schemas.openxmlformats.org/officeDocument/2006/relationships/image" Target="media/image306.wmf"/><Relationship Id="rId852" Type="http://schemas.openxmlformats.org/officeDocument/2006/relationships/image" Target="media/image396.wmf"/><Relationship Id="rId1068" Type="http://schemas.openxmlformats.org/officeDocument/2006/relationships/oleObject" Target="embeddings/oleObject556.bin"/><Relationship Id="rId284" Type="http://schemas.openxmlformats.org/officeDocument/2006/relationships/image" Target="media/image139.wmf"/><Relationship Id="rId491" Type="http://schemas.openxmlformats.org/officeDocument/2006/relationships/image" Target="media/image236.wmf"/><Relationship Id="rId505" Type="http://schemas.openxmlformats.org/officeDocument/2006/relationships/oleObject" Target="embeddings/oleObject256.bin"/><Relationship Id="rId712" Type="http://schemas.openxmlformats.org/officeDocument/2006/relationships/image" Target="media/image328.wmf"/><Relationship Id="rId1135" Type="http://schemas.openxmlformats.org/officeDocument/2006/relationships/image" Target="media/image537.wmf"/><Relationship Id="rId79" Type="http://schemas.openxmlformats.org/officeDocument/2006/relationships/image" Target="media/image36.wmf"/><Relationship Id="rId144" Type="http://schemas.openxmlformats.org/officeDocument/2006/relationships/oleObject" Target="embeddings/oleObject68.bin"/><Relationship Id="rId589" Type="http://schemas.openxmlformats.org/officeDocument/2006/relationships/image" Target="media/image279.wmf"/><Relationship Id="rId796" Type="http://schemas.openxmlformats.org/officeDocument/2006/relationships/image" Target="media/image368.wmf"/><Relationship Id="rId351" Type="http://schemas.openxmlformats.org/officeDocument/2006/relationships/image" Target="media/image173.wmf"/><Relationship Id="rId449" Type="http://schemas.openxmlformats.org/officeDocument/2006/relationships/image" Target="media/image216.wmf"/><Relationship Id="rId656" Type="http://schemas.openxmlformats.org/officeDocument/2006/relationships/oleObject" Target="embeddings/oleObject342.bin"/><Relationship Id="rId863" Type="http://schemas.openxmlformats.org/officeDocument/2006/relationships/oleObject" Target="embeddings/oleObject454.bin"/><Relationship Id="rId1079" Type="http://schemas.openxmlformats.org/officeDocument/2006/relationships/image" Target="media/image510.wmf"/><Relationship Id="rId211" Type="http://schemas.openxmlformats.org/officeDocument/2006/relationships/oleObject" Target="embeddings/oleObject101.bin"/><Relationship Id="rId295" Type="http://schemas.openxmlformats.org/officeDocument/2006/relationships/image" Target="media/image144.wmf"/><Relationship Id="rId309" Type="http://schemas.openxmlformats.org/officeDocument/2006/relationships/image" Target="media/image151.wmf"/><Relationship Id="rId516" Type="http://schemas.openxmlformats.org/officeDocument/2006/relationships/oleObject" Target="embeddings/oleObject263.bin"/><Relationship Id="rId1146" Type="http://schemas.openxmlformats.org/officeDocument/2006/relationships/oleObject" Target="embeddings/oleObject596.bin"/><Relationship Id="rId723" Type="http://schemas.openxmlformats.org/officeDocument/2006/relationships/oleObject" Target="embeddings/oleObject382.bin"/><Relationship Id="rId930" Type="http://schemas.openxmlformats.org/officeDocument/2006/relationships/oleObject" Target="embeddings/oleObject487.bin"/><Relationship Id="rId1006" Type="http://schemas.openxmlformats.org/officeDocument/2006/relationships/oleObject" Target="embeddings/oleObject525.bin"/><Relationship Id="rId155" Type="http://schemas.openxmlformats.org/officeDocument/2006/relationships/image" Target="media/image74.wmf"/><Relationship Id="rId362" Type="http://schemas.openxmlformats.org/officeDocument/2006/relationships/oleObject" Target="embeddings/oleObject176.bin"/><Relationship Id="rId222" Type="http://schemas.openxmlformats.org/officeDocument/2006/relationships/image" Target="media/image108.wmf"/><Relationship Id="rId667" Type="http://schemas.openxmlformats.org/officeDocument/2006/relationships/oleObject" Target="embeddings/oleObject351.bin"/><Relationship Id="rId874" Type="http://schemas.openxmlformats.org/officeDocument/2006/relationships/image" Target="media/image407.wmf"/><Relationship Id="rId17" Type="http://schemas.openxmlformats.org/officeDocument/2006/relationships/image" Target="media/image5.wmf"/><Relationship Id="rId527" Type="http://schemas.openxmlformats.org/officeDocument/2006/relationships/image" Target="media/image251.wmf"/><Relationship Id="rId734" Type="http://schemas.openxmlformats.org/officeDocument/2006/relationships/image" Target="media/image339.wmf"/><Relationship Id="rId941" Type="http://schemas.openxmlformats.org/officeDocument/2006/relationships/image" Target="media/image441.wmf"/><Relationship Id="rId1157" Type="http://schemas.openxmlformats.org/officeDocument/2006/relationships/oleObject" Target="embeddings/oleObject603.bin"/><Relationship Id="rId70" Type="http://schemas.openxmlformats.org/officeDocument/2006/relationships/oleObject" Target="embeddings/oleObject31.bin"/><Relationship Id="rId166" Type="http://schemas.openxmlformats.org/officeDocument/2006/relationships/oleObject" Target="embeddings/oleObject79.bin"/><Relationship Id="rId373" Type="http://schemas.openxmlformats.org/officeDocument/2006/relationships/oleObject" Target="embeddings/oleObject182.bin"/><Relationship Id="rId580" Type="http://schemas.openxmlformats.org/officeDocument/2006/relationships/oleObject" Target="embeddings/oleObject296.bin"/><Relationship Id="rId801" Type="http://schemas.openxmlformats.org/officeDocument/2006/relationships/oleObject" Target="embeddings/oleObject423.bin"/><Relationship Id="rId1017" Type="http://schemas.openxmlformats.org/officeDocument/2006/relationships/image" Target="media/image479.wmf"/><Relationship Id="rId1" Type="http://schemas.microsoft.com/office/2006/relationships/keyMapCustomizations" Target="customizations.xml"/><Relationship Id="rId233" Type="http://schemas.openxmlformats.org/officeDocument/2006/relationships/oleObject" Target="embeddings/oleObject112.bin"/><Relationship Id="rId440" Type="http://schemas.openxmlformats.org/officeDocument/2006/relationships/oleObject" Target="embeddings/oleObject221.bin"/><Relationship Id="rId678" Type="http://schemas.openxmlformats.org/officeDocument/2006/relationships/oleObject" Target="embeddings/oleObject357.bin"/><Relationship Id="rId885" Type="http://schemas.openxmlformats.org/officeDocument/2006/relationships/oleObject" Target="embeddings/oleObject465.bin"/><Relationship Id="rId1070" Type="http://schemas.openxmlformats.org/officeDocument/2006/relationships/oleObject" Target="embeddings/oleObject557.bin"/><Relationship Id="rId28" Type="http://schemas.openxmlformats.org/officeDocument/2006/relationships/oleObject" Target="embeddings/oleObject10.bin"/><Relationship Id="rId300" Type="http://schemas.openxmlformats.org/officeDocument/2006/relationships/oleObject" Target="embeddings/oleObject146.bin"/><Relationship Id="rId538" Type="http://schemas.openxmlformats.org/officeDocument/2006/relationships/oleObject" Target="embeddings/oleObject274.bin"/><Relationship Id="rId745" Type="http://schemas.openxmlformats.org/officeDocument/2006/relationships/image" Target="media/image344.wmf"/><Relationship Id="rId952" Type="http://schemas.openxmlformats.org/officeDocument/2006/relationships/oleObject" Target="embeddings/oleObject498.bin"/><Relationship Id="rId1168" Type="http://schemas.openxmlformats.org/officeDocument/2006/relationships/oleObject" Target="embeddings/oleObject609.bin"/><Relationship Id="rId81" Type="http://schemas.openxmlformats.org/officeDocument/2006/relationships/image" Target="media/image37.wmf"/><Relationship Id="rId177" Type="http://schemas.openxmlformats.org/officeDocument/2006/relationships/oleObject" Target="embeddings/oleObject84.bin"/><Relationship Id="rId384" Type="http://schemas.openxmlformats.org/officeDocument/2006/relationships/oleObject" Target="embeddings/oleObject189.bin"/><Relationship Id="rId591" Type="http://schemas.openxmlformats.org/officeDocument/2006/relationships/image" Target="media/image280.wmf"/><Relationship Id="rId605" Type="http://schemas.openxmlformats.org/officeDocument/2006/relationships/oleObject" Target="embeddings/oleObject311.bin"/><Relationship Id="rId812" Type="http://schemas.openxmlformats.org/officeDocument/2006/relationships/image" Target="media/image376.wmf"/><Relationship Id="rId1028" Type="http://schemas.openxmlformats.org/officeDocument/2006/relationships/oleObject" Target="embeddings/oleObject536.bin"/><Relationship Id="rId244" Type="http://schemas.openxmlformats.org/officeDocument/2006/relationships/image" Target="media/image119.wmf"/><Relationship Id="rId689" Type="http://schemas.openxmlformats.org/officeDocument/2006/relationships/oleObject" Target="embeddings/oleObject363.bin"/><Relationship Id="rId896" Type="http://schemas.openxmlformats.org/officeDocument/2006/relationships/image" Target="media/image418.wmf"/><Relationship Id="rId1081" Type="http://schemas.openxmlformats.org/officeDocument/2006/relationships/image" Target="media/image511.wmf"/><Relationship Id="rId39" Type="http://schemas.openxmlformats.org/officeDocument/2006/relationships/image" Target="media/image16.wmf"/><Relationship Id="rId451" Type="http://schemas.openxmlformats.org/officeDocument/2006/relationships/image" Target="media/image217.wmf"/><Relationship Id="rId549" Type="http://schemas.openxmlformats.org/officeDocument/2006/relationships/image" Target="media/image262.wmf"/><Relationship Id="rId756" Type="http://schemas.openxmlformats.org/officeDocument/2006/relationships/image" Target="media/image349.wmf"/><Relationship Id="rId1179" Type="http://schemas.openxmlformats.org/officeDocument/2006/relationships/image" Target="media/image557.wmf"/><Relationship Id="rId104" Type="http://schemas.openxmlformats.org/officeDocument/2006/relationships/oleObject" Target="embeddings/oleObject48.bin"/><Relationship Id="rId188" Type="http://schemas.openxmlformats.org/officeDocument/2006/relationships/image" Target="media/image91.wmf"/><Relationship Id="rId311" Type="http://schemas.openxmlformats.org/officeDocument/2006/relationships/image" Target="media/image152.wmf"/><Relationship Id="rId395" Type="http://schemas.openxmlformats.org/officeDocument/2006/relationships/oleObject" Target="embeddings/oleObject195.bin"/><Relationship Id="rId409" Type="http://schemas.openxmlformats.org/officeDocument/2006/relationships/oleObject" Target="embeddings/oleObject204.bin"/><Relationship Id="rId963" Type="http://schemas.openxmlformats.org/officeDocument/2006/relationships/image" Target="media/image452.wmf"/><Relationship Id="rId1039" Type="http://schemas.openxmlformats.org/officeDocument/2006/relationships/image" Target="media/image490.wmf"/><Relationship Id="rId92" Type="http://schemas.openxmlformats.org/officeDocument/2006/relationships/oleObject" Target="embeddings/oleObject42.bin"/><Relationship Id="rId616" Type="http://schemas.openxmlformats.org/officeDocument/2006/relationships/image" Target="media/image292.wmf"/><Relationship Id="rId823" Type="http://schemas.openxmlformats.org/officeDocument/2006/relationships/oleObject" Target="embeddings/oleObject434.bin"/><Relationship Id="rId255" Type="http://schemas.openxmlformats.org/officeDocument/2006/relationships/oleObject" Target="embeddings/oleObject123.bin"/><Relationship Id="rId462" Type="http://schemas.openxmlformats.org/officeDocument/2006/relationships/oleObject" Target="embeddings/oleObject232.bin"/><Relationship Id="rId1092" Type="http://schemas.openxmlformats.org/officeDocument/2006/relationships/oleObject" Target="embeddings/oleObject568.bin"/><Relationship Id="rId1106" Type="http://schemas.openxmlformats.org/officeDocument/2006/relationships/oleObject" Target="embeddings/oleObject575.bin"/><Relationship Id="rId115" Type="http://schemas.openxmlformats.org/officeDocument/2006/relationships/image" Target="media/image54.wmf"/><Relationship Id="rId322" Type="http://schemas.openxmlformats.org/officeDocument/2006/relationships/oleObject" Target="embeddings/oleObject157.bin"/><Relationship Id="rId767" Type="http://schemas.openxmlformats.org/officeDocument/2006/relationships/image" Target="media/image354.wmf"/><Relationship Id="rId974" Type="http://schemas.openxmlformats.org/officeDocument/2006/relationships/oleObject" Target="embeddings/oleObject509.bin"/><Relationship Id="rId199" Type="http://schemas.openxmlformats.org/officeDocument/2006/relationships/oleObject" Target="embeddings/oleObject95.bin"/><Relationship Id="rId627" Type="http://schemas.openxmlformats.org/officeDocument/2006/relationships/oleObject" Target="embeddings/oleObject322.bin"/><Relationship Id="rId834" Type="http://schemas.openxmlformats.org/officeDocument/2006/relationships/image" Target="media/image387.wmf"/><Relationship Id="rId266" Type="http://schemas.openxmlformats.org/officeDocument/2006/relationships/image" Target="media/image130.wmf"/><Relationship Id="rId473" Type="http://schemas.openxmlformats.org/officeDocument/2006/relationships/oleObject" Target="embeddings/oleObject238.bin"/><Relationship Id="rId680" Type="http://schemas.openxmlformats.org/officeDocument/2006/relationships/image" Target="media/image314.wmf"/><Relationship Id="rId901" Type="http://schemas.openxmlformats.org/officeDocument/2006/relationships/oleObject" Target="embeddings/oleObject473.bin"/><Relationship Id="rId1117" Type="http://schemas.openxmlformats.org/officeDocument/2006/relationships/image" Target="media/image528.wmf"/><Relationship Id="rId30" Type="http://schemas.openxmlformats.org/officeDocument/2006/relationships/image" Target="media/image11.emf"/><Relationship Id="rId126" Type="http://schemas.openxmlformats.org/officeDocument/2006/relationships/oleObject" Target="embeddings/oleObject59.bin"/><Relationship Id="rId333" Type="http://schemas.openxmlformats.org/officeDocument/2006/relationships/image" Target="media/image163.wmf"/><Relationship Id="rId540" Type="http://schemas.openxmlformats.org/officeDocument/2006/relationships/oleObject" Target="embeddings/oleObject275.bin"/><Relationship Id="rId778" Type="http://schemas.openxmlformats.org/officeDocument/2006/relationships/oleObject" Target="embeddings/oleObject411.bin"/><Relationship Id="rId985" Type="http://schemas.openxmlformats.org/officeDocument/2006/relationships/image" Target="media/image463.wmf"/><Relationship Id="rId1170" Type="http://schemas.openxmlformats.org/officeDocument/2006/relationships/oleObject" Target="embeddings/oleObject610.bin"/><Relationship Id="rId638" Type="http://schemas.openxmlformats.org/officeDocument/2006/relationships/image" Target="media/image303.wmf"/><Relationship Id="rId845" Type="http://schemas.openxmlformats.org/officeDocument/2006/relationships/oleObject" Target="embeddings/oleObject445.bin"/><Relationship Id="rId1030" Type="http://schemas.openxmlformats.org/officeDocument/2006/relationships/oleObject" Target="embeddings/oleObject537.bin"/><Relationship Id="rId277" Type="http://schemas.openxmlformats.org/officeDocument/2006/relationships/oleObject" Target="embeddings/oleObject134.bin"/><Relationship Id="rId400" Type="http://schemas.openxmlformats.org/officeDocument/2006/relationships/oleObject" Target="embeddings/oleObject198.bin"/><Relationship Id="rId484" Type="http://schemas.openxmlformats.org/officeDocument/2006/relationships/oleObject" Target="embeddings/oleObject244.bin"/><Relationship Id="rId705" Type="http://schemas.openxmlformats.org/officeDocument/2006/relationships/oleObject" Target="embeddings/oleObject373.bin"/><Relationship Id="rId1128" Type="http://schemas.openxmlformats.org/officeDocument/2006/relationships/oleObject" Target="embeddings/oleObject587.bin"/><Relationship Id="rId137" Type="http://schemas.openxmlformats.org/officeDocument/2006/relationships/image" Target="media/image65.wmf"/><Relationship Id="rId344" Type="http://schemas.openxmlformats.org/officeDocument/2006/relationships/oleObject" Target="embeddings/oleObject168.bin"/><Relationship Id="rId691" Type="http://schemas.openxmlformats.org/officeDocument/2006/relationships/oleObject" Target="embeddings/oleObject364.bin"/><Relationship Id="rId789" Type="http://schemas.openxmlformats.org/officeDocument/2006/relationships/oleObject" Target="embeddings/oleObject417.bin"/><Relationship Id="rId912" Type="http://schemas.openxmlformats.org/officeDocument/2006/relationships/image" Target="media/image426.wmf"/><Relationship Id="rId996" Type="http://schemas.openxmlformats.org/officeDocument/2006/relationships/oleObject" Target="embeddings/oleObject520.bin"/><Relationship Id="rId41" Type="http://schemas.openxmlformats.org/officeDocument/2006/relationships/image" Target="media/image17.wmf"/><Relationship Id="rId551" Type="http://schemas.openxmlformats.org/officeDocument/2006/relationships/image" Target="media/image263.wmf"/><Relationship Id="rId649" Type="http://schemas.openxmlformats.org/officeDocument/2006/relationships/oleObject" Target="embeddings/oleObject335.bin"/><Relationship Id="rId856" Type="http://schemas.openxmlformats.org/officeDocument/2006/relationships/image" Target="media/image398.wmf"/><Relationship Id="rId1181" Type="http://schemas.openxmlformats.org/officeDocument/2006/relationships/image" Target="media/image558.wmf"/><Relationship Id="rId190" Type="http://schemas.openxmlformats.org/officeDocument/2006/relationships/image" Target="media/image92.wmf"/><Relationship Id="rId204" Type="http://schemas.openxmlformats.org/officeDocument/2006/relationships/image" Target="media/image99.wmf"/><Relationship Id="rId288" Type="http://schemas.openxmlformats.org/officeDocument/2006/relationships/image" Target="media/image141.wmf"/><Relationship Id="rId411" Type="http://schemas.openxmlformats.org/officeDocument/2006/relationships/oleObject" Target="embeddings/oleObject205.bin"/><Relationship Id="rId509" Type="http://schemas.openxmlformats.org/officeDocument/2006/relationships/image" Target="media/image242.wmf"/><Relationship Id="rId1041" Type="http://schemas.openxmlformats.org/officeDocument/2006/relationships/image" Target="media/image491.wmf"/><Relationship Id="rId1139" Type="http://schemas.openxmlformats.org/officeDocument/2006/relationships/image" Target="media/image539.wmf"/><Relationship Id="rId495" Type="http://schemas.openxmlformats.org/officeDocument/2006/relationships/oleObject" Target="embeddings/oleObject250.bin"/><Relationship Id="rId716" Type="http://schemas.openxmlformats.org/officeDocument/2006/relationships/image" Target="media/image330.wmf"/><Relationship Id="rId923" Type="http://schemas.openxmlformats.org/officeDocument/2006/relationships/image" Target="media/image432.wmf"/><Relationship Id="rId52" Type="http://schemas.openxmlformats.org/officeDocument/2006/relationships/oleObject" Target="embeddings/oleObject22.bin"/><Relationship Id="rId148" Type="http://schemas.openxmlformats.org/officeDocument/2006/relationships/oleObject" Target="embeddings/oleObject70.bin"/><Relationship Id="rId355" Type="http://schemas.openxmlformats.org/officeDocument/2006/relationships/image" Target="media/image175.wmf"/><Relationship Id="rId562" Type="http://schemas.openxmlformats.org/officeDocument/2006/relationships/oleObject" Target="embeddings/oleObject286.bin"/><Relationship Id="rId1192" Type="http://schemas.openxmlformats.org/officeDocument/2006/relationships/oleObject" Target="embeddings/oleObject621.bin"/><Relationship Id="rId215" Type="http://schemas.openxmlformats.org/officeDocument/2006/relationships/oleObject" Target="embeddings/oleObject103.bin"/><Relationship Id="rId422" Type="http://schemas.openxmlformats.org/officeDocument/2006/relationships/image" Target="media/image204.wmf"/><Relationship Id="rId867" Type="http://schemas.openxmlformats.org/officeDocument/2006/relationships/oleObject" Target="embeddings/oleObject456.bin"/><Relationship Id="rId1052" Type="http://schemas.openxmlformats.org/officeDocument/2006/relationships/oleObject" Target="embeddings/oleObject548.bin"/><Relationship Id="rId299" Type="http://schemas.openxmlformats.org/officeDocument/2006/relationships/image" Target="media/image146.wmf"/><Relationship Id="rId727" Type="http://schemas.openxmlformats.org/officeDocument/2006/relationships/oleObject" Target="embeddings/oleObject384.bin"/><Relationship Id="rId934" Type="http://schemas.openxmlformats.org/officeDocument/2006/relationships/oleObject" Target="embeddings/oleObject489.bin"/><Relationship Id="rId63" Type="http://schemas.openxmlformats.org/officeDocument/2006/relationships/image" Target="media/image28.wmf"/><Relationship Id="rId159" Type="http://schemas.openxmlformats.org/officeDocument/2006/relationships/image" Target="media/image76.wmf"/><Relationship Id="rId366" Type="http://schemas.openxmlformats.org/officeDocument/2006/relationships/oleObject" Target="embeddings/oleObject178.bin"/><Relationship Id="rId573" Type="http://schemas.openxmlformats.org/officeDocument/2006/relationships/image" Target="media/image273.wmf"/><Relationship Id="rId780" Type="http://schemas.openxmlformats.org/officeDocument/2006/relationships/oleObject" Target="embeddings/oleObject412.bin"/><Relationship Id="rId226" Type="http://schemas.openxmlformats.org/officeDocument/2006/relationships/image" Target="media/image110.wmf"/><Relationship Id="rId433" Type="http://schemas.openxmlformats.org/officeDocument/2006/relationships/oleObject" Target="embeddings/oleObject216.bin"/><Relationship Id="rId878" Type="http://schemas.openxmlformats.org/officeDocument/2006/relationships/image" Target="media/image409.wmf"/><Relationship Id="rId1063" Type="http://schemas.openxmlformats.org/officeDocument/2006/relationships/image" Target="media/image502.wmf"/><Relationship Id="rId640" Type="http://schemas.openxmlformats.org/officeDocument/2006/relationships/image" Target="media/image304.wmf"/><Relationship Id="rId738" Type="http://schemas.openxmlformats.org/officeDocument/2006/relationships/image" Target="media/image341.wmf"/><Relationship Id="rId945" Type="http://schemas.openxmlformats.org/officeDocument/2006/relationships/image" Target="media/image443.wmf"/><Relationship Id="rId74" Type="http://schemas.openxmlformats.org/officeDocument/2006/relationships/oleObject" Target="embeddings/oleObject33.bin"/><Relationship Id="rId377" Type="http://schemas.openxmlformats.org/officeDocument/2006/relationships/image" Target="media/image185.wmf"/><Relationship Id="rId500" Type="http://schemas.openxmlformats.org/officeDocument/2006/relationships/image" Target="media/image240.wmf"/><Relationship Id="rId584" Type="http://schemas.openxmlformats.org/officeDocument/2006/relationships/image" Target="media/image277.wmf"/><Relationship Id="rId805" Type="http://schemas.openxmlformats.org/officeDocument/2006/relationships/oleObject" Target="embeddings/oleObject425.bin"/><Relationship Id="rId1130" Type="http://schemas.openxmlformats.org/officeDocument/2006/relationships/oleObject" Target="embeddings/oleObject588.bin"/><Relationship Id="rId5" Type="http://schemas.openxmlformats.org/officeDocument/2006/relationships/settings" Target="settings.xml"/><Relationship Id="rId237" Type="http://schemas.openxmlformats.org/officeDocument/2006/relationships/oleObject" Target="embeddings/oleObject114.bin"/><Relationship Id="rId791" Type="http://schemas.openxmlformats.org/officeDocument/2006/relationships/oleObject" Target="embeddings/oleObject418.bin"/><Relationship Id="rId889" Type="http://schemas.openxmlformats.org/officeDocument/2006/relationships/oleObject" Target="embeddings/oleObject467.bin"/><Relationship Id="rId1074" Type="http://schemas.openxmlformats.org/officeDocument/2006/relationships/oleObject" Target="embeddings/oleObject559.bin"/><Relationship Id="rId444" Type="http://schemas.openxmlformats.org/officeDocument/2006/relationships/oleObject" Target="embeddings/oleObject223.bin"/><Relationship Id="rId651" Type="http://schemas.openxmlformats.org/officeDocument/2006/relationships/oleObject" Target="embeddings/oleObject337.bin"/><Relationship Id="rId749" Type="http://schemas.openxmlformats.org/officeDocument/2006/relationships/image" Target="media/image346.wmf"/><Relationship Id="rId290" Type="http://schemas.openxmlformats.org/officeDocument/2006/relationships/image" Target="media/image142.wmf"/><Relationship Id="rId304" Type="http://schemas.openxmlformats.org/officeDocument/2006/relationships/oleObject" Target="embeddings/oleObject148.bin"/><Relationship Id="rId388" Type="http://schemas.openxmlformats.org/officeDocument/2006/relationships/image" Target="media/image189.wmf"/><Relationship Id="rId511" Type="http://schemas.openxmlformats.org/officeDocument/2006/relationships/image" Target="media/image243.wmf"/><Relationship Id="rId609" Type="http://schemas.openxmlformats.org/officeDocument/2006/relationships/oleObject" Target="embeddings/oleObject313.bin"/><Relationship Id="rId956" Type="http://schemas.openxmlformats.org/officeDocument/2006/relationships/oleObject" Target="embeddings/oleObject500.bin"/><Relationship Id="rId1141" Type="http://schemas.openxmlformats.org/officeDocument/2006/relationships/image" Target="media/image540.wmf"/><Relationship Id="rId85" Type="http://schemas.openxmlformats.org/officeDocument/2006/relationships/image" Target="media/image39.wmf"/><Relationship Id="rId150" Type="http://schemas.openxmlformats.org/officeDocument/2006/relationships/oleObject" Target="embeddings/oleObject71.bin"/><Relationship Id="rId595" Type="http://schemas.openxmlformats.org/officeDocument/2006/relationships/image" Target="media/image282.wmf"/><Relationship Id="rId816" Type="http://schemas.openxmlformats.org/officeDocument/2006/relationships/image" Target="media/image378.wmf"/><Relationship Id="rId1001" Type="http://schemas.openxmlformats.org/officeDocument/2006/relationships/image" Target="media/image471.wmf"/><Relationship Id="rId248" Type="http://schemas.openxmlformats.org/officeDocument/2006/relationships/image" Target="media/image121.wmf"/><Relationship Id="rId455" Type="http://schemas.openxmlformats.org/officeDocument/2006/relationships/image" Target="media/image219.wmf"/><Relationship Id="rId662" Type="http://schemas.openxmlformats.org/officeDocument/2006/relationships/oleObject" Target="embeddings/oleObject347.bin"/><Relationship Id="rId1085" Type="http://schemas.openxmlformats.org/officeDocument/2006/relationships/image" Target="media/image513.wmf"/><Relationship Id="rId12" Type="http://schemas.openxmlformats.org/officeDocument/2006/relationships/image" Target="media/image2.png"/><Relationship Id="rId108" Type="http://schemas.openxmlformats.org/officeDocument/2006/relationships/oleObject" Target="embeddings/oleObject50.bin"/><Relationship Id="rId315" Type="http://schemas.openxmlformats.org/officeDocument/2006/relationships/image" Target="media/image154.wmf"/><Relationship Id="rId522" Type="http://schemas.openxmlformats.org/officeDocument/2006/relationships/oleObject" Target="embeddings/oleObject266.bin"/><Relationship Id="rId967" Type="http://schemas.openxmlformats.org/officeDocument/2006/relationships/image" Target="media/image454.wmf"/><Relationship Id="rId1152" Type="http://schemas.openxmlformats.org/officeDocument/2006/relationships/oleObject" Target="embeddings/oleObject599.bin"/><Relationship Id="rId96" Type="http://schemas.openxmlformats.org/officeDocument/2006/relationships/oleObject" Target="embeddings/oleObject44.bin"/><Relationship Id="rId161" Type="http://schemas.openxmlformats.org/officeDocument/2006/relationships/image" Target="media/image77.wmf"/><Relationship Id="rId399" Type="http://schemas.openxmlformats.org/officeDocument/2006/relationships/image" Target="media/image194.wmf"/><Relationship Id="rId827" Type="http://schemas.openxmlformats.org/officeDocument/2006/relationships/oleObject" Target="embeddings/oleObject436.bin"/><Relationship Id="rId1012" Type="http://schemas.openxmlformats.org/officeDocument/2006/relationships/oleObject" Target="embeddings/oleObject528.bin"/><Relationship Id="rId259" Type="http://schemas.openxmlformats.org/officeDocument/2006/relationships/oleObject" Target="embeddings/oleObject125.bin"/><Relationship Id="rId466" Type="http://schemas.openxmlformats.org/officeDocument/2006/relationships/oleObject" Target="embeddings/oleObject234.bin"/><Relationship Id="rId673" Type="http://schemas.openxmlformats.org/officeDocument/2006/relationships/oleObject" Target="embeddings/oleObject354.bin"/><Relationship Id="rId880" Type="http://schemas.openxmlformats.org/officeDocument/2006/relationships/image" Target="media/image410.wmf"/><Relationship Id="rId1096" Type="http://schemas.openxmlformats.org/officeDocument/2006/relationships/oleObject" Target="embeddings/oleObject570.bin"/><Relationship Id="rId23" Type="http://schemas.openxmlformats.org/officeDocument/2006/relationships/image" Target="media/image8.wmf"/><Relationship Id="rId119" Type="http://schemas.openxmlformats.org/officeDocument/2006/relationships/image" Target="media/image56.wmf"/><Relationship Id="rId326" Type="http://schemas.openxmlformats.org/officeDocument/2006/relationships/oleObject" Target="embeddings/oleObject159.bin"/><Relationship Id="rId533" Type="http://schemas.openxmlformats.org/officeDocument/2006/relationships/image" Target="media/image254.wmf"/><Relationship Id="rId978" Type="http://schemas.openxmlformats.org/officeDocument/2006/relationships/oleObject" Target="embeddings/oleObject511.bin"/><Relationship Id="rId1163" Type="http://schemas.openxmlformats.org/officeDocument/2006/relationships/image" Target="media/image549.wmf"/><Relationship Id="rId740" Type="http://schemas.openxmlformats.org/officeDocument/2006/relationships/image" Target="media/image342.wmf"/><Relationship Id="rId838" Type="http://schemas.openxmlformats.org/officeDocument/2006/relationships/image" Target="media/image389.wmf"/><Relationship Id="rId1023" Type="http://schemas.openxmlformats.org/officeDocument/2006/relationships/image" Target="media/image482.wmf"/><Relationship Id="rId172" Type="http://schemas.openxmlformats.org/officeDocument/2006/relationships/oleObject" Target="embeddings/oleObject82.bin"/><Relationship Id="rId477" Type="http://schemas.openxmlformats.org/officeDocument/2006/relationships/image" Target="media/image229.wmf"/><Relationship Id="rId600" Type="http://schemas.openxmlformats.org/officeDocument/2006/relationships/oleObject" Target="embeddings/oleObject308.bin"/><Relationship Id="rId684" Type="http://schemas.openxmlformats.org/officeDocument/2006/relationships/image" Target="media/image316.wmf"/><Relationship Id="rId337" Type="http://schemas.openxmlformats.org/officeDocument/2006/relationships/image" Target="media/image165.wmf"/><Relationship Id="rId891" Type="http://schemas.openxmlformats.org/officeDocument/2006/relationships/oleObject" Target="embeddings/oleObject468.bin"/><Relationship Id="rId905" Type="http://schemas.openxmlformats.org/officeDocument/2006/relationships/oleObject" Target="embeddings/oleObject475.bin"/><Relationship Id="rId989" Type="http://schemas.openxmlformats.org/officeDocument/2006/relationships/image" Target="media/image465.wmf"/><Relationship Id="rId34" Type="http://schemas.openxmlformats.org/officeDocument/2006/relationships/oleObject" Target="embeddings/oleObject13.bin"/><Relationship Id="rId544" Type="http://schemas.openxmlformats.org/officeDocument/2006/relationships/oleObject" Target="embeddings/oleObject277.bin"/><Relationship Id="rId751" Type="http://schemas.openxmlformats.org/officeDocument/2006/relationships/image" Target="media/image347.wmf"/><Relationship Id="rId849" Type="http://schemas.openxmlformats.org/officeDocument/2006/relationships/oleObject" Target="embeddings/oleObject447.bin"/><Relationship Id="rId1174" Type="http://schemas.openxmlformats.org/officeDocument/2006/relationships/oleObject" Target="embeddings/oleObject612.bin"/><Relationship Id="rId183" Type="http://schemas.openxmlformats.org/officeDocument/2006/relationships/oleObject" Target="embeddings/oleObject87.bin"/><Relationship Id="rId390" Type="http://schemas.openxmlformats.org/officeDocument/2006/relationships/image" Target="media/image190.wmf"/><Relationship Id="rId404" Type="http://schemas.openxmlformats.org/officeDocument/2006/relationships/oleObject" Target="embeddings/oleObject201.bin"/><Relationship Id="rId611" Type="http://schemas.openxmlformats.org/officeDocument/2006/relationships/oleObject" Target="embeddings/oleObject314.bin"/><Relationship Id="rId1034" Type="http://schemas.openxmlformats.org/officeDocument/2006/relationships/oleObject" Target="embeddings/oleObject539.bin"/><Relationship Id="rId250" Type="http://schemas.openxmlformats.org/officeDocument/2006/relationships/image" Target="media/image122.wmf"/><Relationship Id="rId488" Type="http://schemas.openxmlformats.org/officeDocument/2006/relationships/oleObject" Target="embeddings/oleObject246.bin"/><Relationship Id="rId695" Type="http://schemas.openxmlformats.org/officeDocument/2006/relationships/image" Target="media/image321.wmf"/><Relationship Id="rId709" Type="http://schemas.openxmlformats.org/officeDocument/2006/relationships/oleObject" Target="embeddings/oleObject375.bin"/><Relationship Id="rId916" Type="http://schemas.openxmlformats.org/officeDocument/2006/relationships/image" Target="media/image428.wmf"/><Relationship Id="rId1101" Type="http://schemas.openxmlformats.org/officeDocument/2006/relationships/image" Target="media/image521.wmf"/><Relationship Id="rId45" Type="http://schemas.openxmlformats.org/officeDocument/2006/relationships/image" Target="media/image19.wmf"/><Relationship Id="rId110" Type="http://schemas.openxmlformats.org/officeDocument/2006/relationships/oleObject" Target="embeddings/oleObject51.bin"/><Relationship Id="rId348" Type="http://schemas.openxmlformats.org/officeDocument/2006/relationships/oleObject" Target="embeddings/oleObject169.bin"/><Relationship Id="rId555" Type="http://schemas.openxmlformats.org/officeDocument/2006/relationships/image" Target="media/image265.wmf"/><Relationship Id="rId762" Type="http://schemas.openxmlformats.org/officeDocument/2006/relationships/oleObject" Target="embeddings/oleObject403.bin"/><Relationship Id="rId1185" Type="http://schemas.openxmlformats.org/officeDocument/2006/relationships/image" Target="media/image560.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7.bin"/><Relationship Id="rId622" Type="http://schemas.openxmlformats.org/officeDocument/2006/relationships/image" Target="media/image295.wmf"/><Relationship Id="rId1045" Type="http://schemas.openxmlformats.org/officeDocument/2006/relationships/image" Target="media/image493.wmf"/><Relationship Id="rId261" Type="http://schemas.openxmlformats.org/officeDocument/2006/relationships/oleObject" Target="embeddings/oleObject126.bin"/><Relationship Id="rId499" Type="http://schemas.openxmlformats.org/officeDocument/2006/relationships/oleObject" Target="embeddings/oleObject252.bin"/><Relationship Id="rId927" Type="http://schemas.openxmlformats.org/officeDocument/2006/relationships/image" Target="media/image434.wmf"/><Relationship Id="rId1112" Type="http://schemas.openxmlformats.org/officeDocument/2006/relationships/oleObject" Target="embeddings/oleObject579.bin"/><Relationship Id="rId56" Type="http://schemas.openxmlformats.org/officeDocument/2006/relationships/oleObject" Target="embeddings/oleObject24.bin"/><Relationship Id="rId359" Type="http://schemas.openxmlformats.org/officeDocument/2006/relationships/image" Target="media/image177.wmf"/><Relationship Id="rId566" Type="http://schemas.openxmlformats.org/officeDocument/2006/relationships/oleObject" Target="embeddings/oleObject288.bin"/><Relationship Id="rId773" Type="http://schemas.openxmlformats.org/officeDocument/2006/relationships/image" Target="media/image357.wmf"/><Relationship Id="rId1196" Type="http://schemas.openxmlformats.org/officeDocument/2006/relationships/footer" Target="footer1.xml"/><Relationship Id="rId121" Type="http://schemas.openxmlformats.org/officeDocument/2006/relationships/image" Target="media/image57.wmf"/><Relationship Id="rId219" Type="http://schemas.openxmlformats.org/officeDocument/2006/relationships/oleObject" Target="embeddings/oleObject105.bin"/><Relationship Id="rId426" Type="http://schemas.openxmlformats.org/officeDocument/2006/relationships/image" Target="media/image206.wmf"/><Relationship Id="rId633" Type="http://schemas.openxmlformats.org/officeDocument/2006/relationships/oleObject" Target="embeddings/oleObject325.bin"/><Relationship Id="rId980" Type="http://schemas.openxmlformats.org/officeDocument/2006/relationships/oleObject" Target="embeddings/oleObject512.bin"/><Relationship Id="rId1056" Type="http://schemas.openxmlformats.org/officeDocument/2006/relationships/oleObject" Target="embeddings/oleObject550.bin"/><Relationship Id="rId840" Type="http://schemas.openxmlformats.org/officeDocument/2006/relationships/image" Target="media/image390.wmf"/><Relationship Id="rId938" Type="http://schemas.openxmlformats.org/officeDocument/2006/relationships/oleObject" Target="embeddings/oleObject491.bin"/><Relationship Id="rId67" Type="http://schemas.openxmlformats.org/officeDocument/2006/relationships/image" Target="media/image30.wmf"/><Relationship Id="rId272" Type="http://schemas.openxmlformats.org/officeDocument/2006/relationships/image" Target="media/image133.wmf"/><Relationship Id="rId577" Type="http://schemas.openxmlformats.org/officeDocument/2006/relationships/image" Target="media/image275.wmf"/><Relationship Id="rId700" Type="http://schemas.openxmlformats.org/officeDocument/2006/relationships/oleObject" Target="embeddings/oleObject370.bin"/><Relationship Id="rId1123" Type="http://schemas.openxmlformats.org/officeDocument/2006/relationships/image" Target="media/image531.wmf"/><Relationship Id="rId132" Type="http://schemas.openxmlformats.org/officeDocument/2006/relationships/oleObject" Target="embeddings/oleObject62.bin"/><Relationship Id="rId784" Type="http://schemas.openxmlformats.org/officeDocument/2006/relationships/image" Target="media/image362.wmf"/><Relationship Id="rId991" Type="http://schemas.openxmlformats.org/officeDocument/2006/relationships/image" Target="media/image466.wmf"/><Relationship Id="rId1067" Type="http://schemas.openxmlformats.org/officeDocument/2006/relationships/image" Target="media/image504.wmf"/><Relationship Id="rId437" Type="http://schemas.openxmlformats.org/officeDocument/2006/relationships/oleObject" Target="embeddings/oleObject219.bin"/><Relationship Id="rId644" Type="http://schemas.openxmlformats.org/officeDocument/2006/relationships/oleObject" Target="embeddings/oleObject331.bin"/><Relationship Id="rId851" Type="http://schemas.openxmlformats.org/officeDocument/2006/relationships/oleObject" Target="embeddings/oleObject448.bin"/><Relationship Id="rId283" Type="http://schemas.openxmlformats.org/officeDocument/2006/relationships/oleObject" Target="embeddings/oleObject137.bin"/><Relationship Id="rId490" Type="http://schemas.openxmlformats.org/officeDocument/2006/relationships/oleObject" Target="embeddings/oleObject247.bin"/><Relationship Id="rId504" Type="http://schemas.openxmlformats.org/officeDocument/2006/relationships/oleObject" Target="embeddings/oleObject255.bin"/><Relationship Id="rId711" Type="http://schemas.openxmlformats.org/officeDocument/2006/relationships/oleObject" Target="embeddings/oleObject376.bin"/><Relationship Id="rId949" Type="http://schemas.openxmlformats.org/officeDocument/2006/relationships/image" Target="media/image445.wmf"/><Relationship Id="rId1134" Type="http://schemas.openxmlformats.org/officeDocument/2006/relationships/oleObject" Target="embeddings/oleObject590.bin"/><Relationship Id="rId78" Type="http://schemas.openxmlformats.org/officeDocument/2006/relationships/oleObject" Target="embeddings/oleObject35.bin"/><Relationship Id="rId143" Type="http://schemas.openxmlformats.org/officeDocument/2006/relationships/image" Target="media/image68.wmf"/><Relationship Id="rId350" Type="http://schemas.openxmlformats.org/officeDocument/2006/relationships/oleObject" Target="embeddings/oleObject170.bin"/><Relationship Id="rId588" Type="http://schemas.openxmlformats.org/officeDocument/2006/relationships/oleObject" Target="embeddings/oleObject302.bin"/><Relationship Id="rId795" Type="http://schemas.openxmlformats.org/officeDocument/2006/relationships/oleObject" Target="embeddings/oleObject420.bin"/><Relationship Id="rId809" Type="http://schemas.openxmlformats.org/officeDocument/2006/relationships/oleObject" Target="embeddings/oleObject427.bin"/><Relationship Id="rId9" Type="http://schemas.openxmlformats.org/officeDocument/2006/relationships/image" Target="media/image1.wmf"/><Relationship Id="rId210" Type="http://schemas.openxmlformats.org/officeDocument/2006/relationships/image" Target="media/image102.wmf"/><Relationship Id="rId448" Type="http://schemas.openxmlformats.org/officeDocument/2006/relationships/oleObject" Target="embeddings/oleObject225.bin"/><Relationship Id="rId655" Type="http://schemas.openxmlformats.org/officeDocument/2006/relationships/oleObject" Target="embeddings/oleObject341.bin"/><Relationship Id="rId862" Type="http://schemas.openxmlformats.org/officeDocument/2006/relationships/image" Target="media/image401.wmf"/><Relationship Id="rId1078" Type="http://schemas.openxmlformats.org/officeDocument/2006/relationships/oleObject" Target="embeddings/oleObject561.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image" Target="media/image245.wmf"/><Relationship Id="rId722" Type="http://schemas.openxmlformats.org/officeDocument/2006/relationships/image" Target="media/image333.wmf"/><Relationship Id="rId1145" Type="http://schemas.openxmlformats.org/officeDocument/2006/relationships/image" Target="media/image542.wmf"/><Relationship Id="rId89" Type="http://schemas.openxmlformats.org/officeDocument/2006/relationships/image" Target="media/image41.wmf"/><Relationship Id="rId154" Type="http://schemas.openxmlformats.org/officeDocument/2006/relationships/oleObject" Target="embeddings/oleObject73.bin"/><Relationship Id="rId361" Type="http://schemas.openxmlformats.org/officeDocument/2006/relationships/image" Target="media/image178.wmf"/><Relationship Id="rId599" Type="http://schemas.openxmlformats.org/officeDocument/2006/relationships/image" Target="media/image284.wmf"/><Relationship Id="rId1005" Type="http://schemas.openxmlformats.org/officeDocument/2006/relationships/image" Target="media/image473.wmf"/><Relationship Id="rId459" Type="http://schemas.openxmlformats.org/officeDocument/2006/relationships/image" Target="media/image221.wmf"/><Relationship Id="rId666" Type="http://schemas.openxmlformats.org/officeDocument/2006/relationships/image" Target="media/image308.wmf"/><Relationship Id="rId873" Type="http://schemas.openxmlformats.org/officeDocument/2006/relationships/oleObject" Target="embeddings/oleObject459.bin"/><Relationship Id="rId1089" Type="http://schemas.openxmlformats.org/officeDocument/2006/relationships/image" Target="media/image515.wmf"/><Relationship Id="rId16" Type="http://schemas.openxmlformats.org/officeDocument/2006/relationships/oleObject" Target="embeddings/oleObject4.bin"/><Relationship Id="rId221" Type="http://schemas.openxmlformats.org/officeDocument/2006/relationships/oleObject" Target="embeddings/oleObject106.bin"/><Relationship Id="rId319" Type="http://schemas.openxmlformats.org/officeDocument/2006/relationships/image" Target="media/image156.wmf"/><Relationship Id="rId526" Type="http://schemas.openxmlformats.org/officeDocument/2006/relationships/oleObject" Target="embeddings/oleObject268.bin"/><Relationship Id="rId1156" Type="http://schemas.openxmlformats.org/officeDocument/2006/relationships/oleObject" Target="embeddings/oleObject602.bin"/><Relationship Id="rId733" Type="http://schemas.openxmlformats.org/officeDocument/2006/relationships/oleObject" Target="embeddings/oleObject387.bin"/><Relationship Id="rId940" Type="http://schemas.openxmlformats.org/officeDocument/2006/relationships/oleObject" Target="embeddings/oleObject492.bin"/><Relationship Id="rId1016" Type="http://schemas.openxmlformats.org/officeDocument/2006/relationships/oleObject" Target="embeddings/oleObject530.bin"/><Relationship Id="rId165" Type="http://schemas.openxmlformats.org/officeDocument/2006/relationships/image" Target="media/image79.wmf"/><Relationship Id="rId372" Type="http://schemas.openxmlformats.org/officeDocument/2006/relationships/image" Target="media/image183.wmf"/><Relationship Id="rId677" Type="http://schemas.openxmlformats.org/officeDocument/2006/relationships/oleObject" Target="embeddings/oleObject356.bin"/><Relationship Id="rId800" Type="http://schemas.openxmlformats.org/officeDocument/2006/relationships/image" Target="media/image370.wmf"/><Relationship Id="rId232" Type="http://schemas.openxmlformats.org/officeDocument/2006/relationships/image" Target="media/image113.wmf"/><Relationship Id="rId884" Type="http://schemas.openxmlformats.org/officeDocument/2006/relationships/image" Target="media/image412.wmf"/><Relationship Id="rId27" Type="http://schemas.openxmlformats.org/officeDocument/2006/relationships/image" Target="media/image10.wmf"/><Relationship Id="rId537" Type="http://schemas.openxmlformats.org/officeDocument/2006/relationships/image" Target="media/image256.wmf"/><Relationship Id="rId744" Type="http://schemas.openxmlformats.org/officeDocument/2006/relationships/oleObject" Target="embeddings/oleObject393.bin"/><Relationship Id="rId951" Type="http://schemas.openxmlformats.org/officeDocument/2006/relationships/image" Target="media/image446.wmf"/><Relationship Id="rId1167" Type="http://schemas.openxmlformats.org/officeDocument/2006/relationships/image" Target="media/image551.wmf"/><Relationship Id="rId80" Type="http://schemas.openxmlformats.org/officeDocument/2006/relationships/oleObject" Target="embeddings/oleObject36.bin"/><Relationship Id="rId176" Type="http://schemas.openxmlformats.org/officeDocument/2006/relationships/image" Target="media/image85.wmf"/><Relationship Id="rId383" Type="http://schemas.openxmlformats.org/officeDocument/2006/relationships/oleObject" Target="embeddings/oleObject188.bin"/><Relationship Id="rId590" Type="http://schemas.openxmlformats.org/officeDocument/2006/relationships/oleObject" Target="embeddings/oleObject303.bin"/><Relationship Id="rId604" Type="http://schemas.openxmlformats.org/officeDocument/2006/relationships/oleObject" Target="embeddings/oleObject310.bin"/><Relationship Id="rId811" Type="http://schemas.openxmlformats.org/officeDocument/2006/relationships/oleObject" Target="embeddings/oleObject428.bin"/><Relationship Id="rId1027" Type="http://schemas.openxmlformats.org/officeDocument/2006/relationships/image" Target="media/image484.wmf"/><Relationship Id="rId243" Type="http://schemas.openxmlformats.org/officeDocument/2006/relationships/oleObject" Target="embeddings/oleObject117.bin"/><Relationship Id="rId450" Type="http://schemas.openxmlformats.org/officeDocument/2006/relationships/oleObject" Target="embeddings/oleObject226.bin"/><Relationship Id="rId688" Type="http://schemas.openxmlformats.org/officeDocument/2006/relationships/image" Target="media/image318.wmf"/><Relationship Id="rId895" Type="http://schemas.openxmlformats.org/officeDocument/2006/relationships/oleObject" Target="embeddings/oleObject470.bin"/><Relationship Id="rId909" Type="http://schemas.openxmlformats.org/officeDocument/2006/relationships/oleObject" Target="embeddings/oleObject477.bin"/><Relationship Id="rId1080" Type="http://schemas.openxmlformats.org/officeDocument/2006/relationships/oleObject" Target="embeddings/oleObject562.bin"/><Relationship Id="rId38" Type="http://schemas.openxmlformats.org/officeDocument/2006/relationships/oleObject" Target="embeddings/oleObject15.bin"/><Relationship Id="rId103" Type="http://schemas.openxmlformats.org/officeDocument/2006/relationships/image" Target="media/image48.wmf"/><Relationship Id="rId310" Type="http://schemas.openxmlformats.org/officeDocument/2006/relationships/oleObject" Target="embeddings/oleObject151.bin"/><Relationship Id="rId548" Type="http://schemas.openxmlformats.org/officeDocument/2006/relationships/oleObject" Target="embeddings/oleObject279.bin"/><Relationship Id="rId755" Type="http://schemas.openxmlformats.org/officeDocument/2006/relationships/oleObject" Target="embeddings/oleObject399.bin"/><Relationship Id="rId962" Type="http://schemas.openxmlformats.org/officeDocument/2006/relationships/oleObject" Target="embeddings/oleObject503.bin"/><Relationship Id="rId1178" Type="http://schemas.openxmlformats.org/officeDocument/2006/relationships/oleObject" Target="embeddings/oleObject614.bin"/><Relationship Id="rId91" Type="http://schemas.openxmlformats.org/officeDocument/2006/relationships/image" Target="media/image42.wmf"/><Relationship Id="rId187" Type="http://schemas.openxmlformats.org/officeDocument/2006/relationships/oleObject" Target="embeddings/oleObject89.bin"/><Relationship Id="rId394" Type="http://schemas.openxmlformats.org/officeDocument/2006/relationships/image" Target="media/image192.wmf"/><Relationship Id="rId408" Type="http://schemas.openxmlformats.org/officeDocument/2006/relationships/image" Target="media/image197.wmf"/><Relationship Id="rId615" Type="http://schemas.openxmlformats.org/officeDocument/2006/relationships/oleObject" Target="embeddings/oleObject316.bin"/><Relationship Id="rId822" Type="http://schemas.openxmlformats.org/officeDocument/2006/relationships/image" Target="media/image381.wmf"/><Relationship Id="rId1038" Type="http://schemas.openxmlformats.org/officeDocument/2006/relationships/oleObject" Target="embeddings/oleObject541.bin"/><Relationship Id="rId254" Type="http://schemas.openxmlformats.org/officeDocument/2006/relationships/image" Target="media/image124.wmf"/><Relationship Id="rId699" Type="http://schemas.openxmlformats.org/officeDocument/2006/relationships/image" Target="media/image322.wmf"/><Relationship Id="rId1091" Type="http://schemas.openxmlformats.org/officeDocument/2006/relationships/image" Target="media/image516.wmf"/><Relationship Id="rId1105" Type="http://schemas.openxmlformats.org/officeDocument/2006/relationships/image" Target="media/image523.wmf"/><Relationship Id="rId49" Type="http://schemas.openxmlformats.org/officeDocument/2006/relationships/image" Target="media/image21.wmf"/><Relationship Id="rId114" Type="http://schemas.openxmlformats.org/officeDocument/2006/relationships/oleObject" Target="embeddings/oleObject53.bin"/><Relationship Id="rId461" Type="http://schemas.openxmlformats.org/officeDocument/2006/relationships/image" Target="media/image222.wmf"/><Relationship Id="rId559" Type="http://schemas.openxmlformats.org/officeDocument/2006/relationships/image" Target="media/image267.wmf"/><Relationship Id="rId766" Type="http://schemas.openxmlformats.org/officeDocument/2006/relationships/oleObject" Target="embeddings/oleObject405.bin"/><Relationship Id="rId1189" Type="http://schemas.openxmlformats.org/officeDocument/2006/relationships/image" Target="media/image562.wmf"/><Relationship Id="rId198" Type="http://schemas.openxmlformats.org/officeDocument/2006/relationships/image" Target="media/image96.wmf"/><Relationship Id="rId321" Type="http://schemas.openxmlformats.org/officeDocument/2006/relationships/image" Target="media/image157.wmf"/><Relationship Id="rId419" Type="http://schemas.openxmlformats.org/officeDocument/2006/relationships/oleObject" Target="embeddings/oleObject209.bin"/><Relationship Id="rId626" Type="http://schemas.openxmlformats.org/officeDocument/2006/relationships/image" Target="media/image297.wmf"/><Relationship Id="rId973" Type="http://schemas.openxmlformats.org/officeDocument/2006/relationships/image" Target="media/image457.wmf"/><Relationship Id="rId1049" Type="http://schemas.openxmlformats.org/officeDocument/2006/relationships/image" Target="media/image495.wmf"/><Relationship Id="rId833" Type="http://schemas.openxmlformats.org/officeDocument/2006/relationships/oleObject" Target="embeddings/oleObject439.bin"/><Relationship Id="rId1116" Type="http://schemas.openxmlformats.org/officeDocument/2006/relationships/oleObject" Target="embeddings/oleObject581.bin"/><Relationship Id="rId265" Type="http://schemas.openxmlformats.org/officeDocument/2006/relationships/oleObject" Target="embeddings/oleObject128.bin"/><Relationship Id="rId472" Type="http://schemas.openxmlformats.org/officeDocument/2006/relationships/oleObject" Target="embeddings/oleObject237.bin"/><Relationship Id="rId900" Type="http://schemas.openxmlformats.org/officeDocument/2006/relationships/image" Target="media/image420.wmf"/><Relationship Id="rId125" Type="http://schemas.openxmlformats.org/officeDocument/2006/relationships/image" Target="media/image59.wmf"/><Relationship Id="rId332" Type="http://schemas.openxmlformats.org/officeDocument/2006/relationships/oleObject" Target="embeddings/oleObject162.bin"/><Relationship Id="rId777" Type="http://schemas.openxmlformats.org/officeDocument/2006/relationships/image" Target="media/image359.wmf"/><Relationship Id="rId984" Type="http://schemas.openxmlformats.org/officeDocument/2006/relationships/oleObject" Target="embeddings/oleObject514.bin"/><Relationship Id="rId637" Type="http://schemas.openxmlformats.org/officeDocument/2006/relationships/oleObject" Target="embeddings/oleObject327.bin"/><Relationship Id="rId844" Type="http://schemas.openxmlformats.org/officeDocument/2006/relationships/image" Target="media/image392.wmf"/><Relationship Id="rId276" Type="http://schemas.openxmlformats.org/officeDocument/2006/relationships/image" Target="media/image135.wmf"/><Relationship Id="rId483" Type="http://schemas.openxmlformats.org/officeDocument/2006/relationships/image" Target="media/image232.wmf"/><Relationship Id="rId690" Type="http://schemas.openxmlformats.org/officeDocument/2006/relationships/image" Target="media/image319.wmf"/><Relationship Id="rId704" Type="http://schemas.openxmlformats.org/officeDocument/2006/relationships/image" Target="media/image324.wmf"/><Relationship Id="rId911" Type="http://schemas.openxmlformats.org/officeDocument/2006/relationships/oleObject" Target="embeddings/oleObject478.bin"/><Relationship Id="rId1127" Type="http://schemas.openxmlformats.org/officeDocument/2006/relationships/image" Target="media/image533.wmf"/><Relationship Id="rId40" Type="http://schemas.openxmlformats.org/officeDocument/2006/relationships/oleObject" Target="embeddings/oleObject16.bin"/><Relationship Id="rId136" Type="http://schemas.openxmlformats.org/officeDocument/2006/relationships/oleObject" Target="embeddings/oleObject64.bin"/><Relationship Id="rId343" Type="http://schemas.openxmlformats.org/officeDocument/2006/relationships/image" Target="media/image168.wmf"/><Relationship Id="rId550" Type="http://schemas.openxmlformats.org/officeDocument/2006/relationships/oleObject" Target="embeddings/oleObject280.bin"/><Relationship Id="rId788" Type="http://schemas.openxmlformats.org/officeDocument/2006/relationships/image" Target="media/image364.wmf"/><Relationship Id="rId995" Type="http://schemas.openxmlformats.org/officeDocument/2006/relationships/image" Target="media/image468.wmf"/><Relationship Id="rId1180" Type="http://schemas.openxmlformats.org/officeDocument/2006/relationships/oleObject" Target="embeddings/oleObject615.bin"/><Relationship Id="rId203" Type="http://schemas.openxmlformats.org/officeDocument/2006/relationships/oleObject" Target="embeddings/oleObject97.bin"/><Relationship Id="rId648" Type="http://schemas.openxmlformats.org/officeDocument/2006/relationships/oleObject" Target="embeddings/oleObject334.bin"/><Relationship Id="rId855" Type="http://schemas.openxmlformats.org/officeDocument/2006/relationships/oleObject" Target="embeddings/oleObject450.bin"/><Relationship Id="rId1040" Type="http://schemas.openxmlformats.org/officeDocument/2006/relationships/oleObject" Target="embeddings/oleObject542.bin"/><Relationship Id="rId287" Type="http://schemas.openxmlformats.org/officeDocument/2006/relationships/oleObject" Target="embeddings/oleObject139.bin"/><Relationship Id="rId410" Type="http://schemas.openxmlformats.org/officeDocument/2006/relationships/image" Target="media/image198.wmf"/><Relationship Id="rId494" Type="http://schemas.openxmlformats.org/officeDocument/2006/relationships/image" Target="media/image237.wmf"/><Relationship Id="rId508" Type="http://schemas.openxmlformats.org/officeDocument/2006/relationships/oleObject" Target="embeddings/oleObject259.bin"/><Relationship Id="rId715" Type="http://schemas.openxmlformats.org/officeDocument/2006/relationships/oleObject" Target="embeddings/oleObject378.bin"/><Relationship Id="rId922" Type="http://schemas.openxmlformats.org/officeDocument/2006/relationships/oleObject" Target="embeddings/oleObject483.bin"/><Relationship Id="rId1138" Type="http://schemas.openxmlformats.org/officeDocument/2006/relationships/oleObject" Target="embeddings/oleObject592.bin"/><Relationship Id="rId147" Type="http://schemas.openxmlformats.org/officeDocument/2006/relationships/image" Target="media/image70.wmf"/><Relationship Id="rId354" Type="http://schemas.openxmlformats.org/officeDocument/2006/relationships/oleObject" Target="embeddings/oleObject172.bin"/><Relationship Id="rId799" Type="http://schemas.openxmlformats.org/officeDocument/2006/relationships/oleObject" Target="embeddings/oleObject422.bin"/><Relationship Id="rId1191" Type="http://schemas.openxmlformats.org/officeDocument/2006/relationships/image" Target="media/image563.wmf"/><Relationship Id="rId51" Type="http://schemas.openxmlformats.org/officeDocument/2006/relationships/image" Target="media/image22.wmf"/><Relationship Id="rId561" Type="http://schemas.openxmlformats.org/officeDocument/2006/relationships/image" Target="media/image268.wmf"/><Relationship Id="rId659" Type="http://schemas.openxmlformats.org/officeDocument/2006/relationships/oleObject" Target="embeddings/oleObject345.bin"/><Relationship Id="rId866" Type="http://schemas.openxmlformats.org/officeDocument/2006/relationships/image" Target="media/image403.wmf"/><Relationship Id="rId214" Type="http://schemas.openxmlformats.org/officeDocument/2006/relationships/image" Target="media/image104.wmf"/><Relationship Id="rId298" Type="http://schemas.openxmlformats.org/officeDocument/2006/relationships/oleObject" Target="embeddings/oleObject145.bin"/><Relationship Id="rId421" Type="http://schemas.openxmlformats.org/officeDocument/2006/relationships/oleObject" Target="embeddings/oleObject210.bin"/><Relationship Id="rId519" Type="http://schemas.openxmlformats.org/officeDocument/2006/relationships/image" Target="media/image247.wmf"/><Relationship Id="rId1051" Type="http://schemas.openxmlformats.org/officeDocument/2006/relationships/image" Target="media/image496.wmf"/><Relationship Id="rId1149" Type="http://schemas.openxmlformats.org/officeDocument/2006/relationships/image" Target="media/image544.wmf"/><Relationship Id="rId158" Type="http://schemas.openxmlformats.org/officeDocument/2006/relationships/oleObject" Target="embeddings/oleObject75.bin"/><Relationship Id="rId726" Type="http://schemas.openxmlformats.org/officeDocument/2006/relationships/image" Target="media/image335.wmf"/><Relationship Id="rId933" Type="http://schemas.openxmlformats.org/officeDocument/2006/relationships/image" Target="media/image437.wmf"/><Relationship Id="rId1009" Type="http://schemas.openxmlformats.org/officeDocument/2006/relationships/image" Target="media/image475.wmf"/><Relationship Id="rId62" Type="http://schemas.openxmlformats.org/officeDocument/2006/relationships/oleObject" Target="embeddings/oleObject27.bin"/><Relationship Id="rId365" Type="http://schemas.openxmlformats.org/officeDocument/2006/relationships/image" Target="media/image180.wmf"/><Relationship Id="rId572" Type="http://schemas.openxmlformats.org/officeDocument/2006/relationships/oleObject" Target="embeddings/oleObject292.bin"/><Relationship Id="rId225" Type="http://schemas.openxmlformats.org/officeDocument/2006/relationships/oleObject" Target="embeddings/oleObject108.bin"/><Relationship Id="rId432" Type="http://schemas.openxmlformats.org/officeDocument/2006/relationships/image" Target="media/image209.wmf"/><Relationship Id="rId877" Type="http://schemas.openxmlformats.org/officeDocument/2006/relationships/oleObject" Target="embeddings/oleObject461.bin"/><Relationship Id="rId1062" Type="http://schemas.openxmlformats.org/officeDocument/2006/relationships/oleObject" Target="embeddings/oleObject553.bin"/><Relationship Id="rId737" Type="http://schemas.openxmlformats.org/officeDocument/2006/relationships/oleObject" Target="embeddings/oleObject389.bin"/><Relationship Id="rId944" Type="http://schemas.openxmlformats.org/officeDocument/2006/relationships/oleObject" Target="embeddings/oleObject494.bin"/><Relationship Id="rId73" Type="http://schemas.openxmlformats.org/officeDocument/2006/relationships/image" Target="media/image33.wmf"/><Relationship Id="rId169" Type="http://schemas.openxmlformats.org/officeDocument/2006/relationships/image" Target="media/image81.wmf"/><Relationship Id="rId376" Type="http://schemas.openxmlformats.org/officeDocument/2006/relationships/oleObject" Target="embeddings/oleObject184.bin"/><Relationship Id="rId583" Type="http://schemas.openxmlformats.org/officeDocument/2006/relationships/oleObject" Target="embeddings/oleObject299.bin"/><Relationship Id="rId790" Type="http://schemas.openxmlformats.org/officeDocument/2006/relationships/image" Target="media/image365.wmf"/><Relationship Id="rId804" Type="http://schemas.openxmlformats.org/officeDocument/2006/relationships/image" Target="media/image372.wmf"/><Relationship Id="rId4" Type="http://schemas.openxmlformats.org/officeDocument/2006/relationships/styles" Target="styles.xml"/><Relationship Id="rId236" Type="http://schemas.openxmlformats.org/officeDocument/2006/relationships/image" Target="media/image115.wmf"/><Relationship Id="rId443" Type="http://schemas.openxmlformats.org/officeDocument/2006/relationships/image" Target="media/image213.wmf"/><Relationship Id="rId650" Type="http://schemas.openxmlformats.org/officeDocument/2006/relationships/oleObject" Target="embeddings/oleObject336.bin"/><Relationship Id="rId888" Type="http://schemas.openxmlformats.org/officeDocument/2006/relationships/image" Target="media/image414.wmf"/><Relationship Id="rId1073" Type="http://schemas.openxmlformats.org/officeDocument/2006/relationships/image" Target="media/image507.wmf"/><Relationship Id="rId303" Type="http://schemas.openxmlformats.org/officeDocument/2006/relationships/image" Target="media/image148.wmf"/><Relationship Id="rId748" Type="http://schemas.openxmlformats.org/officeDocument/2006/relationships/oleObject" Target="embeddings/oleObject395.bin"/><Relationship Id="rId955" Type="http://schemas.openxmlformats.org/officeDocument/2006/relationships/image" Target="media/image448.wmf"/><Relationship Id="rId1140" Type="http://schemas.openxmlformats.org/officeDocument/2006/relationships/oleObject" Target="embeddings/oleObject593.bin"/><Relationship Id="rId84" Type="http://schemas.openxmlformats.org/officeDocument/2006/relationships/oleObject" Target="embeddings/oleObject38.bin"/><Relationship Id="rId387" Type="http://schemas.openxmlformats.org/officeDocument/2006/relationships/oleObject" Target="embeddings/oleObject191.bin"/><Relationship Id="rId510" Type="http://schemas.openxmlformats.org/officeDocument/2006/relationships/oleObject" Target="embeddings/oleObject260.bin"/><Relationship Id="rId594" Type="http://schemas.openxmlformats.org/officeDocument/2006/relationships/oleObject" Target="embeddings/oleObject305.bin"/><Relationship Id="rId608" Type="http://schemas.openxmlformats.org/officeDocument/2006/relationships/image" Target="media/image288.wmf"/><Relationship Id="rId815" Type="http://schemas.openxmlformats.org/officeDocument/2006/relationships/oleObject" Target="embeddings/oleObject430.bin"/><Relationship Id="rId247" Type="http://schemas.openxmlformats.org/officeDocument/2006/relationships/oleObject" Target="embeddings/oleObject119.bin"/><Relationship Id="rId899" Type="http://schemas.openxmlformats.org/officeDocument/2006/relationships/oleObject" Target="embeddings/oleObject472.bin"/><Relationship Id="rId1000" Type="http://schemas.openxmlformats.org/officeDocument/2006/relationships/oleObject" Target="embeddings/oleObject522.bin"/><Relationship Id="rId1084" Type="http://schemas.openxmlformats.org/officeDocument/2006/relationships/oleObject" Target="embeddings/oleObject564.bin"/><Relationship Id="rId107" Type="http://schemas.openxmlformats.org/officeDocument/2006/relationships/image" Target="media/image50.wmf"/><Relationship Id="rId454" Type="http://schemas.openxmlformats.org/officeDocument/2006/relationships/oleObject" Target="embeddings/oleObject228.bin"/><Relationship Id="rId661" Type="http://schemas.openxmlformats.org/officeDocument/2006/relationships/oleObject" Target="embeddings/oleObject346.bin"/><Relationship Id="rId759" Type="http://schemas.openxmlformats.org/officeDocument/2006/relationships/image" Target="media/image350.wmf"/><Relationship Id="rId966" Type="http://schemas.openxmlformats.org/officeDocument/2006/relationships/oleObject" Target="embeddings/oleObject505.bin"/><Relationship Id="rId11" Type="http://schemas.openxmlformats.org/officeDocument/2006/relationships/oleObject" Target="embeddings/oleObject2.bin"/><Relationship Id="rId314" Type="http://schemas.openxmlformats.org/officeDocument/2006/relationships/oleObject" Target="embeddings/oleObject153.bin"/><Relationship Id="rId398" Type="http://schemas.openxmlformats.org/officeDocument/2006/relationships/oleObject" Target="embeddings/oleObject197.bin"/><Relationship Id="rId521" Type="http://schemas.openxmlformats.org/officeDocument/2006/relationships/image" Target="media/image248.wmf"/><Relationship Id="rId619" Type="http://schemas.openxmlformats.org/officeDocument/2006/relationships/oleObject" Target="embeddings/oleObject318.bin"/><Relationship Id="rId1151" Type="http://schemas.openxmlformats.org/officeDocument/2006/relationships/image" Target="media/image545.wmf"/><Relationship Id="rId95" Type="http://schemas.openxmlformats.org/officeDocument/2006/relationships/image" Target="media/image44.wmf"/><Relationship Id="rId160" Type="http://schemas.openxmlformats.org/officeDocument/2006/relationships/oleObject" Target="embeddings/oleObject76.bin"/><Relationship Id="rId826" Type="http://schemas.openxmlformats.org/officeDocument/2006/relationships/image" Target="media/image383.wmf"/><Relationship Id="rId1011" Type="http://schemas.openxmlformats.org/officeDocument/2006/relationships/image" Target="media/image476.wmf"/><Relationship Id="rId1109" Type="http://schemas.openxmlformats.org/officeDocument/2006/relationships/image" Target="media/image524.wmf"/><Relationship Id="rId258" Type="http://schemas.openxmlformats.org/officeDocument/2006/relationships/image" Target="media/image126.wmf"/><Relationship Id="rId465" Type="http://schemas.openxmlformats.org/officeDocument/2006/relationships/image" Target="media/image224.wmf"/><Relationship Id="rId672" Type="http://schemas.openxmlformats.org/officeDocument/2006/relationships/image" Target="media/image311.wmf"/><Relationship Id="rId1095" Type="http://schemas.openxmlformats.org/officeDocument/2006/relationships/image" Target="media/image518.wmf"/><Relationship Id="rId22" Type="http://schemas.openxmlformats.org/officeDocument/2006/relationships/oleObject" Target="embeddings/oleObject7.bin"/><Relationship Id="rId118" Type="http://schemas.openxmlformats.org/officeDocument/2006/relationships/oleObject" Target="embeddings/oleObject55.bin"/><Relationship Id="rId325" Type="http://schemas.openxmlformats.org/officeDocument/2006/relationships/image" Target="media/image159.wmf"/><Relationship Id="rId532" Type="http://schemas.openxmlformats.org/officeDocument/2006/relationships/oleObject" Target="embeddings/oleObject271.bin"/><Relationship Id="rId977" Type="http://schemas.openxmlformats.org/officeDocument/2006/relationships/image" Target="media/image459.wmf"/><Relationship Id="rId1162" Type="http://schemas.openxmlformats.org/officeDocument/2006/relationships/oleObject" Target="embeddings/oleObject606.bin"/><Relationship Id="rId171" Type="http://schemas.openxmlformats.org/officeDocument/2006/relationships/image" Target="media/image82.wmf"/><Relationship Id="rId837" Type="http://schemas.openxmlformats.org/officeDocument/2006/relationships/oleObject" Target="embeddings/oleObject441.bin"/><Relationship Id="rId1022" Type="http://schemas.openxmlformats.org/officeDocument/2006/relationships/oleObject" Target="embeddings/oleObject533.bin"/><Relationship Id="rId269" Type="http://schemas.openxmlformats.org/officeDocument/2006/relationships/oleObject" Target="embeddings/oleObject130.bin"/><Relationship Id="rId476" Type="http://schemas.openxmlformats.org/officeDocument/2006/relationships/oleObject" Target="embeddings/oleObject240.bin"/><Relationship Id="rId683" Type="http://schemas.openxmlformats.org/officeDocument/2006/relationships/oleObject" Target="embeddings/oleObject360.bin"/><Relationship Id="rId890" Type="http://schemas.openxmlformats.org/officeDocument/2006/relationships/image" Target="media/image415.wmf"/><Relationship Id="rId904" Type="http://schemas.openxmlformats.org/officeDocument/2006/relationships/image" Target="media/image422.wmf"/><Relationship Id="rId33" Type="http://schemas.openxmlformats.org/officeDocument/2006/relationships/image" Target="media/image13.wmf"/><Relationship Id="rId129" Type="http://schemas.openxmlformats.org/officeDocument/2006/relationships/image" Target="media/image61.wmf"/><Relationship Id="rId336" Type="http://schemas.openxmlformats.org/officeDocument/2006/relationships/oleObject" Target="embeddings/oleObject164.bin"/><Relationship Id="rId543" Type="http://schemas.openxmlformats.org/officeDocument/2006/relationships/image" Target="media/image259.wmf"/><Relationship Id="rId988" Type="http://schemas.openxmlformats.org/officeDocument/2006/relationships/oleObject" Target="embeddings/oleObject516.bin"/><Relationship Id="rId1173" Type="http://schemas.openxmlformats.org/officeDocument/2006/relationships/image" Target="media/image554.wmf"/><Relationship Id="rId182" Type="http://schemas.openxmlformats.org/officeDocument/2006/relationships/image" Target="media/image88.wmf"/><Relationship Id="rId403" Type="http://schemas.openxmlformats.org/officeDocument/2006/relationships/oleObject" Target="embeddings/oleObject200.bin"/><Relationship Id="rId750" Type="http://schemas.openxmlformats.org/officeDocument/2006/relationships/oleObject" Target="embeddings/oleObject396.bin"/><Relationship Id="rId848" Type="http://schemas.openxmlformats.org/officeDocument/2006/relationships/image" Target="media/image394.wmf"/><Relationship Id="rId1033" Type="http://schemas.openxmlformats.org/officeDocument/2006/relationships/image" Target="media/image487.wmf"/><Relationship Id="rId487" Type="http://schemas.openxmlformats.org/officeDocument/2006/relationships/image" Target="media/image234.wmf"/><Relationship Id="rId610" Type="http://schemas.openxmlformats.org/officeDocument/2006/relationships/image" Target="media/image289.wmf"/><Relationship Id="rId694" Type="http://schemas.openxmlformats.org/officeDocument/2006/relationships/oleObject" Target="embeddings/oleObject366.bin"/><Relationship Id="rId708" Type="http://schemas.openxmlformats.org/officeDocument/2006/relationships/image" Target="media/image326.wmf"/><Relationship Id="rId915" Type="http://schemas.openxmlformats.org/officeDocument/2006/relationships/oleObject" Target="embeddings/oleObject480.bin"/><Relationship Id="rId347" Type="http://schemas.openxmlformats.org/officeDocument/2006/relationships/image" Target="media/image171.wmf"/><Relationship Id="rId999" Type="http://schemas.openxmlformats.org/officeDocument/2006/relationships/image" Target="media/image470.wmf"/><Relationship Id="rId1100" Type="http://schemas.openxmlformats.org/officeDocument/2006/relationships/oleObject" Target="embeddings/oleObject572.bin"/><Relationship Id="rId1184" Type="http://schemas.openxmlformats.org/officeDocument/2006/relationships/oleObject" Target="embeddings/oleObject617.bin"/><Relationship Id="rId44" Type="http://schemas.openxmlformats.org/officeDocument/2006/relationships/oleObject" Target="embeddings/oleObject18.bin"/><Relationship Id="rId554" Type="http://schemas.openxmlformats.org/officeDocument/2006/relationships/oleObject" Target="embeddings/oleObject282.bin"/><Relationship Id="rId761" Type="http://schemas.openxmlformats.org/officeDocument/2006/relationships/image" Target="media/image351.wmf"/><Relationship Id="rId859" Type="http://schemas.openxmlformats.org/officeDocument/2006/relationships/oleObject" Target="embeddings/oleObject452.bin"/><Relationship Id="rId193" Type="http://schemas.openxmlformats.org/officeDocument/2006/relationships/oleObject" Target="embeddings/oleObject92.bin"/><Relationship Id="rId207" Type="http://schemas.openxmlformats.org/officeDocument/2006/relationships/oleObject" Target="embeddings/oleObject99.bin"/><Relationship Id="rId414" Type="http://schemas.openxmlformats.org/officeDocument/2006/relationships/image" Target="media/image200.wmf"/><Relationship Id="rId498" Type="http://schemas.openxmlformats.org/officeDocument/2006/relationships/image" Target="media/image239.wmf"/><Relationship Id="rId621" Type="http://schemas.openxmlformats.org/officeDocument/2006/relationships/oleObject" Target="embeddings/oleObject319.bin"/><Relationship Id="rId1044" Type="http://schemas.openxmlformats.org/officeDocument/2006/relationships/oleObject" Target="embeddings/oleObject544.bin"/><Relationship Id="rId260" Type="http://schemas.openxmlformats.org/officeDocument/2006/relationships/image" Target="media/image127.wmf"/><Relationship Id="rId719" Type="http://schemas.openxmlformats.org/officeDocument/2006/relationships/oleObject" Target="embeddings/oleObject380.bin"/><Relationship Id="rId926" Type="http://schemas.openxmlformats.org/officeDocument/2006/relationships/oleObject" Target="embeddings/oleObject485.bin"/><Relationship Id="rId1111" Type="http://schemas.openxmlformats.org/officeDocument/2006/relationships/image" Target="media/image525.wmf"/><Relationship Id="rId55" Type="http://schemas.openxmlformats.org/officeDocument/2006/relationships/image" Target="media/image24.wmf"/><Relationship Id="rId120" Type="http://schemas.openxmlformats.org/officeDocument/2006/relationships/oleObject" Target="embeddings/oleObject56.bin"/><Relationship Id="rId358" Type="http://schemas.openxmlformats.org/officeDocument/2006/relationships/oleObject" Target="embeddings/oleObject174.bin"/><Relationship Id="rId565" Type="http://schemas.openxmlformats.org/officeDocument/2006/relationships/image" Target="media/image270.wmf"/><Relationship Id="rId772" Type="http://schemas.openxmlformats.org/officeDocument/2006/relationships/oleObject" Target="embeddings/oleObject408.bin"/><Relationship Id="rId1195" Type="http://schemas.openxmlformats.org/officeDocument/2006/relationships/header" Target="header1.xml"/><Relationship Id="rId218" Type="http://schemas.openxmlformats.org/officeDocument/2006/relationships/image" Target="media/image106.wmf"/><Relationship Id="rId425" Type="http://schemas.openxmlformats.org/officeDocument/2006/relationships/oleObject" Target="embeddings/oleObject212.bin"/><Relationship Id="rId632" Type="http://schemas.openxmlformats.org/officeDocument/2006/relationships/image" Target="media/image300.wmf"/><Relationship Id="rId1055" Type="http://schemas.openxmlformats.org/officeDocument/2006/relationships/image" Target="media/image498.wmf"/><Relationship Id="rId271" Type="http://schemas.openxmlformats.org/officeDocument/2006/relationships/oleObject" Target="embeddings/oleObject131.bin"/><Relationship Id="rId937" Type="http://schemas.openxmlformats.org/officeDocument/2006/relationships/image" Target="media/image439.wmf"/><Relationship Id="rId1122" Type="http://schemas.openxmlformats.org/officeDocument/2006/relationships/oleObject" Target="embeddings/oleObject584.bin"/><Relationship Id="rId66" Type="http://schemas.openxmlformats.org/officeDocument/2006/relationships/oleObject" Target="embeddings/oleObject29.bin"/><Relationship Id="rId131" Type="http://schemas.openxmlformats.org/officeDocument/2006/relationships/image" Target="media/image62.wmf"/><Relationship Id="rId369" Type="http://schemas.openxmlformats.org/officeDocument/2006/relationships/image" Target="media/image182.wmf"/><Relationship Id="rId576" Type="http://schemas.openxmlformats.org/officeDocument/2006/relationships/oleObject" Target="embeddings/oleObject294.bin"/><Relationship Id="rId783" Type="http://schemas.openxmlformats.org/officeDocument/2006/relationships/oleObject" Target="embeddings/oleObject414.bin"/><Relationship Id="rId990" Type="http://schemas.openxmlformats.org/officeDocument/2006/relationships/oleObject" Target="embeddings/oleObject517.bin"/><Relationship Id="rId229" Type="http://schemas.openxmlformats.org/officeDocument/2006/relationships/oleObject" Target="embeddings/oleObject110.bin"/><Relationship Id="rId436" Type="http://schemas.openxmlformats.org/officeDocument/2006/relationships/oleObject" Target="embeddings/oleObject218.bin"/><Relationship Id="rId643" Type="http://schemas.openxmlformats.org/officeDocument/2006/relationships/image" Target="media/image305.wmf"/><Relationship Id="rId1066" Type="http://schemas.openxmlformats.org/officeDocument/2006/relationships/oleObject" Target="embeddings/oleObject555.bin"/><Relationship Id="rId850" Type="http://schemas.openxmlformats.org/officeDocument/2006/relationships/image" Target="media/image395.wmf"/><Relationship Id="rId948" Type="http://schemas.openxmlformats.org/officeDocument/2006/relationships/oleObject" Target="embeddings/oleObject496.bin"/><Relationship Id="rId1133" Type="http://schemas.openxmlformats.org/officeDocument/2006/relationships/image" Target="media/image536.wmf"/><Relationship Id="rId77" Type="http://schemas.openxmlformats.org/officeDocument/2006/relationships/image" Target="media/image35.wmf"/><Relationship Id="rId282" Type="http://schemas.openxmlformats.org/officeDocument/2006/relationships/image" Target="media/image138.wmf"/><Relationship Id="rId503" Type="http://schemas.openxmlformats.org/officeDocument/2006/relationships/oleObject" Target="embeddings/oleObject254.bin"/><Relationship Id="rId587" Type="http://schemas.openxmlformats.org/officeDocument/2006/relationships/image" Target="media/image278.wmf"/><Relationship Id="rId710" Type="http://schemas.openxmlformats.org/officeDocument/2006/relationships/image" Target="media/image327.wmf"/><Relationship Id="rId808" Type="http://schemas.openxmlformats.org/officeDocument/2006/relationships/image" Target="media/image374.wmf"/><Relationship Id="rId8" Type="http://schemas.openxmlformats.org/officeDocument/2006/relationships/endnotes" Target="endnotes.xml"/><Relationship Id="rId142" Type="http://schemas.openxmlformats.org/officeDocument/2006/relationships/oleObject" Target="embeddings/oleObject67.bin"/><Relationship Id="rId447" Type="http://schemas.openxmlformats.org/officeDocument/2006/relationships/image" Target="media/image215.wmf"/><Relationship Id="rId794" Type="http://schemas.openxmlformats.org/officeDocument/2006/relationships/image" Target="media/image367.wmf"/><Relationship Id="rId1077" Type="http://schemas.openxmlformats.org/officeDocument/2006/relationships/image" Target="media/image509.wmf"/><Relationship Id="rId654" Type="http://schemas.openxmlformats.org/officeDocument/2006/relationships/oleObject" Target="embeddings/oleObject340.bin"/><Relationship Id="rId861" Type="http://schemas.openxmlformats.org/officeDocument/2006/relationships/oleObject" Target="embeddings/oleObject453.bin"/><Relationship Id="rId959" Type="http://schemas.openxmlformats.org/officeDocument/2006/relationships/image" Target="media/image450.wmf"/><Relationship Id="rId293" Type="http://schemas.openxmlformats.org/officeDocument/2006/relationships/image" Target="media/image143.wmf"/><Relationship Id="rId307" Type="http://schemas.openxmlformats.org/officeDocument/2006/relationships/image" Target="media/image150.wmf"/><Relationship Id="rId514" Type="http://schemas.openxmlformats.org/officeDocument/2006/relationships/oleObject" Target="embeddings/oleObject262.bin"/><Relationship Id="rId721" Type="http://schemas.openxmlformats.org/officeDocument/2006/relationships/oleObject" Target="embeddings/oleObject381.bin"/><Relationship Id="rId1144" Type="http://schemas.openxmlformats.org/officeDocument/2006/relationships/oleObject" Target="embeddings/oleObject595.bin"/><Relationship Id="rId88" Type="http://schemas.openxmlformats.org/officeDocument/2006/relationships/oleObject" Target="embeddings/oleObject40.bin"/><Relationship Id="rId153" Type="http://schemas.openxmlformats.org/officeDocument/2006/relationships/image" Target="media/image73.wmf"/><Relationship Id="rId360" Type="http://schemas.openxmlformats.org/officeDocument/2006/relationships/oleObject" Target="embeddings/oleObject175.bin"/><Relationship Id="rId598" Type="http://schemas.openxmlformats.org/officeDocument/2006/relationships/oleObject" Target="embeddings/oleObject307.bin"/><Relationship Id="rId819" Type="http://schemas.openxmlformats.org/officeDocument/2006/relationships/oleObject" Target="embeddings/oleObject432.bin"/><Relationship Id="rId1004" Type="http://schemas.openxmlformats.org/officeDocument/2006/relationships/oleObject" Target="embeddings/oleObject524.bin"/><Relationship Id="rId220" Type="http://schemas.openxmlformats.org/officeDocument/2006/relationships/image" Target="media/image107.wmf"/><Relationship Id="rId458" Type="http://schemas.openxmlformats.org/officeDocument/2006/relationships/oleObject" Target="embeddings/oleObject230.bin"/><Relationship Id="rId665" Type="http://schemas.openxmlformats.org/officeDocument/2006/relationships/oleObject" Target="embeddings/oleObject350.bin"/><Relationship Id="rId872" Type="http://schemas.openxmlformats.org/officeDocument/2006/relationships/image" Target="media/image406.wmf"/><Relationship Id="rId1088" Type="http://schemas.openxmlformats.org/officeDocument/2006/relationships/oleObject" Target="embeddings/oleObject566.bin"/><Relationship Id="rId15" Type="http://schemas.openxmlformats.org/officeDocument/2006/relationships/image" Target="media/image4.wmf"/><Relationship Id="rId318" Type="http://schemas.openxmlformats.org/officeDocument/2006/relationships/oleObject" Target="embeddings/oleObject155.bin"/><Relationship Id="rId525" Type="http://schemas.openxmlformats.org/officeDocument/2006/relationships/image" Target="media/image250.wmf"/><Relationship Id="rId732" Type="http://schemas.openxmlformats.org/officeDocument/2006/relationships/image" Target="media/image338.wmf"/><Relationship Id="rId1155" Type="http://schemas.openxmlformats.org/officeDocument/2006/relationships/image" Target="media/image546.wmf"/><Relationship Id="rId99" Type="http://schemas.openxmlformats.org/officeDocument/2006/relationships/image" Target="media/image46.wmf"/><Relationship Id="rId164" Type="http://schemas.openxmlformats.org/officeDocument/2006/relationships/oleObject" Target="embeddings/oleObject78.bin"/><Relationship Id="rId371" Type="http://schemas.openxmlformats.org/officeDocument/2006/relationships/oleObject" Target="embeddings/oleObject181.bin"/><Relationship Id="rId1015" Type="http://schemas.openxmlformats.org/officeDocument/2006/relationships/image" Target="media/image478.wmf"/><Relationship Id="rId469" Type="http://schemas.openxmlformats.org/officeDocument/2006/relationships/image" Target="media/image226.wmf"/><Relationship Id="rId676" Type="http://schemas.openxmlformats.org/officeDocument/2006/relationships/image" Target="media/image313.wmf"/><Relationship Id="rId883" Type="http://schemas.openxmlformats.org/officeDocument/2006/relationships/oleObject" Target="embeddings/oleObject464.bin"/><Relationship Id="rId1099" Type="http://schemas.openxmlformats.org/officeDocument/2006/relationships/image" Target="media/image520.wmf"/><Relationship Id="rId26" Type="http://schemas.openxmlformats.org/officeDocument/2006/relationships/oleObject" Target="embeddings/oleObject9.bin"/><Relationship Id="rId231" Type="http://schemas.openxmlformats.org/officeDocument/2006/relationships/oleObject" Target="embeddings/oleObject111.bin"/><Relationship Id="rId329" Type="http://schemas.openxmlformats.org/officeDocument/2006/relationships/image" Target="media/image161.wmf"/><Relationship Id="rId536" Type="http://schemas.openxmlformats.org/officeDocument/2006/relationships/oleObject" Target="embeddings/oleObject273.bin"/><Relationship Id="rId1166" Type="http://schemas.openxmlformats.org/officeDocument/2006/relationships/oleObject" Target="embeddings/oleObject608.bin"/><Relationship Id="rId175" Type="http://schemas.openxmlformats.org/officeDocument/2006/relationships/image" Target="media/image84.emf"/><Relationship Id="rId743" Type="http://schemas.openxmlformats.org/officeDocument/2006/relationships/image" Target="media/image343.wmf"/><Relationship Id="rId950" Type="http://schemas.openxmlformats.org/officeDocument/2006/relationships/oleObject" Target="embeddings/oleObject497.bin"/><Relationship Id="rId1026" Type="http://schemas.openxmlformats.org/officeDocument/2006/relationships/oleObject" Target="embeddings/oleObject535.bin"/><Relationship Id="rId382" Type="http://schemas.openxmlformats.org/officeDocument/2006/relationships/oleObject" Target="embeddings/oleObject187.bin"/><Relationship Id="rId603" Type="http://schemas.openxmlformats.org/officeDocument/2006/relationships/image" Target="media/image286.wmf"/><Relationship Id="rId687" Type="http://schemas.openxmlformats.org/officeDocument/2006/relationships/oleObject" Target="embeddings/oleObject362.bin"/><Relationship Id="rId810" Type="http://schemas.openxmlformats.org/officeDocument/2006/relationships/image" Target="media/image375.wmf"/><Relationship Id="rId908" Type="http://schemas.openxmlformats.org/officeDocument/2006/relationships/image" Target="media/image424.wmf"/><Relationship Id="rId242" Type="http://schemas.openxmlformats.org/officeDocument/2006/relationships/image" Target="media/image118.wmf"/><Relationship Id="rId894" Type="http://schemas.openxmlformats.org/officeDocument/2006/relationships/image" Target="media/image417.wmf"/><Relationship Id="rId1177" Type="http://schemas.openxmlformats.org/officeDocument/2006/relationships/image" Target="media/image556.wmf"/><Relationship Id="rId37" Type="http://schemas.openxmlformats.org/officeDocument/2006/relationships/image" Target="media/image15.wmf"/><Relationship Id="rId102" Type="http://schemas.openxmlformats.org/officeDocument/2006/relationships/oleObject" Target="embeddings/oleObject47.bin"/><Relationship Id="rId547" Type="http://schemas.openxmlformats.org/officeDocument/2006/relationships/image" Target="media/image261.wmf"/><Relationship Id="rId754" Type="http://schemas.openxmlformats.org/officeDocument/2006/relationships/oleObject" Target="embeddings/oleObject398.bin"/><Relationship Id="rId961" Type="http://schemas.openxmlformats.org/officeDocument/2006/relationships/image" Target="media/image451.wmf"/><Relationship Id="rId90" Type="http://schemas.openxmlformats.org/officeDocument/2006/relationships/oleObject" Target="embeddings/oleObject41.bin"/><Relationship Id="rId186" Type="http://schemas.openxmlformats.org/officeDocument/2006/relationships/image" Target="media/image90.wmf"/><Relationship Id="rId393" Type="http://schemas.openxmlformats.org/officeDocument/2006/relationships/oleObject" Target="embeddings/oleObject194.bin"/><Relationship Id="rId407" Type="http://schemas.openxmlformats.org/officeDocument/2006/relationships/oleObject" Target="embeddings/oleObject203.bin"/><Relationship Id="rId614" Type="http://schemas.openxmlformats.org/officeDocument/2006/relationships/image" Target="media/image291.wmf"/><Relationship Id="rId821" Type="http://schemas.openxmlformats.org/officeDocument/2006/relationships/oleObject" Target="embeddings/oleObject433.bin"/><Relationship Id="rId1037" Type="http://schemas.openxmlformats.org/officeDocument/2006/relationships/image" Target="media/image489.wmf"/><Relationship Id="rId253" Type="http://schemas.openxmlformats.org/officeDocument/2006/relationships/oleObject" Target="embeddings/oleObject122.bin"/><Relationship Id="rId460" Type="http://schemas.openxmlformats.org/officeDocument/2006/relationships/oleObject" Target="embeddings/oleObject231.bin"/><Relationship Id="rId698" Type="http://schemas.openxmlformats.org/officeDocument/2006/relationships/oleObject" Target="embeddings/oleObject369.bin"/><Relationship Id="rId919" Type="http://schemas.openxmlformats.org/officeDocument/2006/relationships/image" Target="media/image430.wmf"/><Relationship Id="rId1090" Type="http://schemas.openxmlformats.org/officeDocument/2006/relationships/oleObject" Target="embeddings/oleObject567.bin"/><Relationship Id="rId1104" Type="http://schemas.openxmlformats.org/officeDocument/2006/relationships/oleObject" Target="embeddings/oleObject574.bin"/><Relationship Id="rId48" Type="http://schemas.openxmlformats.org/officeDocument/2006/relationships/oleObject" Target="embeddings/oleObject20.bin"/><Relationship Id="rId113" Type="http://schemas.openxmlformats.org/officeDocument/2006/relationships/image" Target="media/image53.wmf"/><Relationship Id="rId320" Type="http://schemas.openxmlformats.org/officeDocument/2006/relationships/oleObject" Target="embeddings/oleObject156.bin"/><Relationship Id="rId558" Type="http://schemas.openxmlformats.org/officeDocument/2006/relationships/oleObject" Target="embeddings/oleObject284.bin"/><Relationship Id="rId765" Type="http://schemas.openxmlformats.org/officeDocument/2006/relationships/image" Target="media/image353.wmf"/><Relationship Id="rId972" Type="http://schemas.openxmlformats.org/officeDocument/2006/relationships/oleObject" Target="embeddings/oleObject508.bin"/><Relationship Id="rId1188" Type="http://schemas.openxmlformats.org/officeDocument/2006/relationships/oleObject" Target="embeddings/oleObject619.bin"/><Relationship Id="rId197" Type="http://schemas.openxmlformats.org/officeDocument/2006/relationships/oleObject" Target="embeddings/oleObject94.bin"/><Relationship Id="rId418" Type="http://schemas.openxmlformats.org/officeDocument/2006/relationships/image" Target="media/image202.wmf"/><Relationship Id="rId625" Type="http://schemas.openxmlformats.org/officeDocument/2006/relationships/oleObject" Target="embeddings/oleObject321.bin"/><Relationship Id="rId832" Type="http://schemas.openxmlformats.org/officeDocument/2006/relationships/image" Target="media/image386.wmf"/><Relationship Id="rId1048" Type="http://schemas.openxmlformats.org/officeDocument/2006/relationships/oleObject" Target="embeddings/oleObject546.bin"/><Relationship Id="rId264" Type="http://schemas.openxmlformats.org/officeDocument/2006/relationships/image" Target="media/image129.wmf"/><Relationship Id="rId471" Type="http://schemas.openxmlformats.org/officeDocument/2006/relationships/image" Target="media/image227.wmf"/><Relationship Id="rId1115" Type="http://schemas.openxmlformats.org/officeDocument/2006/relationships/image" Target="media/image527.wmf"/><Relationship Id="rId59" Type="http://schemas.openxmlformats.org/officeDocument/2006/relationships/image" Target="media/image26.wmf"/><Relationship Id="rId124" Type="http://schemas.openxmlformats.org/officeDocument/2006/relationships/oleObject" Target="embeddings/oleObject58.bin"/><Relationship Id="rId569" Type="http://schemas.openxmlformats.org/officeDocument/2006/relationships/oleObject" Target="embeddings/oleObject290.bin"/><Relationship Id="rId776" Type="http://schemas.openxmlformats.org/officeDocument/2006/relationships/oleObject" Target="embeddings/oleObject410.bin"/><Relationship Id="rId983" Type="http://schemas.openxmlformats.org/officeDocument/2006/relationships/image" Target="media/image462.wmf"/><Relationship Id="rId331" Type="http://schemas.openxmlformats.org/officeDocument/2006/relationships/image" Target="media/image162.wmf"/><Relationship Id="rId429" Type="http://schemas.openxmlformats.org/officeDocument/2006/relationships/oleObject" Target="embeddings/oleObject214.bin"/><Relationship Id="rId636" Type="http://schemas.openxmlformats.org/officeDocument/2006/relationships/image" Target="media/image302.wmf"/><Relationship Id="rId1059" Type="http://schemas.openxmlformats.org/officeDocument/2006/relationships/image" Target="media/image500.wmf"/><Relationship Id="rId843" Type="http://schemas.openxmlformats.org/officeDocument/2006/relationships/oleObject" Target="embeddings/oleObject444.bin"/><Relationship Id="rId1126" Type="http://schemas.openxmlformats.org/officeDocument/2006/relationships/oleObject" Target="embeddings/oleObject586.bin"/><Relationship Id="rId275" Type="http://schemas.openxmlformats.org/officeDocument/2006/relationships/oleObject" Target="embeddings/oleObject133.bin"/><Relationship Id="rId482" Type="http://schemas.openxmlformats.org/officeDocument/2006/relationships/oleObject" Target="embeddings/oleObject243.bin"/><Relationship Id="rId703" Type="http://schemas.openxmlformats.org/officeDocument/2006/relationships/oleObject" Target="embeddings/oleObject372.bin"/><Relationship Id="rId910" Type="http://schemas.openxmlformats.org/officeDocument/2006/relationships/image" Target="media/image425.wmf"/><Relationship Id="rId135" Type="http://schemas.openxmlformats.org/officeDocument/2006/relationships/image" Target="media/image64.wmf"/><Relationship Id="rId342" Type="http://schemas.openxmlformats.org/officeDocument/2006/relationships/oleObject" Target="embeddings/oleObject167.bin"/><Relationship Id="rId787" Type="http://schemas.openxmlformats.org/officeDocument/2006/relationships/oleObject" Target="embeddings/oleObject416.bin"/><Relationship Id="rId994" Type="http://schemas.openxmlformats.org/officeDocument/2006/relationships/oleObject" Target="embeddings/oleObject519.bin"/><Relationship Id="rId202" Type="http://schemas.openxmlformats.org/officeDocument/2006/relationships/image" Target="media/image98.wmf"/><Relationship Id="rId647" Type="http://schemas.openxmlformats.org/officeDocument/2006/relationships/oleObject" Target="embeddings/oleObject333.bin"/><Relationship Id="rId854" Type="http://schemas.openxmlformats.org/officeDocument/2006/relationships/image" Target="media/image397.wmf"/><Relationship Id="rId286" Type="http://schemas.openxmlformats.org/officeDocument/2006/relationships/image" Target="media/image140.wmf"/><Relationship Id="rId493" Type="http://schemas.openxmlformats.org/officeDocument/2006/relationships/oleObject" Target="embeddings/oleObject249.bin"/><Relationship Id="rId507" Type="http://schemas.openxmlformats.org/officeDocument/2006/relationships/oleObject" Target="embeddings/oleObject258.bin"/><Relationship Id="rId714" Type="http://schemas.openxmlformats.org/officeDocument/2006/relationships/image" Target="media/image329.wmf"/><Relationship Id="rId921" Type="http://schemas.openxmlformats.org/officeDocument/2006/relationships/image" Target="media/image431.wmf"/><Relationship Id="rId1137" Type="http://schemas.openxmlformats.org/officeDocument/2006/relationships/image" Target="media/image538.wmf"/><Relationship Id="rId50" Type="http://schemas.openxmlformats.org/officeDocument/2006/relationships/oleObject" Target="embeddings/oleObject21.bin"/><Relationship Id="rId146" Type="http://schemas.openxmlformats.org/officeDocument/2006/relationships/oleObject" Target="embeddings/oleObject69.bin"/><Relationship Id="rId353" Type="http://schemas.openxmlformats.org/officeDocument/2006/relationships/image" Target="media/image174.wmf"/><Relationship Id="rId560" Type="http://schemas.openxmlformats.org/officeDocument/2006/relationships/oleObject" Target="embeddings/oleObject285.bin"/><Relationship Id="rId798" Type="http://schemas.openxmlformats.org/officeDocument/2006/relationships/image" Target="media/image369.wmf"/><Relationship Id="rId1190" Type="http://schemas.openxmlformats.org/officeDocument/2006/relationships/oleObject" Target="embeddings/oleObject620.bin"/><Relationship Id="rId213" Type="http://schemas.openxmlformats.org/officeDocument/2006/relationships/oleObject" Target="embeddings/oleObject102.bin"/><Relationship Id="rId420" Type="http://schemas.openxmlformats.org/officeDocument/2006/relationships/image" Target="media/image203.wmf"/><Relationship Id="rId658" Type="http://schemas.openxmlformats.org/officeDocument/2006/relationships/oleObject" Target="embeddings/oleObject344.bin"/><Relationship Id="rId865" Type="http://schemas.openxmlformats.org/officeDocument/2006/relationships/oleObject" Target="embeddings/oleObject455.bin"/><Relationship Id="rId1050" Type="http://schemas.openxmlformats.org/officeDocument/2006/relationships/oleObject" Target="embeddings/oleObject547.bin"/><Relationship Id="rId297" Type="http://schemas.openxmlformats.org/officeDocument/2006/relationships/image" Target="media/image145.wmf"/><Relationship Id="rId518" Type="http://schemas.openxmlformats.org/officeDocument/2006/relationships/oleObject" Target="embeddings/oleObject264.bin"/><Relationship Id="rId725" Type="http://schemas.openxmlformats.org/officeDocument/2006/relationships/oleObject" Target="embeddings/oleObject383.bin"/><Relationship Id="rId932" Type="http://schemas.openxmlformats.org/officeDocument/2006/relationships/oleObject" Target="embeddings/oleObject488.bin"/><Relationship Id="rId1148" Type="http://schemas.openxmlformats.org/officeDocument/2006/relationships/oleObject" Target="embeddings/oleObject597.bin"/><Relationship Id="rId157" Type="http://schemas.openxmlformats.org/officeDocument/2006/relationships/image" Target="media/image75.wmf"/><Relationship Id="rId364" Type="http://schemas.openxmlformats.org/officeDocument/2006/relationships/oleObject" Target="embeddings/oleObject177.bin"/><Relationship Id="rId1008" Type="http://schemas.openxmlformats.org/officeDocument/2006/relationships/oleObject" Target="embeddings/oleObject526.bin"/><Relationship Id="rId61" Type="http://schemas.openxmlformats.org/officeDocument/2006/relationships/image" Target="media/image27.wmf"/><Relationship Id="rId571" Type="http://schemas.openxmlformats.org/officeDocument/2006/relationships/oleObject" Target="embeddings/oleObject291.bin"/><Relationship Id="rId669" Type="http://schemas.openxmlformats.org/officeDocument/2006/relationships/oleObject" Target="embeddings/oleObject352.bin"/><Relationship Id="rId876" Type="http://schemas.openxmlformats.org/officeDocument/2006/relationships/image" Target="media/image408.wmf"/><Relationship Id="rId19" Type="http://schemas.openxmlformats.org/officeDocument/2006/relationships/image" Target="media/image6.wmf"/><Relationship Id="rId224" Type="http://schemas.openxmlformats.org/officeDocument/2006/relationships/image" Target="media/image109.wmf"/><Relationship Id="rId431" Type="http://schemas.openxmlformats.org/officeDocument/2006/relationships/oleObject" Target="embeddings/oleObject215.bin"/><Relationship Id="rId529" Type="http://schemas.openxmlformats.org/officeDocument/2006/relationships/image" Target="media/image252.wmf"/><Relationship Id="rId736" Type="http://schemas.openxmlformats.org/officeDocument/2006/relationships/image" Target="media/image340.wmf"/><Relationship Id="rId1061" Type="http://schemas.openxmlformats.org/officeDocument/2006/relationships/image" Target="media/image501.wmf"/><Relationship Id="rId1159" Type="http://schemas.openxmlformats.org/officeDocument/2006/relationships/oleObject" Target="embeddings/oleObject604.bin"/><Relationship Id="rId168" Type="http://schemas.openxmlformats.org/officeDocument/2006/relationships/oleObject" Target="embeddings/oleObject80.bin"/><Relationship Id="rId943" Type="http://schemas.openxmlformats.org/officeDocument/2006/relationships/image" Target="media/image442.wmf"/><Relationship Id="rId1019" Type="http://schemas.openxmlformats.org/officeDocument/2006/relationships/image" Target="media/image480.wmf"/><Relationship Id="rId72" Type="http://schemas.openxmlformats.org/officeDocument/2006/relationships/oleObject" Target="embeddings/oleObject32.bin"/><Relationship Id="rId375" Type="http://schemas.openxmlformats.org/officeDocument/2006/relationships/oleObject" Target="embeddings/oleObject183.bin"/><Relationship Id="rId582" Type="http://schemas.openxmlformats.org/officeDocument/2006/relationships/oleObject" Target="embeddings/oleObject298.bin"/><Relationship Id="rId803" Type="http://schemas.openxmlformats.org/officeDocument/2006/relationships/oleObject" Target="embeddings/oleObject424.bin"/><Relationship Id="rId3" Type="http://schemas.openxmlformats.org/officeDocument/2006/relationships/numbering" Target="numbering.xml"/><Relationship Id="rId235" Type="http://schemas.openxmlformats.org/officeDocument/2006/relationships/oleObject" Target="embeddings/oleObject113.bin"/><Relationship Id="rId442" Type="http://schemas.openxmlformats.org/officeDocument/2006/relationships/oleObject" Target="embeddings/oleObject222.bin"/><Relationship Id="rId887" Type="http://schemas.openxmlformats.org/officeDocument/2006/relationships/oleObject" Target="embeddings/oleObject466.bin"/><Relationship Id="rId1072" Type="http://schemas.openxmlformats.org/officeDocument/2006/relationships/oleObject" Target="embeddings/oleObject558.bin"/><Relationship Id="rId302" Type="http://schemas.openxmlformats.org/officeDocument/2006/relationships/oleObject" Target="embeddings/oleObject147.bin"/><Relationship Id="rId747" Type="http://schemas.openxmlformats.org/officeDocument/2006/relationships/image" Target="media/image345.wmf"/><Relationship Id="rId954" Type="http://schemas.openxmlformats.org/officeDocument/2006/relationships/oleObject" Target="embeddings/oleObject499.bin"/><Relationship Id="rId83" Type="http://schemas.openxmlformats.org/officeDocument/2006/relationships/image" Target="media/image38.wmf"/><Relationship Id="rId179" Type="http://schemas.openxmlformats.org/officeDocument/2006/relationships/oleObject" Target="embeddings/oleObject85.bin"/><Relationship Id="rId386" Type="http://schemas.openxmlformats.org/officeDocument/2006/relationships/image" Target="media/image188.wmf"/><Relationship Id="rId593" Type="http://schemas.openxmlformats.org/officeDocument/2006/relationships/image" Target="media/image281.wmf"/><Relationship Id="rId607" Type="http://schemas.openxmlformats.org/officeDocument/2006/relationships/oleObject" Target="embeddings/oleObject312.bin"/><Relationship Id="rId814" Type="http://schemas.openxmlformats.org/officeDocument/2006/relationships/image" Target="media/image377.wmf"/><Relationship Id="rId246" Type="http://schemas.openxmlformats.org/officeDocument/2006/relationships/image" Target="media/image120.wmf"/><Relationship Id="rId453" Type="http://schemas.openxmlformats.org/officeDocument/2006/relationships/image" Target="media/image218.wmf"/><Relationship Id="rId660" Type="http://schemas.openxmlformats.org/officeDocument/2006/relationships/image" Target="media/image307.wmf"/><Relationship Id="rId898" Type="http://schemas.openxmlformats.org/officeDocument/2006/relationships/image" Target="media/image419.wmf"/><Relationship Id="rId1083" Type="http://schemas.openxmlformats.org/officeDocument/2006/relationships/image" Target="media/image512.wmf"/><Relationship Id="rId106" Type="http://schemas.openxmlformats.org/officeDocument/2006/relationships/oleObject" Target="embeddings/oleObject49.bin"/><Relationship Id="rId313" Type="http://schemas.openxmlformats.org/officeDocument/2006/relationships/image" Target="media/image153.wmf"/><Relationship Id="rId758" Type="http://schemas.openxmlformats.org/officeDocument/2006/relationships/oleObject" Target="embeddings/oleObject401.bin"/><Relationship Id="rId965" Type="http://schemas.openxmlformats.org/officeDocument/2006/relationships/image" Target="media/image453.wmf"/><Relationship Id="rId1150" Type="http://schemas.openxmlformats.org/officeDocument/2006/relationships/oleObject" Target="embeddings/oleObject598.bin"/><Relationship Id="rId10" Type="http://schemas.openxmlformats.org/officeDocument/2006/relationships/oleObject" Target="embeddings/oleObject1.bin"/><Relationship Id="rId94" Type="http://schemas.openxmlformats.org/officeDocument/2006/relationships/oleObject" Target="embeddings/oleObject43.bin"/><Relationship Id="rId397" Type="http://schemas.openxmlformats.org/officeDocument/2006/relationships/oleObject" Target="embeddings/oleObject196.bin"/><Relationship Id="rId520" Type="http://schemas.openxmlformats.org/officeDocument/2006/relationships/oleObject" Target="embeddings/oleObject265.bin"/><Relationship Id="rId618" Type="http://schemas.openxmlformats.org/officeDocument/2006/relationships/image" Target="media/image293.wmf"/><Relationship Id="rId825" Type="http://schemas.openxmlformats.org/officeDocument/2006/relationships/oleObject" Target="embeddings/oleObject435.bin"/><Relationship Id="rId257" Type="http://schemas.openxmlformats.org/officeDocument/2006/relationships/oleObject" Target="embeddings/oleObject124.bin"/><Relationship Id="rId464" Type="http://schemas.openxmlformats.org/officeDocument/2006/relationships/oleObject" Target="embeddings/oleObject233.bin"/><Relationship Id="rId1010" Type="http://schemas.openxmlformats.org/officeDocument/2006/relationships/oleObject" Target="embeddings/oleObject527.bin"/><Relationship Id="rId1094" Type="http://schemas.openxmlformats.org/officeDocument/2006/relationships/oleObject" Target="embeddings/oleObject569.bin"/><Relationship Id="rId1108" Type="http://schemas.openxmlformats.org/officeDocument/2006/relationships/oleObject" Target="embeddings/oleObject577.bin"/><Relationship Id="rId117" Type="http://schemas.openxmlformats.org/officeDocument/2006/relationships/image" Target="media/image55.wmf"/><Relationship Id="rId671" Type="http://schemas.openxmlformats.org/officeDocument/2006/relationships/oleObject" Target="embeddings/oleObject353.bin"/><Relationship Id="rId769" Type="http://schemas.openxmlformats.org/officeDocument/2006/relationships/image" Target="media/image355.wmf"/><Relationship Id="rId976" Type="http://schemas.openxmlformats.org/officeDocument/2006/relationships/oleObject" Target="embeddings/oleObject510.bin"/><Relationship Id="rId324" Type="http://schemas.openxmlformats.org/officeDocument/2006/relationships/oleObject" Target="embeddings/oleObject158.bin"/><Relationship Id="rId531" Type="http://schemas.openxmlformats.org/officeDocument/2006/relationships/image" Target="media/image253.wmf"/><Relationship Id="rId629" Type="http://schemas.openxmlformats.org/officeDocument/2006/relationships/oleObject" Target="embeddings/oleObject323.bin"/><Relationship Id="rId1161" Type="http://schemas.openxmlformats.org/officeDocument/2006/relationships/oleObject" Target="embeddings/oleObject605.bin"/><Relationship Id="rId836" Type="http://schemas.openxmlformats.org/officeDocument/2006/relationships/image" Target="media/image388.wmf"/><Relationship Id="rId1021" Type="http://schemas.openxmlformats.org/officeDocument/2006/relationships/image" Target="media/image481.wmf"/><Relationship Id="rId1119" Type="http://schemas.openxmlformats.org/officeDocument/2006/relationships/image" Target="media/image529.wmf"/><Relationship Id="rId903" Type="http://schemas.openxmlformats.org/officeDocument/2006/relationships/oleObject" Target="embeddings/oleObject474.bin"/><Relationship Id="rId32" Type="http://schemas.openxmlformats.org/officeDocument/2006/relationships/oleObject" Target="embeddings/oleObject12.bin"/><Relationship Id="rId181" Type="http://schemas.openxmlformats.org/officeDocument/2006/relationships/oleObject" Target="embeddings/oleObject86.bin"/><Relationship Id="rId279" Type="http://schemas.openxmlformats.org/officeDocument/2006/relationships/oleObject" Target="embeddings/oleObject135.bin"/><Relationship Id="rId486" Type="http://schemas.openxmlformats.org/officeDocument/2006/relationships/oleObject" Target="embeddings/oleObject245.bin"/><Relationship Id="rId693" Type="http://schemas.openxmlformats.org/officeDocument/2006/relationships/image" Target="media/image320.wmf"/><Relationship Id="rId139" Type="http://schemas.openxmlformats.org/officeDocument/2006/relationships/image" Target="media/image66.wmf"/><Relationship Id="rId346" Type="http://schemas.openxmlformats.org/officeDocument/2006/relationships/image" Target="media/image170.wmf"/><Relationship Id="rId553" Type="http://schemas.openxmlformats.org/officeDocument/2006/relationships/image" Target="media/image264.wmf"/><Relationship Id="rId760" Type="http://schemas.openxmlformats.org/officeDocument/2006/relationships/oleObject" Target="embeddings/oleObject402.bin"/><Relationship Id="rId998" Type="http://schemas.openxmlformats.org/officeDocument/2006/relationships/oleObject" Target="embeddings/oleObject521.bin"/><Relationship Id="rId1183" Type="http://schemas.openxmlformats.org/officeDocument/2006/relationships/image" Target="media/image559.wmf"/><Relationship Id="rId206" Type="http://schemas.openxmlformats.org/officeDocument/2006/relationships/image" Target="media/image100.wmf"/><Relationship Id="rId413" Type="http://schemas.openxmlformats.org/officeDocument/2006/relationships/oleObject" Target="embeddings/oleObject206.bin"/><Relationship Id="rId858" Type="http://schemas.openxmlformats.org/officeDocument/2006/relationships/image" Target="media/image399.wmf"/><Relationship Id="rId1043" Type="http://schemas.openxmlformats.org/officeDocument/2006/relationships/image" Target="media/image492.wmf"/><Relationship Id="rId620" Type="http://schemas.openxmlformats.org/officeDocument/2006/relationships/image" Target="media/image294.wmf"/><Relationship Id="rId718" Type="http://schemas.openxmlformats.org/officeDocument/2006/relationships/image" Target="media/image331.wmf"/><Relationship Id="rId925" Type="http://schemas.openxmlformats.org/officeDocument/2006/relationships/image" Target="media/image433.wmf"/><Relationship Id="rId1110" Type="http://schemas.openxmlformats.org/officeDocument/2006/relationships/oleObject" Target="embeddings/oleObject578.bin"/><Relationship Id="rId54" Type="http://schemas.openxmlformats.org/officeDocument/2006/relationships/oleObject" Target="embeddings/oleObject23.bin"/><Relationship Id="rId270" Type="http://schemas.openxmlformats.org/officeDocument/2006/relationships/image" Target="media/image132.wmf"/><Relationship Id="rId130" Type="http://schemas.openxmlformats.org/officeDocument/2006/relationships/oleObject" Target="embeddings/oleObject61.bin"/><Relationship Id="rId368" Type="http://schemas.openxmlformats.org/officeDocument/2006/relationships/oleObject" Target="embeddings/oleObject179.bin"/><Relationship Id="rId575" Type="http://schemas.openxmlformats.org/officeDocument/2006/relationships/image" Target="media/image274.wmf"/><Relationship Id="rId782" Type="http://schemas.openxmlformats.org/officeDocument/2006/relationships/oleObject" Target="embeddings/oleObject413.bin"/><Relationship Id="rId228" Type="http://schemas.openxmlformats.org/officeDocument/2006/relationships/image" Target="media/image111.wmf"/><Relationship Id="rId435" Type="http://schemas.openxmlformats.org/officeDocument/2006/relationships/oleObject" Target="embeddings/oleObject217.bin"/><Relationship Id="rId642" Type="http://schemas.openxmlformats.org/officeDocument/2006/relationships/oleObject" Target="embeddings/oleObject330.bin"/><Relationship Id="rId1065" Type="http://schemas.openxmlformats.org/officeDocument/2006/relationships/image" Target="media/image503.wmf"/><Relationship Id="rId502" Type="http://schemas.openxmlformats.org/officeDocument/2006/relationships/image" Target="media/image241.wmf"/><Relationship Id="rId947" Type="http://schemas.openxmlformats.org/officeDocument/2006/relationships/image" Target="media/image444.wmf"/><Relationship Id="rId1132" Type="http://schemas.openxmlformats.org/officeDocument/2006/relationships/oleObject" Target="embeddings/oleObject589.bin"/><Relationship Id="rId76" Type="http://schemas.openxmlformats.org/officeDocument/2006/relationships/oleObject" Target="embeddings/oleObject34.bin"/><Relationship Id="rId807" Type="http://schemas.openxmlformats.org/officeDocument/2006/relationships/oleObject" Target="embeddings/oleObject426.bin"/><Relationship Id="rId292" Type="http://schemas.openxmlformats.org/officeDocument/2006/relationships/oleObject" Target="embeddings/oleObject142.bin"/><Relationship Id="rId597" Type="http://schemas.openxmlformats.org/officeDocument/2006/relationships/image" Target="media/image283.wmf"/><Relationship Id="rId152" Type="http://schemas.openxmlformats.org/officeDocument/2006/relationships/oleObject" Target="embeddings/oleObject72.bin"/><Relationship Id="rId457" Type="http://schemas.openxmlformats.org/officeDocument/2006/relationships/image" Target="media/image220.wmf"/><Relationship Id="rId1087" Type="http://schemas.openxmlformats.org/officeDocument/2006/relationships/image" Target="media/image514.wmf"/><Relationship Id="rId664" Type="http://schemas.openxmlformats.org/officeDocument/2006/relationships/oleObject" Target="embeddings/oleObject349.bin"/><Relationship Id="rId871" Type="http://schemas.openxmlformats.org/officeDocument/2006/relationships/oleObject" Target="embeddings/oleObject458.bin"/><Relationship Id="rId969" Type="http://schemas.openxmlformats.org/officeDocument/2006/relationships/image" Target="media/image455.wmf"/><Relationship Id="rId317" Type="http://schemas.openxmlformats.org/officeDocument/2006/relationships/image" Target="media/image155.wmf"/><Relationship Id="rId524" Type="http://schemas.openxmlformats.org/officeDocument/2006/relationships/oleObject" Target="embeddings/oleObject267.bin"/><Relationship Id="rId731" Type="http://schemas.openxmlformats.org/officeDocument/2006/relationships/oleObject" Target="embeddings/oleObject386.bin"/><Relationship Id="rId1154" Type="http://schemas.openxmlformats.org/officeDocument/2006/relationships/oleObject" Target="embeddings/oleObject601.bin"/><Relationship Id="rId98" Type="http://schemas.openxmlformats.org/officeDocument/2006/relationships/oleObject" Target="embeddings/oleObject45.bin"/><Relationship Id="rId829" Type="http://schemas.openxmlformats.org/officeDocument/2006/relationships/oleObject" Target="embeddings/oleObject437.bin"/><Relationship Id="rId1014" Type="http://schemas.openxmlformats.org/officeDocument/2006/relationships/oleObject" Target="embeddings/oleObject529.bin"/><Relationship Id="rId25" Type="http://schemas.openxmlformats.org/officeDocument/2006/relationships/image" Target="media/image9.wmf"/><Relationship Id="rId174" Type="http://schemas.openxmlformats.org/officeDocument/2006/relationships/oleObject" Target="embeddings/oleObject83.bin"/><Relationship Id="rId381" Type="http://schemas.openxmlformats.org/officeDocument/2006/relationships/image" Target="media/image187.wmf"/><Relationship Id="rId241" Type="http://schemas.openxmlformats.org/officeDocument/2006/relationships/oleObject" Target="embeddings/oleObject116.bin"/><Relationship Id="rId479" Type="http://schemas.openxmlformats.org/officeDocument/2006/relationships/image" Target="media/image230.wmf"/><Relationship Id="rId686" Type="http://schemas.openxmlformats.org/officeDocument/2006/relationships/image" Target="media/image317.wmf"/><Relationship Id="rId893" Type="http://schemas.openxmlformats.org/officeDocument/2006/relationships/oleObject" Target="embeddings/oleObject469.bin"/><Relationship Id="rId339" Type="http://schemas.openxmlformats.org/officeDocument/2006/relationships/image" Target="media/image166.wmf"/><Relationship Id="rId546" Type="http://schemas.openxmlformats.org/officeDocument/2006/relationships/oleObject" Target="embeddings/oleObject278.bin"/><Relationship Id="rId753" Type="http://schemas.openxmlformats.org/officeDocument/2006/relationships/image" Target="media/image348.wmf"/><Relationship Id="rId1176" Type="http://schemas.openxmlformats.org/officeDocument/2006/relationships/oleObject" Target="embeddings/oleObject613.bin"/><Relationship Id="rId101" Type="http://schemas.openxmlformats.org/officeDocument/2006/relationships/image" Target="media/image47.wmf"/><Relationship Id="rId406" Type="http://schemas.openxmlformats.org/officeDocument/2006/relationships/image" Target="media/image196.wmf"/><Relationship Id="rId960" Type="http://schemas.openxmlformats.org/officeDocument/2006/relationships/oleObject" Target="embeddings/oleObject502.bin"/><Relationship Id="rId1036" Type="http://schemas.openxmlformats.org/officeDocument/2006/relationships/oleObject" Target="embeddings/oleObject540.bin"/><Relationship Id="rId613" Type="http://schemas.openxmlformats.org/officeDocument/2006/relationships/oleObject" Target="embeddings/oleObject315.bin"/><Relationship Id="rId820" Type="http://schemas.openxmlformats.org/officeDocument/2006/relationships/image" Target="media/image380.wmf"/><Relationship Id="rId918" Type="http://schemas.openxmlformats.org/officeDocument/2006/relationships/image" Target="media/image429.wmf"/><Relationship Id="rId1103" Type="http://schemas.openxmlformats.org/officeDocument/2006/relationships/image" Target="media/image522.wmf"/><Relationship Id="rId47" Type="http://schemas.openxmlformats.org/officeDocument/2006/relationships/image" Target="media/image20.wmf"/><Relationship Id="rId196" Type="http://schemas.openxmlformats.org/officeDocument/2006/relationships/image" Target="media/image95.wmf"/><Relationship Id="rId263" Type="http://schemas.openxmlformats.org/officeDocument/2006/relationships/oleObject" Target="embeddings/oleObject127.bin"/><Relationship Id="rId470" Type="http://schemas.openxmlformats.org/officeDocument/2006/relationships/oleObject" Target="embeddings/oleObject236.bin"/><Relationship Id="rId123" Type="http://schemas.openxmlformats.org/officeDocument/2006/relationships/image" Target="media/image58.wmf"/><Relationship Id="rId330" Type="http://schemas.openxmlformats.org/officeDocument/2006/relationships/oleObject" Target="embeddings/oleObject161.bin"/><Relationship Id="rId568" Type="http://schemas.openxmlformats.org/officeDocument/2006/relationships/image" Target="media/image271.wmf"/><Relationship Id="rId775" Type="http://schemas.openxmlformats.org/officeDocument/2006/relationships/image" Target="media/image358.wmf"/><Relationship Id="rId982" Type="http://schemas.openxmlformats.org/officeDocument/2006/relationships/oleObject" Target="embeddings/oleObject513.bin"/><Relationship Id="rId1198" Type="http://schemas.openxmlformats.org/officeDocument/2006/relationships/theme" Target="theme/theme1.xml"/><Relationship Id="rId428" Type="http://schemas.openxmlformats.org/officeDocument/2006/relationships/image" Target="media/image207.wmf"/><Relationship Id="rId635" Type="http://schemas.openxmlformats.org/officeDocument/2006/relationships/oleObject" Target="embeddings/oleObject326.bin"/><Relationship Id="rId842" Type="http://schemas.openxmlformats.org/officeDocument/2006/relationships/image" Target="media/image391.wmf"/><Relationship Id="rId1058" Type="http://schemas.openxmlformats.org/officeDocument/2006/relationships/oleObject" Target="embeddings/oleObject551.bin"/><Relationship Id="rId702" Type="http://schemas.openxmlformats.org/officeDocument/2006/relationships/oleObject" Target="embeddings/oleObject371.bin"/><Relationship Id="rId1125" Type="http://schemas.openxmlformats.org/officeDocument/2006/relationships/image" Target="media/image532.wmf"/><Relationship Id="rId69" Type="http://schemas.openxmlformats.org/officeDocument/2006/relationships/image" Target="media/image31.wmf"/><Relationship Id="rId285" Type="http://schemas.openxmlformats.org/officeDocument/2006/relationships/oleObject" Target="embeddings/oleObject138.bin"/><Relationship Id="rId492" Type="http://schemas.openxmlformats.org/officeDocument/2006/relationships/oleObject" Target="embeddings/oleObject248.bin"/><Relationship Id="rId797" Type="http://schemas.openxmlformats.org/officeDocument/2006/relationships/oleObject" Target="embeddings/oleObject421.bin"/><Relationship Id="rId145" Type="http://schemas.openxmlformats.org/officeDocument/2006/relationships/image" Target="media/image69.wmf"/><Relationship Id="rId352" Type="http://schemas.openxmlformats.org/officeDocument/2006/relationships/oleObject" Target="embeddings/oleObject17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A1390-7D71-478C-83E3-433F507A0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36</Pages>
  <Words>17946</Words>
  <Characters>95119</Characters>
  <Application>Microsoft Office Word</Application>
  <DocSecurity>0</DocSecurity>
  <Lines>792</Lines>
  <Paragraphs>225</Paragraphs>
  <ScaleCrop>false</ScaleCrop>
  <HeadingPairs>
    <vt:vector size="6" baseType="variant">
      <vt:variant>
        <vt:lpstr>Title</vt:lpstr>
      </vt:variant>
      <vt:variant>
        <vt:i4>1</vt:i4>
      </vt:variant>
      <vt:variant>
        <vt:lpstr>Headings</vt:lpstr>
      </vt:variant>
      <vt:variant>
        <vt:i4>18</vt:i4>
      </vt:variant>
      <vt:variant>
        <vt:lpstr>Titel</vt:lpstr>
      </vt:variant>
      <vt:variant>
        <vt:i4>1</vt:i4>
      </vt:variant>
    </vt:vector>
  </HeadingPairs>
  <TitlesOfParts>
    <vt:vector size="20" baseType="lpstr">
      <vt:lpstr>3GPP TS ab.cde</vt:lpstr>
      <vt:lpstr>    5.4	Switching of Coding Modes</vt:lpstr>
      <vt:lpstr>        5.4.1	General description</vt:lpstr>
      <vt:lpstr>        5.4.2	MDCT coding mode to CELP coding mode</vt:lpstr>
      <vt:lpstr>        5.4.3	CELP coding mode to MDCT coding mode</vt:lpstr>
      <vt:lpstr>        5.4.4	Internal sampling rate switching</vt:lpstr>
      <vt:lpstr>        5.4.5	EVS primary and AMR-WB IO</vt:lpstr>
      <vt:lpstr>        5.4.6	Rate switching</vt:lpstr>
      <vt:lpstr>    5.5	Frame erasure concealment side information</vt:lpstr>
      <vt:lpstr>        5.5.1	Signal classification parameter</vt:lpstr>
      <vt:lpstr>        5.5.2	Energy information</vt:lpstr>
      <vt:lpstr>        5.5.3	Phase control information</vt:lpstr>
      <vt:lpstr>        5.5.4	Pitch lag information</vt:lpstr>
      <vt:lpstr>        5.5.5	Spectral envelope diffuser</vt:lpstr>
      <vt:lpstr>        5.5.6	Tonality flag information</vt:lpstr>
      <vt:lpstr>    5.6	DTX/CNG operation</vt:lpstr>
      <vt:lpstr>        5.6.1	Overview</vt:lpstr>
      <vt:lpstr>        5.6.2	Encoding for LP-CNG</vt:lpstr>
      <vt:lpstr>        5.6.3	Encoding for FD-CNG</vt:lpstr>
      <vt:lpstr>3GPP TS ab.cde</vt:lpstr>
    </vt:vector>
  </TitlesOfParts>
  <Company>HP</Company>
  <LinksUpToDate>false</LinksUpToDate>
  <CharactersWithSpaces>112840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13 |12 |11 | 10 | 9 | 8 | 7 | 6 | 5 | 4)</dc:subject>
  <dc:creator>Jayeeta.Saha@3gpp.org;S4-200830_CR-0050</dc:creator>
  <cp:keywords>&lt;keyword[, keyword, ]&gt;</cp:keywords>
  <cp:lastModifiedBy>Wilhelm Meding</cp:lastModifiedBy>
  <cp:revision>2</cp:revision>
  <dcterms:created xsi:type="dcterms:W3CDTF">2024-07-21T15:17:00Z</dcterms:created>
  <dcterms:modified xsi:type="dcterms:W3CDTF">2024-07-21T15:17:00Z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1408951840</vt:lpwstr>
  </property>
</Properties>
</file>