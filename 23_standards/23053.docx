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596AF" w14:textId="77777777" w:rsidR="00933F19" w:rsidRDefault="00933F19">
      <w:pPr>
        <w:pStyle w:val="ZA"/>
        <w:framePr w:wrap="notBeside"/>
      </w:pPr>
      <w:bookmarkStart w:id="0" w:name="page1"/>
      <w:bookmarkStart w:id="1" w:name="historyclause"/>
      <w:bookmarkEnd w:id="1"/>
      <w:r>
        <w:rPr>
          <w:sz w:val="64"/>
        </w:rPr>
        <w:t xml:space="preserve">3GPP TS 23.053 </w:t>
      </w:r>
      <w:r>
        <w:t>V</w:t>
      </w:r>
      <w:r w:rsidR="00AC2D3A">
        <w:t>18.0.0</w:t>
      </w:r>
      <w:r>
        <w:t xml:space="preserve"> </w:t>
      </w:r>
      <w:r>
        <w:rPr>
          <w:sz w:val="32"/>
        </w:rPr>
        <w:t>(</w:t>
      </w:r>
      <w:r w:rsidR="00AC2D3A">
        <w:rPr>
          <w:sz w:val="32"/>
        </w:rPr>
        <w:t>2024-03</w:t>
      </w:r>
      <w:r>
        <w:rPr>
          <w:sz w:val="32"/>
        </w:rPr>
        <w:t>)</w:t>
      </w:r>
    </w:p>
    <w:p w14:paraId="34228DAB" w14:textId="77777777" w:rsidR="00933F19" w:rsidRDefault="00933F19">
      <w:pPr>
        <w:pStyle w:val="ZB"/>
        <w:framePr w:wrap="notBeside"/>
      </w:pPr>
      <w:r>
        <w:t>Technical Specification</w:t>
      </w:r>
    </w:p>
    <w:p w14:paraId="2CA1A7A6" w14:textId="77777777" w:rsidR="00933F19" w:rsidRDefault="00933F19">
      <w:pPr>
        <w:pStyle w:val="ZT"/>
        <w:framePr w:wrap="notBeside"/>
      </w:pPr>
      <w:r>
        <w:t>3rd Generation Partnership Project;</w:t>
      </w:r>
    </w:p>
    <w:p w14:paraId="50A94C91" w14:textId="77777777" w:rsidR="00933F19" w:rsidRDefault="00933F19">
      <w:pPr>
        <w:pStyle w:val="ZT"/>
        <w:framePr w:wrap="notBeside"/>
      </w:pPr>
      <w:r>
        <w:t xml:space="preserve">Technical Specification Group </w:t>
      </w:r>
      <w:r>
        <w:rPr>
          <w:rFonts w:ascii="Helvetica" w:hAnsi="Helvetica"/>
          <w:color w:val="000000"/>
        </w:rPr>
        <w:t>Services and System Aspects</w:t>
      </w:r>
      <w:r>
        <w:t>;</w:t>
      </w:r>
    </w:p>
    <w:p w14:paraId="09EB3889" w14:textId="77777777" w:rsidR="00933F19" w:rsidRDefault="00933F19">
      <w:pPr>
        <w:pStyle w:val="ZT"/>
        <w:framePr w:wrap="notBeside"/>
      </w:pPr>
      <w:r>
        <w:t>Tandem Free Operation (TFO);</w:t>
      </w:r>
    </w:p>
    <w:p w14:paraId="1FE49BCA" w14:textId="77777777" w:rsidR="00933F19" w:rsidRDefault="00933F19">
      <w:pPr>
        <w:pStyle w:val="ZT"/>
        <w:framePr w:wrap="notBeside"/>
      </w:pPr>
      <w:r>
        <w:t>Service description;</w:t>
      </w:r>
    </w:p>
    <w:p w14:paraId="20395AD1" w14:textId="77777777" w:rsidR="00933F19" w:rsidRDefault="00933F19">
      <w:pPr>
        <w:pStyle w:val="ZT"/>
        <w:framePr w:wrap="notBeside"/>
        <w:numPr>
          <w:ins w:id="2" w:author="S4-220299_CR_0658" w:date="2001-09-03T08:59:00Z"/>
        </w:numPr>
      </w:pPr>
      <w:r>
        <w:t>Stage 2</w:t>
      </w:r>
    </w:p>
    <w:p w14:paraId="535DD3E0" w14:textId="77777777" w:rsidR="00933F19" w:rsidRDefault="00933F19">
      <w:pPr>
        <w:pStyle w:val="ZT"/>
        <w:framePr w:wrap="notBeside"/>
      </w:pPr>
      <w:r>
        <w:t>(</w:t>
      </w:r>
      <w:r>
        <w:rPr>
          <w:rStyle w:val="ZGSM"/>
        </w:rPr>
        <w:t>Release</w:t>
      </w:r>
      <w:r w:rsidR="00AC2D3A">
        <w:rPr>
          <w:rStyle w:val="ZGSM"/>
        </w:rPr>
        <w:t xml:space="preserve"> 18</w:t>
      </w:r>
      <w:r>
        <w:t>)</w:t>
      </w:r>
    </w:p>
    <w:p w14:paraId="51960AF2" w14:textId="77777777" w:rsidR="00933F19" w:rsidRDefault="00933F19">
      <w:pPr>
        <w:pStyle w:val="ZT"/>
        <w:framePr w:wrap="notBeside"/>
        <w:rPr>
          <w:i/>
          <w:sz w:val="28"/>
        </w:rPr>
      </w:pPr>
    </w:p>
    <w:bookmarkStart w:id="3" w:name="_MON_1684549432"/>
    <w:bookmarkEnd w:id="3"/>
    <w:bookmarkStart w:id="4" w:name="_MON_1684549432"/>
    <w:bookmarkEnd w:id="4"/>
    <w:p w14:paraId="042EC633" w14:textId="536687A6" w:rsidR="005B113D" w:rsidRPr="005B113D" w:rsidRDefault="00AC2D3A" w:rsidP="005B113D">
      <w:pPr>
        <w:pStyle w:val="ZU"/>
        <w:framePr w:h="4929" w:hRule="exact" w:wrap="notBeside"/>
        <w:tabs>
          <w:tab w:val="right" w:pos="10205"/>
        </w:tabs>
        <w:jc w:val="left"/>
        <w:rPr>
          <w:color w:val="0000FF"/>
        </w:rPr>
      </w:pPr>
      <w:r w:rsidRPr="00AC2D3A">
        <w:rPr>
          <w:color w:val="0000FF"/>
        </w:rPr>
        <w:object w:dxaOrig="2026" w:dyaOrig="1251" w14:anchorId="37659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59.25pt" o:ole="">
            <v:imagedata r:id="rId7" o:title=""/>
          </v:shape>
          <o:OLEObject Type="Embed" ProgID="Word.Picture.8" ShapeID="_x0000_i1025" DrawAspect="Content" ObjectID="_1778734240" r:id="rId8"/>
        </w:object>
      </w:r>
      <w:r w:rsidR="005B113D" w:rsidRPr="005B113D">
        <w:rPr>
          <w:color w:val="0000FF"/>
        </w:rPr>
        <w:tab/>
      </w:r>
      <w:r w:rsidR="00635399" w:rsidRPr="005B113D">
        <w:rPr>
          <w:color w:val="0000FF"/>
        </w:rPr>
        <w:drawing>
          <wp:inline distT="0" distB="0" distL="0" distR="0" wp14:anchorId="4E83DE29" wp14:editId="5A6E4554">
            <wp:extent cx="1624330" cy="942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p>
    <w:p w14:paraId="117655AB" w14:textId="77777777" w:rsidR="00933F19" w:rsidRDefault="00933F19">
      <w:pPr>
        <w:pStyle w:val="ZU"/>
        <w:framePr w:h="4929" w:hRule="exact" w:wrap="notBeside"/>
        <w:tabs>
          <w:tab w:val="right" w:pos="10206"/>
        </w:tabs>
        <w:jc w:val="left"/>
      </w:pPr>
    </w:p>
    <w:p w14:paraId="03C12B03" w14:textId="77777777" w:rsidR="00933F19" w:rsidRDefault="00933F1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249BB3CF" w14:textId="77777777" w:rsidR="00933F19" w:rsidRDefault="00933F19">
      <w:pPr>
        <w:pStyle w:val="ZV"/>
        <w:framePr w:wrap="notBeside"/>
      </w:pPr>
    </w:p>
    <w:p w14:paraId="044DDC00" w14:textId="77777777" w:rsidR="00933F19" w:rsidRDefault="00933F19"/>
    <w:bookmarkEnd w:id="0"/>
    <w:p w14:paraId="39FDB0A3" w14:textId="77777777" w:rsidR="00933F19" w:rsidRDefault="00933F19">
      <w:pPr>
        <w:sectPr w:rsidR="00933F19" w:rsidSect="00EA42C0">
          <w:footnotePr>
            <w:numRestart w:val="eachSect"/>
          </w:footnotePr>
          <w:pgSz w:w="11907" w:h="16840"/>
          <w:pgMar w:top="2268" w:right="851" w:bottom="10773" w:left="851" w:header="0" w:footer="0" w:gutter="0"/>
          <w:cols w:space="720"/>
        </w:sectPr>
      </w:pPr>
    </w:p>
    <w:p w14:paraId="546E1F60" w14:textId="77777777" w:rsidR="00933F19" w:rsidRDefault="00933F19">
      <w:bookmarkStart w:id="5" w:name="page2"/>
    </w:p>
    <w:p w14:paraId="1FB68EA1" w14:textId="77777777" w:rsidR="00933F19" w:rsidRDefault="00933F19">
      <w:pPr>
        <w:pStyle w:val="FP"/>
        <w:framePr w:wrap="notBeside" w:hAnchor="margin" w:y="1419"/>
        <w:pBdr>
          <w:bottom w:val="single" w:sz="6" w:space="1" w:color="auto"/>
        </w:pBdr>
        <w:spacing w:before="240"/>
        <w:ind w:left="2835" w:right="2835"/>
        <w:jc w:val="center"/>
      </w:pPr>
      <w:r>
        <w:t>Keywords</w:t>
      </w:r>
    </w:p>
    <w:p w14:paraId="398A676B" w14:textId="77777777" w:rsidR="00933F19" w:rsidRDefault="00933F19">
      <w:pPr>
        <w:pStyle w:val="FP"/>
        <w:framePr w:wrap="notBeside" w:hAnchor="margin" w:y="1419"/>
        <w:ind w:left="2835" w:right="2835"/>
        <w:jc w:val="center"/>
        <w:rPr>
          <w:rFonts w:ascii="Arial" w:hAnsi="Arial"/>
          <w:sz w:val="18"/>
        </w:rPr>
      </w:pPr>
      <w:r>
        <w:rPr>
          <w:rFonts w:ascii="Arial" w:hAnsi="Arial"/>
          <w:noProof/>
          <w:sz w:val="18"/>
        </w:rPr>
        <w:t>GSM, UMTS, TFO, stage 2</w:t>
      </w:r>
    </w:p>
    <w:p w14:paraId="0DAE3ECE" w14:textId="77777777" w:rsidR="00933F19" w:rsidRDefault="00933F19"/>
    <w:p w14:paraId="70AC0A86" w14:textId="77777777" w:rsidR="00933F19" w:rsidRDefault="00933F19">
      <w:pPr>
        <w:pStyle w:val="FP"/>
        <w:framePr w:wrap="notBeside" w:hAnchor="margin" w:yAlign="center"/>
        <w:spacing w:after="240"/>
        <w:ind w:left="2835" w:right="2835"/>
        <w:jc w:val="center"/>
        <w:rPr>
          <w:rFonts w:ascii="Arial" w:hAnsi="Arial"/>
          <w:b/>
          <w:i/>
        </w:rPr>
      </w:pPr>
      <w:r>
        <w:rPr>
          <w:rFonts w:ascii="Arial" w:hAnsi="Arial"/>
          <w:b/>
          <w:i/>
        </w:rPr>
        <w:t>3GPP</w:t>
      </w:r>
    </w:p>
    <w:p w14:paraId="131C9E89" w14:textId="77777777" w:rsidR="00933F19" w:rsidRDefault="00933F19">
      <w:pPr>
        <w:pStyle w:val="FP"/>
        <w:framePr w:wrap="notBeside" w:hAnchor="margin" w:yAlign="center"/>
        <w:pBdr>
          <w:bottom w:val="single" w:sz="6" w:space="1" w:color="auto"/>
        </w:pBdr>
        <w:ind w:left="2835" w:right="2835"/>
        <w:jc w:val="center"/>
      </w:pPr>
      <w:r>
        <w:t>Postal address</w:t>
      </w:r>
    </w:p>
    <w:p w14:paraId="4BFA97F4" w14:textId="77777777" w:rsidR="00933F19" w:rsidRDefault="00933F19">
      <w:pPr>
        <w:pStyle w:val="FP"/>
        <w:framePr w:wrap="notBeside" w:hAnchor="margin" w:yAlign="center"/>
        <w:ind w:left="2835" w:right="2835"/>
        <w:jc w:val="center"/>
        <w:rPr>
          <w:rFonts w:ascii="Arial" w:hAnsi="Arial"/>
          <w:sz w:val="18"/>
        </w:rPr>
      </w:pPr>
    </w:p>
    <w:p w14:paraId="67A44F98" w14:textId="77777777" w:rsidR="00933F19" w:rsidRDefault="00933F19">
      <w:pPr>
        <w:pStyle w:val="FP"/>
        <w:framePr w:wrap="notBeside" w:hAnchor="margin" w:yAlign="center"/>
        <w:pBdr>
          <w:bottom w:val="single" w:sz="6" w:space="1" w:color="auto"/>
        </w:pBdr>
        <w:spacing w:before="240"/>
        <w:ind w:left="2835" w:right="2835"/>
        <w:jc w:val="center"/>
      </w:pPr>
      <w:r>
        <w:t>3GPP support office address</w:t>
      </w:r>
    </w:p>
    <w:p w14:paraId="258E5FE6" w14:textId="77777777" w:rsidR="00933F19" w:rsidRDefault="00933F1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6201C0B0" w14:textId="77777777" w:rsidR="00933F19" w:rsidRDefault="00933F1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849FA5F" w14:textId="77777777" w:rsidR="00933F19" w:rsidRPr="00B42F22" w:rsidRDefault="00933F19">
      <w:pPr>
        <w:pStyle w:val="FP"/>
        <w:framePr w:wrap="notBeside" w:hAnchor="margin" w:yAlign="center"/>
        <w:spacing w:after="20"/>
        <w:ind w:left="2835" w:right="2835"/>
        <w:jc w:val="center"/>
        <w:rPr>
          <w:rFonts w:ascii="Arial" w:hAnsi="Arial"/>
          <w:sz w:val="18"/>
        </w:rPr>
      </w:pPr>
      <w:r w:rsidRPr="00B42F22">
        <w:rPr>
          <w:rFonts w:ascii="Arial" w:hAnsi="Arial"/>
          <w:sz w:val="18"/>
        </w:rPr>
        <w:t>Tel.: +33 4 92 94 42 00 Fax: +33 4 93 65 47 16</w:t>
      </w:r>
    </w:p>
    <w:p w14:paraId="491717EE" w14:textId="77777777" w:rsidR="00933F19" w:rsidRPr="00B42F22" w:rsidRDefault="00933F19">
      <w:pPr>
        <w:pStyle w:val="FP"/>
        <w:framePr w:wrap="notBeside" w:hAnchor="margin" w:yAlign="center"/>
        <w:pBdr>
          <w:bottom w:val="single" w:sz="6" w:space="1" w:color="auto"/>
        </w:pBdr>
        <w:spacing w:before="240"/>
        <w:ind w:left="2835" w:right="2835"/>
        <w:jc w:val="center"/>
      </w:pPr>
      <w:r w:rsidRPr="00B42F22">
        <w:t>Internet</w:t>
      </w:r>
    </w:p>
    <w:p w14:paraId="15FDE466" w14:textId="77777777" w:rsidR="00933F19" w:rsidRPr="00B42F22" w:rsidRDefault="00933F19">
      <w:pPr>
        <w:pStyle w:val="FP"/>
        <w:framePr w:wrap="notBeside" w:hAnchor="margin" w:yAlign="center"/>
        <w:ind w:left="2835" w:right="2835"/>
        <w:jc w:val="center"/>
        <w:rPr>
          <w:rFonts w:ascii="Arial" w:hAnsi="Arial"/>
          <w:sz w:val="18"/>
        </w:rPr>
      </w:pPr>
      <w:r w:rsidRPr="00B42F22">
        <w:rPr>
          <w:rFonts w:ascii="Arial" w:hAnsi="Arial"/>
          <w:sz w:val="18"/>
        </w:rPr>
        <w:t>http://www.3gpp.org</w:t>
      </w:r>
    </w:p>
    <w:p w14:paraId="482FD5DA" w14:textId="77777777" w:rsidR="00933F19" w:rsidRPr="00B42F22" w:rsidRDefault="00933F19"/>
    <w:p w14:paraId="6E2BD9E5" w14:textId="77777777" w:rsidR="00B42F22" w:rsidRPr="002A1FAF" w:rsidRDefault="00B42F22" w:rsidP="00B42F22">
      <w:pPr>
        <w:pStyle w:val="FP"/>
        <w:framePr w:h="3057" w:hRule="exact" w:wrap="notBeside" w:vAnchor="page" w:hAnchor="margin" w:y="12605"/>
        <w:pBdr>
          <w:bottom w:val="single" w:sz="6" w:space="1" w:color="auto"/>
        </w:pBdr>
        <w:spacing w:after="240"/>
        <w:jc w:val="center"/>
        <w:rPr>
          <w:rFonts w:ascii="Arial" w:hAnsi="Arial"/>
          <w:b/>
          <w:i/>
        </w:rPr>
      </w:pPr>
      <w:r w:rsidRPr="002A1FAF">
        <w:rPr>
          <w:rFonts w:ascii="Arial" w:hAnsi="Arial"/>
          <w:b/>
          <w:i/>
        </w:rPr>
        <w:t>Copyright Notification</w:t>
      </w:r>
    </w:p>
    <w:p w14:paraId="23530DE5" w14:textId="77777777" w:rsidR="00B42F22" w:rsidRPr="002A1FAF" w:rsidRDefault="00B42F22" w:rsidP="00B42F22">
      <w:pPr>
        <w:pStyle w:val="FP"/>
        <w:framePr w:h="3057" w:hRule="exact" w:wrap="notBeside" w:vAnchor="page" w:hAnchor="margin" w:y="12605"/>
        <w:jc w:val="center"/>
      </w:pPr>
      <w:r w:rsidRPr="002A1FAF">
        <w:t>No part may be reproduced except as authorized by written permission.</w:t>
      </w:r>
      <w:r w:rsidRPr="002A1FAF">
        <w:br/>
        <w:t>The copyright and the foregoing restriction extend to reproduction in all media.</w:t>
      </w:r>
    </w:p>
    <w:p w14:paraId="4448CCA7" w14:textId="77777777" w:rsidR="00B42F22" w:rsidRPr="002A1FAF" w:rsidRDefault="00B42F22" w:rsidP="00B42F22">
      <w:pPr>
        <w:pStyle w:val="FP"/>
        <w:framePr w:h="3057" w:hRule="exact" w:wrap="notBeside" w:vAnchor="page" w:hAnchor="margin" w:y="12605"/>
        <w:jc w:val="center"/>
      </w:pPr>
    </w:p>
    <w:p w14:paraId="37E000EE" w14:textId="77777777" w:rsidR="00B42F22" w:rsidRPr="002A1FAF" w:rsidRDefault="00B42F22" w:rsidP="00B42F22">
      <w:pPr>
        <w:pStyle w:val="FP"/>
        <w:framePr w:h="3057" w:hRule="exact" w:wrap="notBeside" w:vAnchor="page" w:hAnchor="margin" w:y="12605"/>
        <w:jc w:val="center"/>
        <w:rPr>
          <w:sz w:val="18"/>
        </w:rPr>
      </w:pPr>
      <w:r w:rsidRPr="002A1FAF">
        <w:rPr>
          <w:sz w:val="18"/>
        </w:rPr>
        <w:t>©</w:t>
      </w:r>
      <w:r w:rsidR="00AC2D3A">
        <w:rPr>
          <w:sz w:val="18"/>
        </w:rPr>
        <w:t xml:space="preserve"> 2024</w:t>
      </w:r>
      <w:r w:rsidRPr="002A1FAF">
        <w:rPr>
          <w:sz w:val="18"/>
        </w:rPr>
        <w:t>, 3GPP Organizational Partners (ARIB, ATIS, CCSA, ETSI, TSDSI, TTA, TTC).</w:t>
      </w:r>
      <w:bookmarkStart w:id="6" w:name="copyrightaddon"/>
      <w:bookmarkEnd w:id="6"/>
    </w:p>
    <w:p w14:paraId="27907145" w14:textId="77777777" w:rsidR="00B42F22" w:rsidRPr="002A1FAF" w:rsidRDefault="00B42F22" w:rsidP="00B42F22">
      <w:pPr>
        <w:pStyle w:val="FP"/>
        <w:framePr w:h="3057" w:hRule="exact" w:wrap="notBeside" w:vAnchor="page" w:hAnchor="margin" w:y="12605"/>
        <w:jc w:val="center"/>
        <w:rPr>
          <w:sz w:val="18"/>
        </w:rPr>
      </w:pPr>
      <w:r w:rsidRPr="002A1FAF">
        <w:rPr>
          <w:sz w:val="18"/>
        </w:rPr>
        <w:t>All rights reserved.</w:t>
      </w:r>
    </w:p>
    <w:p w14:paraId="6B56307E" w14:textId="77777777" w:rsidR="00B42F22" w:rsidRPr="002A1FAF" w:rsidRDefault="00B42F22" w:rsidP="00B42F22">
      <w:pPr>
        <w:pStyle w:val="FP"/>
        <w:framePr w:h="3057" w:hRule="exact" w:wrap="notBeside" w:vAnchor="page" w:hAnchor="margin" w:y="12605"/>
        <w:rPr>
          <w:sz w:val="18"/>
        </w:rPr>
      </w:pPr>
    </w:p>
    <w:p w14:paraId="648F361A" w14:textId="77777777" w:rsidR="00B42F22" w:rsidRPr="002A1FAF" w:rsidRDefault="00B42F22" w:rsidP="00B42F22">
      <w:pPr>
        <w:pStyle w:val="FP"/>
        <w:framePr w:h="3057" w:hRule="exact" w:wrap="notBeside" w:vAnchor="page" w:hAnchor="margin" w:y="12605"/>
        <w:rPr>
          <w:sz w:val="18"/>
        </w:rPr>
      </w:pPr>
      <w:r w:rsidRPr="002A1FAF">
        <w:rPr>
          <w:sz w:val="18"/>
        </w:rPr>
        <w:t>UMTS™ is a Trade Mark of ETSI registered for the benefit of its members</w:t>
      </w:r>
    </w:p>
    <w:p w14:paraId="651B65AD" w14:textId="77777777" w:rsidR="00B42F22" w:rsidRPr="002A1FAF" w:rsidRDefault="00B42F22" w:rsidP="00B42F22">
      <w:pPr>
        <w:pStyle w:val="FP"/>
        <w:framePr w:h="3057" w:hRule="exact" w:wrap="notBeside" w:vAnchor="page" w:hAnchor="margin" w:y="12605"/>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67187CB4" w14:textId="77777777" w:rsidR="00B42F22" w:rsidRPr="002A1FAF" w:rsidRDefault="00B42F22" w:rsidP="00B42F22">
      <w:pPr>
        <w:pStyle w:val="FP"/>
        <w:framePr w:h="3057" w:hRule="exact" w:wrap="notBeside" w:vAnchor="page" w:hAnchor="margin" w:y="12605"/>
        <w:rPr>
          <w:sz w:val="18"/>
        </w:rPr>
      </w:pPr>
      <w:r w:rsidRPr="002A1FAF">
        <w:rPr>
          <w:sz w:val="18"/>
        </w:rPr>
        <w:t>GSM® and the GSM logo are registered and owned by the GSM Association</w:t>
      </w:r>
    </w:p>
    <w:p w14:paraId="317503F2" w14:textId="77777777" w:rsidR="00933F19" w:rsidRDefault="00933F19"/>
    <w:bookmarkEnd w:id="5"/>
    <w:p w14:paraId="71252CBC" w14:textId="77777777" w:rsidR="00933F19" w:rsidRDefault="00933F19">
      <w:pPr>
        <w:pStyle w:val="TT"/>
      </w:pPr>
      <w:r>
        <w:br w:type="page"/>
      </w:r>
      <w:r>
        <w:lastRenderedPageBreak/>
        <w:t>Contents</w:t>
      </w:r>
    </w:p>
    <w:p w14:paraId="3A320FA0" w14:textId="77777777" w:rsidR="00F04957" w:rsidRDefault="00F04957">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_Toc517169812 \h </w:instrText>
      </w:r>
      <w:r>
        <w:fldChar w:fldCharType="separate"/>
      </w:r>
      <w:r>
        <w:t>4</w:t>
      </w:r>
      <w:r>
        <w:fldChar w:fldCharType="end"/>
      </w:r>
    </w:p>
    <w:p w14:paraId="2D8E332F" w14:textId="77777777" w:rsidR="00F04957" w:rsidRDefault="00F04957">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_Toc517169813 \h </w:instrText>
      </w:r>
      <w:r>
        <w:fldChar w:fldCharType="separate"/>
      </w:r>
      <w:r>
        <w:t>5</w:t>
      </w:r>
      <w:r>
        <w:fldChar w:fldCharType="end"/>
      </w:r>
    </w:p>
    <w:p w14:paraId="434E658B" w14:textId="77777777" w:rsidR="00F04957" w:rsidRDefault="00F04957">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_Toc517169814 \h </w:instrText>
      </w:r>
      <w:r>
        <w:fldChar w:fldCharType="separate"/>
      </w:r>
      <w:r>
        <w:t>5</w:t>
      </w:r>
      <w:r>
        <w:fldChar w:fldCharType="end"/>
      </w:r>
    </w:p>
    <w:p w14:paraId="319A6CAC" w14:textId="77777777" w:rsidR="00F04957" w:rsidRDefault="00F04957">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_Toc517169815 \h </w:instrText>
      </w:r>
      <w:r>
        <w:fldChar w:fldCharType="separate"/>
      </w:r>
      <w:r>
        <w:t>6</w:t>
      </w:r>
      <w:r>
        <w:fldChar w:fldCharType="end"/>
      </w:r>
    </w:p>
    <w:p w14:paraId="0C47E0E6" w14:textId="77777777" w:rsidR="00F04957" w:rsidRDefault="00F04957">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_Toc517169816 \h </w:instrText>
      </w:r>
      <w:r>
        <w:fldChar w:fldCharType="separate"/>
      </w:r>
      <w:r>
        <w:t>6</w:t>
      </w:r>
      <w:r>
        <w:fldChar w:fldCharType="end"/>
      </w:r>
    </w:p>
    <w:p w14:paraId="3C8B85F0" w14:textId="77777777" w:rsidR="00F04957" w:rsidRDefault="00F04957">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_Toc517169817 \h </w:instrText>
      </w:r>
      <w:r>
        <w:fldChar w:fldCharType="separate"/>
      </w:r>
      <w:r>
        <w:t>6</w:t>
      </w:r>
      <w:r>
        <w:fldChar w:fldCharType="end"/>
      </w:r>
    </w:p>
    <w:p w14:paraId="4F9E0C5F" w14:textId="77777777" w:rsidR="00F04957" w:rsidRDefault="00F04957">
      <w:pPr>
        <w:pStyle w:val="TOC1"/>
        <w:rPr>
          <w:rFonts w:ascii="Calibri" w:hAnsi="Calibri"/>
          <w:szCs w:val="22"/>
          <w:lang w:val="en-US"/>
        </w:rPr>
      </w:pPr>
      <w:r>
        <w:t>4</w:t>
      </w:r>
      <w:r>
        <w:rPr>
          <w:rFonts w:ascii="Calibri" w:hAnsi="Calibri"/>
          <w:szCs w:val="22"/>
          <w:lang w:val="en-US"/>
        </w:rPr>
        <w:tab/>
      </w:r>
      <w:r>
        <w:t>Main Concepts</w:t>
      </w:r>
      <w:r>
        <w:tab/>
      </w:r>
      <w:r>
        <w:fldChar w:fldCharType="begin" w:fldLock="1"/>
      </w:r>
      <w:r>
        <w:instrText xml:space="preserve"> PAGEREF _Toc517169818 \h </w:instrText>
      </w:r>
      <w:r>
        <w:fldChar w:fldCharType="separate"/>
      </w:r>
      <w:r>
        <w:t>6</w:t>
      </w:r>
      <w:r>
        <w:fldChar w:fldCharType="end"/>
      </w:r>
    </w:p>
    <w:p w14:paraId="7D4D7D96" w14:textId="77777777" w:rsidR="00F04957" w:rsidRDefault="00F04957">
      <w:pPr>
        <w:pStyle w:val="TOC1"/>
        <w:rPr>
          <w:rFonts w:ascii="Calibri" w:hAnsi="Calibri"/>
          <w:szCs w:val="22"/>
          <w:lang w:val="en-US"/>
        </w:rPr>
      </w:pPr>
      <w:r>
        <w:t>5</w:t>
      </w:r>
      <w:r>
        <w:rPr>
          <w:rFonts w:ascii="Calibri" w:hAnsi="Calibri"/>
          <w:szCs w:val="22"/>
          <w:lang w:val="en-US"/>
        </w:rPr>
        <w:tab/>
      </w:r>
      <w:r>
        <w:t>TFO Architecture and Transmission Mechanism</w:t>
      </w:r>
      <w:r>
        <w:tab/>
      </w:r>
      <w:r>
        <w:fldChar w:fldCharType="begin" w:fldLock="1"/>
      </w:r>
      <w:r>
        <w:instrText xml:space="preserve"> PAGEREF _Toc517169819 \h </w:instrText>
      </w:r>
      <w:r>
        <w:fldChar w:fldCharType="separate"/>
      </w:r>
      <w:r>
        <w:t>6</w:t>
      </w:r>
      <w:r>
        <w:fldChar w:fldCharType="end"/>
      </w:r>
    </w:p>
    <w:p w14:paraId="20D7E4F8" w14:textId="77777777" w:rsidR="00F04957" w:rsidRDefault="00F04957">
      <w:pPr>
        <w:pStyle w:val="TOC2"/>
        <w:rPr>
          <w:rFonts w:ascii="Calibri" w:hAnsi="Calibri"/>
          <w:sz w:val="22"/>
          <w:szCs w:val="22"/>
          <w:lang w:val="en-US"/>
        </w:rPr>
      </w:pPr>
      <w:r>
        <w:t>5.1</w:t>
      </w:r>
      <w:r>
        <w:rPr>
          <w:rFonts w:ascii="Calibri" w:hAnsi="Calibri"/>
          <w:sz w:val="22"/>
          <w:szCs w:val="22"/>
          <w:lang w:val="en-US"/>
        </w:rPr>
        <w:tab/>
      </w:r>
      <w:r>
        <w:t>TFO Access Interfaces and Reference Points</w:t>
      </w:r>
      <w:r>
        <w:tab/>
      </w:r>
      <w:r>
        <w:fldChar w:fldCharType="begin" w:fldLock="1"/>
      </w:r>
      <w:r>
        <w:instrText xml:space="preserve"> PAGEREF _Toc517169820 \h </w:instrText>
      </w:r>
      <w:r>
        <w:fldChar w:fldCharType="separate"/>
      </w:r>
      <w:r>
        <w:t>6</w:t>
      </w:r>
      <w:r>
        <w:fldChar w:fldCharType="end"/>
      </w:r>
    </w:p>
    <w:p w14:paraId="1577D324" w14:textId="77777777" w:rsidR="00F04957" w:rsidRDefault="00F04957">
      <w:pPr>
        <w:pStyle w:val="TOC2"/>
        <w:rPr>
          <w:rFonts w:ascii="Calibri" w:hAnsi="Calibri"/>
          <w:sz w:val="22"/>
          <w:szCs w:val="22"/>
          <w:lang w:val="en-US"/>
        </w:rPr>
      </w:pPr>
      <w:r>
        <w:t>5.2</w:t>
      </w:r>
      <w:r>
        <w:rPr>
          <w:rFonts w:ascii="Calibri" w:hAnsi="Calibri"/>
          <w:sz w:val="22"/>
          <w:szCs w:val="22"/>
          <w:lang w:val="en-US"/>
        </w:rPr>
        <w:tab/>
      </w:r>
      <w:r>
        <w:t>General In-band Transmission Mechanism for TFO</w:t>
      </w:r>
      <w:r>
        <w:tab/>
      </w:r>
      <w:r>
        <w:fldChar w:fldCharType="begin" w:fldLock="1"/>
      </w:r>
      <w:r>
        <w:instrText xml:space="preserve"> PAGEREF _Toc517169821 \h </w:instrText>
      </w:r>
      <w:r>
        <w:fldChar w:fldCharType="separate"/>
      </w:r>
      <w:r>
        <w:t>7</w:t>
      </w:r>
      <w:r>
        <w:fldChar w:fldCharType="end"/>
      </w:r>
    </w:p>
    <w:p w14:paraId="30EBC5C6" w14:textId="77777777" w:rsidR="00F04957" w:rsidRDefault="00F04957">
      <w:pPr>
        <w:pStyle w:val="TOC2"/>
        <w:rPr>
          <w:rFonts w:ascii="Calibri" w:hAnsi="Calibri"/>
          <w:sz w:val="22"/>
          <w:szCs w:val="22"/>
          <w:lang w:val="en-US"/>
        </w:rPr>
      </w:pPr>
      <w:r>
        <w:t>5.3</w:t>
      </w:r>
      <w:r>
        <w:rPr>
          <w:rFonts w:ascii="Calibri" w:hAnsi="Calibri"/>
          <w:sz w:val="22"/>
          <w:szCs w:val="22"/>
          <w:lang w:val="en-US"/>
        </w:rPr>
        <w:tab/>
      </w:r>
      <w:r>
        <w:t>High-Level Functions Required for TFO</w:t>
      </w:r>
      <w:r>
        <w:tab/>
      </w:r>
      <w:r>
        <w:fldChar w:fldCharType="begin" w:fldLock="1"/>
      </w:r>
      <w:r>
        <w:instrText xml:space="preserve"> PAGEREF _Toc517169822 \h </w:instrText>
      </w:r>
      <w:r>
        <w:fldChar w:fldCharType="separate"/>
      </w:r>
      <w:r>
        <w:t>7</w:t>
      </w:r>
      <w:r>
        <w:fldChar w:fldCharType="end"/>
      </w:r>
    </w:p>
    <w:p w14:paraId="600F1186" w14:textId="77777777" w:rsidR="00F04957" w:rsidRDefault="00F04957">
      <w:pPr>
        <w:pStyle w:val="TOC1"/>
        <w:rPr>
          <w:rFonts w:ascii="Calibri" w:hAnsi="Calibri"/>
          <w:szCs w:val="22"/>
          <w:lang w:val="en-US"/>
        </w:rPr>
      </w:pPr>
      <w:r>
        <w:t>6</w:t>
      </w:r>
      <w:r>
        <w:rPr>
          <w:rFonts w:ascii="Calibri" w:hAnsi="Calibri"/>
          <w:szCs w:val="22"/>
          <w:lang w:val="en-US"/>
        </w:rPr>
        <w:tab/>
      </w:r>
      <w:r>
        <w:t>Model of operation</w:t>
      </w:r>
      <w:r>
        <w:tab/>
      </w:r>
      <w:r>
        <w:fldChar w:fldCharType="begin" w:fldLock="1"/>
      </w:r>
      <w:r>
        <w:instrText xml:space="preserve"> PAGEREF _Toc517169823 \h </w:instrText>
      </w:r>
      <w:r>
        <w:fldChar w:fldCharType="separate"/>
      </w:r>
      <w:r>
        <w:t>8</w:t>
      </w:r>
      <w:r>
        <w:fldChar w:fldCharType="end"/>
      </w:r>
    </w:p>
    <w:p w14:paraId="3D201E4B" w14:textId="77777777" w:rsidR="00F04957" w:rsidRDefault="00F04957">
      <w:pPr>
        <w:pStyle w:val="TOC2"/>
        <w:rPr>
          <w:rFonts w:ascii="Calibri" w:hAnsi="Calibri"/>
          <w:sz w:val="22"/>
          <w:szCs w:val="22"/>
          <w:lang w:val="en-US"/>
        </w:rPr>
      </w:pPr>
      <w:r>
        <w:t>6.1</w:t>
      </w:r>
      <w:r>
        <w:rPr>
          <w:rFonts w:ascii="Calibri" w:hAnsi="Calibri"/>
          <w:sz w:val="22"/>
          <w:szCs w:val="22"/>
          <w:lang w:val="en-US"/>
        </w:rPr>
        <w:tab/>
      </w:r>
      <w:r>
        <w:t>Overview</w:t>
      </w:r>
      <w:r>
        <w:tab/>
      </w:r>
      <w:r>
        <w:fldChar w:fldCharType="begin" w:fldLock="1"/>
      </w:r>
      <w:r>
        <w:instrText xml:space="preserve"> PAGEREF _Toc517169824 \h </w:instrText>
      </w:r>
      <w:r>
        <w:fldChar w:fldCharType="separate"/>
      </w:r>
      <w:r>
        <w:t>8</w:t>
      </w:r>
      <w:r>
        <w:fldChar w:fldCharType="end"/>
      </w:r>
    </w:p>
    <w:p w14:paraId="1436EA35" w14:textId="77777777" w:rsidR="00F04957" w:rsidRDefault="00F04957">
      <w:pPr>
        <w:pStyle w:val="TOC2"/>
        <w:rPr>
          <w:rFonts w:ascii="Calibri" w:hAnsi="Calibri"/>
          <w:sz w:val="22"/>
          <w:szCs w:val="22"/>
          <w:lang w:val="en-US"/>
        </w:rPr>
      </w:pPr>
      <w:r>
        <w:t>6.2</w:t>
      </w:r>
      <w:r>
        <w:rPr>
          <w:rFonts w:ascii="Calibri" w:hAnsi="Calibri"/>
          <w:sz w:val="22"/>
          <w:szCs w:val="22"/>
          <w:lang w:val="en-US"/>
        </w:rPr>
        <w:tab/>
      </w:r>
      <w:r>
        <w:t>TFO establishment phase</w:t>
      </w:r>
      <w:r>
        <w:tab/>
      </w:r>
      <w:r>
        <w:fldChar w:fldCharType="begin" w:fldLock="1"/>
      </w:r>
      <w:r>
        <w:instrText xml:space="preserve"> PAGEREF _Toc517169825 \h </w:instrText>
      </w:r>
      <w:r>
        <w:fldChar w:fldCharType="separate"/>
      </w:r>
      <w:r>
        <w:t>8</w:t>
      </w:r>
      <w:r>
        <w:fldChar w:fldCharType="end"/>
      </w:r>
    </w:p>
    <w:p w14:paraId="19C3A742" w14:textId="77777777" w:rsidR="00F04957" w:rsidRDefault="00F04957">
      <w:pPr>
        <w:pStyle w:val="TOC3"/>
        <w:rPr>
          <w:rFonts w:ascii="Calibri" w:hAnsi="Calibri"/>
          <w:sz w:val="22"/>
          <w:szCs w:val="22"/>
          <w:lang w:val="en-US"/>
        </w:rPr>
      </w:pPr>
      <w:r>
        <w:t>6.2.1</w:t>
      </w:r>
      <w:r>
        <w:rPr>
          <w:rFonts w:ascii="Calibri" w:hAnsi="Calibri"/>
          <w:sz w:val="22"/>
          <w:szCs w:val="22"/>
          <w:lang w:val="en-US"/>
        </w:rPr>
        <w:tab/>
      </w:r>
      <w:r>
        <w:t>Sending of TFO_REQ message by a BSS</w:t>
      </w:r>
      <w:r>
        <w:tab/>
      </w:r>
      <w:r>
        <w:fldChar w:fldCharType="begin" w:fldLock="1"/>
      </w:r>
      <w:r>
        <w:instrText xml:space="preserve"> PAGEREF _Toc517169826 \h </w:instrText>
      </w:r>
      <w:r>
        <w:fldChar w:fldCharType="separate"/>
      </w:r>
      <w:r>
        <w:t>8</w:t>
      </w:r>
      <w:r>
        <w:fldChar w:fldCharType="end"/>
      </w:r>
    </w:p>
    <w:p w14:paraId="01F444B4" w14:textId="77777777" w:rsidR="00F04957" w:rsidRDefault="00F04957">
      <w:pPr>
        <w:pStyle w:val="TOC3"/>
        <w:rPr>
          <w:rFonts w:ascii="Calibri" w:hAnsi="Calibri"/>
          <w:sz w:val="22"/>
          <w:szCs w:val="22"/>
          <w:lang w:val="en-US"/>
        </w:rPr>
      </w:pPr>
      <w:r>
        <w:t>6.2.2</w:t>
      </w:r>
      <w:r>
        <w:rPr>
          <w:rFonts w:ascii="Calibri" w:hAnsi="Calibri"/>
          <w:sz w:val="22"/>
          <w:szCs w:val="22"/>
          <w:lang w:val="en-US"/>
        </w:rPr>
        <w:tab/>
      </w:r>
      <w:r>
        <w:t>Monitoring of TFO_REQ by a BSS</w:t>
      </w:r>
      <w:r>
        <w:tab/>
      </w:r>
      <w:r>
        <w:fldChar w:fldCharType="begin" w:fldLock="1"/>
      </w:r>
      <w:r>
        <w:instrText xml:space="preserve"> PAGEREF _Toc517169827 \h </w:instrText>
      </w:r>
      <w:r>
        <w:fldChar w:fldCharType="separate"/>
      </w:r>
      <w:r>
        <w:t>9</w:t>
      </w:r>
      <w:r>
        <w:fldChar w:fldCharType="end"/>
      </w:r>
    </w:p>
    <w:p w14:paraId="12FC69F0" w14:textId="77777777" w:rsidR="00F04957" w:rsidRDefault="00F04957">
      <w:pPr>
        <w:pStyle w:val="TOC2"/>
        <w:rPr>
          <w:rFonts w:ascii="Calibri" w:hAnsi="Calibri"/>
          <w:sz w:val="22"/>
          <w:szCs w:val="22"/>
          <w:lang w:val="en-US"/>
        </w:rPr>
      </w:pPr>
      <w:r>
        <w:t>6.3</w:t>
      </w:r>
      <w:r>
        <w:rPr>
          <w:rFonts w:ascii="Calibri" w:hAnsi="Calibri"/>
          <w:sz w:val="22"/>
          <w:szCs w:val="22"/>
          <w:lang w:val="en-US"/>
        </w:rPr>
        <w:tab/>
      </w:r>
      <w:r>
        <w:t>Transparency of transmission equipments</w:t>
      </w:r>
      <w:r>
        <w:tab/>
      </w:r>
      <w:r>
        <w:fldChar w:fldCharType="begin" w:fldLock="1"/>
      </w:r>
      <w:r>
        <w:instrText xml:space="preserve"> PAGEREF _Toc517169828 \h </w:instrText>
      </w:r>
      <w:r>
        <w:fldChar w:fldCharType="separate"/>
      </w:r>
      <w:r>
        <w:t>9</w:t>
      </w:r>
      <w:r>
        <w:fldChar w:fldCharType="end"/>
      </w:r>
    </w:p>
    <w:p w14:paraId="7878C6AC" w14:textId="77777777" w:rsidR="00F04957" w:rsidRDefault="00F04957">
      <w:pPr>
        <w:pStyle w:val="TOC3"/>
        <w:rPr>
          <w:rFonts w:ascii="Calibri" w:hAnsi="Calibri"/>
          <w:sz w:val="22"/>
          <w:szCs w:val="22"/>
          <w:lang w:val="en-US"/>
        </w:rPr>
      </w:pPr>
      <w:r>
        <w:t>6.3.1</w:t>
      </w:r>
      <w:r>
        <w:rPr>
          <w:rFonts w:ascii="Calibri" w:hAnsi="Calibri"/>
          <w:sz w:val="22"/>
          <w:szCs w:val="22"/>
          <w:lang w:val="en-US"/>
        </w:rPr>
        <w:tab/>
      </w:r>
      <w:r>
        <w:t>Local disabling</w:t>
      </w:r>
      <w:r>
        <w:tab/>
      </w:r>
      <w:r>
        <w:fldChar w:fldCharType="begin" w:fldLock="1"/>
      </w:r>
      <w:r>
        <w:instrText xml:space="preserve"> PAGEREF _Toc517169829 \h </w:instrText>
      </w:r>
      <w:r>
        <w:fldChar w:fldCharType="separate"/>
      </w:r>
      <w:r>
        <w:t>9</w:t>
      </w:r>
      <w:r>
        <w:fldChar w:fldCharType="end"/>
      </w:r>
    </w:p>
    <w:p w14:paraId="4C6AA4F4" w14:textId="77777777" w:rsidR="00F04957" w:rsidRDefault="00F04957">
      <w:pPr>
        <w:pStyle w:val="TOC3"/>
        <w:rPr>
          <w:rFonts w:ascii="Calibri" w:hAnsi="Calibri"/>
          <w:sz w:val="22"/>
          <w:szCs w:val="22"/>
          <w:lang w:val="en-US"/>
        </w:rPr>
      </w:pPr>
      <w:r>
        <w:t>6.3.2</w:t>
      </w:r>
      <w:r>
        <w:rPr>
          <w:rFonts w:ascii="Calibri" w:hAnsi="Calibri"/>
          <w:sz w:val="22"/>
          <w:szCs w:val="22"/>
          <w:lang w:val="en-US"/>
        </w:rPr>
        <w:tab/>
      </w:r>
      <w:r>
        <w:t>Transparency to TFO negotiation messages</w:t>
      </w:r>
      <w:r>
        <w:tab/>
      </w:r>
      <w:r>
        <w:fldChar w:fldCharType="begin" w:fldLock="1"/>
      </w:r>
      <w:r>
        <w:instrText xml:space="preserve"> PAGEREF _Toc517169830 \h </w:instrText>
      </w:r>
      <w:r>
        <w:fldChar w:fldCharType="separate"/>
      </w:r>
      <w:r>
        <w:t>9</w:t>
      </w:r>
      <w:r>
        <w:fldChar w:fldCharType="end"/>
      </w:r>
    </w:p>
    <w:p w14:paraId="3246F0D8" w14:textId="77777777" w:rsidR="00F04957" w:rsidRDefault="00F04957">
      <w:pPr>
        <w:pStyle w:val="TOC3"/>
        <w:rPr>
          <w:rFonts w:ascii="Calibri" w:hAnsi="Calibri"/>
          <w:sz w:val="22"/>
          <w:szCs w:val="22"/>
          <w:lang w:val="en-US"/>
        </w:rPr>
      </w:pPr>
      <w:r>
        <w:t>6.3.3</w:t>
      </w:r>
      <w:r>
        <w:rPr>
          <w:rFonts w:ascii="Calibri" w:hAnsi="Calibri"/>
          <w:sz w:val="22"/>
          <w:szCs w:val="22"/>
          <w:lang w:val="en-US"/>
        </w:rPr>
        <w:tab/>
      </w:r>
      <w:r>
        <w:t>Transparency to TFO speech frames</w:t>
      </w:r>
      <w:r>
        <w:tab/>
      </w:r>
      <w:r>
        <w:fldChar w:fldCharType="begin" w:fldLock="1"/>
      </w:r>
      <w:r>
        <w:instrText xml:space="preserve"> PAGEREF _Toc517169831 \h </w:instrText>
      </w:r>
      <w:r>
        <w:fldChar w:fldCharType="separate"/>
      </w:r>
      <w:r>
        <w:t>9</w:t>
      </w:r>
      <w:r>
        <w:fldChar w:fldCharType="end"/>
      </w:r>
    </w:p>
    <w:p w14:paraId="66925DE4" w14:textId="77777777" w:rsidR="00F04957" w:rsidRDefault="00F04957">
      <w:pPr>
        <w:pStyle w:val="TOC2"/>
        <w:rPr>
          <w:rFonts w:ascii="Calibri" w:hAnsi="Calibri"/>
          <w:sz w:val="22"/>
          <w:szCs w:val="22"/>
          <w:lang w:val="en-US"/>
        </w:rPr>
      </w:pPr>
      <w:r>
        <w:t>6.4</w:t>
      </w:r>
      <w:r>
        <w:rPr>
          <w:rFonts w:ascii="Calibri" w:hAnsi="Calibri"/>
          <w:sz w:val="22"/>
          <w:szCs w:val="22"/>
          <w:lang w:val="en-US"/>
        </w:rPr>
        <w:tab/>
      </w:r>
      <w:r>
        <w:t>Modification of speech codec</w:t>
      </w:r>
      <w:r>
        <w:tab/>
      </w:r>
      <w:r>
        <w:fldChar w:fldCharType="begin" w:fldLock="1"/>
      </w:r>
      <w:r>
        <w:instrText xml:space="preserve"> PAGEREF _Toc517169832 \h </w:instrText>
      </w:r>
      <w:r>
        <w:fldChar w:fldCharType="separate"/>
      </w:r>
      <w:r>
        <w:t>10</w:t>
      </w:r>
      <w:r>
        <w:fldChar w:fldCharType="end"/>
      </w:r>
    </w:p>
    <w:p w14:paraId="1828E25A" w14:textId="77777777" w:rsidR="00F04957" w:rsidRDefault="00F04957">
      <w:pPr>
        <w:pStyle w:val="TOC3"/>
        <w:rPr>
          <w:rFonts w:ascii="Calibri" w:hAnsi="Calibri"/>
          <w:sz w:val="22"/>
          <w:szCs w:val="22"/>
          <w:lang w:val="en-US"/>
        </w:rPr>
      </w:pPr>
      <w:r>
        <w:t>6.4.1</w:t>
      </w:r>
      <w:r>
        <w:rPr>
          <w:rFonts w:ascii="Calibri" w:hAnsi="Calibri"/>
          <w:sz w:val="22"/>
          <w:szCs w:val="22"/>
          <w:lang w:val="en-US"/>
        </w:rPr>
        <w:tab/>
      </w:r>
      <w:r>
        <w:t>Introduction</w:t>
      </w:r>
      <w:r>
        <w:tab/>
      </w:r>
      <w:r>
        <w:fldChar w:fldCharType="begin" w:fldLock="1"/>
      </w:r>
      <w:r>
        <w:instrText xml:space="preserve"> PAGEREF _Toc517169833 \h </w:instrText>
      </w:r>
      <w:r>
        <w:fldChar w:fldCharType="separate"/>
      </w:r>
      <w:r>
        <w:t>10</w:t>
      </w:r>
      <w:r>
        <w:fldChar w:fldCharType="end"/>
      </w:r>
    </w:p>
    <w:p w14:paraId="73804719" w14:textId="77777777" w:rsidR="00F04957" w:rsidRDefault="00F04957">
      <w:pPr>
        <w:pStyle w:val="TOC3"/>
        <w:rPr>
          <w:rFonts w:ascii="Calibri" w:hAnsi="Calibri"/>
          <w:sz w:val="22"/>
          <w:szCs w:val="22"/>
          <w:lang w:val="en-US"/>
        </w:rPr>
      </w:pPr>
      <w:r>
        <w:t>6.4.2</w:t>
      </w:r>
      <w:r>
        <w:rPr>
          <w:rFonts w:ascii="Calibri" w:hAnsi="Calibri"/>
          <w:sz w:val="22"/>
          <w:szCs w:val="22"/>
          <w:lang w:val="en-US"/>
        </w:rPr>
        <w:tab/>
      </w:r>
      <w:r>
        <w:t>Exchanged parameters</w:t>
      </w:r>
      <w:r>
        <w:tab/>
      </w:r>
      <w:r>
        <w:fldChar w:fldCharType="begin" w:fldLock="1"/>
      </w:r>
      <w:r>
        <w:instrText xml:space="preserve"> PAGEREF _Toc517169834 \h </w:instrText>
      </w:r>
      <w:r>
        <w:fldChar w:fldCharType="separate"/>
      </w:r>
      <w:r>
        <w:t>10</w:t>
      </w:r>
      <w:r>
        <w:fldChar w:fldCharType="end"/>
      </w:r>
    </w:p>
    <w:p w14:paraId="1B3470F6" w14:textId="77777777" w:rsidR="00F04957" w:rsidRDefault="00F04957">
      <w:pPr>
        <w:pStyle w:val="TOC3"/>
        <w:rPr>
          <w:rFonts w:ascii="Calibri" w:hAnsi="Calibri"/>
          <w:sz w:val="22"/>
          <w:szCs w:val="22"/>
          <w:lang w:val="en-US"/>
        </w:rPr>
      </w:pPr>
      <w:r>
        <w:t>6.4.3</w:t>
      </w:r>
      <w:r>
        <w:rPr>
          <w:rFonts w:ascii="Calibri" w:hAnsi="Calibri"/>
          <w:sz w:val="22"/>
          <w:szCs w:val="22"/>
          <w:lang w:val="en-US"/>
        </w:rPr>
        <w:tab/>
      </w:r>
      <w:r>
        <w:t>Change of speech codec configuration in the BSS</w:t>
      </w:r>
      <w:r>
        <w:tab/>
      </w:r>
      <w:r>
        <w:fldChar w:fldCharType="begin" w:fldLock="1"/>
      </w:r>
      <w:r>
        <w:instrText xml:space="preserve"> PAGEREF _Toc517169835 \h </w:instrText>
      </w:r>
      <w:r>
        <w:fldChar w:fldCharType="separate"/>
      </w:r>
      <w:r>
        <w:t>10</w:t>
      </w:r>
      <w:r>
        <w:fldChar w:fldCharType="end"/>
      </w:r>
    </w:p>
    <w:p w14:paraId="45DE4FFA" w14:textId="77777777" w:rsidR="00F04957" w:rsidRDefault="00F04957">
      <w:pPr>
        <w:pStyle w:val="TOC2"/>
        <w:rPr>
          <w:rFonts w:ascii="Calibri" w:hAnsi="Calibri"/>
          <w:sz w:val="22"/>
          <w:szCs w:val="22"/>
          <w:lang w:val="en-US"/>
        </w:rPr>
      </w:pPr>
      <w:r>
        <w:t>6.5</w:t>
      </w:r>
      <w:r>
        <w:rPr>
          <w:rFonts w:ascii="Calibri" w:hAnsi="Calibri"/>
          <w:sz w:val="22"/>
          <w:szCs w:val="22"/>
          <w:lang w:val="en-US"/>
        </w:rPr>
        <w:tab/>
      </w:r>
      <w:r>
        <w:t>TFO operation</w:t>
      </w:r>
      <w:r>
        <w:tab/>
      </w:r>
      <w:r>
        <w:fldChar w:fldCharType="begin" w:fldLock="1"/>
      </w:r>
      <w:r>
        <w:instrText xml:space="preserve"> PAGEREF _Toc517169836 \h </w:instrText>
      </w:r>
      <w:r>
        <w:fldChar w:fldCharType="separate"/>
      </w:r>
      <w:r>
        <w:t>10</w:t>
      </w:r>
      <w:r>
        <w:fldChar w:fldCharType="end"/>
      </w:r>
    </w:p>
    <w:p w14:paraId="7CAF1603" w14:textId="77777777" w:rsidR="00F04957" w:rsidRDefault="00F04957">
      <w:pPr>
        <w:pStyle w:val="TOC3"/>
        <w:rPr>
          <w:rFonts w:ascii="Calibri" w:hAnsi="Calibri"/>
          <w:sz w:val="22"/>
          <w:szCs w:val="22"/>
          <w:lang w:val="en-US"/>
        </w:rPr>
      </w:pPr>
      <w:r>
        <w:t>6.5.1</w:t>
      </w:r>
      <w:r>
        <w:rPr>
          <w:rFonts w:ascii="Calibri" w:hAnsi="Calibri"/>
          <w:sz w:val="22"/>
          <w:szCs w:val="22"/>
          <w:lang w:val="en-US"/>
        </w:rPr>
        <w:tab/>
      </w:r>
      <w:r>
        <w:t>End to end delay</w:t>
      </w:r>
      <w:r>
        <w:tab/>
      </w:r>
      <w:r>
        <w:fldChar w:fldCharType="begin" w:fldLock="1"/>
      </w:r>
      <w:r>
        <w:instrText xml:space="preserve"> PAGEREF _Toc517169837 \h </w:instrText>
      </w:r>
      <w:r>
        <w:fldChar w:fldCharType="separate"/>
      </w:r>
      <w:r>
        <w:t>10</w:t>
      </w:r>
      <w:r>
        <w:fldChar w:fldCharType="end"/>
      </w:r>
    </w:p>
    <w:p w14:paraId="63EC7C61" w14:textId="77777777" w:rsidR="00F04957" w:rsidRDefault="00F04957">
      <w:pPr>
        <w:pStyle w:val="TOC3"/>
        <w:rPr>
          <w:rFonts w:ascii="Calibri" w:hAnsi="Calibri"/>
          <w:sz w:val="22"/>
          <w:szCs w:val="22"/>
          <w:lang w:val="en-US"/>
        </w:rPr>
      </w:pPr>
      <w:r>
        <w:t>6.5.2</w:t>
      </w:r>
      <w:r>
        <w:rPr>
          <w:rFonts w:ascii="Calibri" w:hAnsi="Calibri"/>
          <w:sz w:val="22"/>
          <w:szCs w:val="22"/>
          <w:lang w:val="en-US"/>
        </w:rPr>
        <w:tab/>
      </w:r>
      <w:r>
        <w:t>Synchronisation between TRAUs</w:t>
      </w:r>
      <w:r>
        <w:tab/>
      </w:r>
      <w:r>
        <w:fldChar w:fldCharType="begin" w:fldLock="1"/>
      </w:r>
      <w:r>
        <w:instrText xml:space="preserve"> PAGEREF _Toc517169838 \h </w:instrText>
      </w:r>
      <w:r>
        <w:fldChar w:fldCharType="separate"/>
      </w:r>
      <w:r>
        <w:t>10</w:t>
      </w:r>
      <w:r>
        <w:fldChar w:fldCharType="end"/>
      </w:r>
    </w:p>
    <w:p w14:paraId="026C88DB" w14:textId="77777777" w:rsidR="00F04957" w:rsidRDefault="00F04957">
      <w:pPr>
        <w:pStyle w:val="TOC3"/>
        <w:rPr>
          <w:rFonts w:ascii="Calibri" w:hAnsi="Calibri"/>
          <w:sz w:val="22"/>
          <w:szCs w:val="22"/>
          <w:lang w:val="en-US"/>
        </w:rPr>
      </w:pPr>
      <w:r>
        <w:t>6.5.3</w:t>
      </w:r>
      <w:r>
        <w:rPr>
          <w:rFonts w:ascii="Calibri" w:hAnsi="Calibri"/>
          <w:sz w:val="22"/>
          <w:szCs w:val="22"/>
          <w:lang w:val="en-US"/>
        </w:rPr>
        <w:tab/>
      </w:r>
      <w:r>
        <w:t>Monitoring in TFO operation</w:t>
      </w:r>
      <w:r>
        <w:tab/>
      </w:r>
      <w:r>
        <w:fldChar w:fldCharType="begin" w:fldLock="1"/>
      </w:r>
      <w:r>
        <w:instrText xml:space="preserve"> PAGEREF _Toc517169839 \h </w:instrText>
      </w:r>
      <w:r>
        <w:fldChar w:fldCharType="separate"/>
      </w:r>
      <w:r>
        <w:t>11</w:t>
      </w:r>
      <w:r>
        <w:fldChar w:fldCharType="end"/>
      </w:r>
    </w:p>
    <w:p w14:paraId="18CAF774" w14:textId="77777777" w:rsidR="00F04957" w:rsidRDefault="00F04957">
      <w:pPr>
        <w:pStyle w:val="TOC3"/>
        <w:rPr>
          <w:rFonts w:ascii="Calibri" w:hAnsi="Calibri"/>
          <w:sz w:val="22"/>
          <w:szCs w:val="22"/>
          <w:lang w:val="en-US"/>
        </w:rPr>
      </w:pPr>
      <w:r>
        <w:t>6.5.4</w:t>
      </w:r>
      <w:r>
        <w:rPr>
          <w:rFonts w:ascii="Calibri" w:hAnsi="Calibri"/>
          <w:sz w:val="22"/>
          <w:szCs w:val="22"/>
          <w:lang w:val="en-US"/>
        </w:rPr>
        <w:tab/>
      </w:r>
      <w:r>
        <w:t>DTX aspects</w:t>
      </w:r>
      <w:r>
        <w:tab/>
      </w:r>
      <w:r>
        <w:fldChar w:fldCharType="begin" w:fldLock="1"/>
      </w:r>
      <w:r>
        <w:instrText xml:space="preserve"> PAGEREF _Toc517169840 \h </w:instrText>
      </w:r>
      <w:r>
        <w:fldChar w:fldCharType="separate"/>
      </w:r>
      <w:r>
        <w:t>11</w:t>
      </w:r>
      <w:r>
        <w:fldChar w:fldCharType="end"/>
      </w:r>
    </w:p>
    <w:p w14:paraId="3D83D1F8" w14:textId="77777777" w:rsidR="00F04957" w:rsidRDefault="00F04957">
      <w:pPr>
        <w:pStyle w:val="TOC3"/>
        <w:rPr>
          <w:rFonts w:ascii="Calibri" w:hAnsi="Calibri"/>
          <w:sz w:val="22"/>
          <w:szCs w:val="22"/>
          <w:lang w:val="en-US"/>
        </w:rPr>
      </w:pPr>
      <w:r>
        <w:t>6.5.5</w:t>
      </w:r>
      <w:r>
        <w:rPr>
          <w:rFonts w:ascii="Calibri" w:hAnsi="Calibri"/>
          <w:sz w:val="22"/>
          <w:szCs w:val="22"/>
          <w:lang w:val="en-US"/>
        </w:rPr>
        <w:tab/>
      </w:r>
      <w:r>
        <w:t>Error concealment</w:t>
      </w:r>
      <w:r>
        <w:tab/>
      </w:r>
      <w:r>
        <w:fldChar w:fldCharType="begin" w:fldLock="1"/>
      </w:r>
      <w:r>
        <w:instrText xml:space="preserve"> PAGEREF _Toc517169841 \h </w:instrText>
      </w:r>
      <w:r>
        <w:fldChar w:fldCharType="separate"/>
      </w:r>
      <w:r>
        <w:t>11</w:t>
      </w:r>
      <w:r>
        <w:fldChar w:fldCharType="end"/>
      </w:r>
    </w:p>
    <w:p w14:paraId="051AE3C0" w14:textId="77777777" w:rsidR="00F04957" w:rsidRDefault="00F04957">
      <w:pPr>
        <w:pStyle w:val="TOC3"/>
        <w:rPr>
          <w:rFonts w:ascii="Calibri" w:hAnsi="Calibri"/>
          <w:sz w:val="22"/>
          <w:szCs w:val="22"/>
          <w:lang w:val="en-US"/>
        </w:rPr>
      </w:pPr>
      <w:r>
        <w:t>6.5.6</w:t>
      </w:r>
      <w:r>
        <w:rPr>
          <w:rFonts w:ascii="Calibri" w:hAnsi="Calibri"/>
          <w:sz w:val="22"/>
          <w:szCs w:val="22"/>
          <w:lang w:val="en-US"/>
        </w:rPr>
        <w:tab/>
      </w:r>
      <w:r>
        <w:t>Management of UFE bit</w:t>
      </w:r>
      <w:r>
        <w:tab/>
      </w:r>
      <w:r>
        <w:fldChar w:fldCharType="begin" w:fldLock="1"/>
      </w:r>
      <w:r>
        <w:instrText xml:space="preserve"> PAGEREF _Toc517169842 \h </w:instrText>
      </w:r>
      <w:r>
        <w:fldChar w:fldCharType="separate"/>
      </w:r>
      <w:r>
        <w:t>11</w:t>
      </w:r>
      <w:r>
        <w:fldChar w:fldCharType="end"/>
      </w:r>
    </w:p>
    <w:p w14:paraId="739FE941" w14:textId="77777777" w:rsidR="00F04957" w:rsidRDefault="00F04957">
      <w:pPr>
        <w:pStyle w:val="TOC3"/>
        <w:rPr>
          <w:rFonts w:ascii="Calibri" w:hAnsi="Calibri"/>
          <w:sz w:val="22"/>
          <w:szCs w:val="22"/>
          <w:lang w:val="en-US"/>
        </w:rPr>
      </w:pPr>
      <w:r>
        <w:t>6.5.7</w:t>
      </w:r>
      <w:r>
        <w:rPr>
          <w:rFonts w:ascii="Calibri" w:hAnsi="Calibri"/>
          <w:sz w:val="22"/>
          <w:szCs w:val="22"/>
          <w:lang w:val="en-US"/>
        </w:rPr>
        <w:tab/>
      </w:r>
      <w:r>
        <w:t>Handover management</w:t>
      </w:r>
      <w:r>
        <w:tab/>
      </w:r>
      <w:r>
        <w:fldChar w:fldCharType="begin" w:fldLock="1"/>
      </w:r>
      <w:r>
        <w:instrText xml:space="preserve"> PAGEREF _Toc517169843 \h </w:instrText>
      </w:r>
      <w:r>
        <w:fldChar w:fldCharType="separate"/>
      </w:r>
      <w:r>
        <w:t>11</w:t>
      </w:r>
      <w:r>
        <w:fldChar w:fldCharType="end"/>
      </w:r>
    </w:p>
    <w:p w14:paraId="58C45EC5" w14:textId="77777777" w:rsidR="00F04957" w:rsidRDefault="00F04957">
      <w:pPr>
        <w:pStyle w:val="TOC3"/>
        <w:rPr>
          <w:rFonts w:ascii="Calibri" w:hAnsi="Calibri"/>
          <w:sz w:val="22"/>
          <w:szCs w:val="22"/>
          <w:lang w:val="en-US"/>
        </w:rPr>
      </w:pPr>
      <w:r>
        <w:t>6.5.8</w:t>
      </w:r>
      <w:r>
        <w:rPr>
          <w:rFonts w:ascii="Calibri" w:hAnsi="Calibri"/>
          <w:sz w:val="22"/>
          <w:szCs w:val="22"/>
          <w:lang w:val="en-US"/>
        </w:rPr>
        <w:tab/>
      </w:r>
      <w:r>
        <w:t>Other issues</w:t>
      </w:r>
      <w:r>
        <w:tab/>
      </w:r>
      <w:r>
        <w:fldChar w:fldCharType="begin" w:fldLock="1"/>
      </w:r>
      <w:r>
        <w:instrText xml:space="preserve"> PAGEREF _Toc517169844 \h </w:instrText>
      </w:r>
      <w:r>
        <w:fldChar w:fldCharType="separate"/>
      </w:r>
      <w:r>
        <w:t>12</w:t>
      </w:r>
      <w:r>
        <w:fldChar w:fldCharType="end"/>
      </w:r>
    </w:p>
    <w:p w14:paraId="007484A9" w14:textId="77777777" w:rsidR="00F04957" w:rsidRDefault="00F04957">
      <w:pPr>
        <w:pStyle w:val="TOC1"/>
        <w:rPr>
          <w:rFonts w:ascii="Calibri" w:hAnsi="Calibri"/>
          <w:szCs w:val="22"/>
          <w:lang w:val="en-US"/>
        </w:rPr>
      </w:pPr>
      <w:r>
        <w:t>7</w:t>
      </w:r>
      <w:r>
        <w:rPr>
          <w:rFonts w:ascii="Calibri" w:hAnsi="Calibri"/>
          <w:szCs w:val="22"/>
          <w:lang w:val="en-US"/>
        </w:rPr>
        <w:tab/>
      </w:r>
      <w:r>
        <w:t>Compatibility Issues</w:t>
      </w:r>
      <w:r>
        <w:tab/>
      </w:r>
      <w:r>
        <w:fldChar w:fldCharType="begin" w:fldLock="1"/>
      </w:r>
      <w:r>
        <w:instrText xml:space="preserve"> PAGEREF _Toc517169845 \h </w:instrText>
      </w:r>
      <w:r>
        <w:fldChar w:fldCharType="separate"/>
      </w:r>
      <w:r>
        <w:t>12</w:t>
      </w:r>
      <w:r>
        <w:fldChar w:fldCharType="end"/>
      </w:r>
    </w:p>
    <w:p w14:paraId="1111F9C0" w14:textId="77777777" w:rsidR="00F04957" w:rsidRDefault="00F04957">
      <w:pPr>
        <w:pStyle w:val="TOC1"/>
        <w:rPr>
          <w:rFonts w:ascii="Calibri" w:hAnsi="Calibri"/>
          <w:szCs w:val="22"/>
          <w:lang w:val="en-US"/>
        </w:rPr>
      </w:pPr>
      <w:r>
        <w:t>8</w:t>
      </w:r>
      <w:r>
        <w:rPr>
          <w:rFonts w:ascii="Calibri" w:hAnsi="Calibri"/>
          <w:szCs w:val="22"/>
          <w:lang w:val="en-US"/>
        </w:rPr>
        <w:tab/>
      </w:r>
      <w:r>
        <w:t>Interactions with Other Services</w:t>
      </w:r>
      <w:r>
        <w:tab/>
      </w:r>
      <w:r>
        <w:fldChar w:fldCharType="begin" w:fldLock="1"/>
      </w:r>
      <w:r>
        <w:instrText xml:space="preserve"> PAGEREF _Toc517169846 \h </w:instrText>
      </w:r>
      <w:r>
        <w:fldChar w:fldCharType="separate"/>
      </w:r>
      <w:r>
        <w:t>12</w:t>
      </w:r>
      <w:r>
        <w:fldChar w:fldCharType="end"/>
      </w:r>
    </w:p>
    <w:p w14:paraId="79A6F09F" w14:textId="77777777" w:rsidR="00F04957" w:rsidRDefault="00F04957">
      <w:pPr>
        <w:pStyle w:val="TOC2"/>
        <w:rPr>
          <w:rFonts w:ascii="Calibri" w:hAnsi="Calibri"/>
          <w:sz w:val="22"/>
          <w:szCs w:val="22"/>
          <w:lang w:val="en-US"/>
        </w:rPr>
      </w:pPr>
      <w:r>
        <w:t>8.1</w:t>
      </w:r>
      <w:r>
        <w:rPr>
          <w:rFonts w:ascii="Calibri" w:hAnsi="Calibri"/>
          <w:sz w:val="22"/>
          <w:szCs w:val="22"/>
          <w:lang w:val="en-US"/>
        </w:rPr>
        <w:tab/>
      </w:r>
      <w:r>
        <w:t>General</w:t>
      </w:r>
      <w:r>
        <w:tab/>
      </w:r>
      <w:r>
        <w:fldChar w:fldCharType="begin" w:fldLock="1"/>
      </w:r>
      <w:r>
        <w:instrText xml:space="preserve"> PAGEREF _Toc517169847 \h </w:instrText>
      </w:r>
      <w:r>
        <w:fldChar w:fldCharType="separate"/>
      </w:r>
      <w:r>
        <w:t>12</w:t>
      </w:r>
      <w:r>
        <w:fldChar w:fldCharType="end"/>
      </w:r>
    </w:p>
    <w:p w14:paraId="146A001C" w14:textId="77777777" w:rsidR="00F04957" w:rsidRDefault="00F04957">
      <w:pPr>
        <w:pStyle w:val="TOC2"/>
        <w:rPr>
          <w:rFonts w:ascii="Calibri" w:hAnsi="Calibri"/>
          <w:sz w:val="22"/>
          <w:szCs w:val="22"/>
          <w:lang w:val="en-US"/>
        </w:rPr>
      </w:pPr>
      <w:r>
        <w:t>8.2</w:t>
      </w:r>
      <w:r>
        <w:rPr>
          <w:rFonts w:ascii="Calibri" w:hAnsi="Calibri"/>
          <w:sz w:val="22"/>
          <w:szCs w:val="22"/>
          <w:lang w:val="en-US"/>
        </w:rPr>
        <w:tab/>
      </w:r>
      <w:r>
        <w:t>Support of DTMF</w:t>
      </w:r>
      <w:r>
        <w:tab/>
      </w:r>
      <w:r>
        <w:fldChar w:fldCharType="begin" w:fldLock="1"/>
      </w:r>
      <w:r>
        <w:instrText xml:space="preserve"> PAGEREF _Toc517169848 \h </w:instrText>
      </w:r>
      <w:r>
        <w:fldChar w:fldCharType="separate"/>
      </w:r>
      <w:r>
        <w:t>13</w:t>
      </w:r>
      <w:r>
        <w:fldChar w:fldCharType="end"/>
      </w:r>
    </w:p>
    <w:p w14:paraId="4192E31A" w14:textId="77777777" w:rsidR="00F04957" w:rsidRDefault="00F04957">
      <w:pPr>
        <w:pStyle w:val="TOC1"/>
        <w:rPr>
          <w:rFonts w:ascii="Calibri" w:hAnsi="Calibri"/>
          <w:szCs w:val="22"/>
          <w:lang w:val="en-US"/>
        </w:rPr>
      </w:pPr>
      <w:r>
        <w:t>9</w:t>
      </w:r>
      <w:r>
        <w:rPr>
          <w:rFonts w:ascii="Calibri" w:hAnsi="Calibri"/>
          <w:szCs w:val="22"/>
          <w:lang w:val="en-US"/>
        </w:rPr>
        <w:tab/>
      </w:r>
      <w:r>
        <w:t>Operational Aspects</w:t>
      </w:r>
      <w:r>
        <w:tab/>
      </w:r>
      <w:r>
        <w:fldChar w:fldCharType="begin" w:fldLock="1"/>
      </w:r>
      <w:r>
        <w:instrText xml:space="preserve"> PAGEREF _Toc517169849 \h </w:instrText>
      </w:r>
      <w:r>
        <w:fldChar w:fldCharType="separate"/>
      </w:r>
      <w:r>
        <w:t>13</w:t>
      </w:r>
      <w:r>
        <w:fldChar w:fldCharType="end"/>
      </w:r>
    </w:p>
    <w:p w14:paraId="3B1F2760" w14:textId="77777777" w:rsidR="00F04957" w:rsidRDefault="00F04957" w:rsidP="00F04957">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_Toc517169850 \h </w:instrText>
      </w:r>
      <w:r>
        <w:fldChar w:fldCharType="separate"/>
      </w:r>
      <w:r>
        <w:t>14</w:t>
      </w:r>
      <w:r>
        <w:fldChar w:fldCharType="end"/>
      </w:r>
    </w:p>
    <w:p w14:paraId="353659EE" w14:textId="77777777" w:rsidR="00933F19" w:rsidRDefault="00F04957">
      <w:r>
        <w:rPr>
          <w:noProof/>
          <w:sz w:val="22"/>
        </w:rPr>
        <w:fldChar w:fldCharType="end"/>
      </w:r>
    </w:p>
    <w:p w14:paraId="0124C0F4" w14:textId="77777777" w:rsidR="00933F19" w:rsidRDefault="00933F19">
      <w:pPr>
        <w:pStyle w:val="Heading1"/>
      </w:pPr>
      <w:r>
        <w:br w:type="page"/>
      </w:r>
      <w:bookmarkStart w:id="7" w:name="_Toc517169812"/>
      <w:r>
        <w:lastRenderedPageBreak/>
        <w:t>Foreword</w:t>
      </w:r>
      <w:bookmarkEnd w:id="7"/>
    </w:p>
    <w:p w14:paraId="7A0AFAAC" w14:textId="77777777" w:rsidR="00933F19" w:rsidRDefault="00933F19">
      <w:r>
        <w:t>This Technical Specification has been produced by the 3</w:t>
      </w:r>
      <w:r>
        <w:rPr>
          <w:vertAlign w:val="superscript"/>
        </w:rPr>
        <w:t>rd</w:t>
      </w:r>
      <w:r>
        <w:t xml:space="preserve"> Generation Partnership Project (3GPP).</w:t>
      </w:r>
    </w:p>
    <w:p w14:paraId="123F94DF" w14:textId="77777777" w:rsidR="00933F19" w:rsidRDefault="00933F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3EDBBF" w14:textId="77777777" w:rsidR="00933F19" w:rsidRDefault="00933F19">
      <w:pPr>
        <w:pStyle w:val="B1"/>
        <w:rPr>
          <w:lang w:val="fr-FR"/>
        </w:rPr>
      </w:pPr>
      <w:r>
        <w:rPr>
          <w:lang w:val="fr-FR"/>
        </w:rPr>
        <w:t>Version x.y.z</w:t>
      </w:r>
    </w:p>
    <w:p w14:paraId="0280F2BA" w14:textId="77777777" w:rsidR="00933F19" w:rsidRDefault="00933F19">
      <w:pPr>
        <w:pStyle w:val="B1"/>
      </w:pPr>
      <w:r>
        <w:t>where:</w:t>
      </w:r>
    </w:p>
    <w:p w14:paraId="27EC6FDC" w14:textId="77777777" w:rsidR="00933F19" w:rsidRDefault="00933F19">
      <w:pPr>
        <w:pStyle w:val="B2"/>
      </w:pPr>
      <w:r>
        <w:t>x</w:t>
      </w:r>
      <w:r>
        <w:tab/>
        <w:t>the first digit:</w:t>
      </w:r>
    </w:p>
    <w:p w14:paraId="348C1DCC" w14:textId="77777777" w:rsidR="00933F19" w:rsidRDefault="00933F19">
      <w:pPr>
        <w:pStyle w:val="B3"/>
      </w:pPr>
      <w:r>
        <w:t>1</w:t>
      </w:r>
      <w:r>
        <w:tab/>
        <w:t>presented to TSG for information;</w:t>
      </w:r>
    </w:p>
    <w:p w14:paraId="7E5FE18A" w14:textId="77777777" w:rsidR="00933F19" w:rsidRDefault="00933F19">
      <w:pPr>
        <w:pStyle w:val="B3"/>
      </w:pPr>
      <w:r>
        <w:t>2</w:t>
      </w:r>
      <w:r>
        <w:tab/>
        <w:t>presented to TSG for approval;</w:t>
      </w:r>
    </w:p>
    <w:p w14:paraId="3F5C6172" w14:textId="77777777" w:rsidR="00933F19" w:rsidRDefault="00933F19">
      <w:pPr>
        <w:pStyle w:val="B3"/>
      </w:pPr>
      <w:r>
        <w:t>3</w:t>
      </w:r>
      <w:r>
        <w:tab/>
        <w:t>or greater indicates TSG approved document under change control.</w:t>
      </w:r>
    </w:p>
    <w:p w14:paraId="5613250F" w14:textId="77777777" w:rsidR="00933F19" w:rsidRDefault="00933F19">
      <w:pPr>
        <w:pStyle w:val="B2"/>
      </w:pPr>
      <w:r>
        <w:t>y</w:t>
      </w:r>
      <w:r>
        <w:tab/>
        <w:t>the second digit is incremented for all changes of substance, i.e. technical enhancements, corrections, updates, etc.</w:t>
      </w:r>
    </w:p>
    <w:p w14:paraId="378197B4" w14:textId="77777777" w:rsidR="00933F19" w:rsidRDefault="00933F19">
      <w:pPr>
        <w:pStyle w:val="B2"/>
      </w:pPr>
      <w:r>
        <w:t>z</w:t>
      </w:r>
      <w:r>
        <w:tab/>
        <w:t>the third digit is incremented when editorial only changes have been incorporated in the document.</w:t>
      </w:r>
    </w:p>
    <w:p w14:paraId="01A59369" w14:textId="77777777" w:rsidR="00933F19" w:rsidRDefault="00933F19">
      <w:pPr>
        <w:pStyle w:val="Heading1"/>
      </w:pPr>
      <w:r>
        <w:br w:type="page"/>
      </w:r>
      <w:bookmarkStart w:id="8" w:name="_Toc517169813"/>
      <w:r>
        <w:lastRenderedPageBreak/>
        <w:t>1</w:t>
      </w:r>
      <w:r>
        <w:tab/>
        <w:t>Scope</w:t>
      </w:r>
      <w:bookmarkEnd w:id="8"/>
    </w:p>
    <w:p w14:paraId="4814CD67" w14:textId="77777777" w:rsidR="00933F19" w:rsidRDefault="00933F19">
      <w:r>
        <w:t>The present document defines the stage 2 service description for Tandem Free Operation (TFO) in and between GSM and UMTS. Tandem Free Operation applies only to speech calls.</w:t>
      </w:r>
    </w:p>
    <w:p w14:paraId="6118D357" w14:textId="77777777" w:rsidR="00933F19" w:rsidRDefault="00933F19">
      <w:pPr>
        <w:pStyle w:val="NO"/>
      </w:pPr>
      <w:r>
        <w:t>NOTE:</w:t>
      </w:r>
      <w:r>
        <w:tab/>
        <w:t>The TFO principles are built so that they could be used as well by other systems other than GSM and UMTS.</w:t>
      </w:r>
    </w:p>
    <w:p w14:paraId="10709DA1" w14:textId="77777777" w:rsidR="00933F19" w:rsidRDefault="00933F19">
      <w:r>
        <w:t>In analogy with ITU-T Recommendations I.130 [</w:t>
      </w:r>
      <w:r>
        <w:rPr>
          <w:noProof/>
        </w:rPr>
        <w:t>2</w:t>
      </w:r>
      <w:r>
        <w:t>] and with reference to ITU-T Recommendations Q.65 VI.1 (Stage 2 of the method for the characterisation of services supported by an ISDN</w:t>
      </w:r>
      <w:r>
        <w:rPr>
          <w:rFonts w:ascii="Helvetica" w:hAnsi="Helvetica"/>
        </w:rPr>
        <w:t>)</w:t>
      </w:r>
      <w:r>
        <w:t>, the second stage of the following three-level structure is derived from a stage 1 service description.</w:t>
      </w:r>
    </w:p>
    <w:p w14:paraId="4B5BE7FA" w14:textId="77777777" w:rsidR="00933F19" w:rsidRDefault="00933F19">
      <w:pPr>
        <w:pStyle w:val="B1"/>
      </w:pPr>
      <w:r>
        <w:t>-</w:t>
      </w:r>
      <w:r>
        <w:tab/>
        <w:t>Stage 1 is an overall service description, from the service subscriber's and user's standpoints, that views the network as a single entity which provides services to the user.</w:t>
      </w:r>
    </w:p>
    <w:p w14:paraId="1FDF4E65" w14:textId="77777777" w:rsidR="00933F19" w:rsidRDefault="00933F19">
      <w:pPr>
        <w:pStyle w:val="B1"/>
      </w:pPr>
      <w:r>
        <w:t>-</w:t>
      </w:r>
      <w:r>
        <w:tab/>
        <w:t>Stage 2 identifies the functional capabilities and information flows needed to support the service described in stage 1. Furthermore, it identifies various possible physical locations for the functional capabilities. The output of Stage 2, which is signalling system independent, is used as an input to Stage 3, the design of signalling system and switching Recommendations.</w:t>
      </w:r>
    </w:p>
    <w:p w14:paraId="54CF33BC" w14:textId="77777777" w:rsidR="00933F19" w:rsidRDefault="00933F19">
      <w:pPr>
        <w:pStyle w:val="B1"/>
      </w:pPr>
      <w:r>
        <w:t>-</w:t>
      </w:r>
      <w:r>
        <w:tab/>
        <w:t>Stage 3 defines the signalling system protocols and switching functions needed to implement the service described in stage 2.</w:t>
      </w:r>
    </w:p>
    <w:p w14:paraId="2C00923C" w14:textId="77777777" w:rsidR="00933F19" w:rsidRDefault="00933F19">
      <w:pPr>
        <w:pStyle w:val="Heading1"/>
      </w:pPr>
      <w:bookmarkStart w:id="9" w:name="_Toc517169814"/>
      <w:r>
        <w:t>2</w:t>
      </w:r>
      <w:r>
        <w:tab/>
        <w:t>References</w:t>
      </w:r>
      <w:bookmarkEnd w:id="9"/>
    </w:p>
    <w:p w14:paraId="2CF6C098" w14:textId="77777777" w:rsidR="00933F19" w:rsidRDefault="00933F19">
      <w:r>
        <w:t>The following documents contain provisions which, through reference in this text, constitute provisions of the present document.</w:t>
      </w:r>
    </w:p>
    <w:p w14:paraId="114754EC" w14:textId="77777777" w:rsidR="00933F19" w:rsidRDefault="00C026A3" w:rsidP="00C026A3">
      <w:pPr>
        <w:pStyle w:val="B1"/>
      </w:pPr>
      <w:r>
        <w:t>-</w:t>
      </w:r>
      <w:r>
        <w:tab/>
      </w:r>
      <w:r w:rsidR="00933F19">
        <w:t>References are either specific (identified by date of publication, edition number, version number, etc.) or non</w:t>
      </w:r>
      <w:r w:rsidR="00933F19">
        <w:noBreakHyphen/>
        <w:t>specific.</w:t>
      </w:r>
    </w:p>
    <w:p w14:paraId="7891A312" w14:textId="77777777" w:rsidR="00933F19" w:rsidRDefault="00C026A3" w:rsidP="00C026A3">
      <w:pPr>
        <w:pStyle w:val="B1"/>
      </w:pPr>
      <w:r>
        <w:t>-</w:t>
      </w:r>
      <w:r>
        <w:tab/>
      </w:r>
      <w:r w:rsidR="00933F19">
        <w:t>For a specific reference, subsequent revisions do not apply.</w:t>
      </w:r>
    </w:p>
    <w:p w14:paraId="0629D25E" w14:textId="77777777" w:rsidR="00933F19" w:rsidRDefault="00C026A3" w:rsidP="00C026A3">
      <w:pPr>
        <w:pStyle w:val="B1"/>
      </w:pPr>
      <w:r>
        <w:t>-</w:t>
      </w:r>
      <w:r>
        <w:tab/>
      </w:r>
      <w:r w:rsidR="00933F19">
        <w:t xml:space="preserve">For a non-specific reference, the latest version applies. In the case of a reference to a 3GPP document (including a GSM document), a non-specific reference implicitly refers to the latest version of that document </w:t>
      </w:r>
      <w:r w:rsidR="00933F19">
        <w:rPr>
          <w:i/>
          <w:iCs/>
        </w:rPr>
        <w:t>in the same Release as the present document</w:t>
      </w:r>
      <w:r w:rsidR="00933F19">
        <w:t>.</w:t>
      </w:r>
    </w:p>
    <w:p w14:paraId="0D781820" w14:textId="77777777" w:rsidR="00933F19" w:rsidRDefault="00933F19">
      <w:pPr>
        <w:pStyle w:val="EX"/>
      </w:pPr>
      <w:r>
        <w:t>[</w:t>
      </w:r>
      <w:bookmarkStart w:id="10" w:name="REF_3GPPTR0104"/>
      <w:r>
        <w:rPr>
          <w:noProof/>
        </w:rPr>
        <w:t>1</w:t>
      </w:r>
      <w:bookmarkEnd w:id="10"/>
      <w:r>
        <w:t>]</w:t>
      </w:r>
      <w:r>
        <w:tab/>
        <w:t>3GPP TR 01.04: "Digital cellular telecommunications system (Phase 2+); Abbreviations and acronyms".</w:t>
      </w:r>
    </w:p>
    <w:p w14:paraId="53422B09" w14:textId="77777777" w:rsidR="00933F19" w:rsidRDefault="00933F19">
      <w:pPr>
        <w:pStyle w:val="EX"/>
      </w:pPr>
      <w:r>
        <w:t>[</w:t>
      </w:r>
      <w:bookmarkStart w:id="11" w:name="REF_ITU_TRECOMMENDATIONSI130"/>
      <w:r>
        <w:rPr>
          <w:noProof/>
        </w:rPr>
        <w:t>2</w:t>
      </w:r>
      <w:bookmarkEnd w:id="11"/>
      <w:r>
        <w:t>]</w:t>
      </w:r>
      <w:r>
        <w:tab/>
        <w:t>ITU-T Recommendations I.130 (1988): "Method for the characterization of telecommunication services supported by an ISDN and network capabilities of an ISDN".</w:t>
      </w:r>
    </w:p>
    <w:p w14:paraId="2C79E6F1" w14:textId="77777777" w:rsidR="00933F19" w:rsidRDefault="00933F19">
      <w:pPr>
        <w:pStyle w:val="EX"/>
      </w:pPr>
      <w:r>
        <w:t>[</w:t>
      </w:r>
      <w:bookmarkStart w:id="12" w:name="REF_3GPPTS22053"/>
      <w:r>
        <w:rPr>
          <w:noProof/>
        </w:rPr>
        <w:t>3</w:t>
      </w:r>
      <w:bookmarkEnd w:id="12"/>
      <w:r>
        <w:t>]</w:t>
      </w:r>
      <w:r>
        <w:tab/>
        <w:t>3GPP TS 22.053: "Tandem Free Operation (TFO); Service Description - Stage 1".</w:t>
      </w:r>
    </w:p>
    <w:p w14:paraId="5B9D69E4" w14:textId="77777777" w:rsidR="00933F19" w:rsidRDefault="00933F19">
      <w:pPr>
        <w:pStyle w:val="EX"/>
      </w:pPr>
      <w:r>
        <w:t>[</w:t>
      </w:r>
      <w:bookmarkStart w:id="13" w:name="REF_3GPPTS48060"/>
      <w:r>
        <w:rPr>
          <w:noProof/>
        </w:rPr>
        <w:t>4</w:t>
      </w:r>
      <w:bookmarkEnd w:id="13"/>
      <w:r>
        <w:t>]</w:t>
      </w:r>
      <w:r>
        <w:tab/>
        <w:t>3GPP TS 48.060: "Digital cellular telecommunications system (Phase 2+); In-band control of remote transcoders and rate adaptors for full rate traffic channels".</w:t>
      </w:r>
    </w:p>
    <w:p w14:paraId="40F42E76" w14:textId="77777777" w:rsidR="00933F19" w:rsidRDefault="00933F19">
      <w:pPr>
        <w:pStyle w:val="EX"/>
      </w:pPr>
      <w:r>
        <w:t>[</w:t>
      </w:r>
      <w:bookmarkStart w:id="14" w:name="REF_3GPPTS48061"/>
      <w:r>
        <w:rPr>
          <w:noProof/>
        </w:rPr>
        <w:t>5</w:t>
      </w:r>
      <w:bookmarkEnd w:id="14"/>
      <w:r>
        <w:t>]</w:t>
      </w:r>
      <w:r>
        <w:tab/>
        <w:t>3GPP TS 48.061: "Digital cellular telecommunications system (Phase 2+); In-band control of remote transcoders and rate adaptors for half rate traffic channels".</w:t>
      </w:r>
    </w:p>
    <w:p w14:paraId="72A74E83" w14:textId="77777777" w:rsidR="00933F19" w:rsidRDefault="00933F19">
      <w:pPr>
        <w:pStyle w:val="Heading1"/>
      </w:pPr>
      <w:bookmarkStart w:id="15" w:name="_Toc517169815"/>
      <w:r>
        <w:lastRenderedPageBreak/>
        <w:t>3</w:t>
      </w:r>
      <w:r>
        <w:tab/>
        <w:t>Definitions and abbreviations</w:t>
      </w:r>
      <w:bookmarkEnd w:id="15"/>
    </w:p>
    <w:p w14:paraId="177BFC24" w14:textId="77777777" w:rsidR="00933F19" w:rsidRDefault="00933F19">
      <w:pPr>
        <w:pStyle w:val="Heading2"/>
      </w:pPr>
      <w:bookmarkStart w:id="16" w:name="_Toc517169816"/>
      <w:r>
        <w:t>3.1</w:t>
      </w:r>
      <w:r>
        <w:tab/>
        <w:t>Definitions</w:t>
      </w:r>
      <w:bookmarkEnd w:id="16"/>
    </w:p>
    <w:p w14:paraId="0A84B0FF" w14:textId="77777777" w:rsidR="00933F19" w:rsidRDefault="00933F19">
      <w:pPr>
        <w:keepNext/>
        <w:keepLines/>
      </w:pPr>
      <w:r>
        <w:t>For the purposes of the present document, the following terms and definitions apply:</w:t>
      </w:r>
    </w:p>
    <w:p w14:paraId="1F86D7CB" w14:textId="77777777" w:rsidR="00933F19" w:rsidRDefault="00933F19">
      <w:pPr>
        <w:keepNext/>
        <w:keepLines/>
      </w:pPr>
      <w:r>
        <w:rPr>
          <w:b/>
        </w:rPr>
        <w:t>Tandem Free Operation:</w:t>
      </w:r>
      <w:r>
        <w:t xml:space="preserve"> corresponds to the </w:t>
      </w:r>
      <w:smartTag w:uri="urn:schemas-microsoft-com:office:smarttags" w:element="place">
        <w:smartTag w:uri="urn:schemas-microsoft-com:office:smarttags" w:element="City">
          <w:r>
            <w:t>Mobile-to-Mobile</w:t>
          </w:r>
        </w:smartTag>
      </w:smartTag>
      <w:r>
        <w:t xml:space="preserve"> calls for which the speech is not transcoded two times but only one by the Mobile Stations</w:t>
      </w:r>
    </w:p>
    <w:p w14:paraId="13114038" w14:textId="77777777" w:rsidR="00933F19" w:rsidRDefault="00933F19">
      <w:r>
        <w:t>For simplicity the term MS is also used when UE is meant for 3G systems. The same is valid for TRAU and TC analogously.</w:t>
      </w:r>
    </w:p>
    <w:p w14:paraId="17D96409" w14:textId="77777777" w:rsidR="00933F19" w:rsidRDefault="00933F19">
      <w:pPr>
        <w:pStyle w:val="Heading2"/>
      </w:pPr>
      <w:bookmarkStart w:id="17" w:name="_Toc517169817"/>
      <w:r>
        <w:t>3.2</w:t>
      </w:r>
      <w:r>
        <w:tab/>
        <w:t>Abbreviations</w:t>
      </w:r>
      <w:bookmarkEnd w:id="17"/>
    </w:p>
    <w:p w14:paraId="09DF6FE2" w14:textId="77777777" w:rsidR="00933F19" w:rsidRDefault="00933F19">
      <w:r>
        <w:t>For the purposes of the present document, the following abbreviations apply:</w:t>
      </w:r>
    </w:p>
    <w:p w14:paraId="5BD3F6EF" w14:textId="77777777" w:rsidR="00933F19" w:rsidRDefault="00933F19">
      <w:pPr>
        <w:pStyle w:val="EW"/>
      </w:pPr>
      <w:r>
        <w:t>IPE:</w:t>
      </w:r>
      <w:r>
        <w:tab/>
        <w:t>In Path Equipment</w:t>
      </w:r>
    </w:p>
    <w:p w14:paraId="6DB513C0" w14:textId="77777777" w:rsidR="00933F19" w:rsidRDefault="00933F19">
      <w:pPr>
        <w:pStyle w:val="EX"/>
      </w:pPr>
      <w:r>
        <w:t>TFO:</w:t>
      </w:r>
      <w:r>
        <w:tab/>
        <w:t>Tandem Free Operation</w:t>
      </w:r>
    </w:p>
    <w:p w14:paraId="56C3A04A" w14:textId="77777777" w:rsidR="00933F19" w:rsidRDefault="00933F19">
      <w:r>
        <w:t>Further abbreviations used may be found in 3GPP TR 01.04 [</w:t>
      </w:r>
      <w:r>
        <w:rPr>
          <w:noProof/>
        </w:rPr>
        <w:t>1</w:t>
      </w:r>
      <w:r>
        <w:t>].</w:t>
      </w:r>
    </w:p>
    <w:p w14:paraId="29E91452" w14:textId="77777777" w:rsidR="00933F19" w:rsidRDefault="00933F19">
      <w:pPr>
        <w:pStyle w:val="Heading1"/>
      </w:pPr>
      <w:bookmarkStart w:id="18" w:name="_Toc517169818"/>
      <w:r>
        <w:t>4</w:t>
      </w:r>
      <w:r>
        <w:tab/>
        <w:t>Main Concepts</w:t>
      </w:r>
      <w:bookmarkEnd w:id="18"/>
    </w:p>
    <w:p w14:paraId="6DBD54AB" w14:textId="77777777" w:rsidR="00933F19" w:rsidRDefault="00933F19">
      <w:r>
        <w:t xml:space="preserve">In-band TFO aims to remove the speech coding and decoding done in the BSS in </w:t>
      </w:r>
      <w:smartTag w:uri="urn:schemas-microsoft-com:office:smarttags" w:element="place">
        <w:smartTag w:uri="urn:schemas-microsoft-com:office:smarttags" w:element="State">
          <w:r>
            <w:t>MS-to-MS</w:t>
          </w:r>
        </w:smartTag>
      </w:smartTag>
      <w:r>
        <w:t xml:space="preserve"> calls in order to improve the perceived speech quality. In-band TFO is established after call set-up using in-band signalling. This signalling is therefore controlled by the TRAU.</w:t>
      </w:r>
    </w:p>
    <w:p w14:paraId="13661DE2" w14:textId="77777777" w:rsidR="00933F19" w:rsidRDefault="00933F19">
      <w:r>
        <w:t>Using in-band signalling implies that the link between the TRAUs is transparent in the sense that the digital content of what is emitted by a TRAU is not modified. The so-called In Path Equipments must therefore be disabled or configured in such a way that the information (signalling and coded speech) required for Tandem Free is not altered.</w:t>
      </w:r>
    </w:p>
    <w:p w14:paraId="4F952105" w14:textId="77777777" w:rsidR="00933F19" w:rsidRDefault="00933F19">
      <w:pPr>
        <w:pStyle w:val="Heading1"/>
      </w:pPr>
      <w:bookmarkStart w:id="19" w:name="_Toc517169819"/>
      <w:r>
        <w:t>5</w:t>
      </w:r>
      <w:r>
        <w:tab/>
        <w:t>TFO Architecture and Transmission Mechanism</w:t>
      </w:r>
      <w:bookmarkEnd w:id="19"/>
    </w:p>
    <w:p w14:paraId="2720A651" w14:textId="77777777" w:rsidR="00933F19" w:rsidRDefault="00933F19">
      <w:pPr>
        <w:pStyle w:val="Heading2"/>
      </w:pPr>
      <w:bookmarkStart w:id="20" w:name="_Toc517169820"/>
      <w:r>
        <w:t>5.1</w:t>
      </w:r>
      <w:r>
        <w:tab/>
        <w:t>TFO Access Interfaces and Reference Points</w:t>
      </w:r>
      <w:bookmarkEnd w:id="20"/>
    </w:p>
    <w:p w14:paraId="2A9941AD" w14:textId="77777777" w:rsidR="00933F19" w:rsidRDefault="00933F19">
      <w:r>
        <w:t>The GSM BSS reference points for TFO are described in figure 1. GSM A interface reference point applies here with the exception that speech is not in the standard 64 kbit/s PCM format and between TFO TRAUs in-band signalling is used. For speech and in-band signalling the MSC is transparent.</w:t>
      </w:r>
    </w:p>
    <w:p w14:paraId="547951EE" w14:textId="77777777" w:rsidR="00933F19" w:rsidRDefault="00933F19">
      <w:r>
        <w:t>The UMTS core network reference points for TFO are described in figure 2. The UMTS Nb interface reference point applies here with the exception that speech is not in the standard 64 kbit/s PCM format and between TFO TRAUs in-band signalling is used. For speech and in-band signalling the Core Network is transparent.</w:t>
      </w:r>
    </w:p>
    <w:p w14:paraId="4D48E742" w14:textId="77777777" w:rsidR="00933F19" w:rsidRDefault="00933F19">
      <w:r>
        <w:t>Additional transmission equipments are taken into account. These equipments are all those which can process the PCM signal between the two peer BSS, e.g. echo cancellers, DCME. The BSS to BSS transmission is then considered transparent provided no transmission equipment along the circuit do not modify the 1 or more LSB or these transmission equipments implement a TFO "transparency mode". A specific signalling allows to remotely control in-band these equipments.</w:t>
      </w:r>
    </w:p>
    <w:p w14:paraId="00DCB9FA" w14:textId="77777777" w:rsidR="00933F19" w:rsidRDefault="00933F19">
      <w:r>
        <w:t>BSS-MSC out-of-band signalling consists in this version of TFO of the normal BSSMAP signalling which carries the list of acceptable speech codec that may be used for the TFO negotiation mechanism.</w:t>
      </w:r>
    </w:p>
    <w:p w14:paraId="2ED76DFC" w14:textId="77777777" w:rsidR="00933F19" w:rsidRDefault="00933F19">
      <w:r>
        <w:t>Use of TFO specific out-of-band mechanism is not foreseen  in that version of the specification.</w:t>
      </w:r>
    </w:p>
    <w:bookmarkStart w:id="21" w:name="_MON_1044789510"/>
    <w:bookmarkStart w:id="22" w:name="_MON_1044820384"/>
    <w:bookmarkStart w:id="23" w:name="_MON_1044820553"/>
    <w:bookmarkStart w:id="24" w:name="_MON_1044820571"/>
    <w:bookmarkStart w:id="25" w:name="_MON_1044820793"/>
    <w:bookmarkEnd w:id="21"/>
    <w:bookmarkEnd w:id="22"/>
    <w:bookmarkEnd w:id="23"/>
    <w:bookmarkEnd w:id="24"/>
    <w:bookmarkEnd w:id="25"/>
    <w:p w14:paraId="19A31EF0" w14:textId="77777777" w:rsidR="00933F19" w:rsidRDefault="00933F19">
      <w:pPr>
        <w:pStyle w:val="TH"/>
      </w:pPr>
      <w:r>
        <w:object w:dxaOrig="9630" w:dyaOrig="3984" w14:anchorId="66A97127">
          <v:shape id="_x0000_i1027" type="#_x0000_t75" style="width:481.5pt;height:199.15pt" o:ole="" fillcolor="window">
            <v:imagedata r:id="rId10" o:title=""/>
          </v:shape>
          <o:OLEObject Type="Embed" ProgID="Word.Picture.8" ShapeID="_x0000_i1027" DrawAspect="Content" ObjectID="_1778734241" r:id="rId11"/>
        </w:object>
      </w:r>
    </w:p>
    <w:p w14:paraId="21E6999F" w14:textId="77777777" w:rsidR="00933F19" w:rsidRDefault="00933F19">
      <w:pPr>
        <w:pStyle w:val="TF"/>
      </w:pPr>
      <w:r>
        <w:t>Figure 1</w:t>
      </w:r>
    </w:p>
    <w:bookmarkStart w:id="26" w:name="_MON_1044820600"/>
    <w:bookmarkStart w:id="27" w:name="_MON_1044820681"/>
    <w:bookmarkStart w:id="28" w:name="_MON_1044820852"/>
    <w:bookmarkEnd w:id="26"/>
    <w:bookmarkEnd w:id="27"/>
    <w:bookmarkEnd w:id="28"/>
    <w:p w14:paraId="26A01BFA" w14:textId="77777777" w:rsidR="00933F19" w:rsidRDefault="00933F19">
      <w:pPr>
        <w:pStyle w:val="TH"/>
      </w:pPr>
      <w:r>
        <w:object w:dxaOrig="9770" w:dyaOrig="4274" w14:anchorId="0D66C1B5">
          <v:shape id="_x0000_i1028" type="#_x0000_t75" style="width:466.5pt;height:204pt" o:ole="" fillcolor="window">
            <v:imagedata r:id="rId12" o:title=""/>
          </v:shape>
          <o:OLEObject Type="Embed" ProgID="Word.Picture.8" ShapeID="_x0000_i1028" DrawAspect="Content" ObjectID="_1778734242" r:id="rId13"/>
        </w:object>
      </w:r>
    </w:p>
    <w:p w14:paraId="675E1248" w14:textId="77777777" w:rsidR="00933F19" w:rsidRDefault="00933F19">
      <w:pPr>
        <w:pStyle w:val="TF"/>
      </w:pPr>
      <w:r>
        <w:t>Figure 2</w:t>
      </w:r>
    </w:p>
    <w:p w14:paraId="1EF04F27" w14:textId="77777777" w:rsidR="00933F19" w:rsidRDefault="00933F19">
      <w:pPr>
        <w:pStyle w:val="Heading2"/>
      </w:pPr>
      <w:bookmarkStart w:id="29" w:name="_Toc517169821"/>
      <w:r>
        <w:t>5.2</w:t>
      </w:r>
      <w:r>
        <w:tab/>
        <w:t>General In-band Transmission Mechanism for TFO</w:t>
      </w:r>
      <w:bookmarkEnd w:id="29"/>
    </w:p>
    <w:p w14:paraId="0419580C" w14:textId="77777777" w:rsidR="00933F19" w:rsidRDefault="00933F19">
      <w:r>
        <w:t>In TFO establishment mode, one bit out of 16 LSB bits is regularly stolen of the 64 kbits/s circuit. This provides for a 0,5 kbits/s channel and has been selected so that the degradation on the speech quality is inaudible.</w:t>
      </w:r>
    </w:p>
    <w:p w14:paraId="5B5385C5" w14:textId="77777777" w:rsidR="00933F19" w:rsidRDefault="00933F19">
      <w:r>
        <w:t>In TFO established mode bit stealing takes place on the LSB bit/s (bit 8, 7.. 9-N; N&gt;=1: number of stolen LSB bits) on each PCM sample. The number N of stolen LSB bit/s depends on the codec type. This provides for a N*8 kbits/s channel that allows to carry vocoded speech in TFO frames. The contents of the "unstolen" bits 1- (8-N) is normal A/</w:t>
      </w:r>
      <w:r>
        <w:sym w:font="Symbol" w:char="F06D"/>
      </w:r>
      <w:r>
        <w:noBreakHyphen/>
        <w:t>law information.</w:t>
      </w:r>
    </w:p>
    <w:p w14:paraId="2E3FC65C" w14:textId="77777777" w:rsidR="00933F19" w:rsidRDefault="00933F19">
      <w:pPr>
        <w:pStyle w:val="Heading2"/>
      </w:pPr>
      <w:bookmarkStart w:id="30" w:name="_Toc517169822"/>
      <w:r>
        <w:t>5.3</w:t>
      </w:r>
      <w:r>
        <w:tab/>
        <w:t>High-Level Functions Required for TFO</w:t>
      </w:r>
      <w:bookmarkEnd w:id="30"/>
    </w:p>
    <w:p w14:paraId="5FA9918F" w14:textId="77777777" w:rsidR="00933F19" w:rsidRDefault="00933F19">
      <w:r>
        <w:t>The high level functions which apply to TFO are described hereafter. Not all these functions need necessarily to be covered by the first description of TFO since some issues may be too complex to solve in an initial stage or at all.</w:t>
      </w:r>
    </w:p>
    <w:p w14:paraId="07420880" w14:textId="77777777" w:rsidR="00933F19" w:rsidRDefault="00933F19">
      <w:pPr>
        <w:keepNext/>
        <w:keepLines/>
      </w:pPr>
      <w:r>
        <w:lastRenderedPageBreak/>
        <w:t>The list of functions which are applicable to the BSS follows:</w:t>
      </w:r>
    </w:p>
    <w:p w14:paraId="0B4CB90C" w14:textId="77777777" w:rsidR="00933F19" w:rsidRDefault="00933F19">
      <w:pPr>
        <w:pStyle w:val="B1"/>
        <w:keepNext/>
        <w:keepLines/>
      </w:pPr>
      <w:r>
        <w:t>-</w:t>
      </w:r>
      <w:r>
        <w:tab/>
        <w:t>signalling a request message (TFO_REQ) on the A interface that the TRAU supports TFO;</w:t>
      </w:r>
    </w:p>
    <w:p w14:paraId="1963AAB9" w14:textId="77777777" w:rsidR="00933F19" w:rsidRDefault="00933F19">
      <w:pPr>
        <w:pStyle w:val="B1"/>
        <w:keepNext/>
        <w:keepLines/>
      </w:pPr>
      <w:r>
        <w:t>-</w:t>
      </w:r>
      <w:r>
        <w:tab/>
        <w:t>signalling an acknowledgement message (TFO_ACK) that the request message has been received from the peer entity;</w:t>
      </w:r>
    </w:p>
    <w:p w14:paraId="1F9938E0" w14:textId="77777777" w:rsidR="00933F19" w:rsidRDefault="00933F19">
      <w:pPr>
        <w:pStyle w:val="B1"/>
      </w:pPr>
      <w:r>
        <w:t>-</w:t>
      </w:r>
      <w:r>
        <w:tab/>
        <w:t>monitoring request and acknowledgement messages on the A interface that the peer entity supports TFO;</w:t>
      </w:r>
    </w:p>
    <w:p w14:paraId="5427AFA8" w14:textId="77777777" w:rsidR="00933F19" w:rsidRDefault="00933F19">
      <w:pPr>
        <w:pStyle w:val="B1"/>
      </w:pPr>
      <w:r>
        <w:t>-</w:t>
      </w:r>
      <w:r>
        <w:tab/>
        <w:t>remote control of echo cancellers, DCME, ...;</w:t>
      </w:r>
    </w:p>
    <w:p w14:paraId="118AA869" w14:textId="77777777" w:rsidR="00933F19" w:rsidRDefault="00933F19">
      <w:pPr>
        <w:pStyle w:val="B1"/>
      </w:pPr>
      <w:r>
        <w:t>-</w:t>
      </w:r>
      <w:r>
        <w:tab/>
        <w:t>signalling of current speech codec with acknowledgement message;</w:t>
      </w:r>
    </w:p>
    <w:p w14:paraId="0F6B7899" w14:textId="77777777" w:rsidR="00933F19" w:rsidRDefault="00933F19">
      <w:pPr>
        <w:pStyle w:val="B1"/>
      </w:pPr>
      <w:r>
        <w:t>-</w:t>
      </w:r>
      <w:r>
        <w:tab/>
        <w:t>signalling of speech codec capability with acknowledgement message;</w:t>
      </w:r>
    </w:p>
    <w:p w14:paraId="28FE3EC1" w14:textId="77777777" w:rsidR="00933F19" w:rsidRDefault="00933F19">
      <w:pPr>
        <w:pStyle w:val="B1"/>
      </w:pPr>
      <w:r>
        <w:t>-</w:t>
      </w:r>
      <w:r>
        <w:tab/>
        <w:t>change of current speech codec within the BSS (optional);</w:t>
      </w:r>
    </w:p>
    <w:p w14:paraId="3CBA3C4B" w14:textId="77777777" w:rsidR="00933F19" w:rsidRDefault="00933F19">
      <w:pPr>
        <w:pStyle w:val="B1"/>
      </w:pPr>
      <w:r>
        <w:t>-</w:t>
      </w:r>
      <w:r>
        <w:tab/>
        <w:t>sending of TFO speech frames to the A interface;</w:t>
      </w:r>
    </w:p>
    <w:p w14:paraId="4FA7DC57" w14:textId="77777777" w:rsidR="00933F19" w:rsidRDefault="00933F19">
      <w:pPr>
        <w:pStyle w:val="B1"/>
      </w:pPr>
      <w:r>
        <w:t>-</w:t>
      </w:r>
      <w:r>
        <w:tab/>
        <w:t>reception of TFO speech frames from the A interface;</w:t>
      </w:r>
    </w:p>
    <w:p w14:paraId="75BCE04D" w14:textId="77777777" w:rsidR="00933F19" w:rsidRDefault="00933F19">
      <w:pPr>
        <w:pStyle w:val="B1"/>
      </w:pPr>
      <w:r>
        <w:t>-</w:t>
      </w:r>
      <w:r>
        <w:tab/>
        <w:t>conversion of a flow of TRAU frames into TFO speech frames;</w:t>
      </w:r>
    </w:p>
    <w:p w14:paraId="69F5DCFC" w14:textId="77777777" w:rsidR="00933F19" w:rsidRDefault="00933F19">
      <w:pPr>
        <w:pStyle w:val="B1"/>
      </w:pPr>
      <w:r>
        <w:t>-</w:t>
      </w:r>
      <w:r>
        <w:tab/>
        <w:t>conversion of a flow of TFO speech frames into TRAU frames.</w:t>
      </w:r>
    </w:p>
    <w:p w14:paraId="182BA8DC" w14:textId="77777777" w:rsidR="00933F19" w:rsidRDefault="00933F19">
      <w:r>
        <w:t>The following function applies to IPEs that may be along the 64 kbits/s circuit, such as DCME or echo cancellers equipments:</w:t>
      </w:r>
    </w:p>
    <w:p w14:paraId="5DF9B651" w14:textId="77777777" w:rsidR="00933F19" w:rsidRDefault="00933F19">
      <w:pPr>
        <w:pStyle w:val="B1"/>
      </w:pPr>
      <w:r>
        <w:t>-</w:t>
      </w:r>
      <w:r>
        <w:tab/>
        <w:t>monitoring of TFO negotiation messages;</w:t>
      </w:r>
    </w:p>
    <w:p w14:paraId="4FD43CAF" w14:textId="77777777" w:rsidR="00933F19" w:rsidRDefault="00933F19">
      <w:pPr>
        <w:pStyle w:val="B1"/>
      </w:pPr>
      <w:r>
        <w:t>-</w:t>
      </w:r>
      <w:r>
        <w:tab/>
        <w:t>repetition of LSB bit 8 one time out of 16 (TFO establishment mode, i.e. reproduce at the output of the IPE the detected message);</w:t>
      </w:r>
    </w:p>
    <w:p w14:paraId="1C28D7B3" w14:textId="77777777" w:rsidR="00933F19" w:rsidRDefault="00933F19">
      <w:pPr>
        <w:pStyle w:val="B1"/>
      </w:pPr>
      <w:r>
        <w:t>-</w:t>
      </w:r>
      <w:r>
        <w:tab/>
        <w:t>capability to go full or sub-64 kbit/s transparent mode and to resume normal operation based on TFO negotiation messages;</w:t>
      </w:r>
    </w:p>
    <w:p w14:paraId="65E7A480" w14:textId="77777777" w:rsidR="00933F19" w:rsidRDefault="00933F19">
      <w:pPr>
        <w:pStyle w:val="B1"/>
      </w:pPr>
      <w:r>
        <w:t>-</w:t>
      </w:r>
      <w:r>
        <w:tab/>
        <w:t>capability to monitor and alter TFO speech frame control information (optional);</w:t>
      </w:r>
    </w:p>
    <w:p w14:paraId="029E9E5E" w14:textId="77777777" w:rsidR="00933F19" w:rsidRDefault="00933F19">
      <w:pPr>
        <w:pStyle w:val="B1"/>
      </w:pPr>
      <w:r>
        <w:t>-</w:t>
      </w:r>
      <w:r>
        <w:tab/>
        <w:t>capability to insert TFO negotiation messages (optional).</w:t>
      </w:r>
    </w:p>
    <w:p w14:paraId="1A2E23CA" w14:textId="77777777" w:rsidR="00933F19" w:rsidRDefault="00933F19">
      <w:r>
        <w:t>No assumption is made currently on the interactions between call set-up as seen by the MSC and TFO. This means that the initial working assumption is that TFO works independently of the Call Control in the MSC, using only a mechanisms internal to the BSS to activate and de-activate TFO operation.</w:t>
      </w:r>
    </w:p>
    <w:p w14:paraId="771FB33B" w14:textId="77777777" w:rsidR="00933F19" w:rsidRDefault="00933F19">
      <w:pPr>
        <w:pStyle w:val="Heading1"/>
      </w:pPr>
      <w:bookmarkStart w:id="31" w:name="_Toc517169823"/>
      <w:r>
        <w:t>6</w:t>
      </w:r>
      <w:r>
        <w:tab/>
        <w:t>Model of operation</w:t>
      </w:r>
      <w:bookmarkEnd w:id="31"/>
    </w:p>
    <w:p w14:paraId="162BCDC8" w14:textId="77777777" w:rsidR="00933F19" w:rsidRDefault="00933F19">
      <w:pPr>
        <w:pStyle w:val="Heading2"/>
      </w:pPr>
      <w:bookmarkStart w:id="32" w:name="_Toc517169824"/>
      <w:r>
        <w:t>6.1</w:t>
      </w:r>
      <w:r>
        <w:tab/>
        <w:t>Overview</w:t>
      </w:r>
      <w:bookmarkEnd w:id="32"/>
    </w:p>
    <w:p w14:paraId="29822223" w14:textId="77777777" w:rsidR="00933F19" w:rsidRDefault="00933F19">
      <w:r>
        <w:t>The TRAU must first identify each other as TRAU that are TFO capable. Next the TRAUs must check that they are using compatible speech codec types. If they don't use compatible speech codec types they can inform the BSC in order to modify the speech codec used in the MS. If they are using a compatible speech codec type the TRAU starts to insert TFO speech frames in the LSB(s) of the PCM octet present on the A / Nb interface. These frames contain the speech parameters as obtained from the uplink TRAU frames.</w:t>
      </w:r>
    </w:p>
    <w:p w14:paraId="00646033" w14:textId="77777777" w:rsidR="00933F19" w:rsidRDefault="00933F19">
      <w:pPr>
        <w:pStyle w:val="Heading2"/>
      </w:pPr>
      <w:bookmarkStart w:id="33" w:name="_Toc517169825"/>
      <w:r>
        <w:t>6.2</w:t>
      </w:r>
      <w:r>
        <w:tab/>
        <w:t>TFO establishment phase</w:t>
      </w:r>
      <w:bookmarkEnd w:id="33"/>
    </w:p>
    <w:p w14:paraId="25CB42F2" w14:textId="77777777" w:rsidR="00933F19" w:rsidRDefault="00933F19">
      <w:pPr>
        <w:pStyle w:val="Heading3"/>
      </w:pPr>
      <w:bookmarkStart w:id="34" w:name="_Toc517169826"/>
      <w:r>
        <w:t>6.2.1</w:t>
      </w:r>
      <w:r>
        <w:tab/>
        <w:t>Sending of TFO_REQ message by a BSS</w:t>
      </w:r>
      <w:bookmarkEnd w:id="34"/>
    </w:p>
    <w:p w14:paraId="01D3FD29" w14:textId="77777777" w:rsidR="00933F19" w:rsidRDefault="00933F19">
      <w:r>
        <w:t>The TFO_REQ message is sent using bit stealing on bit 8, by stealing one bit out of 16. This allows to have the least possible degradation of the PCM, since the TFO_REQ message is sent even in cases where TFO will not be possible e.g. MS to PSTN call.</w:t>
      </w:r>
    </w:p>
    <w:p w14:paraId="3CA3B515" w14:textId="77777777" w:rsidR="00933F19" w:rsidRDefault="00933F19">
      <w:pPr>
        <w:pStyle w:val="Heading3"/>
      </w:pPr>
      <w:bookmarkStart w:id="35" w:name="_Toc517169827"/>
      <w:r>
        <w:lastRenderedPageBreak/>
        <w:t>6.2.2</w:t>
      </w:r>
      <w:r>
        <w:tab/>
        <w:t>Monitoring of TFO_REQ by a BSS</w:t>
      </w:r>
      <w:bookmarkEnd w:id="35"/>
    </w:p>
    <w:p w14:paraId="6F66C065" w14:textId="77777777" w:rsidR="00933F19" w:rsidRDefault="00933F19">
      <w:r>
        <w:t>The monitoring of the TFO_REQ message can be performed by a BSS which is capable of TFO.</w:t>
      </w:r>
    </w:p>
    <w:p w14:paraId="53EFC466" w14:textId="77777777" w:rsidR="00933F19" w:rsidRDefault="00933F19">
      <w:r>
        <w:t>Upon reception of a TFO_REQ message, the BSS replies with an TFO_ACK message which can contain the following information:</w:t>
      </w:r>
    </w:p>
    <w:p w14:paraId="304E5180" w14:textId="77777777" w:rsidR="00933F19" w:rsidRDefault="00933F19">
      <w:pPr>
        <w:pStyle w:val="B1"/>
      </w:pPr>
      <w:r>
        <w:t>-</w:t>
      </w:r>
      <w:r>
        <w:tab/>
        <w:t>system identification (GSM, UMTS...);</w:t>
      </w:r>
    </w:p>
    <w:p w14:paraId="47996A2D" w14:textId="77777777" w:rsidR="00933F19" w:rsidRDefault="00933F19">
      <w:pPr>
        <w:pStyle w:val="B1"/>
      </w:pPr>
      <w:r>
        <w:t>-</w:t>
      </w:r>
      <w:r>
        <w:tab/>
        <w:t>the current speech codec;</w:t>
      </w:r>
    </w:p>
    <w:p w14:paraId="638B0F8C" w14:textId="77777777" w:rsidR="00933F19" w:rsidRDefault="00933F19">
      <w:pPr>
        <w:pStyle w:val="B1"/>
      </w:pPr>
      <w:r>
        <w:t>-</w:t>
      </w:r>
      <w:r>
        <w:tab/>
        <w:t>the list of supported speech codecs;</w:t>
      </w:r>
    </w:p>
    <w:p w14:paraId="68E04779" w14:textId="77777777" w:rsidR="00933F19" w:rsidRDefault="00933F19">
      <w:pPr>
        <w:pStyle w:val="B1"/>
      </w:pPr>
      <w:r>
        <w:t>-</w:t>
      </w:r>
      <w:r>
        <w:tab/>
        <w:t>a random value that allows the detection of loop backs of a given BSS.</w:t>
      </w:r>
    </w:p>
    <w:p w14:paraId="7F22D015" w14:textId="77777777" w:rsidR="00933F19" w:rsidRDefault="00933F19">
      <w:pPr>
        <w:pStyle w:val="Heading2"/>
      </w:pPr>
      <w:bookmarkStart w:id="36" w:name="_Toc517169828"/>
      <w:r>
        <w:t>6.3</w:t>
      </w:r>
      <w:r>
        <w:tab/>
        <w:t>Transparency of transmission equipments</w:t>
      </w:r>
      <w:bookmarkEnd w:id="36"/>
    </w:p>
    <w:p w14:paraId="7595C1BE" w14:textId="77777777" w:rsidR="00933F19" w:rsidRDefault="00933F19">
      <w:pPr>
        <w:pStyle w:val="Heading3"/>
      </w:pPr>
      <w:bookmarkStart w:id="37" w:name="_Toc517169829"/>
      <w:r>
        <w:t>6.3.1</w:t>
      </w:r>
      <w:r>
        <w:tab/>
        <w:t>Local disabling</w:t>
      </w:r>
      <w:bookmarkEnd w:id="37"/>
    </w:p>
    <w:p w14:paraId="0D3689A4" w14:textId="77777777" w:rsidR="00933F19" w:rsidRDefault="00933F19">
      <w:r>
        <w:t>Not used.</w:t>
      </w:r>
    </w:p>
    <w:p w14:paraId="004B168C" w14:textId="77777777" w:rsidR="00933F19" w:rsidRDefault="00933F19">
      <w:pPr>
        <w:pStyle w:val="Heading3"/>
      </w:pPr>
      <w:bookmarkStart w:id="38" w:name="_Toc517169830"/>
      <w:r>
        <w:t>6.3.2</w:t>
      </w:r>
      <w:r>
        <w:tab/>
        <w:t>Transparency to TFO negotiation messages</w:t>
      </w:r>
      <w:bookmarkEnd w:id="38"/>
    </w:p>
    <w:p w14:paraId="5BACB4A7" w14:textId="77777777" w:rsidR="00933F19" w:rsidRDefault="00933F19">
      <w:pPr>
        <w:keepNext/>
        <w:keepLines/>
      </w:pPr>
      <w:r>
        <w:t>IPE which support TFO protocol need to first synchronise on "transparency patterns" contained in the in-band transmitted TFO messages (negotiation messages TFO_REQ, TFO_ACK) as discussed in clause 6.2 and in addition track some specific TFO message (Go transparent command, Go to normal) needed to set the transparency mode required in TFO established mode or return to normal operation. Having synchronised to a transparency pattern, the IPE should reproduce at its output the TFO message in order to ensure transparency of the in-band signalling path. Some additional delay with respect to normal operation of the IPE may be introduced by the IPE as far as the in-band signalling information is concerned but such delay should be a multiple of 20 ms. No delay should be introduced on other bits.</w:t>
      </w:r>
    </w:p>
    <w:p w14:paraId="0B9B4290" w14:textId="77777777" w:rsidR="00933F19" w:rsidRDefault="00933F19">
      <w:pPr>
        <w:pStyle w:val="Heading3"/>
      </w:pPr>
      <w:bookmarkStart w:id="39" w:name="_Toc517169831"/>
      <w:r>
        <w:t>6.3.3</w:t>
      </w:r>
      <w:r>
        <w:tab/>
        <w:t>Transparency to TFO speech frames</w:t>
      </w:r>
      <w:bookmarkEnd w:id="39"/>
    </w:p>
    <w:p w14:paraId="5E5552A5" w14:textId="77777777" w:rsidR="00933F19" w:rsidRDefault="00933F19">
      <w:r>
        <w:t>As part of the TFO establishment, if TFO can be successfully established (same codec type) then each TRAU sends TFO negotiation messages (Go transparent commands) which indicate to the In Path Equipment (IPE) along the BSS to BSS circuit the type of IPE transparency mode. The TFO speech frame then contains a "keep open" pattern that maintains the operation of the IPE as commanded. That "keep open" pattern is part of the synchronisation pattern of each TRAU frame and does not require hence complete tracking of the TFO speech frames by the IPE (nevertheless the commands within the TFO negotiation messages should be checked continuously). IPE revert to normal operation in case the keep open pattern is absent for [1s] or a new command "Go to normal" is received.</w:t>
      </w:r>
    </w:p>
    <w:p w14:paraId="0A5076F6" w14:textId="77777777" w:rsidR="00933F19" w:rsidRDefault="00933F19">
      <w:r>
        <w:t>IPE which support TFO protocol set the transparency mode as indicated in the received Go transparent command after having reproduced the received Go transparent command at its output. The IPE should simultaneously start to track the keep open pattern. Then the bits corresponding to the "transparent" path are copied in the 64 kbit/s output stream of the equipment. The delay introduced by the IPE on the TFO contained in the transparent part of the 64 kbit/s should be less than or equal to the delay in normal operation.</w:t>
      </w:r>
    </w:p>
    <w:p w14:paraId="4BF067E0" w14:textId="77777777" w:rsidR="00933F19" w:rsidRDefault="00933F19">
      <w:r>
        <w:t>These principles should be GSM/UMTS independent, allowing other systems to use the same transparency principle.</w:t>
      </w:r>
    </w:p>
    <w:p w14:paraId="60CDD22B" w14:textId="77777777" w:rsidR="00933F19" w:rsidRDefault="00933F19">
      <w:r>
        <w:t>The behaviour of the IPE regarding the remaining part of the circuit can be either of the following:</w:t>
      </w:r>
    </w:p>
    <w:p w14:paraId="530494A3" w14:textId="77777777" w:rsidR="00933F19" w:rsidRDefault="00933F19">
      <w:pPr>
        <w:pStyle w:val="B1"/>
      </w:pPr>
      <w:r>
        <w:t>-</w:t>
      </w:r>
      <w:r>
        <w:tab/>
        <w:t>the IPE is speech transparent, meaning that the upper bits in the 64 kbits/s output stream should contain PCM speech, that speech being obtained by running the IPE in its normal way, possibly reproducing the PCM at the input. IPE should keep the same alignment as present at the input between transparent LSBs and upper bits containing the PCM speech;</w:t>
      </w:r>
    </w:p>
    <w:p w14:paraId="71C702F5" w14:textId="77777777" w:rsidR="00933F19" w:rsidRDefault="00933F19">
      <w:pPr>
        <w:pStyle w:val="B1"/>
      </w:pPr>
      <w:r>
        <w:t>-</w:t>
      </w:r>
      <w:r>
        <w:tab/>
        <w:t>the IPE is non speech transparent, meaning that the IPE may strip the upper bits, if the IPE is the compressor part of an DCME. In such a case the peer IPE (the decompression part of the DCME) should reproduce the speech from the received TFO frame). This implies that the DCME implements the decoding part of some vocoders.</w:t>
      </w:r>
    </w:p>
    <w:p w14:paraId="7AC977B9" w14:textId="77777777" w:rsidR="00933F19" w:rsidRDefault="00933F19">
      <w:pPr>
        <w:pStyle w:val="Heading2"/>
      </w:pPr>
      <w:bookmarkStart w:id="40" w:name="_Toc517169832"/>
      <w:r>
        <w:lastRenderedPageBreak/>
        <w:t>6.4</w:t>
      </w:r>
      <w:r>
        <w:tab/>
        <w:t>Modification of speech codec</w:t>
      </w:r>
      <w:bookmarkEnd w:id="40"/>
    </w:p>
    <w:p w14:paraId="1E02E4D4" w14:textId="77777777" w:rsidR="00933F19" w:rsidRDefault="00933F19">
      <w:pPr>
        <w:pStyle w:val="Heading3"/>
      </w:pPr>
      <w:bookmarkStart w:id="41" w:name="_Toc517169833"/>
      <w:r>
        <w:t>6.4.1</w:t>
      </w:r>
      <w:r>
        <w:tab/>
        <w:t>Introduction</w:t>
      </w:r>
      <w:bookmarkEnd w:id="41"/>
    </w:p>
    <w:p w14:paraId="70114CCA" w14:textId="77777777" w:rsidR="00933F19" w:rsidRDefault="00933F19">
      <w:r>
        <w:t>In the speech codec modification procedure BSS informs the peer BSS the speech codec types supported by the sending BSS (within the ongoing call) and tries to align the codecs using implicit rule and BSS internal means to make appropriate handover.</w:t>
      </w:r>
    </w:p>
    <w:p w14:paraId="62BBCEED" w14:textId="77777777" w:rsidR="00933F19" w:rsidRDefault="00933F19">
      <w:r>
        <w:t>The support of the informing and BSS internal modification procedures are optional for a BSS since it depends on the BSS internal capabilities. This means that TFO should be applicable even if the informing and modification are not supported by one of the two peer entities. In this case, TFO will be available if both BSS happen to use a compatible speech codec type.</w:t>
      </w:r>
    </w:p>
    <w:p w14:paraId="59FE4984" w14:textId="77777777" w:rsidR="00933F19" w:rsidRDefault="00933F19">
      <w:pPr>
        <w:pStyle w:val="Heading3"/>
      </w:pPr>
      <w:bookmarkStart w:id="42" w:name="_Toc517169834"/>
      <w:r>
        <w:t>6.4.2</w:t>
      </w:r>
      <w:r>
        <w:tab/>
        <w:t>Exchanged parameters</w:t>
      </w:r>
      <w:bookmarkEnd w:id="42"/>
    </w:p>
    <w:p w14:paraId="0B572A9E" w14:textId="77777777" w:rsidR="00933F19" w:rsidRDefault="00933F19">
      <w:r>
        <w:t>The exchanged parameters are the speech codec currently in use and the other possible codecs that can be used within the call Modification procedure.</w:t>
      </w:r>
    </w:p>
    <w:p w14:paraId="2A0AA4D3" w14:textId="77777777" w:rsidR="00933F19" w:rsidRDefault="00933F19">
      <w:r>
        <w:t>In the TFO request message (TFO_REQ), the BSS informs the fact that it supports TFO.</w:t>
      </w:r>
    </w:p>
    <w:p w14:paraId="7561F9AE" w14:textId="77777777" w:rsidR="00933F19" w:rsidRDefault="00933F19">
      <w:r>
        <w:t>The possible modification procedure is started when the TFO request message from the peer BSS has been detected. It is not synchronised explicitly on Call Set-up states.</w:t>
      </w:r>
    </w:p>
    <w:p w14:paraId="4AB48FE8" w14:textId="77777777" w:rsidR="00933F19" w:rsidRDefault="00933F19">
      <w:r>
        <w:t>If both BSS receive a TFO_REQ indicating that a compatible speech codec type is used, the modification is not necessary and the BSS can move to the TFO established mode.</w:t>
      </w:r>
    </w:p>
    <w:p w14:paraId="0C018F53" w14:textId="77777777" w:rsidR="00933F19" w:rsidRDefault="00933F19">
      <w:r>
        <w:t>If the speech codec configurations used on both sides are not compatible, each BSS looks at the list of the acceptable speech codec configurations from the other BSS.</w:t>
      </w:r>
    </w:p>
    <w:p w14:paraId="32E4270A" w14:textId="77777777" w:rsidR="00933F19" w:rsidRDefault="00933F19">
      <w:r>
        <w:t>There is an implicit rule as to the speech codec configuration that every BSS will try to use based on the current speech codec configuration, the list of locally acceptable speech codec configurations, and the list of remotely acceptable speech codec configuration. Each BSS then tries if it supports it to perform a change of codec configuration via a intra-BSS (normally intra-cell) handover.</w:t>
      </w:r>
    </w:p>
    <w:p w14:paraId="75BA73D6" w14:textId="77777777" w:rsidR="00933F19" w:rsidRDefault="00933F19">
      <w:r>
        <w:t>When a handover has been performed, each BSS will reply to TFO_REQ by a new TFO_ACK message indicating the newly used speech codec configuration. The process goes on until either a  compatible codec configuration is used, or no more change of the codec configuration is possible according to the fixed rule.</w:t>
      </w:r>
    </w:p>
    <w:p w14:paraId="0CFAC458" w14:textId="77777777" w:rsidR="00933F19" w:rsidRDefault="00933F19">
      <w:r>
        <w:t>There is a timer that protects the TFO establishment phase. The BSS, after the timer has elapsed, stops sending TFO request messages, but continues the monitoring of the peer entity. This is in order not to degrade the communication if TFO cannot be established. To resume the TFO establishment phase, it will be up to the peer entity to send a new TFO_REQ message to initiate a new attempt of establishment/modification of TFO e.g. when a handover has occurred.</w:t>
      </w:r>
    </w:p>
    <w:p w14:paraId="0B4B1127" w14:textId="77777777" w:rsidR="00933F19" w:rsidRDefault="00933F19">
      <w:pPr>
        <w:pStyle w:val="Heading3"/>
      </w:pPr>
      <w:bookmarkStart w:id="43" w:name="_Toc517169835"/>
      <w:r>
        <w:t>6.4.3</w:t>
      </w:r>
      <w:r>
        <w:tab/>
        <w:t>Change of speech codec configuration in the BSS</w:t>
      </w:r>
      <w:bookmarkEnd w:id="43"/>
    </w:p>
    <w:p w14:paraId="59DDCCF3" w14:textId="77777777" w:rsidR="00933F19" w:rsidRDefault="00933F19">
      <w:r>
        <w:t>This procedure is internal to the BSS. It can be based on the use of O&amp;M frames on the Abis interface or on the use of a specific TRAU to BSC interface or on some other method.</w:t>
      </w:r>
    </w:p>
    <w:p w14:paraId="2D0C6091" w14:textId="77777777" w:rsidR="00933F19" w:rsidRDefault="00933F19">
      <w:pPr>
        <w:pStyle w:val="Heading2"/>
      </w:pPr>
      <w:bookmarkStart w:id="44" w:name="_Toc517169836"/>
      <w:r>
        <w:t>6.5</w:t>
      </w:r>
      <w:r>
        <w:tab/>
        <w:t>TFO operation</w:t>
      </w:r>
      <w:bookmarkEnd w:id="44"/>
    </w:p>
    <w:p w14:paraId="4EE16FCB" w14:textId="77777777" w:rsidR="00933F19" w:rsidRDefault="00933F19">
      <w:pPr>
        <w:pStyle w:val="Heading3"/>
      </w:pPr>
      <w:bookmarkStart w:id="45" w:name="_Toc517169837"/>
      <w:r>
        <w:t>6.5.1</w:t>
      </w:r>
      <w:r>
        <w:tab/>
        <w:t>End to end delay</w:t>
      </w:r>
      <w:bookmarkEnd w:id="45"/>
    </w:p>
    <w:p w14:paraId="398AA5C6" w14:textId="77777777" w:rsidR="00933F19" w:rsidRDefault="00933F19">
      <w:r>
        <w:t>The end to end delay is similar to normal MS-MS call in TFO operation within a 20 ms range.</w:t>
      </w:r>
    </w:p>
    <w:p w14:paraId="17066D68" w14:textId="77777777" w:rsidR="00933F19" w:rsidRDefault="00933F19">
      <w:pPr>
        <w:pStyle w:val="Heading3"/>
      </w:pPr>
      <w:bookmarkStart w:id="46" w:name="_Toc517169838"/>
      <w:r>
        <w:t>6.5.2</w:t>
      </w:r>
      <w:r>
        <w:tab/>
        <w:t>Synchronisation between TRAUs</w:t>
      </w:r>
      <w:bookmarkEnd w:id="46"/>
    </w:p>
    <w:p w14:paraId="6C9FE567" w14:textId="77777777" w:rsidR="00933F19" w:rsidRDefault="00933F19">
      <w:r>
        <w:t>The synchronisation depends on the kind of bit stealing used:</w:t>
      </w:r>
    </w:p>
    <w:p w14:paraId="4D308A37" w14:textId="77777777" w:rsidR="00933F19" w:rsidRDefault="00933F19">
      <w:pPr>
        <w:pStyle w:val="B1"/>
      </w:pPr>
      <w:r>
        <w:t>-</w:t>
      </w:r>
      <w:r>
        <w:tab/>
        <w:t>0,5 kbits/s. There is a specific pattern one bit out of 16 on the LSB;</w:t>
      </w:r>
    </w:p>
    <w:p w14:paraId="5A334C1A" w14:textId="77777777" w:rsidR="00933F19" w:rsidRDefault="00933F19">
      <w:pPr>
        <w:pStyle w:val="B1"/>
      </w:pPr>
      <w:r>
        <w:lastRenderedPageBreak/>
        <w:t>-</w:t>
      </w:r>
      <w:r>
        <w:tab/>
        <w:t>8 kbits/s. The synchronisation contained in the TFO frames is used;</w:t>
      </w:r>
    </w:p>
    <w:p w14:paraId="7CFB5F67" w14:textId="77777777" w:rsidR="00933F19" w:rsidRDefault="00933F19">
      <w:pPr>
        <w:pStyle w:val="B1"/>
      </w:pPr>
      <w:r>
        <w:t>-</w:t>
      </w:r>
      <w:r>
        <w:tab/>
        <w:t>16 kbits/s. The synchronisation contained in the TFO frames is used.</w:t>
      </w:r>
    </w:p>
    <w:p w14:paraId="5287EA14" w14:textId="77777777" w:rsidR="00933F19" w:rsidRDefault="00933F19">
      <w:r>
        <w:t>Some sub-part of the synchronisation patterns can be understood by transmission equipments as well.</w:t>
      </w:r>
    </w:p>
    <w:p w14:paraId="432BDE40" w14:textId="77777777" w:rsidR="00933F19" w:rsidRDefault="00933F19">
      <w:r>
        <w:t>There is no time alignment between TRAUs.</w:t>
      </w:r>
    </w:p>
    <w:p w14:paraId="04FA270D" w14:textId="77777777" w:rsidR="00933F19" w:rsidRDefault="00933F19">
      <w:pPr>
        <w:pStyle w:val="Heading3"/>
      </w:pPr>
      <w:bookmarkStart w:id="47" w:name="_Toc517169839"/>
      <w:r>
        <w:t>6.5.3</w:t>
      </w:r>
      <w:r>
        <w:tab/>
        <w:t>Monitoring in TFO operation</w:t>
      </w:r>
      <w:bookmarkEnd w:id="47"/>
    </w:p>
    <w:p w14:paraId="0BB8E37C" w14:textId="77777777" w:rsidR="00933F19" w:rsidRDefault="00933F19">
      <w:pPr>
        <w:keepNext/>
        <w:keepLines/>
      </w:pPr>
      <w:r>
        <w:t>A TRAU in TFO established mode monitors permanently the synchronisation with the peer TRAU entity.</w:t>
      </w:r>
    </w:p>
    <w:p w14:paraId="4EFBC3A5" w14:textId="77777777" w:rsidR="00933F19" w:rsidRDefault="00933F19">
      <w:pPr>
        <w:keepNext/>
        <w:keepLines/>
      </w:pPr>
      <w:r>
        <w:t>In case of loss of synchronisation, a timer is started. When the timer elapses, the TRAU sends normal PCM speech, reverts to non-TFO mode and starts re-establishment procedures.</w:t>
      </w:r>
    </w:p>
    <w:p w14:paraId="2B8D623D" w14:textId="77777777" w:rsidR="00933F19" w:rsidRDefault="00933F19">
      <w:pPr>
        <w:pStyle w:val="Heading3"/>
      </w:pPr>
      <w:bookmarkStart w:id="48" w:name="_Toc517169840"/>
      <w:r>
        <w:t>6.5.4</w:t>
      </w:r>
      <w:r>
        <w:tab/>
        <w:t>DTX aspects</w:t>
      </w:r>
      <w:bookmarkEnd w:id="48"/>
    </w:p>
    <w:p w14:paraId="69FE9B12" w14:textId="77777777" w:rsidR="00933F19" w:rsidRDefault="00933F19">
      <w:r>
        <w:t>Each direction is independent from the DTX point of view. This leads to the following scenarios for the transfer of speech in one direction.</w:t>
      </w:r>
    </w:p>
    <w:p w14:paraId="678FE45E" w14:textId="77777777" w:rsidR="00933F19" w:rsidRDefault="00933F19">
      <w:pPr>
        <w:pStyle w:val="TH"/>
      </w:pPr>
      <w:r>
        <w:t>Table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3"/>
        <w:gridCol w:w="2233"/>
      </w:tblGrid>
      <w:tr w:rsidR="00933F19" w14:paraId="2818E4D4" w14:textId="77777777">
        <w:tblPrEx>
          <w:tblCellMar>
            <w:top w:w="0" w:type="dxa"/>
            <w:bottom w:w="0" w:type="dxa"/>
          </w:tblCellMar>
        </w:tblPrEx>
        <w:trPr>
          <w:jc w:val="center"/>
        </w:trPr>
        <w:tc>
          <w:tcPr>
            <w:tcW w:w="2233" w:type="dxa"/>
          </w:tcPr>
          <w:p w14:paraId="1638DA65" w14:textId="77777777" w:rsidR="00933F19" w:rsidRDefault="00933F19">
            <w:pPr>
              <w:pStyle w:val="TAH"/>
            </w:pPr>
            <w:r>
              <w:t>Uplink User A</w:t>
            </w:r>
          </w:p>
        </w:tc>
        <w:tc>
          <w:tcPr>
            <w:tcW w:w="2233" w:type="dxa"/>
          </w:tcPr>
          <w:p w14:paraId="1E1F0BEA" w14:textId="77777777" w:rsidR="00933F19" w:rsidRDefault="00933F19">
            <w:pPr>
              <w:pStyle w:val="TAH"/>
            </w:pPr>
            <w:r>
              <w:t>Downlink User B</w:t>
            </w:r>
          </w:p>
        </w:tc>
      </w:tr>
      <w:tr w:rsidR="00933F19" w14:paraId="223D5741" w14:textId="77777777">
        <w:tblPrEx>
          <w:tblCellMar>
            <w:top w:w="0" w:type="dxa"/>
            <w:bottom w:w="0" w:type="dxa"/>
          </w:tblCellMar>
        </w:tblPrEx>
        <w:trPr>
          <w:jc w:val="center"/>
        </w:trPr>
        <w:tc>
          <w:tcPr>
            <w:tcW w:w="2233" w:type="dxa"/>
          </w:tcPr>
          <w:p w14:paraId="5E0F642B" w14:textId="77777777" w:rsidR="00933F19" w:rsidRDefault="00933F19">
            <w:pPr>
              <w:pStyle w:val="TAC"/>
            </w:pPr>
            <w:r>
              <w:t>DTX</w:t>
            </w:r>
          </w:p>
        </w:tc>
        <w:tc>
          <w:tcPr>
            <w:tcW w:w="2233" w:type="dxa"/>
          </w:tcPr>
          <w:p w14:paraId="0F82A695" w14:textId="77777777" w:rsidR="00933F19" w:rsidRDefault="00933F19">
            <w:pPr>
              <w:pStyle w:val="TAC"/>
            </w:pPr>
            <w:r>
              <w:t>DTX</w:t>
            </w:r>
          </w:p>
        </w:tc>
      </w:tr>
      <w:tr w:rsidR="00933F19" w14:paraId="0790E418" w14:textId="77777777">
        <w:tblPrEx>
          <w:tblCellMar>
            <w:top w:w="0" w:type="dxa"/>
            <w:bottom w:w="0" w:type="dxa"/>
          </w:tblCellMar>
        </w:tblPrEx>
        <w:trPr>
          <w:jc w:val="center"/>
        </w:trPr>
        <w:tc>
          <w:tcPr>
            <w:tcW w:w="2233" w:type="dxa"/>
          </w:tcPr>
          <w:p w14:paraId="26492A23" w14:textId="77777777" w:rsidR="00933F19" w:rsidRDefault="00933F19">
            <w:pPr>
              <w:pStyle w:val="TAC"/>
            </w:pPr>
            <w:r>
              <w:t>DTX</w:t>
            </w:r>
          </w:p>
        </w:tc>
        <w:tc>
          <w:tcPr>
            <w:tcW w:w="2233" w:type="dxa"/>
          </w:tcPr>
          <w:p w14:paraId="5FE24C2A" w14:textId="77777777" w:rsidR="00933F19" w:rsidRDefault="00933F19">
            <w:pPr>
              <w:pStyle w:val="TAC"/>
            </w:pPr>
            <w:r>
              <w:t>no DTX</w:t>
            </w:r>
          </w:p>
        </w:tc>
      </w:tr>
      <w:tr w:rsidR="00933F19" w14:paraId="6AADD7C7" w14:textId="77777777">
        <w:tblPrEx>
          <w:tblCellMar>
            <w:top w:w="0" w:type="dxa"/>
            <w:bottom w:w="0" w:type="dxa"/>
          </w:tblCellMar>
        </w:tblPrEx>
        <w:trPr>
          <w:jc w:val="center"/>
        </w:trPr>
        <w:tc>
          <w:tcPr>
            <w:tcW w:w="2233" w:type="dxa"/>
          </w:tcPr>
          <w:p w14:paraId="5C8B115B" w14:textId="77777777" w:rsidR="00933F19" w:rsidRDefault="00933F19">
            <w:pPr>
              <w:pStyle w:val="TAC"/>
            </w:pPr>
            <w:r>
              <w:t>no DTX</w:t>
            </w:r>
          </w:p>
        </w:tc>
        <w:tc>
          <w:tcPr>
            <w:tcW w:w="2233" w:type="dxa"/>
          </w:tcPr>
          <w:p w14:paraId="5E25C971" w14:textId="77777777" w:rsidR="00933F19" w:rsidRDefault="00933F19">
            <w:pPr>
              <w:pStyle w:val="TAC"/>
            </w:pPr>
            <w:r>
              <w:t>DTX</w:t>
            </w:r>
          </w:p>
        </w:tc>
      </w:tr>
      <w:tr w:rsidR="00933F19" w14:paraId="4AB1BBD1" w14:textId="77777777">
        <w:tblPrEx>
          <w:tblCellMar>
            <w:top w:w="0" w:type="dxa"/>
            <w:bottom w:w="0" w:type="dxa"/>
          </w:tblCellMar>
        </w:tblPrEx>
        <w:trPr>
          <w:jc w:val="center"/>
        </w:trPr>
        <w:tc>
          <w:tcPr>
            <w:tcW w:w="2233" w:type="dxa"/>
          </w:tcPr>
          <w:p w14:paraId="2A3BE46E" w14:textId="77777777" w:rsidR="00933F19" w:rsidRDefault="00933F19">
            <w:pPr>
              <w:pStyle w:val="TAC"/>
            </w:pPr>
            <w:r>
              <w:t>no DTX</w:t>
            </w:r>
          </w:p>
        </w:tc>
        <w:tc>
          <w:tcPr>
            <w:tcW w:w="2233" w:type="dxa"/>
          </w:tcPr>
          <w:p w14:paraId="56B72275" w14:textId="77777777" w:rsidR="00933F19" w:rsidRDefault="00933F19">
            <w:pPr>
              <w:pStyle w:val="TAC"/>
            </w:pPr>
            <w:r>
              <w:t>no DTX</w:t>
            </w:r>
          </w:p>
        </w:tc>
      </w:tr>
    </w:tbl>
    <w:p w14:paraId="1F7F2E8C" w14:textId="77777777" w:rsidR="00933F19" w:rsidRDefault="00933F19"/>
    <w:p w14:paraId="6D2980BB" w14:textId="77777777" w:rsidR="00933F19" w:rsidRDefault="00933F19">
      <w:r>
        <w:t>The sending BSS, when DTX is applied on the uplink direction, generates normal speech frames when no SID frame is received.</w:t>
      </w:r>
    </w:p>
    <w:p w14:paraId="6C3C77E6" w14:textId="77777777" w:rsidR="00933F19" w:rsidRDefault="00933F19">
      <w:r>
        <w:t>When a SID frame is received in the uplink, the BSS sends this SID frame to the peer BSS.</w:t>
      </w:r>
    </w:p>
    <w:p w14:paraId="66D09708" w14:textId="77777777" w:rsidR="00933F19" w:rsidRDefault="00933F19">
      <w:r>
        <w:t>When uplink DTX is applied and nothing is received from the MS by the BTS, i.e. during comfort noise generation, NO_DATA frames are sent to the peer BSS.</w:t>
      </w:r>
    </w:p>
    <w:p w14:paraId="6B3EFE12" w14:textId="77777777" w:rsidR="00933F19" w:rsidRDefault="00933F19">
      <w:r>
        <w:t>Based on this information, the receiving BSS can perform the best action depending on its mode.</w:t>
      </w:r>
    </w:p>
    <w:p w14:paraId="6AA5F584" w14:textId="77777777" w:rsidR="00933F19" w:rsidRDefault="00933F19">
      <w:pPr>
        <w:pStyle w:val="Heading3"/>
      </w:pPr>
      <w:bookmarkStart w:id="49" w:name="_Toc517169841"/>
      <w:r>
        <w:t>6.5.5</w:t>
      </w:r>
      <w:r>
        <w:tab/>
        <w:t>Error concealment</w:t>
      </w:r>
      <w:bookmarkEnd w:id="49"/>
    </w:p>
    <w:p w14:paraId="7BC8C841" w14:textId="77777777" w:rsidR="00933F19" w:rsidRDefault="00933F19">
      <w:r>
        <w:t>The BSS which has received a bad frame in the uplink sends it unmodified to the peer BSS. The peer BSS either performs error concealment or forwards the frame to the MS.</w:t>
      </w:r>
    </w:p>
    <w:p w14:paraId="60B756C1" w14:textId="77777777" w:rsidR="00933F19" w:rsidRDefault="00933F19">
      <w:pPr>
        <w:pStyle w:val="Heading3"/>
      </w:pPr>
      <w:bookmarkStart w:id="50" w:name="_Toc517169842"/>
      <w:r>
        <w:t>6.5.6</w:t>
      </w:r>
      <w:r>
        <w:tab/>
        <w:t>Management of UFE bit</w:t>
      </w:r>
      <w:bookmarkEnd w:id="50"/>
    </w:p>
    <w:p w14:paraId="74880EBD" w14:textId="77777777" w:rsidR="00933F19" w:rsidRDefault="00933F19">
      <w:r>
        <w:t>The UFE bit is managed as described in the 3GPP TS 48.060 and 3GPP TS 48.061.</w:t>
      </w:r>
    </w:p>
    <w:p w14:paraId="22AA66B1" w14:textId="77777777" w:rsidR="00933F19" w:rsidRDefault="00933F19">
      <w:pPr>
        <w:pStyle w:val="Heading3"/>
      </w:pPr>
      <w:bookmarkStart w:id="51" w:name="_Toc517169843"/>
      <w:r>
        <w:t>6.5.7</w:t>
      </w:r>
      <w:r>
        <w:tab/>
        <w:t>Handover management</w:t>
      </w:r>
      <w:bookmarkEnd w:id="51"/>
    </w:p>
    <w:p w14:paraId="7E325BDB" w14:textId="77777777" w:rsidR="00933F19" w:rsidRDefault="00933F19">
      <w:r>
        <w:t>Different cases of handovers from the TRAU point of view  will be encountered:</w:t>
      </w:r>
    </w:p>
    <w:p w14:paraId="6CFACC4E" w14:textId="77777777" w:rsidR="00933F19" w:rsidRDefault="00933F19">
      <w:pPr>
        <w:pStyle w:val="B1"/>
      </w:pPr>
      <w:r>
        <w:t>1)</w:t>
      </w:r>
      <w:r>
        <w:tab/>
        <w:t>handover with modification of the TRAU on one side or, which is equivalent, no modification of TRAU but change of transcoder DSP;</w:t>
      </w:r>
    </w:p>
    <w:p w14:paraId="6C7CADF7" w14:textId="77777777" w:rsidR="00933F19" w:rsidRDefault="00933F19">
      <w:pPr>
        <w:pStyle w:val="B1"/>
      </w:pPr>
      <w:r>
        <w:t>2)</w:t>
      </w:r>
      <w:r>
        <w:tab/>
        <w:t>intra-cell handover without modification of transcoder DSP;</w:t>
      </w:r>
    </w:p>
    <w:p w14:paraId="062AD0A6" w14:textId="77777777" w:rsidR="00933F19" w:rsidRDefault="00933F19">
      <w:pPr>
        <w:pStyle w:val="B1"/>
      </w:pPr>
      <w:r>
        <w:t>3)</w:t>
      </w:r>
      <w:r>
        <w:tab/>
        <w:t>inter-cell handover without modification of transcoder DSP.</w:t>
      </w:r>
    </w:p>
    <w:p w14:paraId="339323C8" w14:textId="77777777" w:rsidR="00933F19" w:rsidRDefault="00933F19">
      <w:pPr>
        <w:keepNext/>
        <w:keepLines/>
      </w:pPr>
      <w:r>
        <w:lastRenderedPageBreak/>
        <w:t>In case 1, TFO will be interrupted and re-established if the newly allocated TRAU (TRAU B) is TFO capable. Indeed the newly allocated TRAU will start in normal mode and, if it is TFO capable, will immediately attempt to establish TFO. This will interrupt the reception of TFO frames at the TRAU in TFO mode (TRAU A). As defined in clause 6.5.3, the synchronisation loss timer may elapse and TRAU A will revert to normal mode. TFO will then be re-established given TFO establishment attempts are performed by the new TRAU.</w:t>
      </w:r>
    </w:p>
    <w:p w14:paraId="2ED08154" w14:textId="77777777" w:rsidR="00933F19" w:rsidRDefault="00933F19">
      <w:r>
        <w:t>The management of handover for cases 2 and 3 will depend on the time put to actually switch the communication from one traffic channel to another one in the intra-cell handover case or between base stations in the inter-cell handover case. If the handover is fast enough, i.e. the timers to detect the loss of synchronisation do not elapse, then the TFO will be maintained. In the opposite case there will be a fallback to regular tandem. Attempts to re-establish TFO shall be performed if both TRAUs are still TFO-capable.</w:t>
      </w:r>
    </w:p>
    <w:p w14:paraId="0FFE4CE9" w14:textId="77777777" w:rsidR="00933F19" w:rsidRDefault="00933F19">
      <w:pPr>
        <w:pStyle w:val="Heading3"/>
      </w:pPr>
      <w:bookmarkStart w:id="52" w:name="_Toc517169844"/>
      <w:r>
        <w:t>6.5.8</w:t>
      </w:r>
      <w:r>
        <w:tab/>
        <w:t>Other issues</w:t>
      </w:r>
      <w:bookmarkEnd w:id="52"/>
    </w:p>
    <w:p w14:paraId="29D92E82" w14:textId="77777777" w:rsidR="00933F19" w:rsidRDefault="00933F19">
      <w:r>
        <w:t>The bridging of the communication in the MSC can potentially interfere TFO. The conference bridge will prevent TFO operation as long as it is present. The TFO synchronisation pattern should be lost and both TRAUs should revert to non</w:t>
      </w:r>
      <w:r>
        <w:noBreakHyphen/>
        <w:t>TFO operation if the bridge is present. TFO operation will start again from the start when the bridge is removed (handover is performed).</w:t>
      </w:r>
    </w:p>
    <w:p w14:paraId="0BD9FCFC" w14:textId="77777777" w:rsidR="00933F19" w:rsidRDefault="00933F19">
      <w:pPr>
        <w:pStyle w:val="Heading1"/>
      </w:pPr>
      <w:bookmarkStart w:id="53" w:name="_Toc517169845"/>
      <w:r>
        <w:t>7</w:t>
      </w:r>
      <w:r>
        <w:tab/>
        <w:t>Compatibility Issues</w:t>
      </w:r>
      <w:bookmarkEnd w:id="53"/>
    </w:p>
    <w:p w14:paraId="44CAF529" w14:textId="77777777" w:rsidR="00933F19" w:rsidRDefault="00933F19">
      <w:r>
        <w:t>Since the radio interface is not modified, there is no compatibility issue with the MS. It is up to the second TRAU to make sure that what it sends to the BTS is compatible with the existing.</w:t>
      </w:r>
    </w:p>
    <w:p w14:paraId="392C06C7" w14:textId="77777777" w:rsidR="00933F19" w:rsidRDefault="00933F19">
      <w:r>
        <w:t>The compatibility issue is with end systems not supporting TFO.</w:t>
      </w:r>
    </w:p>
    <w:p w14:paraId="690CD4CF" w14:textId="77777777" w:rsidR="00933F19" w:rsidRDefault="00933F19">
      <w:r>
        <w:t>The TFO negotiation message synchronisation patterns should be chosen such that no other system uses such a pattern for another purpose, and that this pattern cannot be generated by a peer entity which is not supporting TFO. This does not preclude other systems than GSM or UMTS to use TFO since the type of system is part of the negotiation mechanism.</w:t>
      </w:r>
    </w:p>
    <w:p w14:paraId="2C4D0535" w14:textId="77777777" w:rsidR="00933F19" w:rsidRDefault="00933F19">
      <w:pPr>
        <w:pStyle w:val="Heading1"/>
      </w:pPr>
      <w:bookmarkStart w:id="54" w:name="_Toc517169846"/>
      <w:r>
        <w:t>8</w:t>
      </w:r>
      <w:r>
        <w:tab/>
        <w:t>Interactions with Other Services</w:t>
      </w:r>
      <w:bookmarkEnd w:id="54"/>
    </w:p>
    <w:p w14:paraId="21CD8D56" w14:textId="77777777" w:rsidR="00933F19" w:rsidRDefault="00933F19">
      <w:pPr>
        <w:pStyle w:val="Heading2"/>
      </w:pPr>
      <w:bookmarkStart w:id="55" w:name="_Toc517169847"/>
      <w:r>
        <w:t>8.1</w:t>
      </w:r>
      <w:r>
        <w:tab/>
        <w:t>General</w:t>
      </w:r>
      <w:bookmarkEnd w:id="55"/>
    </w:p>
    <w:p w14:paraId="65B3CFDE" w14:textId="77777777" w:rsidR="00933F19" w:rsidRDefault="00933F19">
      <w:r>
        <w:t>The identified interactions are with the supplementary and basic services that modify the configuration of a communication.</w:t>
      </w:r>
    </w:p>
    <w:p w14:paraId="3E3A5742" w14:textId="77777777" w:rsidR="00933F19" w:rsidRDefault="00933F19">
      <w:r>
        <w:t xml:space="preserve">One example of Supplementary Service is Explicit Call Transfer, where a MS to MS communication can result in a MS to non-MS communication. Similarly, in a communication where user A is a Mobile user and User B is not a Mobile user become a communication between user A and user C where both are </w:t>
      </w:r>
      <w:smartTag w:uri="urn:schemas-microsoft-com:office:smarttags" w:element="place">
        <w:r>
          <w:t>Mobile</w:t>
        </w:r>
      </w:smartTag>
      <w:r>
        <w:t xml:space="preserve"> users.</w:t>
      </w:r>
    </w:p>
    <w:p w14:paraId="5F32501F" w14:textId="77777777" w:rsidR="00933F19" w:rsidRDefault="00933F19">
      <w:r>
        <w:t>One example of Basic Service is Alternate speech and data, where TFO should not degrade the transitions between speech and data.</w:t>
      </w:r>
    </w:p>
    <w:p w14:paraId="2838AA9A" w14:textId="77777777" w:rsidR="00933F19" w:rsidRDefault="00933F19">
      <w:r>
        <w:t>More generally, the identified interactions are all related to the transitions between a configuration where TFO is possible (and potentially used) and a configuration where TFO is not possible.</w:t>
      </w:r>
    </w:p>
    <w:p w14:paraId="20F59AA8" w14:textId="77777777" w:rsidR="00933F19" w:rsidRDefault="00933F19">
      <w:r>
        <w:t>The consequence of a Multiparty Call is that TFO operation is not possible.</w:t>
      </w:r>
    </w:p>
    <w:p w14:paraId="093AE82A" w14:textId="77777777" w:rsidR="00933F19" w:rsidRDefault="00933F19">
      <w:r>
        <w:t>The interactions between TFO and Lawful Intercept will depend on the capability of the devices used in such a case to not alter the in-band information (signalling and coded speech) required by the in-band TFO system. These devices can either use the 6- or 7- bit PCM available on the A-interface.</w:t>
      </w:r>
    </w:p>
    <w:p w14:paraId="33E95186" w14:textId="77777777" w:rsidR="00933F19" w:rsidRDefault="00933F19">
      <w:r>
        <w:t>The SS that modifies the digital content of what is emitted by a TRAU will interrupt TFO. Nevertheless as soon as the transparency is re-established the TRAUs will attempt re-establishing TFO.</w:t>
      </w:r>
    </w:p>
    <w:p w14:paraId="18E95959" w14:textId="77777777" w:rsidR="00933F19" w:rsidRDefault="00933F19">
      <w:pPr>
        <w:pStyle w:val="Heading2"/>
      </w:pPr>
      <w:bookmarkStart w:id="56" w:name="_Toc517169848"/>
      <w:r>
        <w:lastRenderedPageBreak/>
        <w:t>8.2</w:t>
      </w:r>
      <w:r>
        <w:tab/>
        <w:t>Support of DTMF</w:t>
      </w:r>
      <w:bookmarkEnd w:id="56"/>
    </w:p>
    <w:p w14:paraId="4B1572BD" w14:textId="77777777" w:rsidR="00933F19" w:rsidRDefault="00933F19">
      <w:r>
        <w:t>The existing DTMF could be applied independently of TFO. It should be noted that DTMF in TFO operation means Mobile Terminated DTMF which is currently excluded from the standard.</w:t>
      </w:r>
    </w:p>
    <w:p w14:paraId="10DF9A79" w14:textId="77777777" w:rsidR="00933F19" w:rsidRDefault="00933F19">
      <w:r>
        <w:t>The DTMF when inserted by the MSC will interrupt the TFO since the TFO speech frames are modified when crossing the MSC.</w:t>
      </w:r>
    </w:p>
    <w:p w14:paraId="6D35D751" w14:textId="77777777" w:rsidR="00933F19" w:rsidRDefault="00933F19">
      <w:r>
        <w:t>The TFO must be re-established as soon as possible when the DTMF insertion stops.</w:t>
      </w:r>
    </w:p>
    <w:p w14:paraId="45922394" w14:textId="77777777" w:rsidR="00933F19" w:rsidRDefault="00933F19">
      <w:pPr>
        <w:pStyle w:val="Heading1"/>
      </w:pPr>
      <w:bookmarkStart w:id="57" w:name="_Toc517169849"/>
      <w:r>
        <w:t>9</w:t>
      </w:r>
      <w:r>
        <w:tab/>
        <w:t>Operational Aspects</w:t>
      </w:r>
      <w:bookmarkEnd w:id="57"/>
    </w:p>
    <w:p w14:paraId="126BC700" w14:textId="77777777" w:rsidR="00933F19" w:rsidRDefault="00933F19">
      <w:r>
        <w:t>TFO feature shall be defined so that a TFO capable TRAU should be able interact with a TFO non capable TRAU without noticeable degradation of quality. It shall be possible to roll-out TFO on part of the network.</w:t>
      </w:r>
    </w:p>
    <w:p w14:paraId="4BBE037F" w14:textId="77777777" w:rsidR="00933F19" w:rsidRDefault="00933F19">
      <w:r>
        <w:t>The TFO establishment protocol shall define timers to set e.g. the negotiation message transmission time or the time needed to declare the loss of synchronisation (see clause 6.5.3). When setting the values of these timers it should be made sure that two sets of timers at both TRAUs are consistent in order to allow TFO establishment. Given that both TRAUs may be located in different PLMN and be manufactured by different companies, most of the timers will have to be initialised at pre-defined values.</w:t>
      </w:r>
    </w:p>
    <w:p w14:paraId="5398F754" w14:textId="77777777" w:rsidR="00933F19" w:rsidRDefault="00933F19">
      <w:pPr>
        <w:pStyle w:val="Heading8"/>
      </w:pPr>
      <w:r>
        <w:br w:type="page"/>
      </w:r>
      <w:bookmarkStart w:id="58" w:name="_Toc517169850"/>
      <w:r>
        <w:lastRenderedPageBreak/>
        <w:t>Annex A (informative):</w:t>
      </w:r>
      <w:r>
        <w:br/>
        <w:t>Change history</w:t>
      </w:r>
      <w:bookmarkEnd w:id="58"/>
    </w:p>
    <w:p w14:paraId="2E552357" w14:textId="77777777" w:rsidR="00637F9B" w:rsidRPr="00637F9B" w:rsidRDefault="00637F9B" w:rsidP="00637F9B">
      <w:pPr>
        <w:pStyle w:val="TH"/>
      </w:pPr>
    </w:p>
    <w:tbl>
      <w:tblPr>
        <w:tblW w:w="0" w:type="auto"/>
        <w:tblInd w:w="40" w:type="dxa"/>
        <w:tblLayout w:type="fixed"/>
        <w:tblCellMar>
          <w:left w:w="40" w:type="dxa"/>
          <w:right w:w="40" w:type="dxa"/>
        </w:tblCellMar>
        <w:tblLook w:val="0000" w:firstRow="0" w:lastRow="0" w:firstColumn="0" w:lastColumn="0" w:noHBand="0" w:noVBand="0"/>
      </w:tblPr>
      <w:tblGrid>
        <w:gridCol w:w="635"/>
        <w:gridCol w:w="165"/>
        <w:gridCol w:w="545"/>
        <w:gridCol w:w="255"/>
        <w:gridCol w:w="425"/>
        <w:gridCol w:w="476"/>
        <w:gridCol w:w="24"/>
        <w:gridCol w:w="402"/>
        <w:gridCol w:w="218"/>
        <w:gridCol w:w="210"/>
        <w:gridCol w:w="782"/>
        <w:gridCol w:w="4085"/>
        <w:gridCol w:w="709"/>
        <w:gridCol w:w="708"/>
      </w:tblGrid>
      <w:tr w:rsidR="00933F19" w14:paraId="56FEC45C" w14:textId="77777777">
        <w:tblPrEx>
          <w:tblCellMar>
            <w:top w:w="0" w:type="dxa"/>
            <w:bottom w:w="0" w:type="dxa"/>
          </w:tblCellMar>
        </w:tblPrEx>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13398192" w14:textId="77777777" w:rsidR="00933F19" w:rsidRDefault="00933F19">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val="solid" w:color="C0C0C0" w:fill="auto"/>
          </w:tcPr>
          <w:p w14:paraId="202C8406" w14:textId="77777777" w:rsidR="00933F19" w:rsidRDefault="00933F19">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val="solid" w:color="C0C0C0" w:fill="auto"/>
          </w:tcPr>
          <w:p w14:paraId="66D1A6AE" w14:textId="77777777" w:rsidR="00933F19" w:rsidRDefault="00933F19">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val="solid" w:color="C0C0C0" w:fill="auto"/>
          </w:tcPr>
          <w:p w14:paraId="13F44C83" w14:textId="77777777" w:rsidR="00933F19" w:rsidRDefault="00933F19">
            <w:pPr>
              <w:pStyle w:val="TAH"/>
              <w:rPr>
                <w:sz w:val="16"/>
              </w:rPr>
            </w:pPr>
            <w:r>
              <w:rPr>
                <w:sz w:val="16"/>
              </w:rPr>
              <w:t>PHASE</w:t>
            </w:r>
          </w:p>
        </w:tc>
        <w:tc>
          <w:tcPr>
            <w:tcW w:w="620" w:type="dxa"/>
            <w:gridSpan w:val="2"/>
            <w:tcBorders>
              <w:top w:val="single" w:sz="6" w:space="0" w:color="000000"/>
              <w:left w:val="single" w:sz="6" w:space="0" w:color="000000"/>
              <w:bottom w:val="single" w:sz="6" w:space="0" w:color="000000"/>
              <w:right w:val="single" w:sz="6" w:space="0" w:color="000000"/>
            </w:tcBorders>
            <w:shd w:val="solid" w:color="C0C0C0" w:fill="auto"/>
          </w:tcPr>
          <w:p w14:paraId="1E27F544" w14:textId="77777777" w:rsidR="00933F19" w:rsidRDefault="00933F19">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val="solid" w:color="C0C0C0" w:fill="auto"/>
          </w:tcPr>
          <w:p w14:paraId="7DF8E39A" w14:textId="77777777" w:rsidR="00933F19" w:rsidRDefault="00933F19">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val="solid" w:color="C0C0C0" w:fill="auto"/>
          </w:tcPr>
          <w:p w14:paraId="50408A19" w14:textId="77777777" w:rsidR="00933F19" w:rsidRDefault="00933F19">
            <w:pPr>
              <w:pStyle w:val="TAH"/>
              <w:rPr>
                <w:sz w:val="16"/>
              </w:rPr>
            </w:pPr>
            <w:r>
              <w:rPr>
                <w:sz w:val="16"/>
              </w:rPr>
              <w:t>SUBJECT</w:t>
            </w:r>
          </w:p>
        </w:tc>
      </w:tr>
      <w:tr w:rsidR="00933F19" w14:paraId="63659CC1"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06BFF11D"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C91AA66"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4B42BBC2" w14:textId="77777777" w:rsidR="00933F19" w:rsidRDefault="00933F19">
            <w:pPr>
              <w:pStyle w:val="TAL"/>
            </w:pPr>
            <w:r>
              <w:t>30 Sept 1996</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5A29DDDD" w14:textId="77777777" w:rsidR="00933F19" w:rsidRDefault="00933F19">
            <w:pPr>
              <w:pStyle w:val="TAL"/>
            </w:pPr>
            <w:r>
              <w:t>0.0.0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13313FB4" w14:textId="77777777" w:rsidR="00933F19" w:rsidRDefault="00933F19">
            <w:pPr>
              <w:pStyle w:val="TAL"/>
            </w:pPr>
            <w:r>
              <w:t>Draft proposal</w:t>
            </w:r>
          </w:p>
        </w:tc>
      </w:tr>
      <w:tr w:rsidR="00933F19" w14:paraId="3DE98F7E"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4C3B7313"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1FBA8D60"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52CE5DD0" w14:textId="77777777" w:rsidR="00933F19" w:rsidRDefault="00933F19">
            <w:pPr>
              <w:pStyle w:val="TAL"/>
            </w:pPr>
            <w:r>
              <w:t>25 Nov 1996</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51F1C868" w14:textId="77777777" w:rsidR="00933F19" w:rsidRDefault="00933F19">
            <w:pPr>
              <w:pStyle w:val="TAL"/>
            </w:pPr>
            <w:r>
              <w:t>0.0.0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43A22170" w14:textId="77777777" w:rsidR="00933F19" w:rsidRDefault="00933F19">
            <w:pPr>
              <w:pStyle w:val="TAL"/>
            </w:pPr>
            <w:r>
              <w:t>Draft proposal after comments</w:t>
            </w:r>
          </w:p>
        </w:tc>
      </w:tr>
      <w:tr w:rsidR="00933F19" w14:paraId="29BA5F03"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4432AB64"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6E5F444"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1ED8C5D9" w14:textId="77777777" w:rsidR="00933F19" w:rsidRDefault="00933F19">
            <w:pPr>
              <w:pStyle w:val="TAL"/>
            </w:pPr>
            <w:r>
              <w:t>27 Jan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7D2AD3F2" w14:textId="77777777" w:rsidR="00933F19" w:rsidRDefault="00933F19">
            <w:pPr>
              <w:pStyle w:val="TAL"/>
            </w:pPr>
            <w:r>
              <w:t>0.0.1</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6F11DB01" w14:textId="77777777" w:rsidR="00933F19" w:rsidRDefault="00933F19">
            <w:pPr>
              <w:pStyle w:val="TAL"/>
            </w:pPr>
            <w:r>
              <w:t>Version 0.0.0 has been presented to SMG3/WPA and joint SMG3/SMG11 in Dec. 96. No comments were made.</w:t>
            </w:r>
          </w:p>
          <w:p w14:paraId="1B0BAB61" w14:textId="77777777" w:rsidR="00933F19" w:rsidRDefault="00933F19">
            <w:pPr>
              <w:pStyle w:val="TAL"/>
            </w:pPr>
            <w:r>
              <w:t>Only change is editorial on official TS GSM reference</w:t>
            </w:r>
          </w:p>
        </w:tc>
      </w:tr>
      <w:tr w:rsidR="00933F19" w14:paraId="4E7B041D"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DDBC776"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237FDDC0"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7B6AC72B" w14:textId="77777777" w:rsidR="00933F19" w:rsidRDefault="00933F19">
            <w:pPr>
              <w:pStyle w:val="TAL"/>
            </w:pPr>
            <w:r>
              <w:t>29 June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A67B435" w14:textId="77777777" w:rsidR="00933F19" w:rsidRDefault="00933F19">
            <w:pPr>
              <w:pStyle w:val="TAL"/>
            </w:pPr>
            <w:r>
              <w:t>0.0.2</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07792B33" w14:textId="77777777" w:rsidR="00933F19" w:rsidRDefault="00933F19">
            <w:pPr>
              <w:pStyle w:val="TAL"/>
            </w:pPr>
            <w:r>
              <w:t>Changes reflecting the last decisions in SMG11.</w:t>
            </w:r>
          </w:p>
        </w:tc>
      </w:tr>
      <w:tr w:rsidR="00933F19" w14:paraId="38C3454F"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059BC67"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D9D9C86"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528AAA1A" w14:textId="77777777" w:rsidR="00933F19" w:rsidRDefault="00933F19">
            <w:pPr>
              <w:pStyle w:val="TAL"/>
            </w:pPr>
            <w:r>
              <w:t>18 Aug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2CAC972A" w14:textId="77777777" w:rsidR="00933F19" w:rsidRDefault="00933F19">
            <w:pPr>
              <w:pStyle w:val="TAL"/>
            </w:pPr>
            <w:r>
              <w:t>0.1.0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742FF96D" w14:textId="77777777" w:rsidR="00933F19" w:rsidRDefault="00933F19">
            <w:pPr>
              <w:pStyle w:val="TAL"/>
            </w:pPr>
            <w:r>
              <w:t>Changes reflecting the decisions in SMG11 TFO #6</w:t>
            </w:r>
          </w:p>
          <w:p w14:paraId="6F80BC43" w14:textId="77777777" w:rsidR="00933F19" w:rsidRDefault="00933F19">
            <w:pPr>
              <w:pStyle w:val="TAL"/>
            </w:pPr>
            <w:r>
              <w:t>- format of the messages</w:t>
            </w:r>
            <w:r>
              <w:br/>
              <w:t>- applicable to different systems</w:t>
            </w:r>
            <w:r>
              <w:br/>
              <w:t>- transparency principle for transmission equipments.</w:t>
            </w:r>
          </w:p>
        </w:tc>
      </w:tr>
      <w:tr w:rsidR="00933F19" w14:paraId="5D2A8FA6"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3646C1FD"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38CDC07"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5DE1DF91" w14:textId="77777777" w:rsidR="00933F19" w:rsidRDefault="00933F19">
            <w:pPr>
              <w:pStyle w:val="TAL"/>
            </w:pPr>
            <w:r>
              <w:t>01 Aug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D4AB483" w14:textId="77777777" w:rsidR="00933F19" w:rsidRDefault="00933F19">
            <w:pPr>
              <w:pStyle w:val="TAL"/>
            </w:pPr>
            <w:r>
              <w:t>0.1.1</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75FBE293" w14:textId="77777777" w:rsidR="00933F19" w:rsidRDefault="00933F19">
            <w:pPr>
              <w:pStyle w:val="TAL"/>
            </w:pPr>
            <w:r>
              <w:t>Changes reflecting the review in SMG11 TFO #8 in Bois D'Arcy</w:t>
            </w:r>
          </w:p>
          <w:p w14:paraId="5B300B33" w14:textId="77777777" w:rsidR="00933F19" w:rsidRDefault="00933F19">
            <w:pPr>
              <w:pStyle w:val="TAL"/>
            </w:pPr>
            <w:r>
              <w:t>- transparency of IPEs can be for 1 up to 8 bits</w:t>
            </w:r>
            <w:r>
              <w:br/>
              <w:t>- no fixed pattern is used for the 6 MSB</w:t>
            </w:r>
            <w:r>
              <w:br/>
              <w:t>- informative annex on IPE is added</w:t>
            </w:r>
          </w:p>
        </w:tc>
      </w:tr>
      <w:tr w:rsidR="00933F19" w14:paraId="0FC3F337"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44D5B144"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4FE4F00"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3B298FE9" w14:textId="77777777" w:rsidR="00933F19" w:rsidRDefault="00933F19">
            <w:pPr>
              <w:pStyle w:val="TAL"/>
            </w:pPr>
            <w:r>
              <w:t>08 Oct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482C07A" w14:textId="77777777" w:rsidR="00933F19" w:rsidRDefault="00933F19">
            <w:pPr>
              <w:pStyle w:val="TAL"/>
            </w:pPr>
            <w:r>
              <w:t>0.2.0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671ED233" w14:textId="77777777" w:rsidR="00933F19" w:rsidRDefault="00933F19">
            <w:pPr>
              <w:pStyle w:val="TAL"/>
            </w:pPr>
            <w:r>
              <w:t xml:space="preserve">Clarifications reflecting SMG11/TFO in Bois D'Arcy and SMG11 in </w:t>
            </w:r>
            <w:smartTag w:uri="urn:schemas-microsoft-com:office:smarttags" w:element="place">
              <w:smartTag w:uri="urn:schemas-microsoft-com:office:smarttags" w:element="City">
                <w:r>
                  <w:t>Le Mans</w:t>
                </w:r>
              </w:smartTag>
            </w:smartTag>
          </w:p>
          <w:p w14:paraId="2472CC1D" w14:textId="77777777" w:rsidR="00933F19" w:rsidRDefault="00933F19">
            <w:pPr>
              <w:pStyle w:val="TAL"/>
            </w:pPr>
            <w:r>
              <w:t>Incorporation of comments received by e-mail.</w:t>
            </w:r>
          </w:p>
          <w:p w14:paraId="630D495A" w14:textId="77777777" w:rsidR="00933F19" w:rsidRDefault="00933F19">
            <w:pPr>
              <w:pStyle w:val="TAL"/>
            </w:pPr>
            <w:r>
              <w:t>Version for presentation to SMG3/SA</w:t>
            </w:r>
          </w:p>
        </w:tc>
      </w:tr>
      <w:tr w:rsidR="00933F19" w14:paraId="036949A4"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B563F92"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6D1C5E3"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18A18D6E" w14:textId="77777777" w:rsidR="00933F19" w:rsidRDefault="00933F19">
            <w:pPr>
              <w:pStyle w:val="TAL"/>
            </w:pPr>
            <w:r>
              <w:t>08 Nov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08BB6106" w14:textId="77777777" w:rsidR="00933F19" w:rsidRDefault="00933F19">
            <w:pPr>
              <w:pStyle w:val="TAL"/>
            </w:pPr>
            <w:r>
              <w:t>0.3.0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1785CF2A" w14:textId="77777777" w:rsidR="00933F19" w:rsidRDefault="00933F19">
            <w:pPr>
              <w:pStyle w:val="TAL"/>
            </w:pPr>
            <w:r>
              <w:t xml:space="preserve">Addition of some text regarding the main concept, handover management, UFE bit management, interaction with Supplementary services. </w:t>
            </w:r>
          </w:p>
        </w:tc>
      </w:tr>
      <w:tr w:rsidR="00933F19" w14:paraId="7F092342"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793AC1B6"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E26589A"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002204F5" w14:textId="77777777" w:rsidR="00933F19" w:rsidRDefault="00933F19">
            <w:pPr>
              <w:pStyle w:val="TAL"/>
            </w:pPr>
            <w:r>
              <w:t>08 Dec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424EBE5" w14:textId="77777777" w:rsidR="00933F19" w:rsidRDefault="00933F19">
            <w:pPr>
              <w:pStyle w:val="TAL"/>
            </w:pPr>
            <w:r>
              <w:t>1.0.0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077A6F36" w14:textId="77777777" w:rsidR="00933F19" w:rsidRDefault="00933F19">
            <w:pPr>
              <w:pStyle w:val="TAL"/>
            </w:pPr>
            <w:r>
              <w:t>Presented to SMG. The presented version was approved in SMG3/SA, but since it was not seen by SMG3, it was requested that it is presented again to SMG3, and was then only presented to SMG for information.</w:t>
            </w:r>
          </w:p>
        </w:tc>
      </w:tr>
      <w:tr w:rsidR="00933F19" w14:paraId="7BE35075" w14:textId="77777777">
        <w:tblPrEx>
          <w:tblCellMar>
            <w:top w:w="0" w:type="dxa"/>
            <w:bottom w:w="0" w:type="dxa"/>
          </w:tblCellMar>
        </w:tblPrEx>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1C9AA778" w14:textId="77777777" w:rsidR="00933F19" w:rsidRDefault="00933F19">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val="solid" w:color="C0C0C0" w:fill="auto"/>
          </w:tcPr>
          <w:p w14:paraId="7417703F" w14:textId="77777777" w:rsidR="00933F19" w:rsidRDefault="00933F19">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val="solid" w:color="C0C0C0" w:fill="auto"/>
          </w:tcPr>
          <w:p w14:paraId="423A0FEE" w14:textId="77777777" w:rsidR="00933F19" w:rsidRDefault="00933F19">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val="solid" w:color="C0C0C0" w:fill="auto"/>
          </w:tcPr>
          <w:p w14:paraId="4881FECB" w14:textId="77777777" w:rsidR="00933F19" w:rsidRDefault="00933F19">
            <w:pPr>
              <w:pStyle w:val="TAH"/>
              <w:rPr>
                <w:sz w:val="16"/>
                <w:lang w:val="fr-FR"/>
              </w:rPr>
            </w:pPr>
            <w:r>
              <w:rPr>
                <w:sz w:val="16"/>
                <w:lang w:val="fr-FR"/>
              </w:rPr>
              <w:t>PHASE</w:t>
            </w:r>
          </w:p>
        </w:tc>
        <w:tc>
          <w:tcPr>
            <w:tcW w:w="620" w:type="dxa"/>
            <w:gridSpan w:val="2"/>
            <w:tcBorders>
              <w:top w:val="single" w:sz="6" w:space="0" w:color="000000"/>
              <w:left w:val="single" w:sz="6" w:space="0" w:color="000000"/>
              <w:bottom w:val="single" w:sz="6" w:space="0" w:color="000000"/>
              <w:right w:val="single" w:sz="6" w:space="0" w:color="000000"/>
            </w:tcBorders>
            <w:shd w:val="solid" w:color="C0C0C0" w:fill="auto"/>
          </w:tcPr>
          <w:p w14:paraId="3E1889B6" w14:textId="77777777" w:rsidR="00933F19" w:rsidRDefault="00933F19">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val="solid" w:color="C0C0C0" w:fill="auto"/>
          </w:tcPr>
          <w:p w14:paraId="4E67EE66" w14:textId="77777777" w:rsidR="00933F19" w:rsidRDefault="00933F19">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val="solid" w:color="C0C0C0" w:fill="auto"/>
          </w:tcPr>
          <w:p w14:paraId="04318C62" w14:textId="77777777" w:rsidR="00933F19" w:rsidRDefault="00933F19">
            <w:pPr>
              <w:pStyle w:val="TAH"/>
              <w:rPr>
                <w:sz w:val="16"/>
              </w:rPr>
            </w:pPr>
            <w:r>
              <w:rPr>
                <w:sz w:val="16"/>
              </w:rPr>
              <w:t>SUBJECT</w:t>
            </w:r>
          </w:p>
        </w:tc>
      </w:tr>
      <w:tr w:rsidR="00933F19" w14:paraId="797C1168" w14:textId="77777777">
        <w:tblPrEx>
          <w:tblCellMar>
            <w:top w:w="0" w:type="dxa"/>
            <w:bottom w:w="0" w:type="dxa"/>
          </w:tblCellMar>
        </w:tblPrEx>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5A9295EF" w14:textId="77777777" w:rsidR="00933F19" w:rsidRDefault="00933F19">
            <w:pPr>
              <w:pStyle w:val="TAL"/>
            </w:pPr>
            <w:r>
              <w:t>S29</w:t>
            </w: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448ECE5C" w14:textId="77777777" w:rsidR="00933F19" w:rsidRDefault="00933F19">
            <w:pPr>
              <w:pStyle w:val="TAL"/>
            </w:pPr>
            <w:r>
              <w:t>03.53</w:t>
            </w:r>
          </w:p>
        </w:tc>
        <w:tc>
          <w:tcPr>
            <w:tcW w:w="680" w:type="dxa"/>
            <w:gridSpan w:val="2"/>
            <w:tcBorders>
              <w:top w:val="single" w:sz="6" w:space="0" w:color="C0C0C0"/>
              <w:left w:val="single" w:sz="6" w:space="0" w:color="C0C0C0"/>
              <w:bottom w:val="single" w:sz="6" w:space="0" w:color="C0C0C0"/>
              <w:right w:val="single" w:sz="6" w:space="0" w:color="C0C0C0"/>
            </w:tcBorders>
            <w:shd w:val="solid" w:color="FFFFFF" w:fill="auto"/>
          </w:tcPr>
          <w:p w14:paraId="358F85C6" w14:textId="77777777" w:rsidR="00933F19" w:rsidRDefault="00933F19">
            <w:pPr>
              <w:pStyle w:val="TAL"/>
            </w:pPr>
          </w:p>
        </w:tc>
        <w:tc>
          <w:tcPr>
            <w:tcW w:w="50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E0BDB6A" w14:textId="77777777" w:rsidR="00933F19" w:rsidRDefault="00933F19">
            <w:pPr>
              <w:pStyle w:val="TAL"/>
            </w:pPr>
            <w:r>
              <w:t>R98</w:t>
            </w:r>
          </w:p>
        </w:tc>
        <w:tc>
          <w:tcPr>
            <w:tcW w:w="62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7ED4D39" w14:textId="77777777" w:rsidR="00933F19" w:rsidRDefault="00933F19">
            <w:pPr>
              <w:pStyle w:val="TAL"/>
            </w:pP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5B843C6" w14:textId="77777777" w:rsidR="00933F19" w:rsidRDefault="00933F19">
            <w:pPr>
              <w:pStyle w:val="TAL"/>
            </w:pPr>
            <w:r>
              <w:t>7.0.0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790CC204" w14:textId="77777777" w:rsidR="00933F19" w:rsidRDefault="00933F19">
            <w:pPr>
              <w:pStyle w:val="TAL"/>
            </w:pPr>
            <w:r>
              <w:t>Release 1998 version</w:t>
            </w:r>
          </w:p>
        </w:tc>
      </w:tr>
      <w:tr w:rsidR="00933F19" w14:paraId="7ADF3400" w14:textId="77777777">
        <w:tblPrEx>
          <w:tblCellMar>
            <w:top w:w="0" w:type="dxa"/>
            <w:bottom w:w="0" w:type="dxa"/>
          </w:tblCellMar>
        </w:tblPrEx>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27B4A9A9" w14:textId="77777777" w:rsidR="00933F19" w:rsidRDefault="00933F19">
            <w:pPr>
              <w:pStyle w:val="TAL"/>
            </w:pPr>
            <w:r>
              <w:t>S31</w:t>
            </w: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8DD7B01" w14:textId="77777777" w:rsidR="00933F19" w:rsidRDefault="00933F19">
            <w:pPr>
              <w:pStyle w:val="TAL"/>
            </w:pPr>
            <w:r>
              <w:t>03.53</w:t>
            </w:r>
          </w:p>
        </w:tc>
        <w:tc>
          <w:tcPr>
            <w:tcW w:w="680" w:type="dxa"/>
            <w:gridSpan w:val="2"/>
            <w:tcBorders>
              <w:top w:val="single" w:sz="6" w:space="0" w:color="C0C0C0"/>
              <w:left w:val="single" w:sz="6" w:space="0" w:color="C0C0C0"/>
              <w:bottom w:val="single" w:sz="6" w:space="0" w:color="C0C0C0"/>
              <w:right w:val="single" w:sz="6" w:space="0" w:color="C0C0C0"/>
            </w:tcBorders>
            <w:shd w:val="solid" w:color="FFFFFF" w:fill="auto"/>
          </w:tcPr>
          <w:p w14:paraId="43C4C18F" w14:textId="77777777" w:rsidR="00933F19" w:rsidRDefault="00933F19">
            <w:pPr>
              <w:pStyle w:val="TAL"/>
            </w:pPr>
          </w:p>
        </w:tc>
        <w:tc>
          <w:tcPr>
            <w:tcW w:w="50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E426FE0" w14:textId="77777777" w:rsidR="00933F19" w:rsidRDefault="00933F19">
            <w:pPr>
              <w:pStyle w:val="TAL"/>
            </w:pPr>
            <w:r>
              <w:t>R99</w:t>
            </w:r>
          </w:p>
        </w:tc>
        <w:tc>
          <w:tcPr>
            <w:tcW w:w="62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5CAD7EB" w14:textId="77777777" w:rsidR="00933F19" w:rsidRDefault="00933F19">
            <w:pPr>
              <w:pStyle w:val="TAL"/>
            </w:pP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51CA0971" w14:textId="77777777" w:rsidR="00933F19" w:rsidRDefault="00933F19">
            <w:pPr>
              <w:pStyle w:val="TAL"/>
            </w:pPr>
            <w:r>
              <w:t>8.0.0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4ED9214C" w14:textId="77777777" w:rsidR="00933F19" w:rsidRDefault="00933F19">
            <w:pPr>
              <w:pStyle w:val="TAL"/>
            </w:pPr>
            <w:r>
              <w:t>Release 1999 version</w:t>
            </w:r>
          </w:p>
        </w:tc>
      </w:tr>
      <w:tr w:rsidR="00933F19" w14:paraId="6C65C59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9" w:type="dxa"/>
            <w:gridSpan w:val="14"/>
            <w:tcBorders>
              <w:bottom w:val="nil"/>
            </w:tcBorders>
            <w:shd w:val="solid" w:color="FFFFFF" w:fill="auto"/>
          </w:tcPr>
          <w:p w14:paraId="5FDAEA92" w14:textId="77777777" w:rsidR="00933F19" w:rsidRDefault="00933F19">
            <w:pPr>
              <w:pStyle w:val="TAL"/>
              <w:jc w:val="center"/>
              <w:rPr>
                <w:b/>
                <w:sz w:val="16"/>
              </w:rPr>
            </w:pPr>
            <w:r>
              <w:rPr>
                <w:b/>
              </w:rPr>
              <w:t>Change history</w:t>
            </w:r>
          </w:p>
        </w:tc>
      </w:tr>
      <w:tr w:rsidR="00933F19" w14:paraId="3914278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pct10" w:color="auto" w:fill="FFFFFF"/>
          </w:tcPr>
          <w:p w14:paraId="17594669" w14:textId="77777777" w:rsidR="00933F19" w:rsidRDefault="00933F19">
            <w:pPr>
              <w:pStyle w:val="TAL"/>
              <w:rPr>
                <w:b/>
                <w:sz w:val="16"/>
              </w:rPr>
            </w:pPr>
            <w:r>
              <w:rPr>
                <w:b/>
                <w:sz w:val="16"/>
              </w:rPr>
              <w:t>Date</w:t>
            </w:r>
          </w:p>
        </w:tc>
        <w:tc>
          <w:tcPr>
            <w:tcW w:w="800" w:type="dxa"/>
            <w:gridSpan w:val="2"/>
            <w:shd w:val="pct10" w:color="auto" w:fill="FFFFFF"/>
          </w:tcPr>
          <w:p w14:paraId="56EEF200" w14:textId="77777777" w:rsidR="00933F19" w:rsidRDefault="00933F19">
            <w:pPr>
              <w:pStyle w:val="TAL"/>
              <w:jc w:val="center"/>
              <w:rPr>
                <w:b/>
                <w:sz w:val="16"/>
              </w:rPr>
            </w:pPr>
            <w:r>
              <w:rPr>
                <w:b/>
                <w:sz w:val="16"/>
              </w:rPr>
              <w:t>TSG #</w:t>
            </w:r>
          </w:p>
        </w:tc>
        <w:tc>
          <w:tcPr>
            <w:tcW w:w="901" w:type="dxa"/>
            <w:gridSpan w:val="2"/>
            <w:shd w:val="pct10" w:color="auto" w:fill="FFFFFF"/>
          </w:tcPr>
          <w:p w14:paraId="27C6CB42" w14:textId="77777777" w:rsidR="00933F19" w:rsidRDefault="00933F19">
            <w:pPr>
              <w:pStyle w:val="TAL"/>
              <w:rPr>
                <w:b/>
                <w:sz w:val="16"/>
              </w:rPr>
            </w:pPr>
            <w:r>
              <w:rPr>
                <w:b/>
                <w:sz w:val="16"/>
              </w:rPr>
              <w:t>TSG Doc.</w:t>
            </w:r>
          </w:p>
        </w:tc>
        <w:tc>
          <w:tcPr>
            <w:tcW w:w="426" w:type="dxa"/>
            <w:gridSpan w:val="2"/>
            <w:shd w:val="pct10" w:color="auto" w:fill="FFFFFF"/>
          </w:tcPr>
          <w:p w14:paraId="107073FA" w14:textId="77777777" w:rsidR="00933F19" w:rsidRDefault="00933F19">
            <w:pPr>
              <w:pStyle w:val="TAL"/>
              <w:rPr>
                <w:b/>
                <w:sz w:val="16"/>
              </w:rPr>
            </w:pPr>
            <w:r>
              <w:rPr>
                <w:b/>
                <w:sz w:val="16"/>
              </w:rPr>
              <w:t>CR</w:t>
            </w:r>
          </w:p>
        </w:tc>
        <w:tc>
          <w:tcPr>
            <w:tcW w:w="428" w:type="dxa"/>
            <w:gridSpan w:val="2"/>
            <w:shd w:val="pct10" w:color="auto" w:fill="FFFFFF"/>
          </w:tcPr>
          <w:p w14:paraId="451DFEDC" w14:textId="77777777" w:rsidR="00933F19" w:rsidRDefault="00933F19">
            <w:pPr>
              <w:pStyle w:val="TAL"/>
              <w:rPr>
                <w:b/>
                <w:sz w:val="16"/>
              </w:rPr>
            </w:pPr>
            <w:r>
              <w:rPr>
                <w:b/>
                <w:sz w:val="16"/>
              </w:rPr>
              <w:t>Rev</w:t>
            </w:r>
          </w:p>
        </w:tc>
        <w:tc>
          <w:tcPr>
            <w:tcW w:w="4867" w:type="dxa"/>
            <w:gridSpan w:val="2"/>
            <w:shd w:val="pct10" w:color="auto" w:fill="FFFFFF"/>
          </w:tcPr>
          <w:p w14:paraId="2AC70AE0" w14:textId="77777777" w:rsidR="00933F19" w:rsidRDefault="00933F19">
            <w:pPr>
              <w:pStyle w:val="TAL"/>
              <w:rPr>
                <w:b/>
                <w:sz w:val="16"/>
              </w:rPr>
            </w:pPr>
            <w:r>
              <w:rPr>
                <w:b/>
                <w:sz w:val="16"/>
              </w:rPr>
              <w:t>Subject/Comment</w:t>
            </w:r>
          </w:p>
        </w:tc>
        <w:tc>
          <w:tcPr>
            <w:tcW w:w="709" w:type="dxa"/>
            <w:shd w:val="pct10" w:color="auto" w:fill="FFFFFF"/>
          </w:tcPr>
          <w:p w14:paraId="30F8FBC2" w14:textId="77777777" w:rsidR="00933F19" w:rsidRDefault="00933F19">
            <w:pPr>
              <w:pStyle w:val="TAL"/>
              <w:rPr>
                <w:b/>
                <w:sz w:val="16"/>
              </w:rPr>
            </w:pPr>
            <w:r>
              <w:rPr>
                <w:b/>
                <w:sz w:val="16"/>
              </w:rPr>
              <w:t>Old</w:t>
            </w:r>
          </w:p>
        </w:tc>
        <w:tc>
          <w:tcPr>
            <w:tcW w:w="708" w:type="dxa"/>
            <w:shd w:val="pct10" w:color="auto" w:fill="FFFFFF"/>
          </w:tcPr>
          <w:p w14:paraId="5ADF06C9" w14:textId="77777777" w:rsidR="00933F19" w:rsidRDefault="00933F19">
            <w:pPr>
              <w:pStyle w:val="TAL"/>
              <w:rPr>
                <w:b/>
                <w:sz w:val="16"/>
              </w:rPr>
            </w:pPr>
            <w:r>
              <w:rPr>
                <w:b/>
                <w:sz w:val="16"/>
              </w:rPr>
              <w:t>New</w:t>
            </w:r>
          </w:p>
        </w:tc>
      </w:tr>
      <w:tr w:rsidR="00933F19" w14:paraId="16882E5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553D766E" w14:textId="77777777" w:rsidR="00933F19" w:rsidRDefault="00933F19">
            <w:pPr>
              <w:pStyle w:val="TAL"/>
              <w:rPr>
                <w:sz w:val="16"/>
                <w:szCs w:val="16"/>
              </w:rPr>
            </w:pPr>
            <w:r>
              <w:rPr>
                <w:sz w:val="16"/>
                <w:szCs w:val="16"/>
              </w:rPr>
              <w:t>2001-03</w:t>
            </w:r>
          </w:p>
        </w:tc>
        <w:tc>
          <w:tcPr>
            <w:tcW w:w="800" w:type="dxa"/>
            <w:gridSpan w:val="2"/>
            <w:shd w:val="solid" w:color="FFFFFF" w:fill="auto"/>
          </w:tcPr>
          <w:p w14:paraId="31F534A0" w14:textId="77777777" w:rsidR="00933F19" w:rsidRDefault="00933F19">
            <w:pPr>
              <w:pStyle w:val="TAL"/>
              <w:jc w:val="center"/>
              <w:rPr>
                <w:sz w:val="16"/>
                <w:szCs w:val="16"/>
              </w:rPr>
            </w:pPr>
            <w:r>
              <w:rPr>
                <w:sz w:val="16"/>
                <w:szCs w:val="16"/>
              </w:rPr>
              <w:t>11</w:t>
            </w:r>
          </w:p>
        </w:tc>
        <w:tc>
          <w:tcPr>
            <w:tcW w:w="901" w:type="dxa"/>
            <w:gridSpan w:val="2"/>
            <w:shd w:val="solid" w:color="FFFFFF" w:fill="auto"/>
          </w:tcPr>
          <w:p w14:paraId="26F0AFB9" w14:textId="77777777" w:rsidR="00933F19" w:rsidRDefault="00933F19">
            <w:pPr>
              <w:pStyle w:val="TAL"/>
              <w:rPr>
                <w:sz w:val="16"/>
                <w:szCs w:val="16"/>
              </w:rPr>
            </w:pPr>
            <w:r>
              <w:rPr>
                <w:sz w:val="16"/>
                <w:szCs w:val="16"/>
              </w:rPr>
              <w:t>SP-010098</w:t>
            </w:r>
          </w:p>
        </w:tc>
        <w:tc>
          <w:tcPr>
            <w:tcW w:w="426" w:type="dxa"/>
            <w:gridSpan w:val="2"/>
            <w:shd w:val="solid" w:color="FFFFFF" w:fill="auto"/>
          </w:tcPr>
          <w:p w14:paraId="7A921EA0" w14:textId="77777777" w:rsidR="00933F19" w:rsidRDefault="00933F19">
            <w:pPr>
              <w:pStyle w:val="TAL"/>
              <w:rPr>
                <w:sz w:val="16"/>
                <w:szCs w:val="16"/>
              </w:rPr>
            </w:pPr>
            <w:r>
              <w:rPr>
                <w:sz w:val="16"/>
                <w:szCs w:val="16"/>
              </w:rPr>
              <w:t>001</w:t>
            </w:r>
          </w:p>
        </w:tc>
        <w:tc>
          <w:tcPr>
            <w:tcW w:w="428" w:type="dxa"/>
            <w:gridSpan w:val="2"/>
            <w:shd w:val="solid" w:color="FFFFFF" w:fill="auto"/>
          </w:tcPr>
          <w:p w14:paraId="52ADD8D5" w14:textId="77777777" w:rsidR="00933F19" w:rsidRDefault="00933F19">
            <w:pPr>
              <w:pStyle w:val="TAL"/>
              <w:rPr>
                <w:sz w:val="16"/>
                <w:szCs w:val="16"/>
              </w:rPr>
            </w:pPr>
            <w:r>
              <w:rPr>
                <w:sz w:val="16"/>
                <w:szCs w:val="16"/>
              </w:rPr>
              <w:t>1</w:t>
            </w:r>
          </w:p>
        </w:tc>
        <w:tc>
          <w:tcPr>
            <w:tcW w:w="4867" w:type="dxa"/>
            <w:gridSpan w:val="2"/>
            <w:shd w:val="solid" w:color="FFFFFF" w:fill="auto"/>
          </w:tcPr>
          <w:p w14:paraId="72645531" w14:textId="77777777" w:rsidR="00933F19" w:rsidRDefault="00933F19">
            <w:pPr>
              <w:pStyle w:val="TAL"/>
              <w:rPr>
                <w:sz w:val="16"/>
                <w:szCs w:val="16"/>
              </w:rPr>
            </w:pPr>
            <w:r>
              <w:rPr>
                <w:color w:val="000000"/>
                <w:sz w:val="16"/>
                <w:szCs w:val="16"/>
                <w:lang w:val="en-US"/>
              </w:rPr>
              <w:t>Extension of TFO to AMR</w:t>
            </w:r>
          </w:p>
        </w:tc>
        <w:tc>
          <w:tcPr>
            <w:tcW w:w="709" w:type="dxa"/>
            <w:shd w:val="solid" w:color="FFFFFF" w:fill="auto"/>
          </w:tcPr>
          <w:p w14:paraId="0E2535A2" w14:textId="77777777" w:rsidR="00933F19" w:rsidRDefault="00933F19">
            <w:pPr>
              <w:pStyle w:val="TAL"/>
              <w:rPr>
                <w:sz w:val="16"/>
                <w:szCs w:val="16"/>
              </w:rPr>
            </w:pPr>
            <w:r>
              <w:rPr>
                <w:sz w:val="16"/>
                <w:szCs w:val="16"/>
              </w:rPr>
              <w:t>8.0.0</w:t>
            </w:r>
          </w:p>
        </w:tc>
        <w:tc>
          <w:tcPr>
            <w:tcW w:w="708" w:type="dxa"/>
            <w:shd w:val="solid" w:color="FFFFFF" w:fill="auto"/>
          </w:tcPr>
          <w:p w14:paraId="44875301" w14:textId="77777777" w:rsidR="00933F19" w:rsidRDefault="00933F19">
            <w:pPr>
              <w:pStyle w:val="TAL"/>
              <w:rPr>
                <w:sz w:val="16"/>
                <w:szCs w:val="16"/>
              </w:rPr>
            </w:pPr>
            <w:r>
              <w:rPr>
                <w:sz w:val="16"/>
                <w:szCs w:val="16"/>
              </w:rPr>
              <w:t>4.0.0</w:t>
            </w:r>
          </w:p>
        </w:tc>
      </w:tr>
      <w:tr w:rsidR="00933F19" w14:paraId="3211A0C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tcBorders>
              <w:bottom w:val="nil"/>
            </w:tcBorders>
            <w:shd w:val="solid" w:color="FFFFFF" w:fill="auto"/>
          </w:tcPr>
          <w:p w14:paraId="0165DB48" w14:textId="77777777" w:rsidR="00933F19" w:rsidRDefault="00933F19">
            <w:pPr>
              <w:pStyle w:val="TAL"/>
              <w:rPr>
                <w:sz w:val="16"/>
                <w:szCs w:val="16"/>
              </w:rPr>
            </w:pPr>
            <w:r>
              <w:rPr>
                <w:sz w:val="16"/>
                <w:szCs w:val="16"/>
              </w:rPr>
              <w:t>2001-08</w:t>
            </w:r>
          </w:p>
        </w:tc>
        <w:tc>
          <w:tcPr>
            <w:tcW w:w="800" w:type="dxa"/>
            <w:gridSpan w:val="2"/>
            <w:tcBorders>
              <w:bottom w:val="nil"/>
            </w:tcBorders>
            <w:shd w:val="solid" w:color="FFFFFF" w:fill="auto"/>
          </w:tcPr>
          <w:p w14:paraId="3B9A0451" w14:textId="77777777" w:rsidR="00933F19" w:rsidRDefault="00933F19">
            <w:pPr>
              <w:pStyle w:val="TAL"/>
              <w:jc w:val="center"/>
              <w:rPr>
                <w:sz w:val="16"/>
                <w:szCs w:val="16"/>
              </w:rPr>
            </w:pPr>
          </w:p>
        </w:tc>
        <w:tc>
          <w:tcPr>
            <w:tcW w:w="901" w:type="dxa"/>
            <w:gridSpan w:val="2"/>
            <w:tcBorders>
              <w:bottom w:val="nil"/>
            </w:tcBorders>
            <w:shd w:val="solid" w:color="FFFFFF" w:fill="auto"/>
          </w:tcPr>
          <w:p w14:paraId="1EA462E2" w14:textId="77777777" w:rsidR="00933F19" w:rsidRDefault="00933F19">
            <w:pPr>
              <w:pStyle w:val="TAL"/>
              <w:rPr>
                <w:sz w:val="16"/>
                <w:szCs w:val="16"/>
              </w:rPr>
            </w:pPr>
          </w:p>
        </w:tc>
        <w:tc>
          <w:tcPr>
            <w:tcW w:w="426" w:type="dxa"/>
            <w:gridSpan w:val="2"/>
            <w:tcBorders>
              <w:bottom w:val="nil"/>
            </w:tcBorders>
            <w:shd w:val="solid" w:color="FFFFFF" w:fill="auto"/>
          </w:tcPr>
          <w:p w14:paraId="237233AC" w14:textId="77777777" w:rsidR="00933F19" w:rsidRDefault="00933F19">
            <w:pPr>
              <w:pStyle w:val="TAL"/>
              <w:rPr>
                <w:sz w:val="16"/>
                <w:szCs w:val="16"/>
              </w:rPr>
            </w:pPr>
          </w:p>
        </w:tc>
        <w:tc>
          <w:tcPr>
            <w:tcW w:w="428" w:type="dxa"/>
            <w:gridSpan w:val="2"/>
            <w:tcBorders>
              <w:bottom w:val="nil"/>
            </w:tcBorders>
            <w:shd w:val="solid" w:color="FFFFFF" w:fill="auto"/>
          </w:tcPr>
          <w:p w14:paraId="6F351078" w14:textId="77777777" w:rsidR="00933F19" w:rsidRDefault="00933F19">
            <w:pPr>
              <w:pStyle w:val="TAL"/>
              <w:rPr>
                <w:sz w:val="16"/>
                <w:szCs w:val="16"/>
              </w:rPr>
            </w:pPr>
          </w:p>
        </w:tc>
        <w:tc>
          <w:tcPr>
            <w:tcW w:w="4867" w:type="dxa"/>
            <w:gridSpan w:val="2"/>
            <w:tcBorders>
              <w:bottom w:val="nil"/>
            </w:tcBorders>
            <w:shd w:val="solid" w:color="FFFFFF" w:fill="auto"/>
          </w:tcPr>
          <w:p w14:paraId="61C5B444" w14:textId="77777777" w:rsidR="00933F19" w:rsidRDefault="00933F19">
            <w:pPr>
              <w:pStyle w:val="TAL"/>
              <w:rPr>
                <w:sz w:val="16"/>
                <w:szCs w:val="16"/>
              </w:rPr>
            </w:pPr>
            <w:r>
              <w:rPr>
                <w:sz w:val="16"/>
                <w:szCs w:val="16"/>
              </w:rPr>
              <w:t>Clean-up</w:t>
            </w:r>
          </w:p>
        </w:tc>
        <w:tc>
          <w:tcPr>
            <w:tcW w:w="709" w:type="dxa"/>
            <w:tcBorders>
              <w:bottom w:val="nil"/>
            </w:tcBorders>
            <w:shd w:val="solid" w:color="FFFFFF" w:fill="auto"/>
          </w:tcPr>
          <w:p w14:paraId="78A18B76" w14:textId="77777777" w:rsidR="00933F19" w:rsidRDefault="00933F19">
            <w:pPr>
              <w:pStyle w:val="TAL"/>
              <w:rPr>
                <w:sz w:val="16"/>
                <w:szCs w:val="16"/>
              </w:rPr>
            </w:pPr>
            <w:r>
              <w:rPr>
                <w:sz w:val="16"/>
                <w:szCs w:val="16"/>
              </w:rPr>
              <w:t>4.0.0</w:t>
            </w:r>
          </w:p>
        </w:tc>
        <w:tc>
          <w:tcPr>
            <w:tcW w:w="708" w:type="dxa"/>
            <w:tcBorders>
              <w:bottom w:val="nil"/>
            </w:tcBorders>
            <w:shd w:val="solid" w:color="FFFFFF" w:fill="auto"/>
          </w:tcPr>
          <w:p w14:paraId="68702A3F" w14:textId="77777777" w:rsidR="00933F19" w:rsidRDefault="00933F19">
            <w:pPr>
              <w:pStyle w:val="TAL"/>
              <w:rPr>
                <w:sz w:val="16"/>
                <w:szCs w:val="16"/>
              </w:rPr>
            </w:pPr>
            <w:r>
              <w:rPr>
                <w:sz w:val="16"/>
                <w:szCs w:val="16"/>
              </w:rPr>
              <w:t>4.0.1</w:t>
            </w:r>
          </w:p>
        </w:tc>
      </w:tr>
      <w:tr w:rsidR="00933F19" w14:paraId="17D6994C" w14:textId="77777777">
        <w:tblPrEx>
          <w:tblCellMar>
            <w:top w:w="0" w:type="dxa"/>
            <w:bottom w:w="0" w:type="dxa"/>
          </w:tblCellMar>
        </w:tblPrEx>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6952EA95" w14:textId="77777777" w:rsidR="00933F19" w:rsidRDefault="00933F19">
            <w:pPr>
              <w:pStyle w:val="TAL"/>
              <w:rPr>
                <w:snapToGrid w:val="0"/>
                <w:color w:val="000000"/>
                <w:sz w:val="16"/>
                <w:szCs w:val="16"/>
                <w:lang w:val="en-AU"/>
              </w:rPr>
            </w:pPr>
            <w:r>
              <w:rPr>
                <w:snapToGrid w:val="0"/>
                <w:color w:val="000000"/>
                <w:sz w:val="16"/>
                <w:szCs w:val="16"/>
                <w:lang w:val="en-AU"/>
              </w:rPr>
              <w:t>2002-06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2CFE379D" w14:textId="77777777" w:rsidR="00933F19" w:rsidRDefault="00933F19">
            <w:pPr>
              <w:pStyle w:val="TAL"/>
              <w:jc w:val="center"/>
              <w:rPr>
                <w:snapToGrid w:val="0"/>
                <w:color w:val="000000"/>
                <w:sz w:val="16"/>
                <w:szCs w:val="16"/>
                <w:lang w:val="en-AU"/>
              </w:rPr>
            </w:pPr>
            <w:r>
              <w:rPr>
                <w:snapToGrid w:val="0"/>
                <w:color w:val="000000"/>
                <w:sz w:val="16"/>
                <w:szCs w:val="16"/>
                <w:lang w:val="en-AU"/>
              </w:rPr>
              <w:t>16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2FA84193" w14:textId="77777777" w:rsidR="00933F19" w:rsidRDefault="00933F19">
            <w:pPr>
              <w:pStyle w:val="TAL"/>
              <w:rPr>
                <w:snapToGrid w:val="0"/>
                <w:color w:val="000000"/>
                <w:sz w:val="16"/>
                <w:szCs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64E87F70" w14:textId="77777777" w:rsidR="00933F19" w:rsidRDefault="00933F19">
            <w:pPr>
              <w:pStyle w:val="TAL"/>
              <w:rPr>
                <w:snapToGrid w:val="0"/>
                <w:color w:val="000000"/>
                <w:sz w:val="16"/>
                <w:szCs w:val="16"/>
                <w:lang w:val="en-AU"/>
              </w:rPr>
            </w:pPr>
          </w:p>
        </w:tc>
        <w:tc>
          <w:tcPr>
            <w:tcW w:w="428" w:type="dxa"/>
            <w:gridSpan w:val="2"/>
            <w:tcBorders>
              <w:top w:val="single" w:sz="6" w:space="0" w:color="auto"/>
              <w:left w:val="single" w:sz="6" w:space="0" w:color="auto"/>
              <w:bottom w:val="single" w:sz="6" w:space="0" w:color="auto"/>
              <w:right w:val="single" w:sz="6" w:space="0" w:color="auto"/>
            </w:tcBorders>
            <w:shd w:val="solid" w:color="FFFFFF" w:fill="auto"/>
          </w:tcPr>
          <w:p w14:paraId="466DE020" w14:textId="77777777" w:rsidR="00933F19" w:rsidRDefault="00933F19">
            <w:pPr>
              <w:pStyle w:val="TAL"/>
              <w:rPr>
                <w:snapToGrid w:val="0"/>
                <w:color w:val="000000"/>
                <w:sz w:val="16"/>
                <w:szCs w:val="16"/>
                <w:lang w:val="en-AU"/>
              </w:rPr>
            </w:pPr>
          </w:p>
        </w:tc>
        <w:tc>
          <w:tcPr>
            <w:tcW w:w="4867" w:type="dxa"/>
            <w:gridSpan w:val="2"/>
            <w:tcBorders>
              <w:top w:val="single" w:sz="6" w:space="0" w:color="auto"/>
              <w:left w:val="single" w:sz="6" w:space="0" w:color="auto"/>
              <w:bottom w:val="single" w:sz="6" w:space="0" w:color="auto"/>
              <w:right w:val="single" w:sz="6" w:space="0" w:color="auto"/>
            </w:tcBorders>
            <w:shd w:val="solid" w:color="FFFFFF" w:fill="auto"/>
          </w:tcPr>
          <w:p w14:paraId="003C0FCF" w14:textId="77777777" w:rsidR="00933F19" w:rsidRDefault="00933F19">
            <w:pPr>
              <w:pStyle w:val="TAL"/>
              <w:rPr>
                <w:snapToGrid w:val="0"/>
                <w:color w:val="000000"/>
                <w:sz w:val="16"/>
                <w:szCs w:val="16"/>
                <w:lang w:val="en-AU"/>
              </w:rPr>
            </w:pPr>
            <w:r>
              <w:rPr>
                <w:snapToGrid w:val="0"/>
                <w:color w:val="000000"/>
                <w:sz w:val="16"/>
                <w:szCs w:val="16"/>
                <w:lang w:val="en-AU"/>
              </w:rPr>
              <w:t>Version for Release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7260F" w14:textId="77777777" w:rsidR="00933F19" w:rsidRDefault="00933F19">
            <w:pPr>
              <w:pStyle w:val="TAL"/>
              <w:rPr>
                <w:snapToGrid w:val="0"/>
                <w:color w:val="000000"/>
                <w:sz w:val="16"/>
                <w:szCs w:val="16"/>
                <w:lang w:val="en-AU"/>
              </w:rPr>
            </w:pPr>
            <w:r>
              <w:rPr>
                <w:sz w:val="16"/>
                <w:szCs w:val="16"/>
              </w:rPr>
              <w:t>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BC739" w14:textId="77777777" w:rsidR="00933F19" w:rsidRDefault="00933F19">
            <w:pPr>
              <w:pStyle w:val="TAL"/>
              <w:rPr>
                <w:snapToGrid w:val="0"/>
                <w:color w:val="000000"/>
                <w:sz w:val="16"/>
                <w:szCs w:val="16"/>
                <w:lang w:val="en-AU"/>
              </w:rPr>
            </w:pPr>
            <w:r>
              <w:rPr>
                <w:sz w:val="16"/>
                <w:szCs w:val="16"/>
              </w:rPr>
              <w:t>5.0.0</w:t>
            </w:r>
          </w:p>
        </w:tc>
      </w:tr>
      <w:tr w:rsidR="00933F19" w14:paraId="79FF755B" w14:textId="77777777">
        <w:tblPrEx>
          <w:tblCellMar>
            <w:top w:w="0" w:type="dxa"/>
            <w:bottom w:w="0" w:type="dxa"/>
          </w:tblCellMar>
        </w:tblPrEx>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EC3A5F1" w14:textId="77777777" w:rsidR="00933F19" w:rsidRDefault="00933F19">
            <w:pPr>
              <w:pStyle w:val="TAL"/>
              <w:rPr>
                <w:snapToGrid w:val="0"/>
                <w:color w:val="000000"/>
                <w:sz w:val="16"/>
                <w:szCs w:val="16"/>
                <w:lang w:val="en-AU"/>
              </w:rPr>
            </w:pPr>
            <w:r>
              <w:rPr>
                <w:snapToGrid w:val="0"/>
                <w:color w:val="000000"/>
                <w:sz w:val="16"/>
                <w:szCs w:val="16"/>
                <w:lang w:val="en-AU"/>
              </w:rPr>
              <w:t>2004-12</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52C1E445" w14:textId="77777777" w:rsidR="00933F19" w:rsidRDefault="00933F19">
            <w:pPr>
              <w:pStyle w:val="TAL"/>
              <w:jc w:val="center"/>
              <w:rPr>
                <w:snapToGrid w:val="0"/>
                <w:color w:val="000000"/>
                <w:sz w:val="16"/>
                <w:szCs w:val="16"/>
                <w:lang w:val="en-AU"/>
              </w:rPr>
            </w:pPr>
            <w:r>
              <w:rPr>
                <w:snapToGrid w:val="0"/>
                <w:color w:val="000000"/>
                <w:sz w:val="16"/>
                <w:szCs w:val="16"/>
                <w:lang w:val="en-AU"/>
              </w:rPr>
              <w:t>26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735EFD1C" w14:textId="77777777" w:rsidR="00933F19" w:rsidRDefault="00933F19">
            <w:pPr>
              <w:pStyle w:val="TAL"/>
              <w:rPr>
                <w:snapToGrid w:val="0"/>
                <w:color w:val="000000"/>
                <w:sz w:val="16"/>
                <w:szCs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1E211768" w14:textId="77777777" w:rsidR="00933F19" w:rsidRDefault="00933F19">
            <w:pPr>
              <w:pStyle w:val="TAL"/>
              <w:rPr>
                <w:snapToGrid w:val="0"/>
                <w:color w:val="000000"/>
                <w:sz w:val="16"/>
                <w:szCs w:val="16"/>
                <w:lang w:val="en-AU"/>
              </w:rPr>
            </w:pPr>
          </w:p>
        </w:tc>
        <w:tc>
          <w:tcPr>
            <w:tcW w:w="428" w:type="dxa"/>
            <w:gridSpan w:val="2"/>
            <w:tcBorders>
              <w:top w:val="single" w:sz="6" w:space="0" w:color="auto"/>
              <w:left w:val="single" w:sz="6" w:space="0" w:color="auto"/>
              <w:bottom w:val="single" w:sz="6" w:space="0" w:color="auto"/>
              <w:right w:val="single" w:sz="6" w:space="0" w:color="auto"/>
            </w:tcBorders>
            <w:shd w:val="solid" w:color="FFFFFF" w:fill="auto"/>
          </w:tcPr>
          <w:p w14:paraId="768BAA8C" w14:textId="77777777" w:rsidR="00933F19" w:rsidRDefault="00933F19">
            <w:pPr>
              <w:pStyle w:val="TAL"/>
              <w:rPr>
                <w:snapToGrid w:val="0"/>
                <w:color w:val="000000"/>
                <w:sz w:val="16"/>
                <w:szCs w:val="16"/>
                <w:lang w:val="en-AU"/>
              </w:rPr>
            </w:pPr>
          </w:p>
        </w:tc>
        <w:tc>
          <w:tcPr>
            <w:tcW w:w="4867" w:type="dxa"/>
            <w:gridSpan w:val="2"/>
            <w:tcBorders>
              <w:top w:val="single" w:sz="6" w:space="0" w:color="auto"/>
              <w:left w:val="single" w:sz="6" w:space="0" w:color="auto"/>
              <w:bottom w:val="single" w:sz="6" w:space="0" w:color="auto"/>
              <w:right w:val="single" w:sz="6" w:space="0" w:color="auto"/>
            </w:tcBorders>
            <w:shd w:val="solid" w:color="FFFFFF" w:fill="auto"/>
          </w:tcPr>
          <w:p w14:paraId="671ABEC8" w14:textId="77777777" w:rsidR="00933F19" w:rsidRDefault="00933F19">
            <w:pPr>
              <w:pStyle w:val="TAL"/>
              <w:rPr>
                <w:snapToGrid w:val="0"/>
                <w:color w:val="000000"/>
                <w:sz w:val="16"/>
                <w:szCs w:val="16"/>
                <w:lang w:val="en-AU"/>
              </w:rPr>
            </w:pPr>
            <w:r>
              <w:rPr>
                <w:snapToGrid w:val="0"/>
                <w:color w:val="000000"/>
                <w:sz w:val="16"/>
                <w:szCs w:val="16"/>
                <w:lang w:val="en-AU"/>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5FDAA" w14:textId="77777777" w:rsidR="00933F19" w:rsidRDefault="00933F19">
            <w:pPr>
              <w:pStyle w:val="TAL"/>
              <w:rPr>
                <w:snapToGrid w:val="0"/>
                <w:color w:val="000000"/>
                <w:sz w:val="16"/>
                <w:szCs w:val="16"/>
                <w:lang w:val="en-AU"/>
              </w:rPr>
            </w:pPr>
            <w:r>
              <w:rPr>
                <w:sz w:val="16"/>
                <w:szCs w:val="16"/>
              </w:rPr>
              <w:t>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111AA" w14:textId="77777777" w:rsidR="00933F19" w:rsidRDefault="00933F19">
            <w:pPr>
              <w:pStyle w:val="TAL"/>
              <w:rPr>
                <w:snapToGrid w:val="0"/>
                <w:color w:val="000000"/>
                <w:sz w:val="16"/>
                <w:szCs w:val="16"/>
                <w:lang w:val="en-AU"/>
              </w:rPr>
            </w:pPr>
            <w:r>
              <w:rPr>
                <w:sz w:val="16"/>
                <w:szCs w:val="16"/>
              </w:rPr>
              <w:t>6.0.0</w:t>
            </w:r>
          </w:p>
        </w:tc>
      </w:tr>
      <w:tr w:rsidR="00933F19" w14:paraId="7BC4281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584612A7" w14:textId="77777777" w:rsidR="00933F19" w:rsidRDefault="00933F19">
            <w:pPr>
              <w:pStyle w:val="TAL"/>
              <w:rPr>
                <w:snapToGrid w:val="0"/>
                <w:color w:val="000000"/>
                <w:sz w:val="16"/>
                <w:szCs w:val="16"/>
                <w:lang w:val="en-AU"/>
              </w:rPr>
            </w:pPr>
            <w:r>
              <w:rPr>
                <w:snapToGrid w:val="0"/>
                <w:color w:val="000000"/>
                <w:sz w:val="16"/>
                <w:szCs w:val="16"/>
                <w:lang w:val="en-AU"/>
              </w:rPr>
              <w:t>2007-06</w:t>
            </w:r>
          </w:p>
        </w:tc>
        <w:tc>
          <w:tcPr>
            <w:tcW w:w="800" w:type="dxa"/>
            <w:gridSpan w:val="2"/>
            <w:shd w:val="solid" w:color="FFFFFF" w:fill="auto"/>
          </w:tcPr>
          <w:p w14:paraId="13466E68" w14:textId="77777777" w:rsidR="00933F19" w:rsidRDefault="00933F19">
            <w:pPr>
              <w:pStyle w:val="TAL"/>
              <w:jc w:val="center"/>
              <w:rPr>
                <w:snapToGrid w:val="0"/>
                <w:color w:val="000000"/>
                <w:sz w:val="16"/>
                <w:szCs w:val="16"/>
                <w:lang w:val="en-AU"/>
              </w:rPr>
            </w:pPr>
            <w:r>
              <w:rPr>
                <w:snapToGrid w:val="0"/>
                <w:color w:val="000000"/>
                <w:sz w:val="16"/>
                <w:szCs w:val="16"/>
                <w:lang w:val="en-AU"/>
              </w:rPr>
              <w:t>36</w:t>
            </w:r>
          </w:p>
        </w:tc>
        <w:tc>
          <w:tcPr>
            <w:tcW w:w="901" w:type="dxa"/>
            <w:gridSpan w:val="2"/>
            <w:shd w:val="solid" w:color="FFFFFF" w:fill="auto"/>
          </w:tcPr>
          <w:p w14:paraId="1006482D" w14:textId="77777777" w:rsidR="00933F19" w:rsidRDefault="00933F19">
            <w:pPr>
              <w:pStyle w:val="TAL"/>
              <w:rPr>
                <w:snapToGrid w:val="0"/>
                <w:color w:val="000000"/>
                <w:sz w:val="16"/>
                <w:szCs w:val="16"/>
                <w:lang w:val="en-AU"/>
              </w:rPr>
            </w:pPr>
          </w:p>
        </w:tc>
        <w:tc>
          <w:tcPr>
            <w:tcW w:w="426" w:type="dxa"/>
            <w:gridSpan w:val="2"/>
            <w:shd w:val="solid" w:color="FFFFFF" w:fill="auto"/>
          </w:tcPr>
          <w:p w14:paraId="5C0BA942" w14:textId="77777777" w:rsidR="00933F19" w:rsidRDefault="00933F19">
            <w:pPr>
              <w:pStyle w:val="TAL"/>
              <w:rPr>
                <w:snapToGrid w:val="0"/>
                <w:color w:val="000000"/>
                <w:sz w:val="16"/>
                <w:szCs w:val="16"/>
                <w:lang w:val="en-AU"/>
              </w:rPr>
            </w:pPr>
          </w:p>
        </w:tc>
        <w:tc>
          <w:tcPr>
            <w:tcW w:w="428" w:type="dxa"/>
            <w:gridSpan w:val="2"/>
            <w:shd w:val="solid" w:color="FFFFFF" w:fill="auto"/>
          </w:tcPr>
          <w:p w14:paraId="46692AAF" w14:textId="77777777" w:rsidR="00933F19" w:rsidRDefault="00933F19">
            <w:pPr>
              <w:pStyle w:val="TAL"/>
              <w:rPr>
                <w:snapToGrid w:val="0"/>
                <w:color w:val="000000"/>
                <w:sz w:val="16"/>
                <w:szCs w:val="16"/>
                <w:lang w:val="en-AU"/>
              </w:rPr>
            </w:pPr>
          </w:p>
        </w:tc>
        <w:tc>
          <w:tcPr>
            <w:tcW w:w="4867" w:type="dxa"/>
            <w:gridSpan w:val="2"/>
            <w:shd w:val="solid" w:color="FFFFFF" w:fill="auto"/>
          </w:tcPr>
          <w:p w14:paraId="4B975005" w14:textId="77777777" w:rsidR="00933F19" w:rsidRDefault="00933F19">
            <w:pPr>
              <w:pStyle w:val="TAL"/>
              <w:rPr>
                <w:snapToGrid w:val="0"/>
                <w:color w:val="000000"/>
                <w:sz w:val="16"/>
                <w:szCs w:val="16"/>
                <w:lang w:val="en-AU"/>
              </w:rPr>
            </w:pPr>
            <w:r>
              <w:rPr>
                <w:snapToGrid w:val="0"/>
                <w:color w:val="000000"/>
                <w:sz w:val="16"/>
                <w:szCs w:val="16"/>
                <w:lang w:val="en-AU"/>
              </w:rPr>
              <w:t>Version for Release 7</w:t>
            </w:r>
          </w:p>
        </w:tc>
        <w:tc>
          <w:tcPr>
            <w:tcW w:w="709" w:type="dxa"/>
            <w:shd w:val="solid" w:color="FFFFFF" w:fill="auto"/>
          </w:tcPr>
          <w:p w14:paraId="06E59E7F" w14:textId="77777777" w:rsidR="00933F19" w:rsidRDefault="00933F19">
            <w:pPr>
              <w:pStyle w:val="TAL"/>
              <w:rPr>
                <w:snapToGrid w:val="0"/>
                <w:color w:val="000000"/>
                <w:sz w:val="16"/>
                <w:szCs w:val="16"/>
                <w:lang w:val="en-AU"/>
              </w:rPr>
            </w:pPr>
            <w:r>
              <w:rPr>
                <w:sz w:val="16"/>
                <w:szCs w:val="16"/>
              </w:rPr>
              <w:t>6.0.0</w:t>
            </w:r>
          </w:p>
        </w:tc>
        <w:tc>
          <w:tcPr>
            <w:tcW w:w="708" w:type="dxa"/>
            <w:shd w:val="solid" w:color="FFFFFF" w:fill="auto"/>
          </w:tcPr>
          <w:p w14:paraId="31FE16F9" w14:textId="77777777" w:rsidR="00933F19" w:rsidRDefault="00933F19">
            <w:pPr>
              <w:pStyle w:val="TAL"/>
              <w:rPr>
                <w:snapToGrid w:val="0"/>
                <w:color w:val="000000"/>
                <w:sz w:val="16"/>
                <w:szCs w:val="16"/>
                <w:lang w:val="en-AU"/>
              </w:rPr>
            </w:pPr>
            <w:r>
              <w:rPr>
                <w:sz w:val="16"/>
                <w:szCs w:val="16"/>
              </w:rPr>
              <w:t>7.0.0</w:t>
            </w:r>
          </w:p>
        </w:tc>
      </w:tr>
      <w:tr w:rsidR="00933F19" w14:paraId="5493694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2F421DAC" w14:textId="77777777" w:rsidR="00933F19" w:rsidRDefault="00933F19">
            <w:pPr>
              <w:pStyle w:val="TAL"/>
              <w:rPr>
                <w:snapToGrid w:val="0"/>
                <w:color w:val="000000"/>
                <w:sz w:val="16"/>
                <w:szCs w:val="16"/>
                <w:lang w:val="en-AU"/>
              </w:rPr>
            </w:pPr>
            <w:r>
              <w:rPr>
                <w:snapToGrid w:val="0"/>
                <w:color w:val="000000"/>
                <w:sz w:val="16"/>
                <w:szCs w:val="16"/>
                <w:lang w:val="en-AU"/>
              </w:rPr>
              <w:t>2008-12</w:t>
            </w:r>
          </w:p>
        </w:tc>
        <w:tc>
          <w:tcPr>
            <w:tcW w:w="800" w:type="dxa"/>
            <w:gridSpan w:val="2"/>
            <w:shd w:val="solid" w:color="FFFFFF" w:fill="auto"/>
          </w:tcPr>
          <w:p w14:paraId="16790EF4" w14:textId="77777777" w:rsidR="00933F19" w:rsidRDefault="00933F19">
            <w:pPr>
              <w:pStyle w:val="TAL"/>
              <w:jc w:val="center"/>
              <w:rPr>
                <w:snapToGrid w:val="0"/>
                <w:color w:val="000000"/>
                <w:sz w:val="16"/>
                <w:szCs w:val="16"/>
                <w:lang w:val="en-AU"/>
              </w:rPr>
            </w:pPr>
            <w:r>
              <w:rPr>
                <w:snapToGrid w:val="0"/>
                <w:color w:val="000000"/>
                <w:sz w:val="16"/>
                <w:szCs w:val="16"/>
                <w:lang w:val="en-AU"/>
              </w:rPr>
              <w:t>42</w:t>
            </w:r>
          </w:p>
        </w:tc>
        <w:tc>
          <w:tcPr>
            <w:tcW w:w="901" w:type="dxa"/>
            <w:gridSpan w:val="2"/>
            <w:shd w:val="solid" w:color="FFFFFF" w:fill="auto"/>
          </w:tcPr>
          <w:p w14:paraId="3D3F5459" w14:textId="77777777" w:rsidR="00933F19" w:rsidRDefault="00933F19">
            <w:pPr>
              <w:pStyle w:val="TAL"/>
              <w:rPr>
                <w:snapToGrid w:val="0"/>
                <w:color w:val="000000"/>
                <w:sz w:val="16"/>
                <w:szCs w:val="16"/>
                <w:lang w:val="en-AU"/>
              </w:rPr>
            </w:pPr>
          </w:p>
        </w:tc>
        <w:tc>
          <w:tcPr>
            <w:tcW w:w="426" w:type="dxa"/>
            <w:gridSpan w:val="2"/>
            <w:shd w:val="solid" w:color="FFFFFF" w:fill="auto"/>
          </w:tcPr>
          <w:p w14:paraId="4193AC87" w14:textId="77777777" w:rsidR="00933F19" w:rsidRDefault="00933F19">
            <w:pPr>
              <w:pStyle w:val="TAL"/>
              <w:rPr>
                <w:snapToGrid w:val="0"/>
                <w:color w:val="000000"/>
                <w:sz w:val="16"/>
                <w:szCs w:val="16"/>
                <w:lang w:val="en-AU"/>
              </w:rPr>
            </w:pPr>
          </w:p>
        </w:tc>
        <w:tc>
          <w:tcPr>
            <w:tcW w:w="428" w:type="dxa"/>
            <w:gridSpan w:val="2"/>
            <w:shd w:val="solid" w:color="FFFFFF" w:fill="auto"/>
          </w:tcPr>
          <w:p w14:paraId="594E9AD9" w14:textId="77777777" w:rsidR="00933F19" w:rsidRDefault="00933F19">
            <w:pPr>
              <w:pStyle w:val="TAL"/>
              <w:rPr>
                <w:snapToGrid w:val="0"/>
                <w:color w:val="000000"/>
                <w:sz w:val="16"/>
                <w:szCs w:val="16"/>
                <w:lang w:val="en-AU"/>
              </w:rPr>
            </w:pPr>
          </w:p>
        </w:tc>
        <w:tc>
          <w:tcPr>
            <w:tcW w:w="4867" w:type="dxa"/>
            <w:gridSpan w:val="2"/>
            <w:shd w:val="solid" w:color="FFFFFF" w:fill="auto"/>
          </w:tcPr>
          <w:p w14:paraId="37974E93" w14:textId="77777777" w:rsidR="00933F19" w:rsidRDefault="00933F19">
            <w:pPr>
              <w:pStyle w:val="TAL"/>
              <w:rPr>
                <w:snapToGrid w:val="0"/>
                <w:color w:val="000000"/>
                <w:sz w:val="16"/>
                <w:szCs w:val="16"/>
                <w:lang w:val="en-AU"/>
              </w:rPr>
            </w:pPr>
            <w:r>
              <w:rPr>
                <w:snapToGrid w:val="0"/>
                <w:color w:val="000000"/>
                <w:sz w:val="16"/>
                <w:szCs w:val="16"/>
                <w:lang w:val="en-AU"/>
              </w:rPr>
              <w:t>Version for Release 8</w:t>
            </w:r>
          </w:p>
        </w:tc>
        <w:tc>
          <w:tcPr>
            <w:tcW w:w="709" w:type="dxa"/>
            <w:shd w:val="solid" w:color="FFFFFF" w:fill="auto"/>
          </w:tcPr>
          <w:p w14:paraId="42AE2BC7" w14:textId="77777777" w:rsidR="00933F19" w:rsidRDefault="00933F19">
            <w:pPr>
              <w:pStyle w:val="TAL"/>
              <w:rPr>
                <w:snapToGrid w:val="0"/>
                <w:color w:val="000000"/>
                <w:sz w:val="16"/>
                <w:szCs w:val="16"/>
                <w:lang w:val="en-AU"/>
              </w:rPr>
            </w:pPr>
            <w:r>
              <w:rPr>
                <w:sz w:val="16"/>
                <w:szCs w:val="16"/>
              </w:rPr>
              <w:t>7.0.0</w:t>
            </w:r>
          </w:p>
        </w:tc>
        <w:tc>
          <w:tcPr>
            <w:tcW w:w="708" w:type="dxa"/>
            <w:shd w:val="solid" w:color="FFFFFF" w:fill="auto"/>
          </w:tcPr>
          <w:p w14:paraId="2ED24AFC" w14:textId="77777777" w:rsidR="00933F19" w:rsidRDefault="00933F19">
            <w:pPr>
              <w:pStyle w:val="TAL"/>
              <w:rPr>
                <w:snapToGrid w:val="0"/>
                <w:color w:val="000000"/>
                <w:sz w:val="16"/>
                <w:szCs w:val="16"/>
                <w:lang w:val="en-AU"/>
              </w:rPr>
            </w:pPr>
            <w:r>
              <w:rPr>
                <w:sz w:val="16"/>
                <w:szCs w:val="16"/>
              </w:rPr>
              <w:t>8.0.0</w:t>
            </w:r>
          </w:p>
        </w:tc>
      </w:tr>
      <w:tr w:rsidR="00514F6E" w14:paraId="49FEC6C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363AD0CA" w14:textId="77777777" w:rsidR="00514F6E" w:rsidRDefault="00514F6E" w:rsidP="00933F19">
            <w:pPr>
              <w:pStyle w:val="TAL"/>
              <w:rPr>
                <w:snapToGrid w:val="0"/>
                <w:color w:val="000000"/>
                <w:sz w:val="16"/>
                <w:szCs w:val="16"/>
                <w:lang w:val="en-AU"/>
              </w:rPr>
            </w:pPr>
            <w:r>
              <w:rPr>
                <w:snapToGrid w:val="0"/>
                <w:color w:val="000000"/>
                <w:sz w:val="16"/>
                <w:szCs w:val="16"/>
                <w:lang w:val="en-AU"/>
              </w:rPr>
              <w:t>2009-12</w:t>
            </w:r>
          </w:p>
        </w:tc>
        <w:tc>
          <w:tcPr>
            <w:tcW w:w="800" w:type="dxa"/>
            <w:gridSpan w:val="2"/>
            <w:shd w:val="solid" w:color="FFFFFF" w:fill="auto"/>
          </w:tcPr>
          <w:p w14:paraId="0968A2DD" w14:textId="77777777" w:rsidR="00514F6E" w:rsidRDefault="00514F6E" w:rsidP="00933F19">
            <w:pPr>
              <w:pStyle w:val="TAL"/>
              <w:jc w:val="center"/>
              <w:rPr>
                <w:snapToGrid w:val="0"/>
                <w:color w:val="000000"/>
                <w:sz w:val="16"/>
                <w:szCs w:val="16"/>
                <w:lang w:val="en-AU"/>
              </w:rPr>
            </w:pPr>
            <w:r>
              <w:rPr>
                <w:snapToGrid w:val="0"/>
                <w:color w:val="000000"/>
                <w:sz w:val="16"/>
                <w:szCs w:val="16"/>
                <w:lang w:val="en-AU"/>
              </w:rPr>
              <w:t>46</w:t>
            </w:r>
          </w:p>
        </w:tc>
        <w:tc>
          <w:tcPr>
            <w:tcW w:w="901" w:type="dxa"/>
            <w:gridSpan w:val="2"/>
            <w:shd w:val="solid" w:color="FFFFFF" w:fill="auto"/>
          </w:tcPr>
          <w:p w14:paraId="0E3CA4B9" w14:textId="77777777" w:rsidR="00514F6E" w:rsidRDefault="00514F6E">
            <w:pPr>
              <w:pStyle w:val="TAL"/>
              <w:rPr>
                <w:snapToGrid w:val="0"/>
                <w:color w:val="000000"/>
                <w:sz w:val="16"/>
                <w:szCs w:val="16"/>
                <w:lang w:val="en-AU"/>
              </w:rPr>
            </w:pPr>
          </w:p>
        </w:tc>
        <w:tc>
          <w:tcPr>
            <w:tcW w:w="426" w:type="dxa"/>
            <w:gridSpan w:val="2"/>
            <w:shd w:val="solid" w:color="FFFFFF" w:fill="auto"/>
          </w:tcPr>
          <w:p w14:paraId="4787F5AB" w14:textId="77777777" w:rsidR="00514F6E" w:rsidRDefault="00514F6E">
            <w:pPr>
              <w:pStyle w:val="TAL"/>
              <w:rPr>
                <w:snapToGrid w:val="0"/>
                <w:color w:val="000000"/>
                <w:sz w:val="16"/>
                <w:szCs w:val="16"/>
                <w:lang w:val="en-AU"/>
              </w:rPr>
            </w:pPr>
          </w:p>
        </w:tc>
        <w:tc>
          <w:tcPr>
            <w:tcW w:w="428" w:type="dxa"/>
            <w:gridSpan w:val="2"/>
            <w:shd w:val="solid" w:color="FFFFFF" w:fill="auto"/>
          </w:tcPr>
          <w:p w14:paraId="45E87E42" w14:textId="77777777" w:rsidR="00514F6E" w:rsidRDefault="00514F6E">
            <w:pPr>
              <w:pStyle w:val="TAL"/>
              <w:rPr>
                <w:snapToGrid w:val="0"/>
                <w:color w:val="000000"/>
                <w:sz w:val="16"/>
                <w:szCs w:val="16"/>
                <w:lang w:val="en-AU"/>
              </w:rPr>
            </w:pPr>
          </w:p>
        </w:tc>
        <w:tc>
          <w:tcPr>
            <w:tcW w:w="4867" w:type="dxa"/>
            <w:gridSpan w:val="2"/>
            <w:shd w:val="solid" w:color="FFFFFF" w:fill="auto"/>
          </w:tcPr>
          <w:p w14:paraId="03407B5A" w14:textId="77777777" w:rsidR="00514F6E" w:rsidRDefault="00514F6E">
            <w:pPr>
              <w:pStyle w:val="TAL"/>
              <w:rPr>
                <w:snapToGrid w:val="0"/>
                <w:color w:val="000000"/>
                <w:sz w:val="16"/>
                <w:szCs w:val="16"/>
                <w:lang w:val="en-AU"/>
              </w:rPr>
            </w:pPr>
            <w:r>
              <w:rPr>
                <w:snapToGrid w:val="0"/>
                <w:color w:val="000000"/>
                <w:sz w:val="16"/>
                <w:szCs w:val="16"/>
                <w:lang w:val="en-AU"/>
              </w:rPr>
              <w:t>Version for Release 9</w:t>
            </w:r>
          </w:p>
        </w:tc>
        <w:tc>
          <w:tcPr>
            <w:tcW w:w="709" w:type="dxa"/>
            <w:shd w:val="solid" w:color="FFFFFF" w:fill="auto"/>
          </w:tcPr>
          <w:p w14:paraId="5BC8E936" w14:textId="77777777" w:rsidR="00514F6E" w:rsidRDefault="00514F6E">
            <w:pPr>
              <w:pStyle w:val="TAL"/>
              <w:rPr>
                <w:sz w:val="16"/>
                <w:szCs w:val="16"/>
              </w:rPr>
            </w:pPr>
            <w:r>
              <w:rPr>
                <w:sz w:val="16"/>
                <w:szCs w:val="16"/>
              </w:rPr>
              <w:t>8.0.0</w:t>
            </w:r>
          </w:p>
        </w:tc>
        <w:tc>
          <w:tcPr>
            <w:tcW w:w="708" w:type="dxa"/>
            <w:shd w:val="solid" w:color="FFFFFF" w:fill="auto"/>
          </w:tcPr>
          <w:p w14:paraId="45A79B54" w14:textId="77777777" w:rsidR="00514F6E" w:rsidRDefault="00514F6E">
            <w:pPr>
              <w:pStyle w:val="TAL"/>
              <w:rPr>
                <w:sz w:val="16"/>
                <w:szCs w:val="16"/>
              </w:rPr>
            </w:pPr>
            <w:r>
              <w:rPr>
                <w:sz w:val="16"/>
                <w:szCs w:val="16"/>
              </w:rPr>
              <w:t>9.0.0</w:t>
            </w:r>
          </w:p>
        </w:tc>
      </w:tr>
      <w:tr w:rsidR="00C6064E" w14:paraId="6F48DF2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4E1C6AED" w14:textId="77777777" w:rsidR="00C6064E" w:rsidRDefault="00C6064E" w:rsidP="00933F19">
            <w:pPr>
              <w:pStyle w:val="TAL"/>
              <w:rPr>
                <w:snapToGrid w:val="0"/>
                <w:color w:val="000000"/>
                <w:sz w:val="16"/>
                <w:szCs w:val="16"/>
                <w:lang w:val="en-AU"/>
              </w:rPr>
            </w:pPr>
            <w:r>
              <w:rPr>
                <w:snapToGrid w:val="0"/>
                <w:color w:val="000000"/>
                <w:sz w:val="16"/>
                <w:szCs w:val="16"/>
                <w:lang w:val="en-AU"/>
              </w:rPr>
              <w:t>2011-03</w:t>
            </w:r>
          </w:p>
        </w:tc>
        <w:tc>
          <w:tcPr>
            <w:tcW w:w="800" w:type="dxa"/>
            <w:gridSpan w:val="2"/>
            <w:shd w:val="solid" w:color="FFFFFF" w:fill="auto"/>
          </w:tcPr>
          <w:p w14:paraId="333EED80" w14:textId="77777777" w:rsidR="00C6064E" w:rsidRDefault="00C6064E" w:rsidP="00933F19">
            <w:pPr>
              <w:pStyle w:val="TAL"/>
              <w:jc w:val="center"/>
              <w:rPr>
                <w:snapToGrid w:val="0"/>
                <w:color w:val="000000"/>
                <w:sz w:val="16"/>
                <w:szCs w:val="16"/>
                <w:lang w:val="en-AU"/>
              </w:rPr>
            </w:pPr>
            <w:r>
              <w:rPr>
                <w:snapToGrid w:val="0"/>
                <w:color w:val="000000"/>
                <w:sz w:val="16"/>
                <w:szCs w:val="16"/>
                <w:lang w:val="en-AU"/>
              </w:rPr>
              <w:t>51</w:t>
            </w:r>
          </w:p>
        </w:tc>
        <w:tc>
          <w:tcPr>
            <w:tcW w:w="901" w:type="dxa"/>
            <w:gridSpan w:val="2"/>
            <w:shd w:val="solid" w:color="FFFFFF" w:fill="auto"/>
          </w:tcPr>
          <w:p w14:paraId="102A1474" w14:textId="77777777" w:rsidR="00C6064E" w:rsidRDefault="00C6064E">
            <w:pPr>
              <w:pStyle w:val="TAL"/>
              <w:rPr>
                <w:snapToGrid w:val="0"/>
                <w:color w:val="000000"/>
                <w:sz w:val="16"/>
                <w:szCs w:val="16"/>
                <w:lang w:val="en-AU"/>
              </w:rPr>
            </w:pPr>
          </w:p>
        </w:tc>
        <w:tc>
          <w:tcPr>
            <w:tcW w:w="426" w:type="dxa"/>
            <w:gridSpan w:val="2"/>
            <w:shd w:val="solid" w:color="FFFFFF" w:fill="auto"/>
          </w:tcPr>
          <w:p w14:paraId="395F6E86" w14:textId="77777777" w:rsidR="00C6064E" w:rsidRDefault="00C6064E">
            <w:pPr>
              <w:pStyle w:val="TAL"/>
              <w:rPr>
                <w:snapToGrid w:val="0"/>
                <w:color w:val="000000"/>
                <w:sz w:val="16"/>
                <w:szCs w:val="16"/>
                <w:lang w:val="en-AU"/>
              </w:rPr>
            </w:pPr>
          </w:p>
        </w:tc>
        <w:tc>
          <w:tcPr>
            <w:tcW w:w="428" w:type="dxa"/>
            <w:gridSpan w:val="2"/>
            <w:shd w:val="solid" w:color="FFFFFF" w:fill="auto"/>
          </w:tcPr>
          <w:p w14:paraId="1D1FCFFE" w14:textId="77777777" w:rsidR="00C6064E" w:rsidRDefault="00C6064E">
            <w:pPr>
              <w:pStyle w:val="TAL"/>
              <w:rPr>
                <w:snapToGrid w:val="0"/>
                <w:color w:val="000000"/>
                <w:sz w:val="16"/>
                <w:szCs w:val="16"/>
                <w:lang w:val="en-AU"/>
              </w:rPr>
            </w:pPr>
          </w:p>
        </w:tc>
        <w:tc>
          <w:tcPr>
            <w:tcW w:w="4867" w:type="dxa"/>
            <w:gridSpan w:val="2"/>
            <w:shd w:val="solid" w:color="FFFFFF" w:fill="auto"/>
          </w:tcPr>
          <w:p w14:paraId="687AF76C" w14:textId="77777777" w:rsidR="00C6064E" w:rsidRDefault="00C6064E">
            <w:pPr>
              <w:pStyle w:val="TAL"/>
              <w:rPr>
                <w:snapToGrid w:val="0"/>
                <w:color w:val="000000"/>
                <w:sz w:val="16"/>
                <w:szCs w:val="16"/>
                <w:lang w:val="en-AU"/>
              </w:rPr>
            </w:pPr>
            <w:r>
              <w:rPr>
                <w:snapToGrid w:val="0"/>
                <w:color w:val="000000"/>
                <w:sz w:val="16"/>
                <w:szCs w:val="16"/>
                <w:lang w:val="en-AU"/>
              </w:rPr>
              <w:t>Version for Release 10</w:t>
            </w:r>
          </w:p>
        </w:tc>
        <w:tc>
          <w:tcPr>
            <w:tcW w:w="709" w:type="dxa"/>
            <w:shd w:val="solid" w:color="FFFFFF" w:fill="auto"/>
          </w:tcPr>
          <w:p w14:paraId="5072D442" w14:textId="77777777" w:rsidR="00C6064E" w:rsidRDefault="00C6064E">
            <w:pPr>
              <w:pStyle w:val="TAL"/>
              <w:rPr>
                <w:sz w:val="16"/>
                <w:szCs w:val="16"/>
              </w:rPr>
            </w:pPr>
            <w:r>
              <w:rPr>
                <w:sz w:val="16"/>
                <w:szCs w:val="16"/>
              </w:rPr>
              <w:t>9.0.0</w:t>
            </w:r>
          </w:p>
        </w:tc>
        <w:tc>
          <w:tcPr>
            <w:tcW w:w="708" w:type="dxa"/>
            <w:shd w:val="solid" w:color="FFFFFF" w:fill="auto"/>
          </w:tcPr>
          <w:p w14:paraId="6045C2A3" w14:textId="77777777" w:rsidR="00C6064E" w:rsidRDefault="00C6064E">
            <w:pPr>
              <w:pStyle w:val="TAL"/>
              <w:rPr>
                <w:sz w:val="16"/>
                <w:szCs w:val="16"/>
              </w:rPr>
            </w:pPr>
            <w:r>
              <w:rPr>
                <w:sz w:val="16"/>
                <w:szCs w:val="16"/>
              </w:rPr>
              <w:t>10.0.0</w:t>
            </w:r>
          </w:p>
        </w:tc>
      </w:tr>
      <w:tr w:rsidR="0005601A" w14:paraId="3A85FFA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59A693C4" w14:textId="77777777" w:rsidR="0005601A" w:rsidRDefault="0005601A" w:rsidP="00933F19">
            <w:pPr>
              <w:pStyle w:val="TAL"/>
              <w:rPr>
                <w:snapToGrid w:val="0"/>
                <w:color w:val="000000"/>
                <w:sz w:val="16"/>
                <w:szCs w:val="16"/>
                <w:lang w:val="en-AU"/>
              </w:rPr>
            </w:pPr>
            <w:r>
              <w:rPr>
                <w:snapToGrid w:val="0"/>
                <w:color w:val="000000"/>
                <w:sz w:val="16"/>
                <w:szCs w:val="16"/>
                <w:lang w:val="en-AU"/>
              </w:rPr>
              <w:t>2012-09</w:t>
            </w:r>
          </w:p>
        </w:tc>
        <w:tc>
          <w:tcPr>
            <w:tcW w:w="800" w:type="dxa"/>
            <w:gridSpan w:val="2"/>
            <w:shd w:val="solid" w:color="FFFFFF" w:fill="auto"/>
          </w:tcPr>
          <w:p w14:paraId="667FBEE9" w14:textId="77777777" w:rsidR="0005601A" w:rsidRDefault="0005601A" w:rsidP="00933F19">
            <w:pPr>
              <w:pStyle w:val="TAL"/>
              <w:jc w:val="center"/>
              <w:rPr>
                <w:snapToGrid w:val="0"/>
                <w:color w:val="000000"/>
                <w:sz w:val="16"/>
                <w:szCs w:val="16"/>
                <w:lang w:val="en-AU"/>
              </w:rPr>
            </w:pPr>
            <w:r>
              <w:rPr>
                <w:snapToGrid w:val="0"/>
                <w:color w:val="000000"/>
                <w:sz w:val="16"/>
                <w:szCs w:val="16"/>
                <w:lang w:val="en-AU"/>
              </w:rPr>
              <w:t>57</w:t>
            </w:r>
          </w:p>
        </w:tc>
        <w:tc>
          <w:tcPr>
            <w:tcW w:w="901" w:type="dxa"/>
            <w:gridSpan w:val="2"/>
            <w:shd w:val="solid" w:color="FFFFFF" w:fill="auto"/>
          </w:tcPr>
          <w:p w14:paraId="4DCBE263" w14:textId="77777777" w:rsidR="0005601A" w:rsidRDefault="0005601A">
            <w:pPr>
              <w:pStyle w:val="TAL"/>
              <w:rPr>
                <w:snapToGrid w:val="0"/>
                <w:color w:val="000000"/>
                <w:sz w:val="16"/>
                <w:szCs w:val="16"/>
                <w:lang w:val="en-AU"/>
              </w:rPr>
            </w:pPr>
          </w:p>
        </w:tc>
        <w:tc>
          <w:tcPr>
            <w:tcW w:w="426" w:type="dxa"/>
            <w:gridSpan w:val="2"/>
            <w:shd w:val="solid" w:color="FFFFFF" w:fill="auto"/>
          </w:tcPr>
          <w:p w14:paraId="21B8BF77" w14:textId="77777777" w:rsidR="0005601A" w:rsidRDefault="0005601A">
            <w:pPr>
              <w:pStyle w:val="TAL"/>
              <w:rPr>
                <w:snapToGrid w:val="0"/>
                <w:color w:val="000000"/>
                <w:sz w:val="16"/>
                <w:szCs w:val="16"/>
                <w:lang w:val="en-AU"/>
              </w:rPr>
            </w:pPr>
          </w:p>
        </w:tc>
        <w:tc>
          <w:tcPr>
            <w:tcW w:w="428" w:type="dxa"/>
            <w:gridSpan w:val="2"/>
            <w:shd w:val="solid" w:color="FFFFFF" w:fill="auto"/>
          </w:tcPr>
          <w:p w14:paraId="4796075B" w14:textId="77777777" w:rsidR="0005601A" w:rsidRDefault="0005601A">
            <w:pPr>
              <w:pStyle w:val="TAL"/>
              <w:rPr>
                <w:snapToGrid w:val="0"/>
                <w:color w:val="000000"/>
                <w:sz w:val="16"/>
                <w:szCs w:val="16"/>
                <w:lang w:val="en-AU"/>
              </w:rPr>
            </w:pPr>
          </w:p>
        </w:tc>
        <w:tc>
          <w:tcPr>
            <w:tcW w:w="4867" w:type="dxa"/>
            <w:gridSpan w:val="2"/>
            <w:shd w:val="solid" w:color="FFFFFF" w:fill="auto"/>
          </w:tcPr>
          <w:p w14:paraId="61A500B4" w14:textId="77777777" w:rsidR="0005601A" w:rsidRDefault="0005601A">
            <w:pPr>
              <w:pStyle w:val="TAL"/>
              <w:rPr>
                <w:snapToGrid w:val="0"/>
                <w:color w:val="000000"/>
                <w:sz w:val="16"/>
                <w:szCs w:val="16"/>
                <w:lang w:val="en-AU"/>
              </w:rPr>
            </w:pPr>
            <w:r>
              <w:rPr>
                <w:snapToGrid w:val="0"/>
                <w:color w:val="000000"/>
                <w:sz w:val="16"/>
                <w:szCs w:val="16"/>
                <w:lang w:val="en-AU"/>
              </w:rPr>
              <w:t>Version for Release 11</w:t>
            </w:r>
          </w:p>
        </w:tc>
        <w:tc>
          <w:tcPr>
            <w:tcW w:w="709" w:type="dxa"/>
            <w:shd w:val="solid" w:color="FFFFFF" w:fill="auto"/>
          </w:tcPr>
          <w:p w14:paraId="1218E0A5" w14:textId="77777777" w:rsidR="0005601A" w:rsidRDefault="0005601A">
            <w:pPr>
              <w:pStyle w:val="TAL"/>
              <w:rPr>
                <w:sz w:val="16"/>
                <w:szCs w:val="16"/>
              </w:rPr>
            </w:pPr>
            <w:r>
              <w:rPr>
                <w:sz w:val="16"/>
                <w:szCs w:val="16"/>
              </w:rPr>
              <w:t>10.0.0</w:t>
            </w:r>
          </w:p>
        </w:tc>
        <w:tc>
          <w:tcPr>
            <w:tcW w:w="708" w:type="dxa"/>
            <w:shd w:val="solid" w:color="FFFFFF" w:fill="auto"/>
          </w:tcPr>
          <w:p w14:paraId="5F6ED8F4" w14:textId="77777777" w:rsidR="0005601A" w:rsidRDefault="0005601A">
            <w:pPr>
              <w:pStyle w:val="TAL"/>
              <w:rPr>
                <w:sz w:val="16"/>
                <w:szCs w:val="16"/>
              </w:rPr>
            </w:pPr>
            <w:r>
              <w:rPr>
                <w:sz w:val="16"/>
                <w:szCs w:val="16"/>
              </w:rPr>
              <w:t>11.0.0</w:t>
            </w:r>
          </w:p>
        </w:tc>
      </w:tr>
      <w:tr w:rsidR="00131D89" w14:paraId="3AC9F7F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41AC880C" w14:textId="77777777" w:rsidR="00131D89" w:rsidRDefault="00131D89" w:rsidP="00933F19">
            <w:pPr>
              <w:pStyle w:val="TAL"/>
              <w:rPr>
                <w:snapToGrid w:val="0"/>
                <w:color w:val="000000"/>
                <w:sz w:val="16"/>
                <w:szCs w:val="16"/>
                <w:lang w:val="en-AU"/>
              </w:rPr>
            </w:pPr>
            <w:r>
              <w:rPr>
                <w:snapToGrid w:val="0"/>
                <w:color w:val="000000"/>
                <w:sz w:val="16"/>
                <w:szCs w:val="16"/>
                <w:lang w:val="en-AU"/>
              </w:rPr>
              <w:t>2014-09</w:t>
            </w:r>
          </w:p>
        </w:tc>
        <w:tc>
          <w:tcPr>
            <w:tcW w:w="800" w:type="dxa"/>
            <w:gridSpan w:val="2"/>
            <w:shd w:val="solid" w:color="FFFFFF" w:fill="auto"/>
          </w:tcPr>
          <w:p w14:paraId="12EC15EB" w14:textId="77777777" w:rsidR="00131D89" w:rsidRDefault="00131D89" w:rsidP="00933F19">
            <w:pPr>
              <w:pStyle w:val="TAL"/>
              <w:jc w:val="center"/>
              <w:rPr>
                <w:snapToGrid w:val="0"/>
                <w:color w:val="000000"/>
                <w:sz w:val="16"/>
                <w:szCs w:val="16"/>
                <w:lang w:val="en-AU"/>
              </w:rPr>
            </w:pPr>
            <w:r>
              <w:rPr>
                <w:snapToGrid w:val="0"/>
                <w:color w:val="000000"/>
                <w:sz w:val="16"/>
                <w:szCs w:val="16"/>
                <w:lang w:val="en-AU"/>
              </w:rPr>
              <w:t>65</w:t>
            </w:r>
          </w:p>
        </w:tc>
        <w:tc>
          <w:tcPr>
            <w:tcW w:w="901" w:type="dxa"/>
            <w:gridSpan w:val="2"/>
            <w:shd w:val="solid" w:color="FFFFFF" w:fill="auto"/>
          </w:tcPr>
          <w:p w14:paraId="06119EE2" w14:textId="77777777" w:rsidR="00131D89" w:rsidRDefault="00131D89">
            <w:pPr>
              <w:pStyle w:val="TAL"/>
              <w:rPr>
                <w:snapToGrid w:val="0"/>
                <w:color w:val="000000"/>
                <w:sz w:val="16"/>
                <w:szCs w:val="16"/>
                <w:lang w:val="en-AU"/>
              </w:rPr>
            </w:pPr>
          </w:p>
        </w:tc>
        <w:tc>
          <w:tcPr>
            <w:tcW w:w="426" w:type="dxa"/>
            <w:gridSpan w:val="2"/>
            <w:shd w:val="solid" w:color="FFFFFF" w:fill="auto"/>
          </w:tcPr>
          <w:p w14:paraId="6D08F4A7" w14:textId="77777777" w:rsidR="00131D89" w:rsidRDefault="00131D89">
            <w:pPr>
              <w:pStyle w:val="TAL"/>
              <w:rPr>
                <w:snapToGrid w:val="0"/>
                <w:color w:val="000000"/>
                <w:sz w:val="16"/>
                <w:szCs w:val="16"/>
                <w:lang w:val="en-AU"/>
              </w:rPr>
            </w:pPr>
          </w:p>
        </w:tc>
        <w:tc>
          <w:tcPr>
            <w:tcW w:w="428" w:type="dxa"/>
            <w:gridSpan w:val="2"/>
            <w:shd w:val="solid" w:color="FFFFFF" w:fill="auto"/>
          </w:tcPr>
          <w:p w14:paraId="0B9E9F7C" w14:textId="77777777" w:rsidR="00131D89" w:rsidRDefault="00131D89">
            <w:pPr>
              <w:pStyle w:val="TAL"/>
              <w:rPr>
                <w:snapToGrid w:val="0"/>
                <w:color w:val="000000"/>
                <w:sz w:val="16"/>
                <w:szCs w:val="16"/>
                <w:lang w:val="en-AU"/>
              </w:rPr>
            </w:pPr>
          </w:p>
        </w:tc>
        <w:tc>
          <w:tcPr>
            <w:tcW w:w="4867" w:type="dxa"/>
            <w:gridSpan w:val="2"/>
            <w:shd w:val="solid" w:color="FFFFFF" w:fill="auto"/>
          </w:tcPr>
          <w:p w14:paraId="5F59126A" w14:textId="77777777" w:rsidR="00131D89" w:rsidRDefault="00131D89">
            <w:pPr>
              <w:pStyle w:val="TAL"/>
              <w:rPr>
                <w:snapToGrid w:val="0"/>
                <w:color w:val="000000"/>
                <w:sz w:val="16"/>
                <w:szCs w:val="16"/>
                <w:lang w:val="en-AU"/>
              </w:rPr>
            </w:pPr>
            <w:r>
              <w:rPr>
                <w:snapToGrid w:val="0"/>
                <w:color w:val="000000"/>
                <w:sz w:val="16"/>
                <w:szCs w:val="16"/>
                <w:lang w:val="en-AU"/>
              </w:rPr>
              <w:t>Version for Release 12</w:t>
            </w:r>
          </w:p>
        </w:tc>
        <w:tc>
          <w:tcPr>
            <w:tcW w:w="709" w:type="dxa"/>
            <w:shd w:val="solid" w:color="FFFFFF" w:fill="auto"/>
          </w:tcPr>
          <w:p w14:paraId="77245973" w14:textId="77777777" w:rsidR="00131D89" w:rsidRDefault="00131D89">
            <w:pPr>
              <w:pStyle w:val="TAL"/>
              <w:rPr>
                <w:sz w:val="16"/>
                <w:szCs w:val="16"/>
              </w:rPr>
            </w:pPr>
            <w:r>
              <w:rPr>
                <w:sz w:val="16"/>
                <w:szCs w:val="16"/>
              </w:rPr>
              <w:t>11.0.0</w:t>
            </w:r>
          </w:p>
        </w:tc>
        <w:tc>
          <w:tcPr>
            <w:tcW w:w="708" w:type="dxa"/>
            <w:shd w:val="solid" w:color="FFFFFF" w:fill="auto"/>
          </w:tcPr>
          <w:p w14:paraId="48889507" w14:textId="77777777" w:rsidR="00131D89" w:rsidRDefault="00131D89" w:rsidP="00131D89">
            <w:pPr>
              <w:pStyle w:val="TAL"/>
              <w:rPr>
                <w:sz w:val="16"/>
                <w:szCs w:val="16"/>
              </w:rPr>
            </w:pPr>
            <w:r>
              <w:rPr>
                <w:sz w:val="16"/>
                <w:szCs w:val="16"/>
              </w:rPr>
              <w:t>12.0.0</w:t>
            </w:r>
          </w:p>
        </w:tc>
      </w:tr>
      <w:tr w:rsidR="00B42F22" w14:paraId="2415359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7139E6E9" w14:textId="77777777" w:rsidR="00B42F22" w:rsidRDefault="00B42F22" w:rsidP="00933F19">
            <w:pPr>
              <w:pStyle w:val="TAL"/>
              <w:rPr>
                <w:snapToGrid w:val="0"/>
                <w:color w:val="000000"/>
                <w:sz w:val="16"/>
                <w:szCs w:val="16"/>
                <w:lang w:val="en-AU"/>
              </w:rPr>
            </w:pPr>
            <w:r>
              <w:rPr>
                <w:snapToGrid w:val="0"/>
                <w:color w:val="000000"/>
                <w:sz w:val="16"/>
                <w:szCs w:val="16"/>
                <w:lang w:val="en-AU"/>
              </w:rPr>
              <w:t>2015-12</w:t>
            </w:r>
          </w:p>
        </w:tc>
        <w:tc>
          <w:tcPr>
            <w:tcW w:w="800" w:type="dxa"/>
            <w:gridSpan w:val="2"/>
            <w:shd w:val="solid" w:color="FFFFFF" w:fill="auto"/>
          </w:tcPr>
          <w:p w14:paraId="555C7D57" w14:textId="77777777" w:rsidR="00B42F22" w:rsidRDefault="00B42F22" w:rsidP="00B42F22">
            <w:pPr>
              <w:pStyle w:val="TAL"/>
              <w:jc w:val="center"/>
              <w:rPr>
                <w:snapToGrid w:val="0"/>
                <w:color w:val="000000"/>
                <w:sz w:val="16"/>
                <w:szCs w:val="16"/>
                <w:lang w:val="en-AU"/>
              </w:rPr>
            </w:pPr>
            <w:r>
              <w:rPr>
                <w:snapToGrid w:val="0"/>
                <w:color w:val="000000"/>
                <w:sz w:val="16"/>
                <w:szCs w:val="16"/>
                <w:lang w:val="en-AU"/>
              </w:rPr>
              <w:t>70</w:t>
            </w:r>
          </w:p>
        </w:tc>
        <w:tc>
          <w:tcPr>
            <w:tcW w:w="901" w:type="dxa"/>
            <w:gridSpan w:val="2"/>
            <w:shd w:val="solid" w:color="FFFFFF" w:fill="auto"/>
          </w:tcPr>
          <w:p w14:paraId="584166D1" w14:textId="77777777" w:rsidR="00B42F22" w:rsidRDefault="00B42F22">
            <w:pPr>
              <w:pStyle w:val="TAL"/>
              <w:rPr>
                <w:snapToGrid w:val="0"/>
                <w:color w:val="000000"/>
                <w:sz w:val="16"/>
                <w:szCs w:val="16"/>
                <w:lang w:val="en-AU"/>
              </w:rPr>
            </w:pPr>
          </w:p>
        </w:tc>
        <w:tc>
          <w:tcPr>
            <w:tcW w:w="426" w:type="dxa"/>
            <w:gridSpan w:val="2"/>
            <w:shd w:val="solid" w:color="FFFFFF" w:fill="auto"/>
          </w:tcPr>
          <w:p w14:paraId="60125590" w14:textId="77777777" w:rsidR="00B42F22" w:rsidRDefault="00B42F22">
            <w:pPr>
              <w:pStyle w:val="TAL"/>
              <w:rPr>
                <w:snapToGrid w:val="0"/>
                <w:color w:val="000000"/>
                <w:sz w:val="16"/>
                <w:szCs w:val="16"/>
                <w:lang w:val="en-AU"/>
              </w:rPr>
            </w:pPr>
          </w:p>
        </w:tc>
        <w:tc>
          <w:tcPr>
            <w:tcW w:w="428" w:type="dxa"/>
            <w:gridSpan w:val="2"/>
            <w:shd w:val="solid" w:color="FFFFFF" w:fill="auto"/>
          </w:tcPr>
          <w:p w14:paraId="3A6955E5" w14:textId="77777777" w:rsidR="00B42F22" w:rsidRDefault="00B42F22">
            <w:pPr>
              <w:pStyle w:val="TAL"/>
              <w:rPr>
                <w:snapToGrid w:val="0"/>
                <w:color w:val="000000"/>
                <w:sz w:val="16"/>
                <w:szCs w:val="16"/>
                <w:lang w:val="en-AU"/>
              </w:rPr>
            </w:pPr>
          </w:p>
        </w:tc>
        <w:tc>
          <w:tcPr>
            <w:tcW w:w="4867" w:type="dxa"/>
            <w:gridSpan w:val="2"/>
            <w:shd w:val="solid" w:color="FFFFFF" w:fill="auto"/>
          </w:tcPr>
          <w:p w14:paraId="76111133" w14:textId="77777777" w:rsidR="00B42F22" w:rsidRDefault="00B42F22">
            <w:pPr>
              <w:pStyle w:val="TAL"/>
              <w:rPr>
                <w:snapToGrid w:val="0"/>
                <w:color w:val="000000"/>
                <w:sz w:val="16"/>
                <w:szCs w:val="16"/>
                <w:lang w:val="en-AU"/>
              </w:rPr>
            </w:pPr>
            <w:r>
              <w:rPr>
                <w:snapToGrid w:val="0"/>
                <w:color w:val="000000"/>
                <w:sz w:val="16"/>
                <w:szCs w:val="16"/>
                <w:lang w:val="en-AU"/>
              </w:rPr>
              <w:t>Version for Release 13</w:t>
            </w:r>
          </w:p>
        </w:tc>
        <w:tc>
          <w:tcPr>
            <w:tcW w:w="709" w:type="dxa"/>
            <w:shd w:val="solid" w:color="FFFFFF" w:fill="auto"/>
          </w:tcPr>
          <w:p w14:paraId="07CDB7A9" w14:textId="77777777" w:rsidR="00B42F22" w:rsidRDefault="00B42F22">
            <w:pPr>
              <w:pStyle w:val="TAL"/>
              <w:rPr>
                <w:sz w:val="16"/>
                <w:szCs w:val="16"/>
              </w:rPr>
            </w:pPr>
            <w:r>
              <w:rPr>
                <w:sz w:val="16"/>
                <w:szCs w:val="16"/>
              </w:rPr>
              <w:t>12.0.0</w:t>
            </w:r>
          </w:p>
        </w:tc>
        <w:tc>
          <w:tcPr>
            <w:tcW w:w="708" w:type="dxa"/>
            <w:shd w:val="solid" w:color="FFFFFF" w:fill="auto"/>
          </w:tcPr>
          <w:p w14:paraId="7A0B71AF" w14:textId="77777777" w:rsidR="00B42F22" w:rsidRDefault="00B42F22" w:rsidP="00B42F22">
            <w:pPr>
              <w:pStyle w:val="TAL"/>
              <w:rPr>
                <w:sz w:val="16"/>
                <w:szCs w:val="16"/>
              </w:rPr>
            </w:pPr>
            <w:r>
              <w:rPr>
                <w:sz w:val="16"/>
                <w:szCs w:val="16"/>
              </w:rPr>
              <w:t>13.0.0</w:t>
            </w:r>
          </w:p>
        </w:tc>
      </w:tr>
    </w:tbl>
    <w:p w14:paraId="5CB6CFBB" w14:textId="77777777" w:rsidR="00933F19" w:rsidRDefault="00933F19">
      <w:pPr>
        <w:pStyle w:val="FP"/>
      </w:pPr>
    </w:p>
    <w:p w14:paraId="6C4C10E6" w14:textId="77777777" w:rsidR="007754DA" w:rsidRDefault="007754DA" w:rsidP="007754D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4DA" w:rsidRPr="00235394" w14:paraId="22452125" w14:textId="77777777" w:rsidTr="007754DA">
        <w:tblPrEx>
          <w:tblCellMar>
            <w:top w:w="0" w:type="dxa"/>
            <w:bottom w:w="0" w:type="dxa"/>
          </w:tblCellMar>
        </w:tblPrEx>
        <w:trPr>
          <w:cantSplit/>
        </w:trPr>
        <w:tc>
          <w:tcPr>
            <w:tcW w:w="9639" w:type="dxa"/>
            <w:gridSpan w:val="8"/>
            <w:tcBorders>
              <w:bottom w:val="nil"/>
            </w:tcBorders>
            <w:shd w:val="solid" w:color="FFFFFF" w:fill="auto"/>
          </w:tcPr>
          <w:p w14:paraId="3D312AD6" w14:textId="77777777" w:rsidR="007754DA" w:rsidRPr="00235394" w:rsidRDefault="007754DA" w:rsidP="00897831">
            <w:pPr>
              <w:pStyle w:val="TAL"/>
              <w:jc w:val="center"/>
              <w:rPr>
                <w:b/>
                <w:sz w:val="16"/>
              </w:rPr>
            </w:pPr>
            <w:r w:rsidRPr="00235394">
              <w:rPr>
                <w:b/>
              </w:rPr>
              <w:t>Change history</w:t>
            </w:r>
          </w:p>
        </w:tc>
      </w:tr>
      <w:tr w:rsidR="007754DA" w:rsidRPr="00235394" w14:paraId="15374F09" w14:textId="77777777" w:rsidTr="007754DA">
        <w:tblPrEx>
          <w:tblCellMar>
            <w:top w:w="0" w:type="dxa"/>
            <w:bottom w:w="0" w:type="dxa"/>
          </w:tblCellMar>
        </w:tblPrEx>
        <w:tc>
          <w:tcPr>
            <w:tcW w:w="800" w:type="dxa"/>
            <w:shd w:val="pct10" w:color="auto" w:fill="FFFFFF"/>
          </w:tcPr>
          <w:p w14:paraId="51155445" w14:textId="77777777" w:rsidR="007754DA" w:rsidRPr="00235394" w:rsidRDefault="007754DA" w:rsidP="00897831">
            <w:pPr>
              <w:pStyle w:val="TAL"/>
              <w:rPr>
                <w:b/>
                <w:sz w:val="16"/>
              </w:rPr>
            </w:pPr>
            <w:r w:rsidRPr="00235394">
              <w:rPr>
                <w:b/>
                <w:sz w:val="16"/>
              </w:rPr>
              <w:t>Date</w:t>
            </w:r>
          </w:p>
        </w:tc>
        <w:tc>
          <w:tcPr>
            <w:tcW w:w="800" w:type="dxa"/>
            <w:shd w:val="pct10" w:color="auto" w:fill="FFFFFF"/>
          </w:tcPr>
          <w:p w14:paraId="3A4EAE03" w14:textId="77777777" w:rsidR="007754DA" w:rsidRPr="00235394" w:rsidRDefault="007754DA" w:rsidP="00897831">
            <w:pPr>
              <w:pStyle w:val="TAL"/>
              <w:rPr>
                <w:b/>
                <w:sz w:val="16"/>
              </w:rPr>
            </w:pPr>
            <w:r>
              <w:rPr>
                <w:b/>
                <w:sz w:val="16"/>
              </w:rPr>
              <w:t>Meeting</w:t>
            </w:r>
          </w:p>
        </w:tc>
        <w:tc>
          <w:tcPr>
            <w:tcW w:w="1094" w:type="dxa"/>
            <w:shd w:val="pct10" w:color="auto" w:fill="FFFFFF"/>
          </w:tcPr>
          <w:p w14:paraId="777685D9" w14:textId="77777777" w:rsidR="007754DA" w:rsidRPr="00235394" w:rsidRDefault="007754DA" w:rsidP="00897831">
            <w:pPr>
              <w:pStyle w:val="TAL"/>
              <w:rPr>
                <w:b/>
                <w:sz w:val="16"/>
              </w:rPr>
            </w:pPr>
            <w:r w:rsidRPr="00235394">
              <w:rPr>
                <w:b/>
                <w:sz w:val="16"/>
              </w:rPr>
              <w:t>TDoc</w:t>
            </w:r>
          </w:p>
        </w:tc>
        <w:tc>
          <w:tcPr>
            <w:tcW w:w="425" w:type="dxa"/>
            <w:shd w:val="pct10" w:color="auto" w:fill="FFFFFF"/>
          </w:tcPr>
          <w:p w14:paraId="18F9D117" w14:textId="77777777" w:rsidR="007754DA" w:rsidRPr="00235394" w:rsidRDefault="007754DA" w:rsidP="00897831">
            <w:pPr>
              <w:pStyle w:val="TAL"/>
              <w:rPr>
                <w:b/>
                <w:sz w:val="16"/>
              </w:rPr>
            </w:pPr>
            <w:r w:rsidRPr="00235394">
              <w:rPr>
                <w:b/>
                <w:sz w:val="16"/>
              </w:rPr>
              <w:t>CR</w:t>
            </w:r>
          </w:p>
        </w:tc>
        <w:tc>
          <w:tcPr>
            <w:tcW w:w="425" w:type="dxa"/>
            <w:shd w:val="pct10" w:color="auto" w:fill="FFFFFF"/>
          </w:tcPr>
          <w:p w14:paraId="42D7318D" w14:textId="77777777" w:rsidR="007754DA" w:rsidRPr="00235394" w:rsidRDefault="007754DA" w:rsidP="00897831">
            <w:pPr>
              <w:pStyle w:val="TAL"/>
              <w:rPr>
                <w:b/>
                <w:sz w:val="16"/>
              </w:rPr>
            </w:pPr>
            <w:r w:rsidRPr="00235394">
              <w:rPr>
                <w:b/>
                <w:sz w:val="16"/>
              </w:rPr>
              <w:t>Rev</w:t>
            </w:r>
          </w:p>
        </w:tc>
        <w:tc>
          <w:tcPr>
            <w:tcW w:w="425" w:type="dxa"/>
            <w:shd w:val="pct10" w:color="auto" w:fill="FFFFFF"/>
          </w:tcPr>
          <w:p w14:paraId="5494D207" w14:textId="77777777" w:rsidR="007754DA" w:rsidRPr="00235394" w:rsidRDefault="007754DA" w:rsidP="00897831">
            <w:pPr>
              <w:pStyle w:val="TAL"/>
              <w:rPr>
                <w:b/>
                <w:sz w:val="16"/>
              </w:rPr>
            </w:pPr>
            <w:r>
              <w:rPr>
                <w:b/>
                <w:sz w:val="16"/>
              </w:rPr>
              <w:t>Cat</w:t>
            </w:r>
          </w:p>
        </w:tc>
        <w:tc>
          <w:tcPr>
            <w:tcW w:w="4962" w:type="dxa"/>
            <w:shd w:val="pct10" w:color="auto" w:fill="FFFFFF"/>
          </w:tcPr>
          <w:p w14:paraId="6C4A2E48" w14:textId="77777777" w:rsidR="007754DA" w:rsidRPr="00235394" w:rsidRDefault="007754DA" w:rsidP="00897831">
            <w:pPr>
              <w:pStyle w:val="TAL"/>
              <w:rPr>
                <w:b/>
                <w:sz w:val="16"/>
              </w:rPr>
            </w:pPr>
            <w:r w:rsidRPr="00235394">
              <w:rPr>
                <w:b/>
                <w:sz w:val="16"/>
              </w:rPr>
              <w:t>Subject/Comment</w:t>
            </w:r>
          </w:p>
        </w:tc>
        <w:tc>
          <w:tcPr>
            <w:tcW w:w="708" w:type="dxa"/>
            <w:shd w:val="pct10" w:color="auto" w:fill="FFFFFF"/>
          </w:tcPr>
          <w:p w14:paraId="74DE74E4" w14:textId="77777777" w:rsidR="007754DA" w:rsidRPr="00235394" w:rsidRDefault="007754DA" w:rsidP="00897831">
            <w:pPr>
              <w:pStyle w:val="TAL"/>
              <w:rPr>
                <w:b/>
                <w:sz w:val="16"/>
              </w:rPr>
            </w:pPr>
            <w:r w:rsidRPr="00235394">
              <w:rPr>
                <w:b/>
                <w:sz w:val="16"/>
              </w:rPr>
              <w:t>New</w:t>
            </w:r>
            <w:r>
              <w:rPr>
                <w:b/>
                <w:sz w:val="16"/>
              </w:rPr>
              <w:t xml:space="preserve"> version</w:t>
            </w:r>
          </w:p>
        </w:tc>
      </w:tr>
      <w:tr w:rsidR="007754DA" w:rsidRPr="006B0D02" w14:paraId="3527D45D" w14:textId="77777777" w:rsidTr="005B113D">
        <w:tblPrEx>
          <w:tblCellMar>
            <w:top w:w="0" w:type="dxa"/>
            <w:bottom w:w="0" w:type="dxa"/>
          </w:tblCellMar>
        </w:tblPrEx>
        <w:tc>
          <w:tcPr>
            <w:tcW w:w="800" w:type="dxa"/>
            <w:tcBorders>
              <w:bottom w:val="single" w:sz="12" w:space="0" w:color="auto"/>
            </w:tcBorders>
            <w:shd w:val="solid" w:color="FFFFFF" w:fill="auto"/>
          </w:tcPr>
          <w:p w14:paraId="05DFB7A8" w14:textId="77777777" w:rsidR="007754DA" w:rsidRPr="006B0D02" w:rsidRDefault="007754DA" w:rsidP="00897831">
            <w:pPr>
              <w:pStyle w:val="TAC"/>
              <w:rPr>
                <w:sz w:val="16"/>
                <w:szCs w:val="16"/>
              </w:rPr>
            </w:pPr>
            <w:r>
              <w:rPr>
                <w:sz w:val="16"/>
                <w:szCs w:val="16"/>
              </w:rPr>
              <w:t>2017-03</w:t>
            </w:r>
          </w:p>
        </w:tc>
        <w:tc>
          <w:tcPr>
            <w:tcW w:w="800" w:type="dxa"/>
            <w:tcBorders>
              <w:bottom w:val="single" w:sz="12" w:space="0" w:color="auto"/>
            </w:tcBorders>
            <w:shd w:val="solid" w:color="FFFFFF" w:fill="auto"/>
          </w:tcPr>
          <w:p w14:paraId="72956206" w14:textId="77777777" w:rsidR="007754DA" w:rsidRPr="006B0D02" w:rsidRDefault="007754DA" w:rsidP="00897831">
            <w:pPr>
              <w:pStyle w:val="TAC"/>
              <w:rPr>
                <w:sz w:val="16"/>
                <w:szCs w:val="16"/>
              </w:rPr>
            </w:pPr>
            <w:r>
              <w:rPr>
                <w:sz w:val="16"/>
                <w:szCs w:val="16"/>
              </w:rPr>
              <w:t>75</w:t>
            </w:r>
          </w:p>
        </w:tc>
        <w:tc>
          <w:tcPr>
            <w:tcW w:w="1094" w:type="dxa"/>
            <w:tcBorders>
              <w:bottom w:val="single" w:sz="12" w:space="0" w:color="auto"/>
            </w:tcBorders>
            <w:shd w:val="solid" w:color="FFFFFF" w:fill="auto"/>
          </w:tcPr>
          <w:p w14:paraId="67DE70A5" w14:textId="77777777" w:rsidR="007754DA" w:rsidRPr="006B0D02" w:rsidRDefault="007754DA" w:rsidP="00897831">
            <w:pPr>
              <w:pStyle w:val="TAC"/>
              <w:rPr>
                <w:sz w:val="16"/>
                <w:szCs w:val="16"/>
              </w:rPr>
            </w:pPr>
          </w:p>
        </w:tc>
        <w:tc>
          <w:tcPr>
            <w:tcW w:w="425" w:type="dxa"/>
            <w:tcBorders>
              <w:bottom w:val="single" w:sz="12" w:space="0" w:color="auto"/>
            </w:tcBorders>
            <w:shd w:val="solid" w:color="FFFFFF" w:fill="auto"/>
          </w:tcPr>
          <w:p w14:paraId="5B945C81" w14:textId="77777777" w:rsidR="007754DA" w:rsidRPr="006B0D02" w:rsidRDefault="007754DA" w:rsidP="00897831">
            <w:pPr>
              <w:pStyle w:val="TAL"/>
              <w:rPr>
                <w:sz w:val="16"/>
                <w:szCs w:val="16"/>
              </w:rPr>
            </w:pPr>
          </w:p>
        </w:tc>
        <w:tc>
          <w:tcPr>
            <w:tcW w:w="425" w:type="dxa"/>
            <w:tcBorders>
              <w:bottom w:val="single" w:sz="12" w:space="0" w:color="auto"/>
            </w:tcBorders>
            <w:shd w:val="solid" w:color="FFFFFF" w:fill="auto"/>
          </w:tcPr>
          <w:p w14:paraId="65ADB6A6" w14:textId="77777777" w:rsidR="007754DA" w:rsidRPr="006B0D02" w:rsidRDefault="007754DA" w:rsidP="00897831">
            <w:pPr>
              <w:pStyle w:val="TAR"/>
              <w:rPr>
                <w:sz w:val="16"/>
                <w:szCs w:val="16"/>
              </w:rPr>
            </w:pPr>
          </w:p>
        </w:tc>
        <w:tc>
          <w:tcPr>
            <w:tcW w:w="425" w:type="dxa"/>
            <w:tcBorders>
              <w:bottom w:val="single" w:sz="12" w:space="0" w:color="auto"/>
            </w:tcBorders>
            <w:shd w:val="solid" w:color="FFFFFF" w:fill="auto"/>
          </w:tcPr>
          <w:p w14:paraId="5444ECD3" w14:textId="77777777" w:rsidR="007754DA" w:rsidRPr="006B0D02" w:rsidRDefault="007754DA" w:rsidP="00897831">
            <w:pPr>
              <w:pStyle w:val="TAC"/>
              <w:rPr>
                <w:sz w:val="16"/>
                <w:szCs w:val="16"/>
              </w:rPr>
            </w:pPr>
          </w:p>
        </w:tc>
        <w:tc>
          <w:tcPr>
            <w:tcW w:w="4962" w:type="dxa"/>
            <w:tcBorders>
              <w:bottom w:val="single" w:sz="12" w:space="0" w:color="auto"/>
            </w:tcBorders>
            <w:shd w:val="solid" w:color="FFFFFF" w:fill="auto"/>
          </w:tcPr>
          <w:p w14:paraId="733E316B" w14:textId="77777777" w:rsidR="007754DA" w:rsidRPr="006B0D02" w:rsidRDefault="007754DA" w:rsidP="00897831">
            <w:pPr>
              <w:pStyle w:val="TAL"/>
              <w:rPr>
                <w:sz w:val="16"/>
                <w:szCs w:val="16"/>
              </w:rPr>
            </w:pPr>
            <w:r>
              <w:rPr>
                <w:snapToGrid w:val="0"/>
                <w:color w:val="000000"/>
                <w:sz w:val="16"/>
                <w:szCs w:val="16"/>
                <w:lang w:val="en-AU"/>
              </w:rPr>
              <w:t>Version for Release 14</w:t>
            </w:r>
          </w:p>
        </w:tc>
        <w:tc>
          <w:tcPr>
            <w:tcW w:w="708" w:type="dxa"/>
            <w:tcBorders>
              <w:bottom w:val="single" w:sz="12" w:space="0" w:color="auto"/>
            </w:tcBorders>
            <w:shd w:val="solid" w:color="FFFFFF" w:fill="auto"/>
          </w:tcPr>
          <w:p w14:paraId="33FABCC0" w14:textId="77777777" w:rsidR="007754DA" w:rsidRPr="007D6048" w:rsidRDefault="007754DA" w:rsidP="00897831">
            <w:pPr>
              <w:pStyle w:val="TAC"/>
              <w:rPr>
                <w:sz w:val="16"/>
                <w:szCs w:val="16"/>
              </w:rPr>
            </w:pPr>
            <w:r>
              <w:rPr>
                <w:sz w:val="16"/>
                <w:szCs w:val="16"/>
              </w:rPr>
              <w:t>14.0.0</w:t>
            </w:r>
          </w:p>
        </w:tc>
      </w:tr>
      <w:tr w:rsidR="000D2D32" w:rsidRPr="006B0D02" w14:paraId="5A1729C5" w14:textId="77777777" w:rsidTr="00A952FF">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540AB99E" w14:textId="77777777" w:rsidR="000D2D32" w:rsidRPr="006B0D02" w:rsidRDefault="000D2D32" w:rsidP="000D2D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A7FC754" w14:textId="77777777" w:rsidR="000D2D32" w:rsidRPr="006B0D02" w:rsidRDefault="000D2D32" w:rsidP="001261A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30EAEB1" w14:textId="77777777" w:rsidR="000D2D32" w:rsidRPr="006B0D02" w:rsidRDefault="000D2D32" w:rsidP="001261A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5509995" w14:textId="77777777" w:rsidR="000D2D32" w:rsidRPr="006B0D02" w:rsidRDefault="000D2D32" w:rsidP="001261A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20EECD" w14:textId="77777777" w:rsidR="000D2D32" w:rsidRPr="006B0D02" w:rsidRDefault="000D2D32" w:rsidP="001261A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760A1B" w14:textId="77777777" w:rsidR="000D2D32" w:rsidRPr="006B0D02" w:rsidRDefault="000D2D32" w:rsidP="001261AD">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D6EB3A2" w14:textId="77777777" w:rsidR="000D2D32" w:rsidRPr="000D2D32" w:rsidRDefault="000D2D32" w:rsidP="000D2D32">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AEE1136" w14:textId="77777777" w:rsidR="000D2D32" w:rsidRPr="007D6048" w:rsidRDefault="000D2D32" w:rsidP="000D2D32">
            <w:pPr>
              <w:pStyle w:val="TAC"/>
              <w:rPr>
                <w:sz w:val="16"/>
                <w:szCs w:val="16"/>
              </w:rPr>
            </w:pPr>
            <w:r>
              <w:rPr>
                <w:sz w:val="16"/>
                <w:szCs w:val="16"/>
              </w:rPr>
              <w:t>15.0.0</w:t>
            </w:r>
          </w:p>
        </w:tc>
      </w:tr>
      <w:tr w:rsidR="005B113D" w:rsidRPr="006B0D02" w14:paraId="3FEA4798" w14:textId="77777777" w:rsidTr="00AC2D3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45AA4CA6" w14:textId="77777777" w:rsidR="005B113D" w:rsidRDefault="005B113D" w:rsidP="000D2D32">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14B4D3A" w14:textId="77777777" w:rsidR="005B113D" w:rsidRDefault="005B113D" w:rsidP="001261A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0DE8A81" w14:textId="77777777" w:rsidR="005B113D" w:rsidRPr="006B0D02" w:rsidRDefault="005B113D" w:rsidP="001261A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47447EF" w14:textId="77777777" w:rsidR="005B113D" w:rsidRPr="006B0D02" w:rsidRDefault="005B113D" w:rsidP="001261A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F88A31" w14:textId="77777777" w:rsidR="005B113D" w:rsidRPr="006B0D02" w:rsidRDefault="005B113D" w:rsidP="001261A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8DA68FE" w14:textId="77777777" w:rsidR="005B113D" w:rsidRPr="006B0D02" w:rsidRDefault="005B113D" w:rsidP="001261AD">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DFAC765" w14:textId="77777777" w:rsidR="005B113D" w:rsidRDefault="005B113D" w:rsidP="000D2D32">
            <w:pPr>
              <w:pStyle w:val="TAL"/>
              <w:rPr>
                <w:snapToGrid w:val="0"/>
                <w:color w:val="000000"/>
                <w:sz w:val="16"/>
                <w:szCs w:val="16"/>
                <w:lang w:val="en-AU"/>
              </w:rPr>
            </w:pPr>
            <w:r>
              <w:rPr>
                <w:snapToGrid w:val="0"/>
                <w:color w:val="000000"/>
                <w:sz w:val="16"/>
                <w:szCs w:val="16"/>
                <w:lang w:val="en-AU"/>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8C02F7B" w14:textId="77777777" w:rsidR="005B113D" w:rsidRPr="00AC2D3A" w:rsidRDefault="005B113D" w:rsidP="000D2D32">
            <w:pPr>
              <w:pStyle w:val="TAC"/>
              <w:rPr>
                <w:bCs/>
                <w:sz w:val="16"/>
                <w:szCs w:val="16"/>
              </w:rPr>
            </w:pPr>
            <w:r w:rsidRPr="00AC2D3A">
              <w:rPr>
                <w:bCs/>
                <w:sz w:val="16"/>
                <w:szCs w:val="16"/>
              </w:rPr>
              <w:t>16.0.0</w:t>
            </w:r>
          </w:p>
        </w:tc>
      </w:tr>
      <w:tr w:rsidR="00A952FF" w:rsidRPr="006B0D02" w14:paraId="3AB14638" w14:textId="77777777" w:rsidTr="00AC2D3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19C957C1" w14:textId="77777777" w:rsidR="00A952FF" w:rsidRDefault="00A952FF" w:rsidP="000D2D32">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C38502B" w14:textId="77777777" w:rsidR="00A952FF" w:rsidRDefault="00A952FF" w:rsidP="001261A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7685F47" w14:textId="77777777" w:rsidR="00A952FF" w:rsidRDefault="00A952FF" w:rsidP="001261A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1C28F1" w14:textId="77777777" w:rsidR="00A952FF" w:rsidRDefault="00A952FF" w:rsidP="001261A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55B9306" w14:textId="77777777" w:rsidR="00A952FF" w:rsidRDefault="00A952FF" w:rsidP="001261A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5240F31" w14:textId="77777777" w:rsidR="00A952FF" w:rsidRDefault="00A952FF" w:rsidP="001261AD">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1367A59E" w14:textId="77777777" w:rsidR="00A952FF" w:rsidRDefault="00A952FF" w:rsidP="000D2D32">
            <w:pPr>
              <w:pStyle w:val="TAL"/>
              <w:rPr>
                <w:snapToGrid w:val="0"/>
                <w:color w:val="000000"/>
                <w:sz w:val="16"/>
                <w:szCs w:val="16"/>
                <w:lang w:val="en-AU"/>
              </w:rPr>
            </w:pPr>
            <w:r>
              <w:rPr>
                <w:snapToGrid w:val="0"/>
                <w:color w:val="000000"/>
                <w:sz w:val="16"/>
                <w:szCs w:val="16"/>
                <w:lang w:val="en-AU"/>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0A495793" w14:textId="77777777" w:rsidR="00A952FF" w:rsidRPr="00AC2D3A" w:rsidRDefault="00A952FF" w:rsidP="000D2D32">
            <w:pPr>
              <w:pStyle w:val="TAC"/>
              <w:rPr>
                <w:bCs/>
                <w:sz w:val="16"/>
                <w:szCs w:val="16"/>
              </w:rPr>
            </w:pPr>
            <w:r w:rsidRPr="00AC2D3A">
              <w:rPr>
                <w:bCs/>
                <w:sz w:val="16"/>
                <w:szCs w:val="16"/>
              </w:rPr>
              <w:t>17.0.0</w:t>
            </w:r>
          </w:p>
        </w:tc>
      </w:tr>
      <w:tr w:rsidR="00AC2D3A" w:rsidRPr="006B0D02" w14:paraId="0DAECC0D" w14:textId="77777777" w:rsidTr="005B113D">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3DDFA571" w14:textId="77777777" w:rsidR="00AC2D3A" w:rsidRDefault="00AC2D3A" w:rsidP="000D2D32">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7DAA463" w14:textId="77777777" w:rsidR="00AC2D3A" w:rsidRDefault="00AC2D3A" w:rsidP="001261A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9E1369E" w14:textId="77777777" w:rsidR="00AC2D3A" w:rsidRDefault="00AC2D3A" w:rsidP="001261A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FF91E45" w14:textId="77777777" w:rsidR="00AC2D3A" w:rsidRDefault="00AC2D3A" w:rsidP="001261A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30B12DC" w14:textId="77777777" w:rsidR="00AC2D3A" w:rsidRDefault="00AC2D3A" w:rsidP="001261A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ADF5AEF" w14:textId="77777777" w:rsidR="00AC2D3A" w:rsidRDefault="00AC2D3A" w:rsidP="001261AD">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5B07AF0" w14:textId="77777777" w:rsidR="00AC2D3A" w:rsidRDefault="00AC2D3A" w:rsidP="000D2D32">
            <w:pPr>
              <w:pStyle w:val="TAL"/>
              <w:rPr>
                <w:snapToGrid w:val="0"/>
                <w:color w:val="000000"/>
                <w:sz w:val="16"/>
                <w:szCs w:val="16"/>
                <w:lang w:val="en-AU"/>
              </w:rPr>
            </w:pPr>
            <w:r>
              <w:rPr>
                <w:snapToGrid w:val="0"/>
                <w:color w:val="000000"/>
                <w:sz w:val="16"/>
                <w:szCs w:val="16"/>
                <w:lang w:val="en-AU"/>
              </w:rPr>
              <w:t>Update to Rel-18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2E690342" w14:textId="77777777" w:rsidR="00AC2D3A" w:rsidRPr="00AC2D3A" w:rsidRDefault="00AC2D3A" w:rsidP="000D2D32">
            <w:pPr>
              <w:pStyle w:val="TAC"/>
              <w:rPr>
                <w:bCs/>
                <w:sz w:val="16"/>
                <w:szCs w:val="16"/>
              </w:rPr>
            </w:pPr>
            <w:r w:rsidRPr="00AC2D3A">
              <w:rPr>
                <w:bCs/>
                <w:sz w:val="16"/>
                <w:szCs w:val="16"/>
              </w:rPr>
              <w:t>18.0.0</w:t>
            </w:r>
          </w:p>
        </w:tc>
      </w:tr>
    </w:tbl>
    <w:p w14:paraId="05D6D6BC" w14:textId="77777777" w:rsidR="007754DA" w:rsidRPr="00235394" w:rsidRDefault="007754DA" w:rsidP="007754DA"/>
    <w:p w14:paraId="1DF88CC4" w14:textId="77777777" w:rsidR="007754DA" w:rsidRDefault="007754DA">
      <w:pPr>
        <w:pStyle w:val="FP"/>
      </w:pPr>
    </w:p>
    <w:sectPr w:rsidR="007754D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64DAA" w14:textId="77777777" w:rsidR="005031FC" w:rsidRDefault="005031FC">
      <w:r>
        <w:separator/>
      </w:r>
    </w:p>
  </w:endnote>
  <w:endnote w:type="continuationSeparator" w:id="0">
    <w:p w14:paraId="34FC17C8" w14:textId="77777777" w:rsidR="005031FC" w:rsidRDefault="0050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4F31C" w14:textId="77777777" w:rsidR="00933F19" w:rsidRDefault="00933F1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39EE6" w14:textId="77777777" w:rsidR="005031FC" w:rsidRDefault="005031FC">
      <w:r>
        <w:separator/>
      </w:r>
    </w:p>
  </w:footnote>
  <w:footnote w:type="continuationSeparator" w:id="0">
    <w:p w14:paraId="2E1A61EA" w14:textId="77777777" w:rsidR="005031FC" w:rsidRDefault="00503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74907" w14:textId="5CDC96B4" w:rsidR="00933F19" w:rsidRDefault="00933F19">
    <w:pPr>
      <w:pStyle w:val="Header"/>
      <w:framePr w:wrap="auto" w:vAnchor="text" w:hAnchor="margin" w:xAlign="right" w:y="1"/>
      <w:widowControl/>
    </w:pPr>
    <w:r>
      <w:fldChar w:fldCharType="begin"/>
    </w:r>
    <w:r>
      <w:instrText xml:space="preserve"> STYLEREF ZA </w:instrText>
    </w:r>
    <w:r>
      <w:fldChar w:fldCharType="separate"/>
    </w:r>
    <w:r w:rsidR="00635399">
      <w:rPr>
        <w:noProof/>
      </w:rPr>
      <w:t>3GPP TS 23.053 V18.0.0 (2024-03)</w:t>
    </w:r>
    <w:r>
      <w:fldChar w:fldCharType="end"/>
    </w:r>
  </w:p>
  <w:p w14:paraId="3F1981C9" w14:textId="77777777" w:rsidR="00933F19" w:rsidRDefault="00933F19">
    <w:pPr>
      <w:pStyle w:val="Header"/>
      <w:framePr w:wrap="auto" w:vAnchor="text" w:hAnchor="margin" w:xAlign="center" w:y="1"/>
      <w:widowControl/>
    </w:pPr>
    <w:r>
      <w:fldChar w:fldCharType="begin"/>
    </w:r>
    <w:r>
      <w:instrText xml:space="preserve"> PAGE </w:instrText>
    </w:r>
    <w:r>
      <w:fldChar w:fldCharType="separate"/>
    </w:r>
    <w:r w:rsidR="0070619D">
      <w:t>11</w:t>
    </w:r>
    <w:r>
      <w:fldChar w:fldCharType="end"/>
    </w:r>
  </w:p>
  <w:p w14:paraId="5094D99B" w14:textId="10C36B1E" w:rsidR="00933F19" w:rsidRDefault="00933F19">
    <w:pPr>
      <w:pStyle w:val="Header"/>
      <w:framePr w:wrap="auto" w:vAnchor="text" w:hAnchor="margin" w:y="1"/>
      <w:widowControl/>
    </w:pPr>
    <w:r>
      <w:fldChar w:fldCharType="begin"/>
    </w:r>
    <w:r>
      <w:instrText xml:space="preserve"> STYLEREF ZGSM </w:instrText>
    </w:r>
    <w:r>
      <w:fldChar w:fldCharType="separate"/>
    </w:r>
    <w:r w:rsidR="00635399">
      <w:rPr>
        <w:noProof/>
      </w:rPr>
      <w:t>Release 18</w:t>
    </w:r>
    <w:r>
      <w:fldChar w:fldCharType="end"/>
    </w:r>
  </w:p>
  <w:p w14:paraId="796CE420" w14:textId="77777777" w:rsidR="00933F19" w:rsidRDefault="00933F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95E97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322B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900B07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0C15FE7"/>
    <w:multiLevelType w:val="hybridMultilevel"/>
    <w:tmpl w:val="B62668A0"/>
    <w:lvl w:ilvl="0" w:tplc="FFFFFFFF">
      <w:start w:val="1"/>
      <w:numFmt w:val="bullet"/>
      <w:pStyle w:val="IB3"/>
      <w:lvlText w:val=""/>
      <w:lvlJc w:val="left"/>
      <w:pPr>
        <w:tabs>
          <w:tab w:val="num" w:pos="927"/>
        </w:tabs>
        <w:ind w:left="284" w:firstLine="28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B55E3"/>
    <w:multiLevelType w:val="multilevel"/>
    <w:tmpl w:val="F9C00172"/>
    <w:lvl w:ilvl="0">
      <w:start w:val="1"/>
      <w:numFmt w:val="bullet"/>
      <w:lvlText w:val=""/>
      <w:lvlJc w:val="left"/>
      <w:pPr>
        <w:tabs>
          <w:tab w:val="num" w:pos="1004"/>
        </w:tabs>
        <w:ind w:left="1004" w:hanging="360"/>
      </w:pPr>
      <w:rPr>
        <w:rFonts w:ascii="Symbol" w:hAnsi="Symbol" w:hint="default"/>
      </w:rPr>
    </w:lvl>
    <w:lvl w:ilvl="1">
      <w:start w:val="3"/>
      <w:numFmt w:val="bullet"/>
      <w:lvlText w:val="-"/>
      <w:lvlJc w:val="left"/>
      <w:pPr>
        <w:tabs>
          <w:tab w:val="num" w:pos="1724"/>
        </w:tabs>
        <w:ind w:left="1724" w:hanging="360"/>
      </w:pPr>
      <w:rPr>
        <w:rFonts w:ascii="Times New Roman" w:eastAsia="Times New Roman" w:hAnsi="Times New Roman" w:cs="Times New Roman"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9F978E9"/>
    <w:multiLevelType w:val="hybridMultilevel"/>
    <w:tmpl w:val="9C7E1708"/>
    <w:lvl w:ilvl="0" w:tplc="FFFFFFFF">
      <w:start w:val="1"/>
      <w:numFmt w:val="bullet"/>
      <w:pStyle w:val="IB1"/>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80964"/>
    <w:multiLevelType w:val="hybridMultilevel"/>
    <w:tmpl w:val="05D88C4E"/>
    <w:lvl w:ilvl="0" w:tplc="FFFFFFFF">
      <w:start w:val="1"/>
      <w:numFmt w:val="decimal"/>
      <w:pStyle w:val="IBN"/>
      <w:lvlText w:val="%1)"/>
      <w:lvlJc w:val="left"/>
      <w:pPr>
        <w:tabs>
          <w:tab w:val="num" w:pos="644"/>
        </w:tabs>
        <w:ind w:left="284"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F2D3CBA"/>
    <w:multiLevelType w:val="hybridMultilevel"/>
    <w:tmpl w:val="EFA4108A"/>
    <w:lvl w:ilvl="0" w:tplc="FFFFFFFF">
      <w:start w:val="1"/>
      <w:numFmt w:val="lowerLetter"/>
      <w:pStyle w:val="IBL"/>
      <w:lvlText w:val="%1)"/>
      <w:lvlJc w:val="left"/>
      <w:pPr>
        <w:tabs>
          <w:tab w:val="num" w:pos="360"/>
        </w:tabs>
        <w:ind w:left="284" w:hanging="28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156C54"/>
    <w:multiLevelType w:val="hybridMultilevel"/>
    <w:tmpl w:val="509E308C"/>
    <w:lvl w:ilvl="0" w:tplc="FFFFFFFF">
      <w:start w:val="1"/>
      <w:numFmt w:val="bullet"/>
      <w:pStyle w:val="IB2"/>
      <w:lvlText w:val="-"/>
      <w:lvlJc w:val="left"/>
      <w:pPr>
        <w:tabs>
          <w:tab w:val="num" w:pos="644"/>
        </w:tabs>
        <w:ind w:left="284" w:firstLine="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71659132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735950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4311106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4" w16cid:durableId="1395274307">
    <w:abstractNumId w:val="6"/>
  </w:num>
  <w:num w:numId="5" w16cid:durableId="1719821270">
    <w:abstractNumId w:val="9"/>
  </w:num>
  <w:num w:numId="6" w16cid:durableId="1204098260">
    <w:abstractNumId w:val="4"/>
  </w:num>
  <w:num w:numId="7" w16cid:durableId="1066412632">
    <w:abstractNumId w:val="7"/>
  </w:num>
  <w:num w:numId="8" w16cid:durableId="461651580">
    <w:abstractNumId w:val="8"/>
  </w:num>
  <w:num w:numId="9" w16cid:durableId="1395196857">
    <w:abstractNumId w:val="5"/>
  </w:num>
  <w:num w:numId="10" w16cid:durableId="2145652806">
    <w:abstractNumId w:val="2"/>
  </w:num>
  <w:num w:numId="11" w16cid:durableId="2079862912">
    <w:abstractNumId w:val="1"/>
  </w:num>
  <w:num w:numId="12" w16cid:durableId="1549029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6E"/>
    <w:rsid w:val="00017279"/>
    <w:rsid w:val="0005601A"/>
    <w:rsid w:val="00067A53"/>
    <w:rsid w:val="000D2D32"/>
    <w:rsid w:val="000F6C73"/>
    <w:rsid w:val="001261AD"/>
    <w:rsid w:val="00131D89"/>
    <w:rsid w:val="00181EDD"/>
    <w:rsid w:val="001B4657"/>
    <w:rsid w:val="002035CE"/>
    <w:rsid w:val="004269EE"/>
    <w:rsid w:val="00485BB8"/>
    <w:rsid w:val="004E32D6"/>
    <w:rsid w:val="005031FC"/>
    <w:rsid w:val="00514F6E"/>
    <w:rsid w:val="005B113D"/>
    <w:rsid w:val="00626C5E"/>
    <w:rsid w:val="00635399"/>
    <w:rsid w:val="00637F9B"/>
    <w:rsid w:val="006A6913"/>
    <w:rsid w:val="0070619D"/>
    <w:rsid w:val="007754DA"/>
    <w:rsid w:val="007B0254"/>
    <w:rsid w:val="008765B7"/>
    <w:rsid w:val="00897831"/>
    <w:rsid w:val="00933F19"/>
    <w:rsid w:val="00A952FF"/>
    <w:rsid w:val="00AB152D"/>
    <w:rsid w:val="00AC2D3A"/>
    <w:rsid w:val="00AC41E0"/>
    <w:rsid w:val="00B42F22"/>
    <w:rsid w:val="00B92168"/>
    <w:rsid w:val="00BC5F61"/>
    <w:rsid w:val="00C026A3"/>
    <w:rsid w:val="00C6064E"/>
    <w:rsid w:val="00EA42C0"/>
    <w:rsid w:val="00ED6D36"/>
    <w:rsid w:val="00EE117A"/>
    <w:rsid w:val="00F04957"/>
    <w:rsid w:val="00F3796D"/>
    <w:rsid w:val="00FD75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DD539FA"/>
  <w15:chartTrackingRefBased/>
  <w15:docId w15:val="{ECEDB676-F104-49AD-B7DF-A1689A53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IB3">
    <w:name w:val="IB3"/>
    <w:basedOn w:val="Normal"/>
    <w:pPr>
      <w:numPr>
        <w:numId w:val="6"/>
      </w:numPr>
      <w:tabs>
        <w:tab w:val="clear" w:pos="927"/>
        <w:tab w:val="left" w:pos="851"/>
      </w:tabs>
      <w:ind w:left="851" w:hanging="567"/>
    </w:pPr>
  </w:style>
  <w:style w:type="paragraph" w:customStyle="1" w:styleId="IB1">
    <w:name w:val="IB1"/>
    <w:basedOn w:val="Normal"/>
    <w:pPr>
      <w:numPr>
        <w:numId w:val="4"/>
      </w:numPr>
      <w:tabs>
        <w:tab w:val="clear" w:pos="360"/>
        <w:tab w:val="left" w:pos="284"/>
      </w:tabs>
    </w:pPr>
  </w:style>
  <w:style w:type="paragraph" w:customStyle="1" w:styleId="IB2">
    <w:name w:val="IB2"/>
    <w:basedOn w:val="Normal"/>
    <w:pPr>
      <w:numPr>
        <w:numId w:val="5"/>
      </w:numPr>
      <w:tabs>
        <w:tab w:val="clear" w:pos="644"/>
        <w:tab w:val="left" w:pos="567"/>
      </w:tabs>
      <w:ind w:left="568" w:hanging="284"/>
    </w:pPr>
  </w:style>
  <w:style w:type="paragraph" w:customStyle="1" w:styleId="IBN">
    <w:name w:val="IBN"/>
    <w:basedOn w:val="Normal"/>
    <w:pPr>
      <w:numPr>
        <w:numId w:val="7"/>
      </w:numPr>
      <w:tabs>
        <w:tab w:val="clear" w:pos="644"/>
        <w:tab w:val="left" w:pos="567"/>
      </w:tabs>
      <w:ind w:left="568" w:hanging="284"/>
    </w:pPr>
  </w:style>
  <w:style w:type="paragraph" w:customStyle="1" w:styleId="IBL">
    <w:name w:val="IBL"/>
    <w:basedOn w:val="Normal"/>
    <w:pPr>
      <w:numPr>
        <w:numId w:val="8"/>
      </w:numPr>
      <w:tabs>
        <w:tab w:val="clear" w:pos="360"/>
        <w:tab w:val="left" w:pos="284"/>
      </w:tabs>
    </w:pPr>
  </w:style>
  <w:style w:type="paragraph" w:styleId="BalloonText">
    <w:name w:val="Balloon Text"/>
    <w:basedOn w:val="Normal"/>
    <w:link w:val="BalloonTextChar"/>
    <w:rsid w:val="00C026A3"/>
    <w:pPr>
      <w:spacing w:after="0"/>
    </w:pPr>
    <w:rPr>
      <w:rFonts w:ascii="Tahoma" w:hAnsi="Tahoma" w:cs="Tahoma"/>
      <w:sz w:val="16"/>
      <w:szCs w:val="16"/>
    </w:rPr>
  </w:style>
  <w:style w:type="character" w:customStyle="1" w:styleId="BalloonTextChar">
    <w:name w:val="Balloon Text Char"/>
    <w:link w:val="BalloonText"/>
    <w:rsid w:val="00C026A3"/>
    <w:rPr>
      <w:rFonts w:ascii="Tahoma" w:hAnsi="Tahoma" w:cs="Tahoma"/>
      <w:sz w:val="16"/>
      <w:szCs w:val="16"/>
      <w:lang w:eastAsia="en-US"/>
    </w:rPr>
  </w:style>
  <w:style w:type="paragraph" w:styleId="Bibliography">
    <w:name w:val="Bibliography"/>
    <w:basedOn w:val="Normal"/>
    <w:next w:val="Normal"/>
    <w:uiPriority w:val="37"/>
    <w:semiHidden/>
    <w:unhideWhenUsed/>
    <w:rsid w:val="00A952FF"/>
  </w:style>
  <w:style w:type="paragraph" w:styleId="BlockText">
    <w:name w:val="Block Text"/>
    <w:basedOn w:val="Normal"/>
    <w:rsid w:val="00A952FF"/>
    <w:pPr>
      <w:spacing w:after="120"/>
      <w:ind w:left="1440" w:right="1440"/>
    </w:pPr>
  </w:style>
  <w:style w:type="paragraph" w:styleId="BodyText2">
    <w:name w:val="Body Text 2"/>
    <w:basedOn w:val="Normal"/>
    <w:link w:val="BodyText2Char"/>
    <w:rsid w:val="00A952FF"/>
    <w:pPr>
      <w:spacing w:after="120" w:line="480" w:lineRule="auto"/>
    </w:pPr>
  </w:style>
  <w:style w:type="character" w:customStyle="1" w:styleId="BodyText2Char">
    <w:name w:val="Body Text 2 Char"/>
    <w:link w:val="BodyText2"/>
    <w:rsid w:val="00A952FF"/>
    <w:rPr>
      <w:lang w:eastAsia="en-US"/>
    </w:rPr>
  </w:style>
  <w:style w:type="paragraph" w:styleId="BodyText3">
    <w:name w:val="Body Text 3"/>
    <w:basedOn w:val="Normal"/>
    <w:link w:val="BodyText3Char"/>
    <w:rsid w:val="00A952FF"/>
    <w:pPr>
      <w:spacing w:after="120"/>
    </w:pPr>
    <w:rPr>
      <w:sz w:val="16"/>
      <w:szCs w:val="16"/>
    </w:rPr>
  </w:style>
  <w:style w:type="character" w:customStyle="1" w:styleId="BodyText3Char">
    <w:name w:val="Body Text 3 Char"/>
    <w:link w:val="BodyText3"/>
    <w:rsid w:val="00A952FF"/>
    <w:rPr>
      <w:sz w:val="16"/>
      <w:szCs w:val="16"/>
      <w:lang w:eastAsia="en-US"/>
    </w:rPr>
  </w:style>
  <w:style w:type="paragraph" w:styleId="BodyTextFirstIndent">
    <w:name w:val="Body Text First Indent"/>
    <w:basedOn w:val="BodyText"/>
    <w:link w:val="BodyTextFirstIndentChar"/>
    <w:rsid w:val="00A952FF"/>
    <w:pPr>
      <w:spacing w:after="120"/>
      <w:ind w:firstLine="210"/>
    </w:pPr>
  </w:style>
  <w:style w:type="character" w:customStyle="1" w:styleId="BodyTextChar">
    <w:name w:val="Body Text Char"/>
    <w:link w:val="BodyText"/>
    <w:rsid w:val="00A952FF"/>
    <w:rPr>
      <w:lang w:eastAsia="en-US"/>
    </w:rPr>
  </w:style>
  <w:style w:type="character" w:customStyle="1" w:styleId="BodyTextFirstIndentChar">
    <w:name w:val="Body Text First Indent Char"/>
    <w:basedOn w:val="BodyTextChar"/>
    <w:link w:val="BodyTextFirstIndent"/>
    <w:rsid w:val="00A952FF"/>
    <w:rPr>
      <w:lang w:eastAsia="en-US"/>
    </w:rPr>
  </w:style>
  <w:style w:type="paragraph" w:styleId="BodyTextIndent">
    <w:name w:val="Body Text Indent"/>
    <w:basedOn w:val="Normal"/>
    <w:link w:val="BodyTextIndentChar"/>
    <w:rsid w:val="00A952FF"/>
    <w:pPr>
      <w:spacing w:after="120"/>
      <w:ind w:left="283"/>
    </w:pPr>
  </w:style>
  <w:style w:type="character" w:customStyle="1" w:styleId="BodyTextIndentChar">
    <w:name w:val="Body Text Indent Char"/>
    <w:link w:val="BodyTextIndent"/>
    <w:rsid w:val="00A952FF"/>
    <w:rPr>
      <w:lang w:eastAsia="en-US"/>
    </w:rPr>
  </w:style>
  <w:style w:type="paragraph" w:styleId="BodyTextFirstIndent2">
    <w:name w:val="Body Text First Indent 2"/>
    <w:basedOn w:val="BodyTextIndent"/>
    <w:link w:val="BodyTextFirstIndent2Char"/>
    <w:rsid w:val="00A952FF"/>
    <w:pPr>
      <w:ind w:firstLine="210"/>
    </w:pPr>
  </w:style>
  <w:style w:type="character" w:customStyle="1" w:styleId="BodyTextFirstIndent2Char">
    <w:name w:val="Body Text First Indent 2 Char"/>
    <w:basedOn w:val="BodyTextIndentChar"/>
    <w:link w:val="BodyTextFirstIndent2"/>
    <w:rsid w:val="00A952FF"/>
    <w:rPr>
      <w:lang w:eastAsia="en-US"/>
    </w:rPr>
  </w:style>
  <w:style w:type="paragraph" w:styleId="BodyTextIndent2">
    <w:name w:val="Body Text Indent 2"/>
    <w:basedOn w:val="Normal"/>
    <w:link w:val="BodyTextIndent2Char"/>
    <w:rsid w:val="00A952FF"/>
    <w:pPr>
      <w:spacing w:after="120" w:line="480" w:lineRule="auto"/>
      <w:ind w:left="283"/>
    </w:pPr>
  </w:style>
  <w:style w:type="character" w:customStyle="1" w:styleId="BodyTextIndent2Char">
    <w:name w:val="Body Text Indent 2 Char"/>
    <w:link w:val="BodyTextIndent2"/>
    <w:rsid w:val="00A952FF"/>
    <w:rPr>
      <w:lang w:eastAsia="en-US"/>
    </w:rPr>
  </w:style>
  <w:style w:type="paragraph" w:styleId="BodyTextIndent3">
    <w:name w:val="Body Text Indent 3"/>
    <w:basedOn w:val="Normal"/>
    <w:link w:val="BodyTextIndent3Char"/>
    <w:rsid w:val="00A952FF"/>
    <w:pPr>
      <w:spacing w:after="120"/>
      <w:ind w:left="283"/>
    </w:pPr>
    <w:rPr>
      <w:sz w:val="16"/>
      <w:szCs w:val="16"/>
    </w:rPr>
  </w:style>
  <w:style w:type="character" w:customStyle="1" w:styleId="BodyTextIndent3Char">
    <w:name w:val="Body Text Indent 3 Char"/>
    <w:link w:val="BodyTextIndent3"/>
    <w:rsid w:val="00A952FF"/>
    <w:rPr>
      <w:sz w:val="16"/>
      <w:szCs w:val="16"/>
      <w:lang w:eastAsia="en-US"/>
    </w:rPr>
  </w:style>
  <w:style w:type="paragraph" w:styleId="Closing">
    <w:name w:val="Closing"/>
    <w:basedOn w:val="Normal"/>
    <w:link w:val="ClosingChar"/>
    <w:rsid w:val="00A952FF"/>
    <w:pPr>
      <w:ind w:left="4252"/>
    </w:pPr>
  </w:style>
  <w:style w:type="character" w:customStyle="1" w:styleId="ClosingChar">
    <w:name w:val="Closing Char"/>
    <w:link w:val="Closing"/>
    <w:rsid w:val="00A952FF"/>
    <w:rPr>
      <w:lang w:eastAsia="en-US"/>
    </w:rPr>
  </w:style>
  <w:style w:type="paragraph" w:styleId="CommentSubject">
    <w:name w:val="annotation subject"/>
    <w:basedOn w:val="CommentText"/>
    <w:next w:val="CommentText"/>
    <w:link w:val="CommentSubjectChar"/>
    <w:rsid w:val="00A952FF"/>
    <w:rPr>
      <w:b/>
      <w:bCs/>
    </w:rPr>
  </w:style>
  <w:style w:type="character" w:customStyle="1" w:styleId="CommentTextChar">
    <w:name w:val="Comment Text Char"/>
    <w:link w:val="CommentText"/>
    <w:semiHidden/>
    <w:rsid w:val="00A952FF"/>
    <w:rPr>
      <w:lang w:eastAsia="en-US"/>
    </w:rPr>
  </w:style>
  <w:style w:type="character" w:customStyle="1" w:styleId="CommentSubjectChar">
    <w:name w:val="Comment Subject Char"/>
    <w:link w:val="CommentSubject"/>
    <w:rsid w:val="00A952FF"/>
    <w:rPr>
      <w:b/>
      <w:bCs/>
      <w:lang w:eastAsia="en-US"/>
    </w:rPr>
  </w:style>
  <w:style w:type="paragraph" w:styleId="Date">
    <w:name w:val="Date"/>
    <w:basedOn w:val="Normal"/>
    <w:next w:val="Normal"/>
    <w:link w:val="DateChar"/>
    <w:rsid w:val="00A952FF"/>
  </w:style>
  <w:style w:type="character" w:customStyle="1" w:styleId="DateChar">
    <w:name w:val="Date Char"/>
    <w:link w:val="Date"/>
    <w:rsid w:val="00A952FF"/>
    <w:rPr>
      <w:lang w:eastAsia="en-US"/>
    </w:rPr>
  </w:style>
  <w:style w:type="paragraph" w:styleId="E-mailSignature">
    <w:name w:val="E-mail Signature"/>
    <w:basedOn w:val="Normal"/>
    <w:link w:val="E-mailSignatureChar"/>
    <w:rsid w:val="00A952FF"/>
  </w:style>
  <w:style w:type="character" w:customStyle="1" w:styleId="E-mailSignatureChar">
    <w:name w:val="E-mail Signature Char"/>
    <w:link w:val="E-mailSignature"/>
    <w:rsid w:val="00A952FF"/>
    <w:rPr>
      <w:lang w:eastAsia="en-US"/>
    </w:rPr>
  </w:style>
  <w:style w:type="paragraph" w:styleId="EndnoteText">
    <w:name w:val="endnote text"/>
    <w:basedOn w:val="Normal"/>
    <w:link w:val="EndnoteTextChar"/>
    <w:rsid w:val="00A952FF"/>
  </w:style>
  <w:style w:type="character" w:customStyle="1" w:styleId="EndnoteTextChar">
    <w:name w:val="Endnote Text Char"/>
    <w:link w:val="EndnoteText"/>
    <w:rsid w:val="00A952FF"/>
    <w:rPr>
      <w:lang w:eastAsia="en-US"/>
    </w:rPr>
  </w:style>
  <w:style w:type="paragraph" w:styleId="EnvelopeAddress">
    <w:name w:val="envelope address"/>
    <w:basedOn w:val="Normal"/>
    <w:rsid w:val="00A952FF"/>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A952FF"/>
    <w:rPr>
      <w:rFonts w:ascii="Calibri Light" w:hAnsi="Calibri Light" w:cs="Vrinda"/>
    </w:rPr>
  </w:style>
  <w:style w:type="paragraph" w:styleId="HTMLAddress">
    <w:name w:val="HTML Address"/>
    <w:basedOn w:val="Normal"/>
    <w:link w:val="HTMLAddressChar"/>
    <w:rsid w:val="00A952FF"/>
    <w:rPr>
      <w:i/>
      <w:iCs/>
    </w:rPr>
  </w:style>
  <w:style w:type="character" w:customStyle="1" w:styleId="HTMLAddressChar">
    <w:name w:val="HTML Address Char"/>
    <w:link w:val="HTMLAddress"/>
    <w:rsid w:val="00A952FF"/>
    <w:rPr>
      <w:i/>
      <w:iCs/>
      <w:lang w:eastAsia="en-US"/>
    </w:rPr>
  </w:style>
  <w:style w:type="paragraph" w:styleId="HTMLPreformatted">
    <w:name w:val="HTML Preformatted"/>
    <w:basedOn w:val="Normal"/>
    <w:link w:val="HTMLPreformattedChar"/>
    <w:rsid w:val="00A952FF"/>
    <w:rPr>
      <w:rFonts w:ascii="Courier New" w:hAnsi="Courier New" w:cs="Courier New"/>
    </w:rPr>
  </w:style>
  <w:style w:type="character" w:customStyle="1" w:styleId="HTMLPreformattedChar">
    <w:name w:val="HTML Preformatted Char"/>
    <w:link w:val="HTMLPreformatted"/>
    <w:rsid w:val="00A952FF"/>
    <w:rPr>
      <w:rFonts w:ascii="Courier New" w:hAnsi="Courier New" w:cs="Courier New"/>
      <w:lang w:eastAsia="en-US"/>
    </w:rPr>
  </w:style>
  <w:style w:type="paragraph" w:styleId="Index3">
    <w:name w:val="index 3"/>
    <w:basedOn w:val="Normal"/>
    <w:next w:val="Normal"/>
    <w:rsid w:val="00A952FF"/>
    <w:pPr>
      <w:ind w:left="600" w:hanging="200"/>
    </w:pPr>
  </w:style>
  <w:style w:type="paragraph" w:styleId="Index4">
    <w:name w:val="index 4"/>
    <w:basedOn w:val="Normal"/>
    <w:next w:val="Normal"/>
    <w:rsid w:val="00A952FF"/>
    <w:pPr>
      <w:ind w:left="800" w:hanging="200"/>
    </w:pPr>
  </w:style>
  <w:style w:type="paragraph" w:styleId="Index5">
    <w:name w:val="index 5"/>
    <w:basedOn w:val="Normal"/>
    <w:next w:val="Normal"/>
    <w:rsid w:val="00A952FF"/>
    <w:pPr>
      <w:ind w:left="1000" w:hanging="200"/>
    </w:pPr>
  </w:style>
  <w:style w:type="paragraph" w:styleId="Index6">
    <w:name w:val="index 6"/>
    <w:basedOn w:val="Normal"/>
    <w:next w:val="Normal"/>
    <w:rsid w:val="00A952FF"/>
    <w:pPr>
      <w:ind w:left="1200" w:hanging="200"/>
    </w:pPr>
  </w:style>
  <w:style w:type="paragraph" w:styleId="Index7">
    <w:name w:val="index 7"/>
    <w:basedOn w:val="Normal"/>
    <w:next w:val="Normal"/>
    <w:rsid w:val="00A952FF"/>
    <w:pPr>
      <w:ind w:left="1400" w:hanging="200"/>
    </w:pPr>
  </w:style>
  <w:style w:type="paragraph" w:styleId="Index8">
    <w:name w:val="index 8"/>
    <w:basedOn w:val="Normal"/>
    <w:next w:val="Normal"/>
    <w:rsid w:val="00A952FF"/>
    <w:pPr>
      <w:ind w:left="1600" w:hanging="200"/>
    </w:pPr>
  </w:style>
  <w:style w:type="paragraph" w:styleId="Index9">
    <w:name w:val="index 9"/>
    <w:basedOn w:val="Normal"/>
    <w:next w:val="Normal"/>
    <w:rsid w:val="00A952FF"/>
    <w:pPr>
      <w:ind w:left="1800" w:hanging="200"/>
    </w:pPr>
  </w:style>
  <w:style w:type="paragraph" w:styleId="IntenseQuote">
    <w:name w:val="Intense Quote"/>
    <w:basedOn w:val="Normal"/>
    <w:next w:val="Normal"/>
    <w:link w:val="IntenseQuoteChar"/>
    <w:uiPriority w:val="30"/>
    <w:qFormat/>
    <w:rsid w:val="00A952F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952FF"/>
    <w:rPr>
      <w:i/>
      <w:iCs/>
      <w:color w:val="4472C4"/>
      <w:lang w:eastAsia="en-US"/>
    </w:rPr>
  </w:style>
  <w:style w:type="paragraph" w:styleId="ListContinue">
    <w:name w:val="List Continue"/>
    <w:basedOn w:val="Normal"/>
    <w:rsid w:val="00A952FF"/>
    <w:pPr>
      <w:spacing w:after="120"/>
      <w:ind w:left="283"/>
      <w:contextualSpacing/>
    </w:pPr>
  </w:style>
  <w:style w:type="paragraph" w:styleId="ListContinue2">
    <w:name w:val="List Continue 2"/>
    <w:basedOn w:val="Normal"/>
    <w:rsid w:val="00A952FF"/>
    <w:pPr>
      <w:spacing w:after="120"/>
      <w:ind w:left="566"/>
      <w:contextualSpacing/>
    </w:pPr>
  </w:style>
  <w:style w:type="paragraph" w:styleId="ListContinue3">
    <w:name w:val="List Continue 3"/>
    <w:basedOn w:val="Normal"/>
    <w:rsid w:val="00A952FF"/>
    <w:pPr>
      <w:spacing w:after="120"/>
      <w:ind w:left="849"/>
      <w:contextualSpacing/>
    </w:pPr>
  </w:style>
  <w:style w:type="paragraph" w:styleId="ListContinue4">
    <w:name w:val="List Continue 4"/>
    <w:basedOn w:val="Normal"/>
    <w:rsid w:val="00A952FF"/>
    <w:pPr>
      <w:spacing w:after="120"/>
      <w:ind w:left="1132"/>
      <w:contextualSpacing/>
    </w:pPr>
  </w:style>
  <w:style w:type="paragraph" w:styleId="ListContinue5">
    <w:name w:val="List Continue 5"/>
    <w:basedOn w:val="Normal"/>
    <w:rsid w:val="00A952FF"/>
    <w:pPr>
      <w:spacing w:after="120"/>
      <w:ind w:left="1415"/>
      <w:contextualSpacing/>
    </w:pPr>
  </w:style>
  <w:style w:type="paragraph" w:styleId="ListNumber3">
    <w:name w:val="List Number 3"/>
    <w:basedOn w:val="Normal"/>
    <w:rsid w:val="00A952FF"/>
    <w:pPr>
      <w:numPr>
        <w:numId w:val="10"/>
      </w:numPr>
      <w:contextualSpacing/>
    </w:pPr>
  </w:style>
  <w:style w:type="paragraph" w:styleId="ListNumber4">
    <w:name w:val="List Number 4"/>
    <w:basedOn w:val="Normal"/>
    <w:rsid w:val="00A952FF"/>
    <w:pPr>
      <w:numPr>
        <w:numId w:val="11"/>
      </w:numPr>
      <w:contextualSpacing/>
    </w:pPr>
  </w:style>
  <w:style w:type="paragraph" w:styleId="ListNumber5">
    <w:name w:val="List Number 5"/>
    <w:basedOn w:val="Normal"/>
    <w:rsid w:val="00A952FF"/>
    <w:pPr>
      <w:numPr>
        <w:numId w:val="12"/>
      </w:numPr>
      <w:contextualSpacing/>
    </w:pPr>
  </w:style>
  <w:style w:type="paragraph" w:styleId="ListParagraph">
    <w:name w:val="List Paragraph"/>
    <w:basedOn w:val="Normal"/>
    <w:uiPriority w:val="34"/>
    <w:qFormat/>
    <w:rsid w:val="00A952FF"/>
    <w:pPr>
      <w:ind w:left="720"/>
    </w:pPr>
  </w:style>
  <w:style w:type="paragraph" w:styleId="MacroText">
    <w:name w:val="macro"/>
    <w:link w:val="MacroTextChar"/>
    <w:rsid w:val="00A952F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A952FF"/>
    <w:rPr>
      <w:rFonts w:ascii="Courier New" w:hAnsi="Courier New" w:cs="Courier New"/>
      <w:lang w:eastAsia="en-US"/>
    </w:rPr>
  </w:style>
  <w:style w:type="paragraph" w:styleId="MessageHeader">
    <w:name w:val="Message Header"/>
    <w:basedOn w:val="Normal"/>
    <w:link w:val="MessageHeaderChar"/>
    <w:rsid w:val="00A952F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A952FF"/>
    <w:rPr>
      <w:rFonts w:ascii="Calibri Light" w:hAnsi="Calibri Light" w:cs="Vrinda"/>
      <w:sz w:val="24"/>
      <w:szCs w:val="24"/>
      <w:shd w:val="pct20" w:color="auto" w:fill="auto"/>
      <w:lang w:eastAsia="en-US"/>
    </w:rPr>
  </w:style>
  <w:style w:type="paragraph" w:styleId="NoSpacing">
    <w:name w:val="No Spacing"/>
    <w:uiPriority w:val="1"/>
    <w:qFormat/>
    <w:rsid w:val="00A952FF"/>
    <w:pPr>
      <w:overflowPunct w:val="0"/>
      <w:autoSpaceDE w:val="0"/>
      <w:autoSpaceDN w:val="0"/>
      <w:adjustRightInd w:val="0"/>
      <w:textAlignment w:val="baseline"/>
    </w:pPr>
    <w:rPr>
      <w:lang w:val="en-GB" w:eastAsia="en-US"/>
    </w:rPr>
  </w:style>
  <w:style w:type="paragraph" w:styleId="NormalWeb">
    <w:name w:val="Normal (Web)"/>
    <w:basedOn w:val="Normal"/>
    <w:rsid w:val="00A952FF"/>
    <w:rPr>
      <w:sz w:val="24"/>
      <w:szCs w:val="24"/>
    </w:rPr>
  </w:style>
  <w:style w:type="paragraph" w:styleId="NormalIndent">
    <w:name w:val="Normal Indent"/>
    <w:basedOn w:val="Normal"/>
    <w:rsid w:val="00A952FF"/>
    <w:pPr>
      <w:ind w:left="720"/>
    </w:pPr>
  </w:style>
  <w:style w:type="paragraph" w:styleId="NoteHeading">
    <w:name w:val="Note Heading"/>
    <w:basedOn w:val="Normal"/>
    <w:next w:val="Normal"/>
    <w:link w:val="NoteHeadingChar"/>
    <w:rsid w:val="00A952FF"/>
  </w:style>
  <w:style w:type="character" w:customStyle="1" w:styleId="NoteHeadingChar">
    <w:name w:val="Note Heading Char"/>
    <w:link w:val="NoteHeading"/>
    <w:rsid w:val="00A952FF"/>
    <w:rPr>
      <w:lang w:eastAsia="en-US"/>
    </w:rPr>
  </w:style>
  <w:style w:type="paragraph" w:styleId="Quote">
    <w:name w:val="Quote"/>
    <w:basedOn w:val="Normal"/>
    <w:next w:val="Normal"/>
    <w:link w:val="QuoteChar"/>
    <w:uiPriority w:val="29"/>
    <w:qFormat/>
    <w:rsid w:val="00A952FF"/>
    <w:pPr>
      <w:spacing w:before="200" w:after="160"/>
      <w:ind w:left="864" w:right="864"/>
      <w:jc w:val="center"/>
    </w:pPr>
    <w:rPr>
      <w:i/>
      <w:iCs/>
      <w:color w:val="404040"/>
    </w:rPr>
  </w:style>
  <w:style w:type="character" w:customStyle="1" w:styleId="QuoteChar">
    <w:name w:val="Quote Char"/>
    <w:link w:val="Quote"/>
    <w:uiPriority w:val="29"/>
    <w:rsid w:val="00A952FF"/>
    <w:rPr>
      <w:i/>
      <w:iCs/>
      <w:color w:val="404040"/>
      <w:lang w:eastAsia="en-US"/>
    </w:rPr>
  </w:style>
  <w:style w:type="paragraph" w:styleId="Salutation">
    <w:name w:val="Salutation"/>
    <w:basedOn w:val="Normal"/>
    <w:next w:val="Normal"/>
    <w:link w:val="SalutationChar"/>
    <w:rsid w:val="00A952FF"/>
  </w:style>
  <w:style w:type="character" w:customStyle="1" w:styleId="SalutationChar">
    <w:name w:val="Salutation Char"/>
    <w:link w:val="Salutation"/>
    <w:rsid w:val="00A952FF"/>
    <w:rPr>
      <w:lang w:eastAsia="en-US"/>
    </w:rPr>
  </w:style>
  <w:style w:type="paragraph" w:styleId="Signature">
    <w:name w:val="Signature"/>
    <w:basedOn w:val="Normal"/>
    <w:link w:val="SignatureChar"/>
    <w:rsid w:val="00A952FF"/>
    <w:pPr>
      <w:ind w:left="4252"/>
    </w:pPr>
  </w:style>
  <w:style w:type="character" w:customStyle="1" w:styleId="SignatureChar">
    <w:name w:val="Signature Char"/>
    <w:link w:val="Signature"/>
    <w:rsid w:val="00A952FF"/>
    <w:rPr>
      <w:lang w:eastAsia="en-US"/>
    </w:rPr>
  </w:style>
  <w:style w:type="paragraph" w:styleId="Subtitle">
    <w:name w:val="Subtitle"/>
    <w:basedOn w:val="Normal"/>
    <w:next w:val="Normal"/>
    <w:link w:val="SubtitleChar"/>
    <w:qFormat/>
    <w:rsid w:val="00A952FF"/>
    <w:pPr>
      <w:spacing w:after="60"/>
      <w:jc w:val="center"/>
      <w:outlineLvl w:val="1"/>
    </w:pPr>
    <w:rPr>
      <w:rFonts w:ascii="Calibri Light" w:hAnsi="Calibri Light" w:cs="Vrinda"/>
      <w:sz w:val="24"/>
      <w:szCs w:val="24"/>
    </w:rPr>
  </w:style>
  <w:style w:type="character" w:customStyle="1" w:styleId="SubtitleChar">
    <w:name w:val="Subtitle Char"/>
    <w:link w:val="Subtitle"/>
    <w:rsid w:val="00A952FF"/>
    <w:rPr>
      <w:rFonts w:ascii="Calibri Light" w:hAnsi="Calibri Light" w:cs="Vrinda"/>
      <w:sz w:val="24"/>
      <w:szCs w:val="24"/>
      <w:lang w:eastAsia="en-US"/>
    </w:rPr>
  </w:style>
  <w:style w:type="paragraph" w:styleId="TableofAuthorities">
    <w:name w:val="table of authorities"/>
    <w:basedOn w:val="Normal"/>
    <w:next w:val="Normal"/>
    <w:rsid w:val="00A952FF"/>
    <w:pPr>
      <w:ind w:left="200" w:hanging="200"/>
    </w:pPr>
  </w:style>
  <w:style w:type="paragraph" w:styleId="TableofFigures">
    <w:name w:val="table of figures"/>
    <w:basedOn w:val="Normal"/>
    <w:next w:val="Normal"/>
    <w:rsid w:val="00A952FF"/>
  </w:style>
  <w:style w:type="paragraph" w:styleId="Title">
    <w:name w:val="Title"/>
    <w:basedOn w:val="Normal"/>
    <w:next w:val="Normal"/>
    <w:link w:val="TitleChar"/>
    <w:qFormat/>
    <w:rsid w:val="00A952FF"/>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A952FF"/>
    <w:rPr>
      <w:rFonts w:ascii="Calibri Light" w:hAnsi="Calibri Light" w:cs="Vrinda"/>
      <w:b/>
      <w:bCs/>
      <w:kern w:val="28"/>
      <w:sz w:val="32"/>
      <w:szCs w:val="32"/>
      <w:lang w:eastAsia="en-US"/>
    </w:rPr>
  </w:style>
  <w:style w:type="paragraph" w:styleId="TOAHeading">
    <w:name w:val="toa heading"/>
    <w:basedOn w:val="Normal"/>
    <w:next w:val="Normal"/>
    <w:rsid w:val="00A952FF"/>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A952F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14</Pages>
  <Words>4679</Words>
  <Characters>24803</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3GPP TS 23.053 v. 15.0.0</vt:lpstr>
      <vt:lpstr>Foreword</vt:lpstr>
      <vt:lpstr>1	Scope</vt:lpstr>
      <vt:lpstr>2	References</vt:lpstr>
      <vt:lpstr>3	Definitions and abbreviations</vt:lpstr>
      <vt:lpstr>    3.1	Definitions</vt:lpstr>
      <vt:lpstr>    3.2	Abbreviations</vt:lpstr>
      <vt:lpstr>4	Main Concepts</vt:lpstr>
      <vt:lpstr>5	TFO Architecture and Transmission Mechanism</vt:lpstr>
      <vt:lpstr>    5.1	TFO Access Interfaces and Reference Points</vt:lpstr>
      <vt:lpstr>    5.2	General In-band Transmission Mechanism for TFO</vt:lpstr>
      <vt:lpstr>    5.3	High-Level Functions Required for TFO</vt:lpstr>
      <vt:lpstr>6	Model of operation</vt:lpstr>
      <vt:lpstr>    6.1	Overview</vt:lpstr>
      <vt:lpstr>    6.2	TFO establishment phase</vt:lpstr>
      <vt:lpstr>        6.2.1	Sending of TFO_REQ message by a BSS</vt:lpstr>
      <vt:lpstr>        6.2.2	Monitoring of TFO_REQ by a BSS</vt:lpstr>
      <vt:lpstr>    6.3	Transparency of transmission equipments</vt:lpstr>
      <vt:lpstr>        6.3.1	Local disabling</vt:lpstr>
      <vt:lpstr>        6.3.2	Transparency to TFO negotiation messages</vt:lpstr>
      <vt:lpstr>        6.3.3	Transparency to TFO speech frames</vt:lpstr>
      <vt:lpstr>    6.4	Modification of speech codec</vt:lpstr>
      <vt:lpstr>        6.4.1	Introduction</vt:lpstr>
      <vt:lpstr>        6.4.2	Exchanged parameters</vt:lpstr>
      <vt:lpstr>        6.4.3	Change of speech codec configuration in the BSS</vt:lpstr>
      <vt:lpstr>    6.5	TFO operation</vt:lpstr>
      <vt:lpstr>        6.5.1	End to end delay</vt:lpstr>
      <vt:lpstr>        6.5.2	Synchronisation between TRAUs</vt:lpstr>
      <vt:lpstr>        6.5.3	Monitoring in TFO operation</vt:lpstr>
      <vt:lpstr>        6.5.4	DTX aspects</vt:lpstr>
      <vt:lpstr>        6.5.5	Error concealment</vt:lpstr>
      <vt:lpstr>        6.5.6	Management of UFE bit</vt:lpstr>
      <vt:lpstr>        6.5.7	Handover management</vt:lpstr>
      <vt:lpstr>        6.5.8	Other issues</vt:lpstr>
      <vt:lpstr>7	Compatibility Issues</vt:lpstr>
      <vt:lpstr>8	Interactions with Other Services</vt:lpstr>
      <vt:lpstr>    8.1	General</vt:lpstr>
      <vt:lpstr>    8.2	Support of DTMF</vt:lpstr>
      <vt:lpstr>9	Operational Aspects</vt:lpstr>
    </vt:vector>
  </TitlesOfParts>
  <Manager>Paolo Usai</Manager>
  <Company>ETSI - MCC Support</Company>
  <LinksUpToDate>false</LinksUpToDate>
  <CharactersWithSpaces>29424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23.053 v. 15.0.0</dc:title>
  <dc:subject>TS 23.053 Tandem Free Operation (TFO); Service description; Stage 2 (Release 18)</dc:subject>
  <dc:creator>3GPP TSG SA WG4 Codec</dc:creator>
  <cp:keywords>GSM, UMTS, TFO, stage 2</cp:keywords>
  <dc:description/>
  <cp:lastModifiedBy>Wilhelm Meding</cp:lastModifiedBy>
  <cp:revision>2</cp:revision>
  <cp:lastPrinted>2001-09-03T07:00:00Z</cp:lastPrinted>
  <dcterms:created xsi:type="dcterms:W3CDTF">2024-06-01T06:04:00Z</dcterms:created>
  <dcterms:modified xsi:type="dcterms:W3CDTF">2024-06-01T06:04:00Z</dcterms:modified>
  <cp:category/>
</cp:coreProperties>
</file>